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8616DE" w14:textId="77777777" w:rsidR="004E5433" w:rsidRDefault="004E5433" w:rsidP="004E5433">
      <w:pPr>
        <w:jc w:val="center"/>
        <w:rPr>
          <w:rFonts w:cs="Times New Roman"/>
          <w:b/>
          <w:bCs/>
          <w:sz w:val="32"/>
          <w:szCs w:val="32"/>
        </w:rPr>
      </w:pPr>
    </w:p>
    <w:p w14:paraId="2D1E8A78" w14:textId="77777777" w:rsidR="004E5433" w:rsidRDefault="004E5433" w:rsidP="004E5433">
      <w:pPr>
        <w:jc w:val="center"/>
        <w:rPr>
          <w:rFonts w:cs="Times New Roman"/>
          <w:b/>
          <w:bCs/>
          <w:sz w:val="32"/>
          <w:szCs w:val="32"/>
        </w:rPr>
      </w:pPr>
    </w:p>
    <w:p w14:paraId="76EDD8F3" w14:textId="77777777" w:rsidR="004E5433" w:rsidRDefault="004E5433" w:rsidP="004E5433">
      <w:pPr>
        <w:jc w:val="center"/>
        <w:rPr>
          <w:rFonts w:cs="Times New Roman"/>
          <w:b/>
          <w:bCs/>
          <w:sz w:val="32"/>
          <w:szCs w:val="32"/>
        </w:rPr>
      </w:pPr>
    </w:p>
    <w:p w14:paraId="7483A927" w14:textId="77777777" w:rsidR="004E5433" w:rsidRDefault="004E5433" w:rsidP="004E5433">
      <w:pPr>
        <w:jc w:val="center"/>
        <w:rPr>
          <w:rFonts w:cs="Times New Roman"/>
          <w:b/>
          <w:bCs/>
          <w:sz w:val="32"/>
          <w:szCs w:val="32"/>
        </w:rPr>
      </w:pPr>
    </w:p>
    <w:p w14:paraId="249ED014" w14:textId="12409FFC" w:rsidR="004E5433" w:rsidRPr="009A1C13" w:rsidRDefault="004E5433" w:rsidP="00FE5979">
      <w:pPr>
        <w:pStyle w:val="Heading1"/>
      </w:pPr>
      <w:bookmarkStart w:id="0" w:name="_Ref32248405"/>
    </w:p>
    <w:bookmarkEnd w:id="0"/>
    <w:p w14:paraId="7BA1667B" w14:textId="77777777" w:rsidR="004E5433" w:rsidRPr="00347B64" w:rsidRDefault="004E5433" w:rsidP="00780F15">
      <w:pPr>
        <w:pStyle w:val="ChapterTitle"/>
      </w:pPr>
      <w:r>
        <w:t>Introduction</w:t>
      </w:r>
    </w:p>
    <w:p w14:paraId="195B27A6" w14:textId="14DE7234" w:rsidR="00712394" w:rsidRDefault="00887C71" w:rsidP="004E5433">
      <w:pPr>
        <w:rPr>
          <w:rFonts w:cs="Times New Roman"/>
          <w:szCs w:val="24"/>
        </w:rPr>
      </w:pPr>
      <w:r w:rsidRPr="00887C71">
        <w:rPr>
          <w:rFonts w:cs="Times New Roman"/>
          <w:szCs w:val="24"/>
        </w:rPr>
        <w:t>Software evolution</w:t>
      </w:r>
      <w:r w:rsidR="00D03F13">
        <w:rPr>
          <w:rFonts w:cs="Times New Roman"/>
          <w:szCs w:val="24"/>
        </w:rPr>
        <w:t xml:space="preserve"> involves</w:t>
      </w:r>
      <w:r w:rsidRPr="00887C71">
        <w:rPr>
          <w:rFonts w:cs="Times New Roman"/>
          <w:szCs w:val="24"/>
        </w:rPr>
        <w:t xml:space="preserve"> the process of continuously improving or changing code to ensure that it maintains a working </w:t>
      </w:r>
      <w:r>
        <w:rPr>
          <w:rFonts w:cs="Times New Roman"/>
          <w:szCs w:val="24"/>
        </w:rPr>
        <w:t>status as</w:t>
      </w:r>
      <w:r w:rsidR="00FE55CC">
        <w:rPr>
          <w:rFonts w:cs="Times New Roman"/>
          <w:szCs w:val="24"/>
        </w:rPr>
        <w:t xml:space="preserve"> software requirements</w:t>
      </w:r>
      <w:r w:rsidR="00D03F13">
        <w:rPr>
          <w:rFonts w:cs="Times New Roman"/>
          <w:szCs w:val="24"/>
        </w:rPr>
        <w:t xml:space="preserve">, </w:t>
      </w:r>
      <w:r w:rsidR="00FE55CC">
        <w:rPr>
          <w:rFonts w:cs="Times New Roman"/>
          <w:szCs w:val="24"/>
        </w:rPr>
        <w:t>operating systems change</w:t>
      </w:r>
      <w:r w:rsidR="00D03F13">
        <w:rPr>
          <w:rFonts w:cs="Times New Roman"/>
          <w:szCs w:val="24"/>
        </w:rPr>
        <w:t>, etc</w:t>
      </w:r>
      <w:r w:rsidR="00CF64B0">
        <w:rPr>
          <w:rFonts w:cs="Times New Roman"/>
          <w:szCs w:val="24"/>
        </w:rPr>
        <w:t xml:space="preserve">.  </w:t>
      </w:r>
      <w:r w:rsidR="008F1347">
        <w:rPr>
          <w:rFonts w:cs="Times New Roman"/>
          <w:szCs w:val="24"/>
        </w:rPr>
        <w:t>One of</w:t>
      </w:r>
      <w:r w:rsidR="00FE55CC">
        <w:rPr>
          <w:rFonts w:cs="Times New Roman"/>
          <w:szCs w:val="24"/>
        </w:rPr>
        <w:t xml:space="preserve"> </w:t>
      </w:r>
      <w:r w:rsidR="008F1347">
        <w:rPr>
          <w:rFonts w:cs="Times New Roman"/>
          <w:szCs w:val="24"/>
        </w:rPr>
        <w:t>t</w:t>
      </w:r>
      <w:r w:rsidR="00FE55CC">
        <w:rPr>
          <w:rFonts w:cs="Times New Roman"/>
          <w:szCs w:val="24"/>
        </w:rPr>
        <w:t>he largest and most important part</w:t>
      </w:r>
      <w:r w:rsidR="008F1347">
        <w:rPr>
          <w:rFonts w:cs="Times New Roman"/>
          <w:szCs w:val="24"/>
        </w:rPr>
        <w:t>s</w:t>
      </w:r>
      <w:r w:rsidR="00FE55CC">
        <w:rPr>
          <w:rFonts w:cs="Times New Roman"/>
          <w:szCs w:val="24"/>
        </w:rPr>
        <w:t xml:space="preserve"> of this is the concept of keeping overall cost down in the lifecycle of a software</w:t>
      </w:r>
      <w:r w:rsidR="00F75C41">
        <w:rPr>
          <w:rFonts w:cs="Times New Roman"/>
          <w:szCs w:val="24"/>
        </w:rPr>
        <w:t xml:space="preserve"> </w:t>
      </w:r>
      <w:proofErr w:type="gramStart"/>
      <w:r w:rsidR="00F75C41">
        <w:rPr>
          <w:rFonts w:cs="Times New Roman"/>
          <w:szCs w:val="24"/>
        </w:rPr>
        <w:t>product</w:t>
      </w:r>
      <w:r w:rsidR="00FE55CC">
        <w:rPr>
          <w:rFonts w:cs="Times New Roman"/>
          <w:szCs w:val="24"/>
        </w:rPr>
        <w:t xml:space="preserve">, </w:t>
      </w:r>
      <w:r w:rsidR="008658F3">
        <w:rPr>
          <w:rFonts w:cs="Times New Roman"/>
          <w:szCs w:val="24"/>
        </w:rPr>
        <w:t>and</w:t>
      </w:r>
      <w:proofErr w:type="gramEnd"/>
      <w:r w:rsidR="008658F3">
        <w:rPr>
          <w:rFonts w:cs="Times New Roman"/>
          <w:szCs w:val="24"/>
        </w:rPr>
        <w:t xml:space="preserve"> </w:t>
      </w:r>
      <w:r w:rsidR="00FE55CC">
        <w:rPr>
          <w:rFonts w:cs="Times New Roman"/>
          <w:szCs w:val="24"/>
        </w:rPr>
        <w:t>avoiding having to entirely replace expensive software</w:t>
      </w:r>
      <w:r w:rsidR="00CF64B0">
        <w:rPr>
          <w:rFonts w:cs="Times New Roman"/>
          <w:szCs w:val="24"/>
        </w:rPr>
        <w:t xml:space="preserve">.  </w:t>
      </w:r>
      <w:r w:rsidR="00FE55CC">
        <w:rPr>
          <w:rFonts w:cs="Times New Roman"/>
          <w:szCs w:val="24"/>
        </w:rPr>
        <w:t xml:space="preserve">While the concept of </w:t>
      </w:r>
      <w:r w:rsidR="0082590D">
        <w:rPr>
          <w:rFonts w:cs="Times New Roman"/>
          <w:szCs w:val="24"/>
        </w:rPr>
        <w:t>continuous change</w:t>
      </w:r>
      <w:r w:rsidR="00FE55CC">
        <w:rPr>
          <w:rFonts w:cs="Times New Roman"/>
          <w:szCs w:val="24"/>
        </w:rPr>
        <w:t xml:space="preserve"> is important the problem is that maintenance is expensive and as a program continues to change</w:t>
      </w:r>
      <w:r w:rsidR="00DC4738">
        <w:rPr>
          <w:rFonts w:cs="Times New Roman"/>
          <w:szCs w:val="24"/>
        </w:rPr>
        <w:t>,</w:t>
      </w:r>
      <w:r w:rsidR="00FE55CC">
        <w:rPr>
          <w:rFonts w:cs="Times New Roman"/>
          <w:szCs w:val="24"/>
        </w:rPr>
        <w:t xml:space="preserve"> the risk of reduced comprehension comes into play</w:t>
      </w:r>
      <w:r w:rsidR="00536E76">
        <w:rPr>
          <w:rFonts w:cs="Times New Roman"/>
          <w:szCs w:val="24"/>
        </w:rPr>
        <w:t xml:space="preserve"> (which leads to slowed development and increased cost)</w:t>
      </w:r>
      <w:r w:rsidR="00CF64B0">
        <w:rPr>
          <w:rFonts w:cs="Times New Roman"/>
          <w:szCs w:val="24"/>
        </w:rPr>
        <w:t xml:space="preserve">.  </w:t>
      </w:r>
      <w:r w:rsidR="00A078CD">
        <w:rPr>
          <w:rFonts w:cs="Times New Roman"/>
          <w:szCs w:val="24"/>
        </w:rPr>
        <w:t>To support this con</w:t>
      </w:r>
      <w:r w:rsidR="0082590D">
        <w:rPr>
          <w:rFonts w:cs="Times New Roman"/>
          <w:szCs w:val="24"/>
        </w:rPr>
        <w:t xml:space="preserve">tinuous change and </w:t>
      </w:r>
      <w:r w:rsidR="00A078CD">
        <w:rPr>
          <w:rFonts w:cs="Times New Roman"/>
          <w:szCs w:val="24"/>
        </w:rPr>
        <w:t>software evolution we have to consider all facets of comprehension.</w:t>
      </w:r>
    </w:p>
    <w:p w14:paraId="77DEFE83" w14:textId="2634D9C8" w:rsidR="00155450" w:rsidRDefault="00155450" w:rsidP="00CC1298">
      <w:pPr>
        <w:rPr>
          <w:rFonts w:cs="Times New Roman"/>
          <w:szCs w:val="24"/>
        </w:rPr>
      </w:pPr>
      <w:r w:rsidRPr="002248ED">
        <w:rPr>
          <w:rFonts w:cs="Times New Roman"/>
          <w:szCs w:val="24"/>
        </w:rPr>
        <w:t>The most expensive, time consuming, and longest part of the software development life cycle is widely known to be maintenance, and work is always being done to try and simplify this lengthy portion of the life cycle</w:t>
      </w:r>
      <w:r w:rsidR="00CF64B0">
        <w:rPr>
          <w:rFonts w:cs="Times New Roman"/>
          <w:szCs w:val="24"/>
        </w:rPr>
        <w:t xml:space="preserve">.  </w:t>
      </w:r>
      <w:r>
        <w:rPr>
          <w:rFonts w:cs="Times New Roman"/>
          <w:szCs w:val="24"/>
        </w:rPr>
        <w:t xml:space="preserve">90 percent of the total cost of software comes from maintenance </w:t>
      </w:r>
      <w:r>
        <w:rPr>
          <w:rFonts w:cs="Times New Roman"/>
          <w:szCs w:val="24"/>
        </w:rPr>
        <w:fldChar w:fldCharType="begin"/>
      </w:r>
      <w:r>
        <w:rPr>
          <w:rFonts w:cs="Times New Roman"/>
          <w:szCs w:val="24"/>
        </w:rPr>
        <w:instrText xml:space="preserve"> ADDIN ZOTERO_ITEM CSL_CITATION {"citationID":"qAHADruR","properties":{"formattedCitation":"[D\\uc0\\u233{}tienne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Pr>
          <w:rFonts w:cs="Times New Roman"/>
          <w:szCs w:val="24"/>
        </w:rPr>
        <w:fldChar w:fldCharType="separate"/>
      </w:r>
      <w:r w:rsidRPr="008178C0">
        <w:rPr>
          <w:rFonts w:cs="Times New Roman"/>
          <w:szCs w:val="24"/>
        </w:rPr>
        <w:t>[</w:t>
      </w:r>
      <w:proofErr w:type="spellStart"/>
      <w:r w:rsidRPr="008178C0">
        <w:rPr>
          <w:rFonts w:cs="Times New Roman"/>
          <w:szCs w:val="24"/>
        </w:rPr>
        <w:t>Détienne</w:t>
      </w:r>
      <w:proofErr w:type="spellEnd"/>
      <w:r w:rsidRPr="008178C0">
        <w:rPr>
          <w:rFonts w:cs="Times New Roman"/>
          <w:szCs w:val="24"/>
        </w:rPr>
        <w:t xml:space="preserve"> 1990]</w:t>
      </w:r>
      <w:r>
        <w:rPr>
          <w:rFonts w:cs="Times New Roman"/>
          <w:szCs w:val="24"/>
        </w:rPr>
        <w:fldChar w:fldCharType="end"/>
      </w:r>
      <w:r>
        <w:rPr>
          <w:rFonts w:cs="Times New Roman"/>
          <w:szCs w:val="24"/>
        </w:rPr>
        <w:t xml:space="preserve">, and the amount of time that we must spend in maintenance is directly proportional to the amount of time programmers spend comprehending the code they are </w:t>
      </w:r>
      <w:r>
        <w:rPr>
          <w:rFonts w:cs="Times New Roman"/>
          <w:szCs w:val="24"/>
        </w:rPr>
        <w:lastRenderedPageBreak/>
        <w:t xml:space="preserve">reading </w:t>
      </w:r>
      <w:r>
        <w:rPr>
          <w:rFonts w:cs="Times New Roman"/>
          <w:szCs w:val="24"/>
        </w:rPr>
        <w:fldChar w:fldCharType="begin"/>
      </w:r>
      <w:r>
        <w:rPr>
          <w:rFonts w:cs="Times New Roman"/>
          <w:szCs w:val="24"/>
        </w:rPr>
        <w:instrText xml:space="preserve"> ADDIN ZOTERO_ITEM CSL_CITATION {"citationID":"n9I27jmk","properties":{"formattedCitation":"[Borstler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Pr>
          <w:rFonts w:cs="Times New Roman"/>
          <w:szCs w:val="24"/>
        </w:rPr>
        <w:fldChar w:fldCharType="separate"/>
      </w:r>
      <w:r w:rsidRPr="001B278E">
        <w:rPr>
          <w:rFonts w:cs="Times New Roman"/>
        </w:rPr>
        <w:t>[</w:t>
      </w:r>
      <w:proofErr w:type="spellStart"/>
      <w:r w:rsidRPr="001B278E">
        <w:rPr>
          <w:rFonts w:cs="Times New Roman"/>
        </w:rPr>
        <w:t>Borstler</w:t>
      </w:r>
      <w:proofErr w:type="spellEnd"/>
      <w:r w:rsidRPr="001B278E">
        <w:rPr>
          <w:rFonts w:cs="Times New Roman"/>
        </w:rPr>
        <w:t xml:space="preserve"> and </w:t>
      </w:r>
      <w:proofErr w:type="spellStart"/>
      <w:r w:rsidRPr="001B278E">
        <w:rPr>
          <w:rFonts w:cs="Times New Roman"/>
        </w:rPr>
        <w:t>Paech</w:t>
      </w:r>
      <w:proofErr w:type="spellEnd"/>
      <w:r w:rsidRPr="001B278E">
        <w:rPr>
          <w:rFonts w:cs="Times New Roman"/>
        </w:rPr>
        <w:t xml:space="preserve"> 2016]</w:t>
      </w:r>
      <w:r>
        <w:rPr>
          <w:rFonts w:cs="Times New Roman"/>
          <w:szCs w:val="24"/>
        </w:rPr>
        <w:fldChar w:fldCharType="end"/>
      </w:r>
      <w:r w:rsidR="00CF64B0">
        <w:rPr>
          <w:rFonts w:cs="Times New Roman"/>
          <w:szCs w:val="24"/>
        </w:rPr>
        <w:t xml:space="preserve">.  </w:t>
      </w:r>
      <w:r>
        <w:rPr>
          <w:rFonts w:cs="Times New Roman"/>
          <w:szCs w:val="24"/>
        </w:rPr>
        <w:t>It is this concept of comprehension, alongside maintenance, that is the basis for why more research is needed to support better comprehension.</w:t>
      </w:r>
    </w:p>
    <w:p w14:paraId="3CE05A94" w14:textId="779CFC3B" w:rsidR="00712394" w:rsidRPr="00887C71" w:rsidRDefault="00155450" w:rsidP="00712394">
      <w:pPr>
        <w:rPr>
          <w:rFonts w:cs="Times New Roman"/>
          <w:szCs w:val="24"/>
        </w:rPr>
      </w:pPr>
      <w:r w:rsidDel="00FD0B50">
        <w:rPr>
          <w:rStyle w:val="CommentReference"/>
        </w:rPr>
        <w:t xml:space="preserve"> </w:t>
      </w:r>
      <w:r w:rsidR="008C0369">
        <w:rPr>
          <w:rFonts w:cs="Times New Roman"/>
          <w:szCs w:val="24"/>
        </w:rPr>
        <w:t>There are t</w:t>
      </w:r>
      <w:r w:rsidR="00712394">
        <w:rPr>
          <w:rFonts w:cs="Times New Roman"/>
          <w:szCs w:val="24"/>
        </w:rPr>
        <w:t>wo prominent ways people read and comprehend code</w:t>
      </w:r>
      <w:r w:rsidR="00A12DF7">
        <w:rPr>
          <w:rFonts w:cs="Times New Roman"/>
          <w:szCs w:val="24"/>
        </w:rPr>
        <w:t>, w</w:t>
      </w:r>
      <w:r w:rsidR="000B1D2E">
        <w:rPr>
          <w:rFonts w:cs="Times New Roman"/>
          <w:szCs w:val="24"/>
        </w:rPr>
        <w:t>ith</w:t>
      </w:r>
      <w:r w:rsidR="00A12DF7">
        <w:rPr>
          <w:rFonts w:cs="Times New Roman"/>
          <w:szCs w:val="24"/>
        </w:rPr>
        <w:t xml:space="preserve"> a typical person using a combination of both</w:t>
      </w:r>
      <w:r w:rsidR="00CF64B0">
        <w:rPr>
          <w:rFonts w:cs="Times New Roman"/>
          <w:szCs w:val="24"/>
        </w:rPr>
        <w:t xml:space="preserve">.  </w:t>
      </w:r>
      <w:r w:rsidR="008C0369">
        <w:rPr>
          <w:rFonts w:cs="Times New Roman"/>
          <w:szCs w:val="24"/>
        </w:rPr>
        <w:t>T</w:t>
      </w:r>
      <w:r w:rsidR="00712394">
        <w:rPr>
          <w:rFonts w:cs="Times New Roman"/>
          <w:szCs w:val="24"/>
        </w:rPr>
        <w:t>he first is the top</w:t>
      </w:r>
      <w:r w:rsidR="00345AD9">
        <w:rPr>
          <w:rFonts w:cs="Times New Roman"/>
          <w:szCs w:val="24"/>
        </w:rPr>
        <w:t>-</w:t>
      </w:r>
      <w:r w:rsidR="00712394">
        <w:rPr>
          <w:rFonts w:cs="Times New Roman"/>
          <w:szCs w:val="24"/>
        </w:rPr>
        <w:t>down approach and the second is bottom</w:t>
      </w:r>
      <w:r w:rsidR="00345AD9">
        <w:rPr>
          <w:rFonts w:cs="Times New Roman"/>
          <w:szCs w:val="24"/>
        </w:rPr>
        <w:t>-</w:t>
      </w:r>
      <w:r w:rsidR="00712394">
        <w:rPr>
          <w:rFonts w:cs="Times New Roman"/>
          <w:szCs w:val="24"/>
        </w:rPr>
        <w:t>up</w:t>
      </w:r>
      <w:r w:rsidR="00CF64B0">
        <w:rPr>
          <w:rFonts w:cs="Times New Roman"/>
          <w:szCs w:val="24"/>
        </w:rPr>
        <w:t xml:space="preserve">.  </w:t>
      </w:r>
      <w:r w:rsidR="00687E83">
        <w:rPr>
          <w:rFonts w:cs="Times New Roman"/>
          <w:szCs w:val="24"/>
        </w:rPr>
        <w:t>Top</w:t>
      </w:r>
      <w:r w:rsidR="00345AD9">
        <w:rPr>
          <w:rFonts w:cs="Times New Roman"/>
          <w:szCs w:val="24"/>
        </w:rPr>
        <w:t>-</w:t>
      </w:r>
      <w:r w:rsidR="00687E83">
        <w:rPr>
          <w:rFonts w:cs="Times New Roman"/>
          <w:szCs w:val="24"/>
        </w:rPr>
        <w:t>down comprehension relies largely on inference and hypothesizing what exactly is going on at any given time in the source code</w:t>
      </w:r>
      <w:r w:rsidR="00684C19">
        <w:rPr>
          <w:rFonts w:cs="Times New Roman"/>
          <w:szCs w:val="24"/>
        </w:rPr>
        <w:t xml:space="preserve"> and drilling down to </w:t>
      </w:r>
      <w:r w:rsidR="005052B0">
        <w:rPr>
          <w:rFonts w:cs="Times New Roman"/>
          <w:szCs w:val="24"/>
        </w:rPr>
        <w:t>find</w:t>
      </w:r>
      <w:r w:rsidR="00684C19">
        <w:rPr>
          <w:rFonts w:cs="Times New Roman"/>
          <w:szCs w:val="24"/>
        </w:rPr>
        <w:t xml:space="preserve"> details</w:t>
      </w:r>
      <w:r w:rsidR="00717EB4">
        <w:rPr>
          <w:rFonts w:cs="Times New Roman"/>
          <w:szCs w:val="24"/>
        </w:rPr>
        <w:t xml:space="preserve"> later</w:t>
      </w:r>
      <w:r w:rsidR="00CF64B0">
        <w:rPr>
          <w:rFonts w:cs="Times New Roman"/>
          <w:szCs w:val="24"/>
        </w:rPr>
        <w:t xml:space="preserve">.  </w:t>
      </w:r>
      <w:r w:rsidR="00684C19">
        <w:rPr>
          <w:rFonts w:cs="Times New Roman"/>
          <w:szCs w:val="24"/>
        </w:rPr>
        <w:t>For example,</w:t>
      </w:r>
      <w:r w:rsidR="00687E83">
        <w:rPr>
          <w:rFonts w:cs="Times New Roman"/>
          <w:szCs w:val="24"/>
        </w:rPr>
        <w:t xml:space="preserve"> choosing to guess what a called function is doing and waiting </w:t>
      </w:r>
      <w:r w:rsidR="00684C19">
        <w:rPr>
          <w:rFonts w:cs="Times New Roman"/>
          <w:szCs w:val="24"/>
        </w:rPr>
        <w:t>to</w:t>
      </w:r>
      <w:r w:rsidR="00687E83">
        <w:rPr>
          <w:rFonts w:cs="Times New Roman"/>
          <w:szCs w:val="24"/>
        </w:rPr>
        <w:t xml:space="preserve"> read the function definition later on</w:t>
      </w:r>
      <w:r w:rsidR="00684C19">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{"citationID":"qgCio7JE","properties":{"formattedCitation":"[D\\uc0\\u233{}tienne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084A37">
        <w:rPr>
          <w:rFonts w:cs="Times New Roman"/>
          <w:szCs w:val="24"/>
        </w:rPr>
        <w:fldChar w:fldCharType="separate"/>
      </w:r>
      <w:r w:rsidR="00084A37" w:rsidRPr="00084A37">
        <w:rPr>
          <w:rFonts w:cs="Times New Roman"/>
          <w:szCs w:val="24"/>
        </w:rPr>
        <w:t>[</w:t>
      </w:r>
      <w:proofErr w:type="spellStart"/>
      <w:r w:rsidR="00084A37" w:rsidRPr="00084A37">
        <w:rPr>
          <w:rFonts w:cs="Times New Roman"/>
          <w:szCs w:val="24"/>
        </w:rPr>
        <w:t>Détienne</w:t>
      </w:r>
      <w:proofErr w:type="spellEnd"/>
      <w:r w:rsidR="00084A37" w:rsidRPr="00084A37">
        <w:rPr>
          <w:rFonts w:cs="Times New Roman"/>
          <w:szCs w:val="24"/>
        </w:rPr>
        <w:t xml:space="preserve"> 1990]</w:t>
      </w:r>
      <w:r w:rsidR="00084A37">
        <w:rPr>
          <w:rFonts w:cs="Times New Roman"/>
          <w:szCs w:val="24"/>
        </w:rPr>
        <w:fldChar w:fldCharType="end"/>
      </w:r>
      <w:r w:rsidR="008178C0">
        <w:rPr>
          <w:rFonts w:cs="Times New Roman"/>
          <w:szCs w:val="24"/>
        </w:rPr>
        <w:t xml:space="preserve"> </w:t>
      </w:r>
      <w:r w:rsidR="008178C0">
        <w:rPr>
          <w:rFonts w:cs="Times New Roman"/>
          <w:szCs w:val="24"/>
        </w:rPr>
        <w:fldChar w:fldCharType="begin"/>
      </w:r>
      <w:r w:rsidR="008178C0">
        <w:rPr>
          <w:rFonts w:cs="Times New Roman"/>
          <w:szCs w:val="24"/>
        </w:rPr>
        <w:instrText xml:space="preserve"> ADDIN ZOTERO_ITEM CSL_CITATION {"citationID":"h0wlKJZa","properties":{"formattedCitation":"[Maletic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8178C0">
        <w:rPr>
          <w:rFonts w:cs="Times New Roman"/>
          <w:szCs w:val="24"/>
        </w:rPr>
        <w:fldChar w:fldCharType="separate"/>
      </w:r>
      <w:r w:rsidR="008178C0" w:rsidRPr="008178C0">
        <w:rPr>
          <w:rFonts w:cs="Times New Roman"/>
        </w:rPr>
        <w:t>[</w:t>
      </w:r>
      <w:proofErr w:type="spellStart"/>
      <w:r w:rsidR="008178C0" w:rsidRPr="008178C0">
        <w:rPr>
          <w:rFonts w:cs="Times New Roman"/>
        </w:rPr>
        <w:t>Maletic</w:t>
      </w:r>
      <w:proofErr w:type="spellEnd"/>
      <w:r w:rsidR="008178C0" w:rsidRPr="008178C0">
        <w:rPr>
          <w:rFonts w:cs="Times New Roman"/>
        </w:rPr>
        <w:t xml:space="preserve"> and </w:t>
      </w:r>
      <w:proofErr w:type="spellStart"/>
      <w:r w:rsidR="008178C0" w:rsidRPr="008178C0">
        <w:rPr>
          <w:rFonts w:cs="Times New Roman"/>
        </w:rPr>
        <w:t>Kagdi</w:t>
      </w:r>
      <w:proofErr w:type="spellEnd"/>
      <w:r w:rsidR="008178C0" w:rsidRPr="008178C0">
        <w:rPr>
          <w:rFonts w:cs="Times New Roman"/>
        </w:rPr>
        <w:t xml:space="preserve"> 2008]</w:t>
      </w:r>
      <w:r w:rsidR="008178C0">
        <w:rPr>
          <w:rFonts w:cs="Times New Roman"/>
          <w:szCs w:val="24"/>
        </w:rPr>
        <w:fldChar w:fldCharType="end"/>
      </w:r>
      <w:r w:rsidR="00CF64B0">
        <w:rPr>
          <w:rFonts w:cs="Times New Roman"/>
          <w:szCs w:val="24"/>
        </w:rPr>
        <w:t xml:space="preserve">.  </w:t>
      </w:r>
      <w:r w:rsidR="00687E83">
        <w:rPr>
          <w:rFonts w:cs="Times New Roman"/>
          <w:szCs w:val="24"/>
        </w:rPr>
        <w:t>In contrast</w:t>
      </w:r>
      <w:r w:rsidR="007956DB">
        <w:rPr>
          <w:rFonts w:cs="Times New Roman"/>
          <w:szCs w:val="24"/>
        </w:rPr>
        <w:t>,</w:t>
      </w:r>
      <w:r w:rsidR="00687E83">
        <w:rPr>
          <w:rFonts w:cs="Times New Roman"/>
          <w:szCs w:val="24"/>
        </w:rPr>
        <w:t xml:space="preserve"> the bottom</w:t>
      </w:r>
      <w:r w:rsidR="00345AD9">
        <w:rPr>
          <w:rFonts w:cs="Times New Roman"/>
          <w:szCs w:val="24"/>
        </w:rPr>
        <w:t>-</w:t>
      </w:r>
      <w:r w:rsidR="00687E83">
        <w:rPr>
          <w:rFonts w:cs="Times New Roman"/>
          <w:szCs w:val="24"/>
        </w:rPr>
        <w:t xml:space="preserve">up approach focuses on understanding the smaller pieces of the source code first and working up to </w:t>
      </w:r>
      <w:r w:rsidR="00595F2D">
        <w:rPr>
          <w:rFonts w:cs="Times New Roman"/>
          <w:szCs w:val="24"/>
        </w:rPr>
        <w:t xml:space="preserve">the large functions until eventually you </w:t>
      </w:r>
      <w:r w:rsidR="007956DB">
        <w:rPr>
          <w:rFonts w:cs="Times New Roman"/>
          <w:szCs w:val="24"/>
        </w:rPr>
        <w:t>understand the program as a whole</w:t>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{"citationID":"PMBAg7MP","properties":{"formattedCitation":"[Storey 2005]","plainCitation":"[Storey 2005]","noteIndex":0},"citationItems":[{"id":45,"uris":["http://zotero.org/users/local/B8a741ni/items/7EIWCLNU"],"uri":["http://zotero.org/users/local/B8a741ni/items/7EIWCLNU"],"itemData":{"id":45,"type":"paper-conference","abstract":"Program comprehension research can be characterized by both the theories that provide rich explanations about how programmers comprehend software, as well as the tools that are used to assist in comprehension tasks. During this talk I will review some of the key cognitive theories of program comprehension that have emerged over the past thirty years. Using these theories as a canvas, I will then explore how tools that are popular today have evolved to support program comprehension. Specifically, I will discuss how the theories and tools are related and reflect on the research methods that were used to construct the theories and evaluate the tools. The reviewed theories and tools will be further differentiated according to human characteristics, program characteristics, and the context for the various comprehension tasks. Finally, I will predict how these characteristics will change in the future and speculate on how a number of important research directions could lead to improvements in program comprehension tools and methods.","container-title":"13th International Workshop on Program Comprehension (IWPC'05)","DOI":"10.1109/WPC.2005.38","event":"Proceedings. 13th International Workshop on Program Comprehension","event-place":"St. Louis, MO, USA","ISBN":"978-0-7695-2254-8","language":"en","page":"181-191","publisher":"IEEE","publisher-place":"St. Louis, MO, USA","source":"DOI.org (Crossref)","title":"Theories, methods and tools in program comprehension: past, present and future","title-short":"Theories, methods and tools in program comprehension","URL":"https://ieeexplore.ieee.org/document/1421034/","author":[{"family":"Storey","given":"M.-A."}],"accessed":{"date-parts":[["2020",2,27]]},"issued":{"date-parts":[["2005"]]}}}],"schema":"https://github.com/citation-style-language/schema/raw/master/csl-citation.json"} </w:instrText>
      </w:r>
      <w:r w:rsidR="00595F2D">
        <w:rPr>
          <w:rFonts w:cs="Times New Roman"/>
          <w:szCs w:val="24"/>
        </w:rPr>
        <w:fldChar w:fldCharType="separate"/>
      </w:r>
      <w:r w:rsidR="00595F2D" w:rsidRPr="00595F2D">
        <w:rPr>
          <w:rFonts w:cs="Times New Roman"/>
        </w:rPr>
        <w:t>[</w:t>
      </w:r>
      <w:proofErr w:type="spellStart"/>
      <w:r w:rsidR="00595F2D" w:rsidRPr="00595F2D">
        <w:rPr>
          <w:rFonts w:cs="Times New Roman"/>
        </w:rPr>
        <w:t>Storey</w:t>
      </w:r>
      <w:proofErr w:type="spellEnd"/>
      <w:r w:rsidR="00595F2D" w:rsidRPr="00595F2D">
        <w:rPr>
          <w:rFonts w:cs="Times New Roman"/>
        </w:rPr>
        <w:t xml:space="preserve"> 2005]</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{"citationID":"jqJEJ0hR","properties":{"formattedCitation":"[Maletic and Kagdi 2008]","plainCitation":"[Maletic and Kagdi 2008]","noteIndex":0},"citationItems":[{"id":37,"uris":["http://zotero.org/users/local/B8a741ni/items/6VJ4EZH3"],"uri":["http://zotero.org/users/local/B8a741ni/items/6VJ4EZH3"],"itemData":{"id":37,"type":"paper-conference","container-title":"2008 Frontiers of Software Maintenance","DOI":"10.1109/FOSM.2008.4659246","event":"2008 Frontiers of Software Maintenance (FoSM)","event-place":"Beijing, China","ISBN":"978-1-4244-2654-6","language":"en","page":"31-37","publisher":"IEEE","publisher-place":"Beijing, China","source":"DOI.org (Crossref)","title":"Expressiveness and effectiveness of program comprehension: Thoughts on future research directions","title-short":"Expressiveness and effectiveness of program comprehension","URL":"http://ieeexplore.ieee.org/document/4659246/","author":[{"family":"Maletic","given":"Jonathan I."},{"family":"Kagdi","given":"Huzefa"}],"accessed":{"date-parts":[["2020",2,27]]},"issued":{"date-parts":[["2008",9]]}}}],"schema":"https://github.com/citation-style-language/schema/raw/master/csl-citation.json"} </w:instrText>
      </w:r>
      <w:r w:rsidR="00595F2D">
        <w:rPr>
          <w:rFonts w:cs="Times New Roman"/>
          <w:szCs w:val="24"/>
        </w:rPr>
        <w:fldChar w:fldCharType="separate"/>
      </w:r>
      <w:r w:rsidR="00595F2D" w:rsidRPr="00595F2D">
        <w:rPr>
          <w:rFonts w:cs="Times New Roman"/>
        </w:rPr>
        <w:t>[</w:t>
      </w:r>
      <w:proofErr w:type="spellStart"/>
      <w:r w:rsidR="00595F2D" w:rsidRPr="00595F2D">
        <w:rPr>
          <w:rFonts w:cs="Times New Roman"/>
        </w:rPr>
        <w:t>Maletic</w:t>
      </w:r>
      <w:proofErr w:type="spellEnd"/>
      <w:r w:rsidR="00595F2D" w:rsidRPr="00595F2D">
        <w:rPr>
          <w:rFonts w:cs="Times New Roman"/>
        </w:rPr>
        <w:t xml:space="preserve"> and </w:t>
      </w:r>
      <w:proofErr w:type="spellStart"/>
      <w:r w:rsidR="00595F2D" w:rsidRPr="00595F2D">
        <w:rPr>
          <w:rFonts w:cs="Times New Roman"/>
        </w:rPr>
        <w:t>Kagdi</w:t>
      </w:r>
      <w:proofErr w:type="spellEnd"/>
      <w:r w:rsidR="00595F2D" w:rsidRPr="00595F2D">
        <w:rPr>
          <w:rFonts w:cs="Times New Roman"/>
        </w:rPr>
        <w:t xml:space="preserve"> 2008]</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{"citationID":"kdtKtlhw","properties":{"formattedCitation":"[D\\uc0\\u233{}tienne 1990]","plainCitation":"[Détienne 1990]","noteIndex":0},"citationItems":[{"id":35,"uris":["http://zotero.org/users/local/B8a741ni/items/CDBBSA9H"],"uri":["http://zotero.org/users/local/B8a741ni/items/CDBBSA9H"],"itemData":{"id":35,"type":"chapter","container-title":"Psychology of Programming","ISBN":"978-0-12-350772-3","language":"en","note":"DOI: 10.1016/B978-0-12-350772-3.50018-5","page":"205-222","publisher":"Elsevier","source":"DOI.org (Crossref)","title":"Expert Programming Knowledge: A Schema-based Approach","title-short":"Expert Programming Knowledge","URL":"https://linkinghub.elsevier.com/retrieve/pii/B9780123507723500185","author":[{"family":"Détienne","given":"Françoise"}],"accessed":{"date-parts":[["2020",2,27]]},"issued":{"date-parts":[["1990"]]}}}],"schema":"https://github.com/citation-style-language/schema/raw/master/csl-citation.json"} </w:instrText>
      </w:r>
      <w:r w:rsidR="00595F2D">
        <w:rPr>
          <w:rFonts w:cs="Times New Roman"/>
          <w:szCs w:val="24"/>
        </w:rPr>
        <w:fldChar w:fldCharType="separate"/>
      </w:r>
      <w:r w:rsidR="00595F2D" w:rsidRPr="00595F2D">
        <w:rPr>
          <w:rFonts w:cs="Times New Roman"/>
          <w:szCs w:val="24"/>
        </w:rPr>
        <w:t>[</w:t>
      </w:r>
      <w:proofErr w:type="spellStart"/>
      <w:r w:rsidR="00595F2D" w:rsidRPr="00595F2D">
        <w:rPr>
          <w:rFonts w:cs="Times New Roman"/>
          <w:szCs w:val="24"/>
        </w:rPr>
        <w:t>Détienne</w:t>
      </w:r>
      <w:proofErr w:type="spellEnd"/>
      <w:r w:rsidR="00595F2D" w:rsidRPr="00595F2D">
        <w:rPr>
          <w:rFonts w:cs="Times New Roman"/>
          <w:szCs w:val="24"/>
        </w:rPr>
        <w:t xml:space="preserve"> 1990]</w:t>
      </w:r>
      <w:r w:rsidR="00595F2D">
        <w:rPr>
          <w:rFonts w:cs="Times New Roman"/>
          <w:szCs w:val="24"/>
        </w:rPr>
        <w:fldChar w:fldCharType="end"/>
      </w:r>
      <w:r w:rsidR="00595F2D">
        <w:rPr>
          <w:rFonts w:cs="Times New Roman"/>
          <w:szCs w:val="24"/>
        </w:rPr>
        <w:t xml:space="preserve"> </w:t>
      </w:r>
      <w:r w:rsidR="00595F2D">
        <w:rPr>
          <w:rFonts w:cs="Times New Roman"/>
          <w:szCs w:val="24"/>
        </w:rPr>
        <w:fldChar w:fldCharType="begin"/>
      </w:r>
      <w:r w:rsidR="00595F2D">
        <w:rPr>
          <w:rFonts w:cs="Times New Roman"/>
          <w:szCs w:val="24"/>
        </w:rPr>
        <w:instrText xml:space="preserve"> ADDIN ZOTERO_ITEM CSL_CITATION {"citationID":"rbka0DKd","properties":{"formattedCitation":"[Von Mayrhauser and Vans 1995]","plainCitation":"[Von Mayrhauser and Vans 1995]","noteIndex":0},"citationItems":[{"id":39,"uris":["http://zotero.org/users/local/B8a741ni/items/8W6QIR6B"],"uri":["http://zotero.org/users/local/B8a741ni/items/8W6QIR6B"],"itemData":{"id":39,"type":"article-journal","DOI":"10.1109/2.402076","ISSN":"00189162","issue":"8","language":"en","page":"44-55","source":"DOI.org (Crossref)","title":"Program comprehension during software maintenance and evolution","volume":"28","author":[{"family":"Von Mayrhauser","given":"A."},{"family":"Vans","given":"A.M."}],"issued":{"date-parts":[["1995",8]]}}}],"schema":"https://github.com/citation-style-language/schema/raw/master/csl-citation.json"} </w:instrText>
      </w:r>
      <w:r w:rsidR="00595F2D">
        <w:rPr>
          <w:rFonts w:cs="Times New Roman"/>
          <w:szCs w:val="24"/>
        </w:rPr>
        <w:fldChar w:fldCharType="separate"/>
      </w:r>
      <w:r w:rsidR="00595F2D" w:rsidRPr="00595F2D">
        <w:rPr>
          <w:rFonts w:cs="Times New Roman"/>
        </w:rPr>
        <w:t xml:space="preserve">[Von </w:t>
      </w:r>
      <w:proofErr w:type="spellStart"/>
      <w:r w:rsidR="00595F2D" w:rsidRPr="00595F2D">
        <w:rPr>
          <w:rFonts w:cs="Times New Roman"/>
        </w:rPr>
        <w:t>Mayrhauser</w:t>
      </w:r>
      <w:proofErr w:type="spellEnd"/>
      <w:r w:rsidR="00595F2D" w:rsidRPr="00595F2D">
        <w:rPr>
          <w:rFonts w:cs="Times New Roman"/>
        </w:rPr>
        <w:t xml:space="preserve"> and Vans 1995]</w:t>
      </w:r>
      <w:r w:rsidR="00595F2D">
        <w:rPr>
          <w:rFonts w:cs="Times New Roman"/>
          <w:szCs w:val="24"/>
        </w:rPr>
        <w:fldChar w:fldCharType="end"/>
      </w:r>
      <w:r w:rsidR="00595F2D">
        <w:rPr>
          <w:rFonts w:cs="Times New Roman"/>
          <w:szCs w:val="24"/>
        </w:rPr>
        <w:t>.</w:t>
      </w:r>
    </w:p>
    <w:p w14:paraId="3883B764" w14:textId="78FE3BDE" w:rsidR="009D2E2B" w:rsidRDefault="00D802A6" w:rsidP="00D802A6">
      <w:pPr>
        <w:rPr>
          <w:rFonts w:cs="Times New Roman"/>
          <w:szCs w:val="24"/>
        </w:rPr>
      </w:pPr>
      <w:r>
        <w:t>Comments are one means of providing support for comprehension</w:t>
      </w:r>
      <w:r w:rsidR="00374821">
        <w:t xml:space="preserve"> (</w:t>
      </w:r>
      <w:r w:rsidR="00345AD9">
        <w:t>for both top-down and bottom-up)</w:t>
      </w:r>
      <w:r w:rsidR="00CF64B0">
        <w:t xml:space="preserve">.  </w:t>
      </w:r>
      <w:r w:rsidRPr="00D34434">
        <w:rPr>
          <w:rFonts w:cs="Times New Roman"/>
          <w:szCs w:val="24"/>
        </w:rPr>
        <w:t>Comments should always provide cognitive support,</w:t>
      </w:r>
      <w:r>
        <w:rPr>
          <w:rFonts w:cs="Times New Roman"/>
          <w:szCs w:val="24"/>
        </w:rPr>
        <w:t xml:space="preserve"> assist in comprehension, and </w:t>
      </w:r>
      <w:r w:rsidRPr="00D34434">
        <w:rPr>
          <w:rFonts w:cs="Times New Roman"/>
          <w:szCs w:val="24"/>
        </w:rPr>
        <w:t>reinforc</w:t>
      </w:r>
      <w:r>
        <w:rPr>
          <w:rFonts w:cs="Times New Roman"/>
          <w:szCs w:val="24"/>
        </w:rPr>
        <w:t>e</w:t>
      </w:r>
      <w:r w:rsidRPr="00D34434">
        <w:rPr>
          <w:rFonts w:cs="Times New Roman"/>
          <w:szCs w:val="24"/>
        </w:rPr>
        <w:t xml:space="preserve"> ideas and concepts that are present in the source code </w:t>
      </w:r>
      <w:r>
        <w:rPr>
          <w:rFonts w:cs="Times New Roman"/>
          <w:szCs w:val="24"/>
        </w:rPr>
        <w:t xml:space="preserve">in order to reduce the difficulty of maintenance </w:t>
      </w:r>
      <w:r w:rsidRPr="00D34434">
        <w:rPr>
          <w:rFonts w:cs="Times New Roman"/>
          <w:szCs w:val="24"/>
        </w:rPr>
        <w:t>[</w:t>
      </w:r>
      <w:proofErr w:type="spellStart"/>
      <w:r w:rsidRPr="00D34434">
        <w:rPr>
          <w:rFonts w:cs="Times New Roman"/>
          <w:szCs w:val="24"/>
        </w:rPr>
        <w:t>Storey</w:t>
      </w:r>
      <w:proofErr w:type="spellEnd"/>
      <w:r w:rsidRPr="00D34434">
        <w:rPr>
          <w:rFonts w:cs="Times New Roman"/>
          <w:szCs w:val="24"/>
        </w:rPr>
        <w:t xml:space="preserve"> 2005] [</w:t>
      </w:r>
      <w:proofErr w:type="spellStart"/>
      <w:r w:rsidRPr="00D34434">
        <w:rPr>
          <w:rFonts w:cs="Times New Roman"/>
          <w:szCs w:val="24"/>
        </w:rPr>
        <w:t>Détienne</w:t>
      </w:r>
      <w:proofErr w:type="spellEnd"/>
      <w:r w:rsidRPr="00D34434">
        <w:rPr>
          <w:rFonts w:cs="Times New Roman"/>
          <w:szCs w:val="24"/>
        </w:rPr>
        <w:t xml:space="preserve"> 1990]</w:t>
      </w:r>
      <w:r w:rsidR="00CF64B0">
        <w:rPr>
          <w:rFonts w:cs="Times New Roman"/>
          <w:szCs w:val="24"/>
        </w:rPr>
        <w:t xml:space="preserve">.  </w:t>
      </w:r>
      <w:r>
        <w:rPr>
          <w:rFonts w:cs="Times New Roman"/>
          <w:szCs w:val="24"/>
        </w:rPr>
        <w:t>For example, t</w:t>
      </w:r>
      <w:r w:rsidRPr="00D34434">
        <w:rPr>
          <w:rFonts w:cs="Times New Roman"/>
          <w:szCs w:val="24"/>
        </w:rPr>
        <w:t xml:space="preserve">he concept of cognitive support can be reinforced in comment structure by including beacons, which are familiar pieces that are pulled directly from the code [Von </w:t>
      </w:r>
      <w:proofErr w:type="spellStart"/>
      <w:r w:rsidRPr="00D34434">
        <w:rPr>
          <w:rFonts w:cs="Times New Roman"/>
          <w:szCs w:val="24"/>
        </w:rPr>
        <w:t>Mayrhauser</w:t>
      </w:r>
      <w:proofErr w:type="spellEnd"/>
      <w:r w:rsidRPr="00D34434">
        <w:rPr>
          <w:rFonts w:cs="Times New Roman"/>
          <w:szCs w:val="24"/>
        </w:rPr>
        <w:t xml:space="preserve"> and Vans 1995] [</w:t>
      </w:r>
      <w:proofErr w:type="spellStart"/>
      <w:r w:rsidRPr="00D34434">
        <w:rPr>
          <w:rFonts w:cs="Times New Roman"/>
          <w:szCs w:val="24"/>
        </w:rPr>
        <w:t>Storey</w:t>
      </w:r>
      <w:proofErr w:type="spellEnd"/>
      <w:r w:rsidRPr="00D34434">
        <w:rPr>
          <w:rFonts w:cs="Times New Roman"/>
          <w:szCs w:val="24"/>
        </w:rPr>
        <w:t xml:space="preserve"> 2005]</w:t>
      </w:r>
      <w:r w:rsidR="00CF64B0">
        <w:rPr>
          <w:rFonts w:cs="Times New Roman"/>
          <w:szCs w:val="24"/>
        </w:rPr>
        <w:t xml:space="preserve">.  </w:t>
      </w:r>
      <w:r w:rsidR="00C80E19">
        <w:rPr>
          <w:rFonts w:cs="Times New Roman"/>
          <w:szCs w:val="24"/>
        </w:rPr>
        <w:t>One problem with</w:t>
      </w:r>
      <w:r w:rsidR="00F96614">
        <w:rPr>
          <w:rFonts w:cs="Times New Roman"/>
          <w:szCs w:val="24"/>
        </w:rPr>
        <w:t xml:space="preserve"> comments </w:t>
      </w:r>
      <w:r w:rsidR="00C80E19">
        <w:rPr>
          <w:rFonts w:cs="Times New Roman"/>
          <w:szCs w:val="24"/>
        </w:rPr>
        <w:t>comes from that of commented-out code</w:t>
      </w:r>
      <w:r w:rsidR="00CF64B0">
        <w:rPr>
          <w:rFonts w:cs="Times New Roman"/>
          <w:szCs w:val="24"/>
        </w:rPr>
        <w:t xml:space="preserve">.  </w:t>
      </w:r>
      <w:r w:rsidR="00FA2040">
        <w:rPr>
          <w:rFonts w:cs="Times New Roman"/>
          <w:szCs w:val="24"/>
        </w:rPr>
        <w:t>Comment</w:t>
      </w:r>
      <w:r w:rsidR="00F96614">
        <w:rPr>
          <w:rFonts w:cs="Times New Roman"/>
          <w:szCs w:val="24"/>
        </w:rPr>
        <w:t>e</w:t>
      </w:r>
      <w:r w:rsidR="00FA2040">
        <w:rPr>
          <w:rFonts w:cs="Times New Roman"/>
          <w:szCs w:val="24"/>
        </w:rPr>
        <w:t>d-out code bloats the software and is a distractor from the meaningful parts of the program (source-code and meaningful comments)</w:t>
      </w:r>
      <w:r w:rsidR="00CF64B0">
        <w:rPr>
          <w:rFonts w:cs="Times New Roman"/>
          <w:szCs w:val="24"/>
        </w:rPr>
        <w:t xml:space="preserve">.  </w:t>
      </w:r>
      <w:r w:rsidR="00FA2040">
        <w:rPr>
          <w:rFonts w:cs="Times New Roman"/>
          <w:szCs w:val="24"/>
        </w:rPr>
        <w:t>Additionally, c</w:t>
      </w:r>
      <w:r w:rsidR="00C80E19">
        <w:rPr>
          <w:rFonts w:cs="Times New Roman"/>
          <w:szCs w:val="24"/>
        </w:rPr>
        <w:t>ommented-</w:t>
      </w:r>
      <w:r w:rsidR="009D2E2B" w:rsidRPr="002248ED">
        <w:rPr>
          <w:rFonts w:cs="Times New Roman"/>
          <w:szCs w:val="24"/>
        </w:rPr>
        <w:t xml:space="preserve">out code </w:t>
      </w:r>
      <w:r w:rsidR="00C80E19">
        <w:rPr>
          <w:rFonts w:cs="Times New Roman"/>
          <w:szCs w:val="24"/>
        </w:rPr>
        <w:t>can</w:t>
      </w:r>
      <w:r w:rsidR="009D2E2B" w:rsidRPr="002248ED">
        <w:rPr>
          <w:rFonts w:cs="Times New Roman"/>
          <w:szCs w:val="24"/>
        </w:rPr>
        <w:t xml:space="preserve"> lead to confusion, especially if something that is commented out seems to be unrelated to the section that it is in, or if a piece of </w:t>
      </w:r>
      <w:r w:rsidR="00AF19A8">
        <w:rPr>
          <w:rFonts w:cs="Times New Roman"/>
          <w:szCs w:val="24"/>
        </w:rPr>
        <w:t>commented-out code</w:t>
      </w:r>
      <w:r w:rsidR="009D2E2B" w:rsidRPr="002248ED">
        <w:rPr>
          <w:rFonts w:cs="Times New Roman"/>
          <w:szCs w:val="24"/>
        </w:rPr>
        <w:t xml:space="preserve"> directly contradicts logic present in and around where it has been commented out</w:t>
      </w:r>
      <w:r w:rsidR="00CF64B0">
        <w:rPr>
          <w:rFonts w:cs="Times New Roman"/>
          <w:szCs w:val="24"/>
        </w:rPr>
        <w:t xml:space="preserve">.  </w:t>
      </w:r>
      <w:r w:rsidR="009D2E2B" w:rsidRPr="002248ED">
        <w:rPr>
          <w:rFonts w:cs="Times New Roman"/>
          <w:szCs w:val="24"/>
        </w:rPr>
        <w:t xml:space="preserve">Of course, alongside comprehension, when you consider the long-term </w:t>
      </w:r>
      <w:r w:rsidR="009D2E2B" w:rsidRPr="002248ED">
        <w:rPr>
          <w:rFonts w:cs="Times New Roman"/>
          <w:szCs w:val="24"/>
        </w:rPr>
        <w:lastRenderedPageBreak/>
        <w:t>maintenance of code, the simple question of why a piece of code has been commented out is likely to come up</w:t>
      </w:r>
      <w:r w:rsidR="00CF64B0">
        <w:rPr>
          <w:rFonts w:cs="Times New Roman"/>
          <w:szCs w:val="24"/>
        </w:rPr>
        <w:t xml:space="preserve">.  </w:t>
      </w:r>
      <w:r w:rsidR="009D2E2B" w:rsidRPr="002248ED">
        <w:rPr>
          <w:rFonts w:cs="Times New Roman"/>
          <w:szCs w:val="24"/>
        </w:rPr>
        <w:t xml:space="preserve">In this case it is likely unknown as to whether or not the </w:t>
      </w:r>
      <w:r w:rsidR="00AF19A8">
        <w:rPr>
          <w:rFonts w:cs="Times New Roman"/>
          <w:szCs w:val="24"/>
        </w:rPr>
        <w:t>commented-out code</w:t>
      </w:r>
      <w:r w:rsidR="009D2E2B" w:rsidRPr="002248ED">
        <w:rPr>
          <w:rFonts w:cs="Times New Roman"/>
          <w:szCs w:val="24"/>
        </w:rPr>
        <w:t xml:space="preserve"> is a security vulnerability, is a feature that needs to be implemented later, is it reference code that was used to build another section earlier on, or does it cause a total crash if it is run? There is a legal precedent to the problem of </w:t>
      </w:r>
      <w:r w:rsidR="00AF19A8">
        <w:rPr>
          <w:rFonts w:cs="Times New Roman"/>
          <w:szCs w:val="24"/>
        </w:rPr>
        <w:t>commented-out code</w:t>
      </w:r>
      <w:r w:rsidR="009D2E2B" w:rsidRPr="002248ED">
        <w:rPr>
          <w:rFonts w:cs="Times New Roman"/>
          <w:szCs w:val="24"/>
        </w:rPr>
        <w:t xml:space="preserve"> too</w:t>
      </w:r>
      <w:r w:rsidR="00CF64B0">
        <w:rPr>
          <w:rFonts w:cs="Times New Roman"/>
          <w:szCs w:val="24"/>
        </w:rPr>
        <w:t xml:space="preserve">.  </w:t>
      </w:r>
      <w:r w:rsidR="009D2E2B" w:rsidRPr="002248ED">
        <w:rPr>
          <w:rFonts w:cs="Times New Roman"/>
          <w:szCs w:val="24"/>
        </w:rPr>
        <w:t xml:space="preserve">Companies are being sued for leaving </w:t>
      </w:r>
      <w:r w:rsidR="00AF19A8">
        <w:rPr>
          <w:rFonts w:cs="Times New Roman"/>
          <w:szCs w:val="24"/>
        </w:rPr>
        <w:t>commented-out code</w:t>
      </w:r>
      <w:r w:rsidR="009D2E2B" w:rsidRPr="002248ED">
        <w:rPr>
          <w:rFonts w:cs="Times New Roman"/>
          <w:szCs w:val="24"/>
        </w:rPr>
        <w:t xml:space="preserve"> that does not belong to them in their source code</w:t>
      </w:r>
      <w:r w:rsidR="00CF64B0">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bpCAE64J","properties":{"formattedCitation":"[Flexra]","plainCitation":"[Flexra]","noteIndex":0},"citationItems":[{"id":72,"uris":["http://zotero.org/users/local/B8a741ni/items/B8KZA539"],"uri":["http://zotero.org/users/local/B8a741ni/items/B8KZA539"],"itemData":{"id":72,"type":"webpage","title":"Allegation of Open Source Non-Compliance Leads to Anti-Competitive Practice Lawsuit","author":[{"family":"Flexra","given":""}]}}],"schema":"https://github.com/citation-style-language/schema/raw/master/csl-citation.json"} </w:instrText>
      </w:r>
      <w:r w:rsidR="00084A37">
        <w:rPr>
          <w:rFonts w:cs="Times New Roman"/>
          <w:szCs w:val="24"/>
        </w:rPr>
        <w:fldChar w:fldCharType="separate"/>
      </w:r>
      <w:r w:rsidR="00084A37" w:rsidRPr="00084A37">
        <w:rPr>
          <w:rFonts w:cs="Times New Roman"/>
        </w:rPr>
        <w:t>[</w:t>
      </w:r>
      <w:proofErr w:type="spellStart"/>
      <w:r w:rsidR="00084A37" w:rsidRPr="00084A37">
        <w:rPr>
          <w:rFonts w:cs="Times New Roman"/>
        </w:rPr>
        <w:t>Flexra</w:t>
      </w:r>
      <w:proofErr w:type="spellEnd"/>
      <w:r w:rsidR="00084A37" w:rsidRPr="00084A37">
        <w:rPr>
          <w:rFonts w:cs="Times New Roman"/>
        </w:rPr>
        <w:t>]</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{"citationID":"s2urRbhJ","properties":{"formattedCitation":"[United States District Court Northern District of California 2017]","plainCitation":"[United States District Court Northern District of California 2017]","noteIndex":0},"citationItems":[{"id":71,"uris":["http://zotero.org/users/local/B8a741ni/items/JFR7T5DC"],"uri":["http://zotero.org/users/local/B8a741ni/items/JFR7T5DC"],"itemData":{"id":71,"type":"webpage","title":"Artifex Software, Inc. v. Hancom, Inc.","URL":"https://casetext.com/case/artifex-software-inc-v-hancom-inc","author":[{"family":"United States District Court Northern District of California","given":""}],"issued":{"date-parts":[["2017"]]}}}],"schema":"https://github.com/citation-style-language/schema/raw/master/csl-citation.json"} </w:instrText>
      </w:r>
      <w:r w:rsidR="00084A37">
        <w:rPr>
          <w:rFonts w:cs="Times New Roman"/>
          <w:szCs w:val="24"/>
        </w:rPr>
        <w:fldChar w:fldCharType="separate"/>
      </w:r>
      <w:r w:rsidR="00084A37" w:rsidRPr="00084A37">
        <w:rPr>
          <w:rFonts w:cs="Times New Roman"/>
        </w:rPr>
        <w:t>[United States District Court Northern District of California 2017]</w:t>
      </w:r>
      <w:r w:rsidR="00084A37">
        <w:rPr>
          <w:rFonts w:cs="Times New Roman"/>
          <w:szCs w:val="24"/>
        </w:rPr>
        <w:fldChar w:fldCharType="end"/>
      </w:r>
      <w:r w:rsidR="00084A37">
        <w:rPr>
          <w:rFonts w:cs="Times New Roman"/>
          <w:szCs w:val="24"/>
        </w:rPr>
        <w:t xml:space="preserve"> </w:t>
      </w:r>
      <w:r w:rsidR="00084A37">
        <w:rPr>
          <w:rFonts w:cs="Times New Roman"/>
          <w:szCs w:val="24"/>
        </w:rPr>
        <w:fldChar w:fldCharType="begin"/>
      </w:r>
      <w:r w:rsidR="00084A37">
        <w:rPr>
          <w:rFonts w:cs="Times New Roman"/>
          <w:szCs w:val="24"/>
        </w:rPr>
        <w:instrText xml:space="preserve"> ADDIN ZOTERO_ITEM CSL_CITATION {"citationID":"r3qkJFU1","properties":{"formattedCitation":"[Vaughan-Nichols 2015]","plainCitation":"[Vaughan-Nichols 2015]","noteIndex":0},"citationItems":[{"id":70,"uris":["http://zotero.org/users/local/B8a741ni/items/T6LZVADF"],"uri":["http://zotero.org/users/local/B8a741ni/items/T6LZVADF"],"itemData":{"id":70,"type":"webpage","title":"VMware sued for failure to comply with Linux license","URL":"https://www.zdnet.com/article/vmware-sued-for-failure-to-comply-with-linuxs-license/","author":[{"family":"Vaughan-Nichols","given":"Steven"}],"issued":{"date-parts":[["2015"]]}}}],"schema":"https://github.com/citation-style-language/schema/raw/master/csl-citation.json"} </w:instrText>
      </w:r>
      <w:r w:rsidR="00084A37">
        <w:rPr>
          <w:rFonts w:cs="Times New Roman"/>
          <w:szCs w:val="24"/>
        </w:rPr>
        <w:fldChar w:fldCharType="separate"/>
      </w:r>
      <w:r w:rsidR="00084A37" w:rsidRPr="00084A37">
        <w:rPr>
          <w:rFonts w:cs="Times New Roman"/>
        </w:rPr>
        <w:t>[Vaughan-Nichols 2015]</w:t>
      </w:r>
      <w:r w:rsidR="00084A37">
        <w:rPr>
          <w:rFonts w:cs="Times New Roman"/>
          <w:szCs w:val="24"/>
        </w:rPr>
        <w:fldChar w:fldCharType="end"/>
      </w:r>
      <w:r w:rsidR="009D2E2B" w:rsidRPr="002248ED">
        <w:rPr>
          <w:rFonts w:cs="Times New Roman"/>
          <w:szCs w:val="24"/>
        </w:rPr>
        <w:t xml:space="preserve"> Companies are also encountering problems with </w:t>
      </w:r>
      <w:r w:rsidR="00AF19A8">
        <w:rPr>
          <w:rFonts w:cs="Times New Roman"/>
          <w:szCs w:val="24"/>
        </w:rPr>
        <w:t>commented-out code</w:t>
      </w:r>
      <w:r w:rsidR="009D2E2B" w:rsidRPr="002248ED">
        <w:rPr>
          <w:rFonts w:cs="Times New Roman"/>
          <w:szCs w:val="24"/>
        </w:rPr>
        <w:t xml:space="preserve"> being moved back into an active status</w:t>
      </w:r>
      <w:r w:rsidR="00CF64B0">
        <w:rPr>
          <w:rFonts w:cs="Times New Roman"/>
          <w:szCs w:val="24"/>
        </w:rPr>
        <w:t xml:space="preserve">.  </w:t>
      </w:r>
      <w:r w:rsidR="009D2E2B">
        <w:rPr>
          <w:rFonts w:cs="Times New Roman"/>
          <w:szCs w:val="24"/>
        </w:rPr>
        <w:t>The next paragraph summarizes one such case.</w:t>
      </w:r>
    </w:p>
    <w:p w14:paraId="40EB2E3C" w14:textId="67FA51B5" w:rsidR="00D513E6" w:rsidRDefault="009D2E2B" w:rsidP="00D513E6">
      <w:pPr>
        <w:rPr>
          <w:rFonts w:cs="Times New Roman"/>
          <w:szCs w:val="24"/>
        </w:rPr>
      </w:pPr>
      <w:r w:rsidRPr="002248ED">
        <w:rPr>
          <w:rFonts w:cs="Times New Roman"/>
          <w:szCs w:val="24"/>
        </w:rPr>
        <w:t xml:space="preserve">A prominent example of the need for more research into </w:t>
      </w:r>
      <w:r w:rsidR="00AF19A8">
        <w:rPr>
          <w:rFonts w:cs="Times New Roman"/>
          <w:szCs w:val="24"/>
        </w:rPr>
        <w:t>commented-out code</w:t>
      </w:r>
      <w:r w:rsidRPr="002248ED">
        <w:rPr>
          <w:rFonts w:cs="Times New Roman"/>
          <w:szCs w:val="24"/>
        </w:rPr>
        <w:t xml:space="preserve"> comes from the Knight Capital case which occurred on August 1, 2012</w:t>
      </w:r>
      <w:r w:rsidR="00CF64B0">
        <w:rPr>
          <w:rFonts w:cs="Times New Roman"/>
          <w:szCs w:val="24"/>
        </w:rPr>
        <w:t xml:space="preserve">.  </w:t>
      </w:r>
      <w:r w:rsidRPr="002248ED">
        <w:rPr>
          <w:rFonts w:cs="Times New Roman"/>
          <w:szCs w:val="24"/>
        </w:rPr>
        <w:t>On that day, an updated copy of Knight Capital’s stock purchasing software was deployed on seven of their eight servers with a fatal flaw</w:t>
      </w:r>
      <w:r w:rsidR="00CF64B0">
        <w:rPr>
          <w:rFonts w:cs="Times New Roman"/>
          <w:szCs w:val="24"/>
        </w:rPr>
        <w:t xml:space="preserve">.  </w:t>
      </w:r>
      <w:r w:rsidR="005C233B">
        <w:rPr>
          <w:rFonts w:cs="Times New Roman"/>
          <w:szCs w:val="24"/>
        </w:rPr>
        <w:t>A</w:t>
      </w:r>
      <w:r w:rsidRPr="002248ED">
        <w:rPr>
          <w:rFonts w:cs="Times New Roman"/>
          <w:szCs w:val="24"/>
        </w:rPr>
        <w:t xml:space="preserve"> flag was set to activ</w:t>
      </w:r>
      <w:r>
        <w:rPr>
          <w:rFonts w:cs="Times New Roman"/>
          <w:szCs w:val="24"/>
        </w:rPr>
        <w:t>ate</w:t>
      </w:r>
      <w:r w:rsidRPr="002248ED">
        <w:rPr>
          <w:rFonts w:cs="Times New Roman"/>
          <w:szCs w:val="24"/>
        </w:rPr>
        <w:t xml:space="preserve"> a portion of dead code meant purely for simulation purposes</w:t>
      </w:r>
      <w:r w:rsidR="00CF64B0">
        <w:rPr>
          <w:rFonts w:cs="Times New Roman"/>
          <w:szCs w:val="24"/>
        </w:rPr>
        <w:t xml:space="preserve">.  </w:t>
      </w:r>
      <w:r w:rsidRPr="002248ED">
        <w:rPr>
          <w:rFonts w:cs="Times New Roman"/>
          <w:szCs w:val="24"/>
        </w:rPr>
        <w:t xml:space="preserve">The activation of this </w:t>
      </w:r>
      <w:r w:rsidR="00AF19A8">
        <w:rPr>
          <w:rFonts w:cs="Times New Roman"/>
          <w:szCs w:val="24"/>
        </w:rPr>
        <w:t>commented-out code</w:t>
      </w:r>
      <w:r w:rsidRPr="002248ED">
        <w:rPr>
          <w:rFonts w:cs="Times New Roman"/>
          <w:szCs w:val="24"/>
        </w:rPr>
        <w:t xml:space="preserve"> led to the purchase of over seven billion dollars’ worth of stock in the span of one hour</w:t>
      </w:r>
      <w:r w:rsidR="00CF64B0">
        <w:rPr>
          <w:rFonts w:cs="Times New Roman"/>
          <w:szCs w:val="24"/>
        </w:rPr>
        <w:t xml:space="preserve">.  </w:t>
      </w:r>
      <w:r w:rsidR="004D361C">
        <w:rPr>
          <w:rFonts w:cs="Times New Roman"/>
          <w:szCs w:val="24"/>
        </w:rPr>
        <w:t>E</w:t>
      </w:r>
      <w:r w:rsidRPr="002248ED">
        <w:rPr>
          <w:rFonts w:cs="Times New Roman"/>
          <w:szCs w:val="24"/>
        </w:rPr>
        <w:t>ven after all of the returns and buy backs</w:t>
      </w:r>
      <w:r w:rsidR="00687F16">
        <w:rPr>
          <w:rFonts w:cs="Times New Roman"/>
          <w:szCs w:val="24"/>
        </w:rPr>
        <w:t xml:space="preserve">, it </w:t>
      </w:r>
      <w:r w:rsidRPr="002248ED">
        <w:rPr>
          <w:rFonts w:cs="Times New Roman"/>
          <w:szCs w:val="24"/>
        </w:rPr>
        <w:t>still le</w:t>
      </w:r>
      <w:r w:rsidR="00687F16">
        <w:rPr>
          <w:rFonts w:cs="Times New Roman"/>
          <w:szCs w:val="24"/>
        </w:rPr>
        <w:t>ft</w:t>
      </w:r>
      <w:r w:rsidRPr="002248ED">
        <w:rPr>
          <w:rFonts w:cs="Times New Roman"/>
          <w:szCs w:val="24"/>
        </w:rPr>
        <w:t xml:space="preserve"> the company at a net loss of 440 million dollars after just one hour of their software running</w:t>
      </w:r>
      <w:r>
        <w:rPr>
          <w:rFonts w:cs="Times New Roman"/>
          <w:szCs w:val="24"/>
        </w:rPr>
        <w:t xml:space="preserve"> </w:t>
      </w:r>
      <w:r w:rsidRPr="002248ED">
        <w:rPr>
          <w:rFonts w:cs="Times New Roman"/>
          <w:szCs w:val="24"/>
        </w:rPr>
        <w:fldChar w:fldCharType="begin"/>
      </w:r>
      <w:r w:rsidRPr="002248ED">
        <w:rPr>
          <w:rFonts w:cs="Times New Roman"/>
          <w:szCs w:val="24"/>
        </w:rPr>
        <w:instrText xml:space="preserve"> ADDIN ZOTERO_ITEM CSL_CITATION {"citationID":"Ha7InzMA","properties":{"formattedCitation":"[Dolfing 2019]","plainCitation":"[Dolfing 2019]","noteIndex":0},"citationItems":[{"id":1,"uris":["http://zotero.org/users/local/B8a741ni/items/EKDXN53I"],"uri":["http://zotero.org/users/local/B8a741ni/items/EKDXN53I"],"itemData":{"id":1,"type":"chapter","container-title":"The Project Success Model","ISBN":"B07TXJ5VSR","language":"English","publisher":"Amazon.com Services LLC","title":"Case Study 4: The $440 Million Software Error at Knight Capital","author":[{"family":"Dolfing","given":"Henrico"}],"issued":{"date-parts":[["2019",7,1]]}}}],"schema":"https://github.com/citation-style-language/schema/raw/master/csl-citation.json"} </w:instrText>
      </w:r>
      <w:r w:rsidRPr="002248ED">
        <w:rPr>
          <w:rFonts w:cs="Times New Roman"/>
          <w:szCs w:val="24"/>
        </w:rPr>
        <w:fldChar w:fldCharType="separate"/>
      </w:r>
      <w:r w:rsidRPr="002248ED">
        <w:rPr>
          <w:rFonts w:cs="Times New Roman"/>
          <w:szCs w:val="24"/>
        </w:rPr>
        <w:t>[</w:t>
      </w:r>
      <w:proofErr w:type="spellStart"/>
      <w:r w:rsidRPr="002248ED">
        <w:rPr>
          <w:rFonts w:cs="Times New Roman"/>
          <w:szCs w:val="24"/>
        </w:rPr>
        <w:t>Dolfing</w:t>
      </w:r>
      <w:proofErr w:type="spellEnd"/>
      <w:r w:rsidRPr="002248ED">
        <w:rPr>
          <w:rFonts w:cs="Times New Roman"/>
          <w:szCs w:val="24"/>
        </w:rPr>
        <w:t xml:space="preserve"> 2019]</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All of this </w:t>
      </w:r>
      <w:r>
        <w:rPr>
          <w:rFonts w:cs="Times New Roman"/>
          <w:szCs w:val="24"/>
        </w:rPr>
        <w:t>loss</w:t>
      </w:r>
      <w:r w:rsidRPr="002248ED">
        <w:rPr>
          <w:rFonts w:cs="Times New Roman"/>
          <w:szCs w:val="24"/>
        </w:rPr>
        <w:t xml:space="preserve"> could have easily been avoided if dead code was not permitted to be in the final launch version of the companies’ software, but this is a task that is easier said than done with the sheer size of projects growing every day</w:t>
      </w:r>
      <w:r w:rsidR="00CF64B0">
        <w:rPr>
          <w:rFonts w:cs="Times New Roman"/>
          <w:szCs w:val="24"/>
        </w:rPr>
        <w:t xml:space="preserve">.  </w:t>
      </w:r>
      <w:r>
        <w:rPr>
          <w:rFonts w:cs="Times New Roman"/>
          <w:szCs w:val="24"/>
        </w:rPr>
        <w:t>This can be shown with a major change in terminology within the software community</w:t>
      </w:r>
      <w:r w:rsidR="00CF64B0">
        <w:rPr>
          <w:rFonts w:cs="Times New Roman"/>
          <w:szCs w:val="24"/>
        </w:rPr>
        <w:t xml:space="preserve">.  </w:t>
      </w:r>
      <w:r w:rsidR="003F7DE3">
        <w:rPr>
          <w:rFonts w:cs="Times New Roman"/>
          <w:szCs w:val="24"/>
        </w:rPr>
        <w:t>F</w:t>
      </w:r>
      <w:r>
        <w:rPr>
          <w:rFonts w:cs="Times New Roman"/>
          <w:szCs w:val="24"/>
        </w:rPr>
        <w:t>or instance</w:t>
      </w:r>
      <w:r w:rsidR="003F7DE3">
        <w:rPr>
          <w:rFonts w:cs="Times New Roman"/>
          <w:szCs w:val="24"/>
        </w:rPr>
        <w:t>,</w:t>
      </w:r>
      <w:r>
        <w:rPr>
          <w:rFonts w:cs="Times New Roman"/>
          <w:szCs w:val="24"/>
        </w:rPr>
        <w:t xml:space="preserve"> Lines-of-Code</w:t>
      </w:r>
      <w:r w:rsidR="003F7DE3">
        <w:rPr>
          <w:rFonts w:cs="Times New Roman"/>
          <w:szCs w:val="24"/>
        </w:rPr>
        <w:t xml:space="preserve"> </w:t>
      </w:r>
      <w:r>
        <w:rPr>
          <w:rFonts w:cs="Times New Roman"/>
          <w:szCs w:val="24"/>
        </w:rPr>
        <w:t>(LOC) is a term that is falling out of practice as measurements are changing into Thousands-of-Lines-of-Code</w:t>
      </w:r>
      <w:r w:rsidR="007A682A">
        <w:rPr>
          <w:rFonts w:cs="Times New Roman"/>
          <w:szCs w:val="24"/>
        </w:rPr>
        <w:t xml:space="preserve"> </w:t>
      </w:r>
      <w:r>
        <w:rPr>
          <w:rFonts w:cs="Times New Roman"/>
          <w:szCs w:val="24"/>
        </w:rPr>
        <w:t>(KLOC)</w:t>
      </w:r>
      <w:r w:rsidR="007A682A">
        <w:rPr>
          <w:rFonts w:cs="Times New Roman"/>
          <w:szCs w:val="24"/>
        </w:rPr>
        <w:t xml:space="preserve"> or Millions-of-Lines-of-Code (MLOC)</w:t>
      </w:r>
      <w:r>
        <w:rPr>
          <w:rFonts w:cs="Times New Roman"/>
          <w:szCs w:val="24"/>
        </w:rPr>
        <w:t>.</w:t>
      </w:r>
    </w:p>
    <w:p w14:paraId="7A6DD7F1" w14:textId="304439A8" w:rsidR="00343A27" w:rsidRDefault="00CF3AB9" w:rsidP="004E5433">
      <w:pPr>
        <w:rPr>
          <w:rFonts w:cs="Times New Roman"/>
          <w:szCs w:val="24"/>
        </w:rPr>
      </w:pPr>
      <w:r w:rsidRPr="002248ED">
        <w:rPr>
          <w:rFonts w:cs="Times New Roman"/>
          <w:szCs w:val="24"/>
        </w:rPr>
        <w:lastRenderedPageBreak/>
        <w:t xml:space="preserve">The problem that we are trying to alleviate is with the presence of </w:t>
      </w:r>
      <w:r w:rsidR="00AF19A8">
        <w:rPr>
          <w:rFonts w:cs="Times New Roman"/>
          <w:szCs w:val="24"/>
        </w:rPr>
        <w:t>commented-out code</w:t>
      </w:r>
      <w:r w:rsidRPr="002248ED">
        <w:rPr>
          <w:rFonts w:cs="Times New Roman"/>
          <w:szCs w:val="24"/>
        </w:rPr>
        <w:t xml:space="preserve"> in</w:t>
      </w:r>
      <w:r w:rsidR="00551E76">
        <w:rPr>
          <w:rFonts w:cs="Times New Roman"/>
          <w:szCs w:val="24"/>
        </w:rPr>
        <w:t xml:space="preserve"> software</w:t>
      </w:r>
      <w:r w:rsidR="00CF64B0">
        <w:rPr>
          <w:rFonts w:cs="Times New Roman"/>
          <w:szCs w:val="24"/>
        </w:rPr>
        <w:t xml:space="preserve">.  </w:t>
      </w:r>
      <w:r w:rsidR="00AF19A8">
        <w:rPr>
          <w:rFonts w:cs="Times New Roman"/>
          <w:szCs w:val="24"/>
        </w:rPr>
        <w:t>Commented-out code</w:t>
      </w:r>
      <w:r w:rsidRPr="002248ED">
        <w:rPr>
          <w:rFonts w:cs="Times New Roman"/>
          <w:szCs w:val="24"/>
        </w:rPr>
        <w:t xml:space="preserve"> is any piece of source code that has been disabled by means of commenting the line it is on, for example </w:t>
      </w:r>
      <w:r w:rsidRPr="00544487">
        <w:rPr>
          <w:rStyle w:val="Code"/>
        </w:rPr>
        <w:t xml:space="preserve">//float alpha </w:t>
      </w:r>
      <w:proofErr w:type="gramStart"/>
      <w:r w:rsidRPr="00544487">
        <w:rPr>
          <w:rStyle w:val="Code"/>
        </w:rPr>
        <w:t>=.05</w:t>
      </w:r>
      <w:r w:rsidR="001C6BBC">
        <w:rPr>
          <w:rStyle w:val="Code"/>
        </w:rPr>
        <w:t>;</w:t>
      </w:r>
      <w:r w:rsidR="00CF64B0">
        <w:rPr>
          <w:rFonts w:cs="Times New Roman"/>
          <w:szCs w:val="24"/>
        </w:rPr>
        <w:t>.</w:t>
      </w:r>
      <w:proofErr w:type="gramEnd"/>
      <w:r w:rsidR="00CF64B0">
        <w:rPr>
          <w:rFonts w:cs="Times New Roman"/>
          <w:szCs w:val="24"/>
        </w:rPr>
        <w:t xml:space="preserve">  </w:t>
      </w:r>
      <w:r w:rsidR="00A8402E" w:rsidRPr="002248ED">
        <w:rPr>
          <w:rFonts w:cs="Times New Roman"/>
          <w:szCs w:val="24"/>
        </w:rPr>
        <w:t>There are many different issues that this can cause, leaving security vulnerabilities easily visible to would be attackers</w:t>
      </w:r>
      <w:r w:rsidR="00CF64B0">
        <w:rPr>
          <w:rFonts w:cs="Times New Roman"/>
          <w:szCs w:val="24"/>
        </w:rPr>
        <w:t xml:space="preserve">.  </w:t>
      </w:r>
      <w:r w:rsidR="00A8402E" w:rsidRPr="002248ED">
        <w:rPr>
          <w:rFonts w:cs="Times New Roman"/>
          <w:szCs w:val="24"/>
        </w:rPr>
        <w:t xml:space="preserve">Often times by looking at </w:t>
      </w:r>
      <w:r w:rsidR="00AF19A8">
        <w:rPr>
          <w:rFonts w:cs="Times New Roman"/>
          <w:szCs w:val="24"/>
        </w:rPr>
        <w:t>commented-out code</w:t>
      </w:r>
      <w:r w:rsidR="00A8402E" w:rsidRPr="002248ED">
        <w:rPr>
          <w:rFonts w:cs="Times New Roman"/>
          <w:szCs w:val="24"/>
        </w:rPr>
        <w:t xml:space="preserve"> we can see the logic behind how a particular section of code was built</w:t>
      </w:r>
      <w:r w:rsidR="00CF64B0">
        <w:rPr>
          <w:rFonts w:cs="Times New Roman"/>
          <w:szCs w:val="24"/>
        </w:rPr>
        <w:t xml:space="preserve">.  </w:t>
      </w:r>
      <w:r w:rsidR="00616766">
        <w:rPr>
          <w:rFonts w:cs="Times New Roman"/>
          <w:szCs w:val="24"/>
        </w:rPr>
        <w:t>A</w:t>
      </w:r>
      <w:r w:rsidR="00A8402E" w:rsidRPr="002248ED">
        <w:rPr>
          <w:rFonts w:cs="Times New Roman"/>
          <w:szCs w:val="24"/>
        </w:rPr>
        <w:t>t times it can also identify a clear problem</w:t>
      </w:r>
      <w:r w:rsidR="00CF64B0">
        <w:rPr>
          <w:rFonts w:cs="Times New Roman"/>
          <w:szCs w:val="24"/>
        </w:rPr>
        <w:t xml:space="preserve">.  </w:t>
      </w:r>
      <w:r w:rsidR="002278E6">
        <w:rPr>
          <w:rFonts w:cs="Times New Roman"/>
          <w:szCs w:val="24"/>
        </w:rPr>
        <w:t>F</w:t>
      </w:r>
      <w:r w:rsidR="00A8402E" w:rsidRPr="002248ED">
        <w:rPr>
          <w:rFonts w:cs="Times New Roman"/>
          <w:szCs w:val="24"/>
        </w:rPr>
        <w:t xml:space="preserve">or example if </w:t>
      </w:r>
      <w:r w:rsidR="00A8402E" w:rsidRPr="00544487">
        <w:rPr>
          <w:rStyle w:val="Code"/>
        </w:rPr>
        <w:t>//if(</w:t>
      </w:r>
      <w:proofErr w:type="spellStart"/>
      <w:r w:rsidR="00A8402E" w:rsidRPr="00544487">
        <w:rPr>
          <w:rStyle w:val="Code"/>
        </w:rPr>
        <w:t>val</w:t>
      </w:r>
      <w:proofErr w:type="spellEnd"/>
      <w:r w:rsidR="00A8402E" w:rsidRPr="00544487">
        <w:rPr>
          <w:rStyle w:val="Code"/>
        </w:rPr>
        <w:t>==-</w:t>
      </w:r>
      <w:proofErr w:type="gramStart"/>
      <w:r w:rsidR="00A8402E" w:rsidRPr="00544487">
        <w:rPr>
          <w:rStyle w:val="Code"/>
        </w:rPr>
        <w:t>1){</w:t>
      </w:r>
      <w:proofErr w:type="gramEnd"/>
      <w:r w:rsidR="00A8402E" w:rsidRPr="002248ED">
        <w:rPr>
          <w:rFonts w:cs="Times New Roman"/>
          <w:i/>
          <w:iCs/>
          <w:szCs w:val="24"/>
        </w:rPr>
        <w:t xml:space="preserve"> </w:t>
      </w:r>
      <w:r w:rsidR="00A8402E" w:rsidRPr="002248ED">
        <w:rPr>
          <w:rFonts w:cs="Times New Roman"/>
          <w:szCs w:val="24"/>
        </w:rPr>
        <w:t xml:space="preserve">has been commented out, and </w:t>
      </w:r>
      <w:r w:rsidR="00747333">
        <w:rPr>
          <w:rFonts w:cs="Times New Roman"/>
          <w:szCs w:val="24"/>
        </w:rPr>
        <w:t xml:space="preserve">it </w:t>
      </w:r>
      <w:r w:rsidR="00A8402E" w:rsidRPr="002248ED">
        <w:rPr>
          <w:rFonts w:cs="Times New Roman"/>
          <w:szCs w:val="24"/>
        </w:rPr>
        <w:t xml:space="preserve">is not utilized in the main source code, there is an implication that </w:t>
      </w:r>
      <w:proofErr w:type="spellStart"/>
      <w:r w:rsidR="00A8402E" w:rsidRPr="00544487">
        <w:rPr>
          <w:rStyle w:val="Code"/>
        </w:rPr>
        <w:t>va</w:t>
      </w:r>
      <w:r w:rsidR="0045649A" w:rsidRPr="00544487">
        <w:rPr>
          <w:rStyle w:val="Code"/>
        </w:rPr>
        <w:t>l</w:t>
      </w:r>
      <w:proofErr w:type="spellEnd"/>
      <w:r w:rsidR="0045649A" w:rsidRPr="002248ED">
        <w:rPr>
          <w:rFonts w:cs="Times New Roman"/>
          <w:szCs w:val="24"/>
        </w:rPr>
        <w:t xml:space="preserve"> equaling </w:t>
      </w:r>
      <w:r w:rsidR="0045649A" w:rsidRPr="00544487">
        <w:rPr>
          <w:rStyle w:val="Code"/>
        </w:rPr>
        <w:t xml:space="preserve">-1 </w:t>
      </w:r>
      <w:r w:rsidR="0045649A" w:rsidRPr="002248ED">
        <w:rPr>
          <w:rFonts w:cs="Times New Roman"/>
          <w:szCs w:val="24"/>
        </w:rPr>
        <w:t>is something that causes a problem</w:t>
      </w:r>
      <w:r w:rsidR="00CF64B0">
        <w:rPr>
          <w:rFonts w:cs="Times New Roman"/>
          <w:szCs w:val="24"/>
        </w:rPr>
        <w:t xml:space="preserve">.  </w:t>
      </w:r>
      <w:r w:rsidR="0045649A" w:rsidRPr="002248ED">
        <w:rPr>
          <w:rFonts w:cs="Times New Roman"/>
          <w:szCs w:val="24"/>
        </w:rPr>
        <w:t xml:space="preserve">In this case an attacker can now explore methods that may cause </w:t>
      </w:r>
      <w:proofErr w:type="spellStart"/>
      <w:r w:rsidR="0045649A" w:rsidRPr="00343A27">
        <w:rPr>
          <w:rStyle w:val="Code"/>
        </w:rPr>
        <w:t>val</w:t>
      </w:r>
      <w:proofErr w:type="spellEnd"/>
      <w:r w:rsidR="0045649A" w:rsidRPr="002248ED">
        <w:rPr>
          <w:rFonts w:cs="Times New Roman"/>
          <w:szCs w:val="24"/>
        </w:rPr>
        <w:t xml:space="preserve"> to equal </w:t>
      </w:r>
      <w:r w:rsidR="0045649A" w:rsidRPr="00343A27">
        <w:rPr>
          <w:rStyle w:val="Code"/>
        </w:rPr>
        <w:t>-1</w:t>
      </w:r>
      <w:r w:rsidR="0045649A" w:rsidRPr="002248ED">
        <w:rPr>
          <w:rFonts w:cs="Times New Roman"/>
          <w:szCs w:val="24"/>
        </w:rPr>
        <w:t xml:space="preserve"> and assuming that they succeed</w:t>
      </w:r>
      <w:r w:rsidR="001C6BBC">
        <w:rPr>
          <w:rFonts w:cs="Times New Roman"/>
          <w:szCs w:val="24"/>
        </w:rPr>
        <w:t>,</w:t>
      </w:r>
      <w:r w:rsidR="0045649A" w:rsidRPr="002248ED">
        <w:rPr>
          <w:rFonts w:cs="Times New Roman"/>
          <w:szCs w:val="24"/>
        </w:rPr>
        <w:t xml:space="preserve"> this could lead to potential security issues or a full out crash of their software</w:t>
      </w:r>
      <w:r w:rsidR="00CF64B0">
        <w:rPr>
          <w:rFonts w:cs="Times New Roman"/>
          <w:szCs w:val="24"/>
        </w:rPr>
        <w:t xml:space="preserve">.  </w:t>
      </w:r>
    </w:p>
    <w:p w14:paraId="79E56701" w14:textId="2A6EE79E" w:rsidR="004E5433" w:rsidRPr="002248ED" w:rsidRDefault="004E5433" w:rsidP="00CF3AB9">
      <w:pPr>
        <w:rPr>
          <w:rFonts w:cs="Times New Roman"/>
          <w:szCs w:val="24"/>
        </w:rPr>
      </w:pPr>
      <w:r w:rsidRPr="002248ED">
        <w:rPr>
          <w:rFonts w:cs="Times New Roman"/>
          <w:szCs w:val="24"/>
        </w:rPr>
        <w:t xml:space="preserve">Our goal with this current research is to offer a method for </w:t>
      </w:r>
      <w:r w:rsidR="001C6BBC">
        <w:rPr>
          <w:rFonts w:cs="Times New Roman"/>
          <w:szCs w:val="24"/>
        </w:rPr>
        <w:t xml:space="preserve">automatically </w:t>
      </w:r>
      <w:r w:rsidRPr="002248ED">
        <w:rPr>
          <w:rFonts w:cs="Times New Roman"/>
          <w:szCs w:val="24"/>
        </w:rPr>
        <w:t xml:space="preserve">detecting </w:t>
      </w:r>
      <w:r w:rsidR="00AF19A8">
        <w:rPr>
          <w:rFonts w:cs="Times New Roman"/>
          <w:szCs w:val="24"/>
        </w:rPr>
        <w:t>commented-out code</w:t>
      </w:r>
      <w:r w:rsidRPr="002248ED">
        <w:rPr>
          <w:rFonts w:cs="Times New Roman"/>
          <w:szCs w:val="24"/>
        </w:rPr>
        <w:t xml:space="preserve"> within a </w:t>
      </w:r>
      <w:r w:rsidR="00AA5EC4">
        <w:rPr>
          <w:rFonts w:cs="Times New Roman"/>
          <w:szCs w:val="24"/>
        </w:rPr>
        <w:t>software project</w:t>
      </w:r>
      <w:r w:rsidRPr="002248ED">
        <w:rPr>
          <w:rFonts w:cs="Times New Roman"/>
          <w:szCs w:val="24"/>
        </w:rPr>
        <w:t xml:space="preserve">, with the hopes that we can improve maintenance time and mitigate confusion later on when </w:t>
      </w:r>
      <w:r w:rsidR="00AF19A8">
        <w:rPr>
          <w:rFonts w:cs="Times New Roman"/>
          <w:szCs w:val="24"/>
        </w:rPr>
        <w:t>commented-out code</w:t>
      </w:r>
      <w:r w:rsidRPr="002248ED">
        <w:rPr>
          <w:rFonts w:cs="Times New Roman"/>
          <w:szCs w:val="24"/>
        </w:rPr>
        <w:t xml:space="preserve"> is found</w:t>
      </w:r>
      <w:r w:rsidR="00CF64B0">
        <w:rPr>
          <w:rFonts w:cs="Times New Roman"/>
          <w:szCs w:val="24"/>
        </w:rPr>
        <w:t xml:space="preserve">.  </w:t>
      </w:r>
      <w:r w:rsidRPr="002248ED">
        <w:rPr>
          <w:rFonts w:cs="Times New Roman"/>
          <w:szCs w:val="24"/>
        </w:rPr>
        <w:t xml:space="preserve">Our thought process is that if we can detect </w:t>
      </w:r>
      <w:r w:rsidR="00AF19A8">
        <w:rPr>
          <w:rFonts w:cs="Times New Roman"/>
          <w:szCs w:val="24"/>
        </w:rPr>
        <w:t>commented-out code</w:t>
      </w:r>
      <w:r w:rsidRPr="002248ED">
        <w:rPr>
          <w:rFonts w:cs="Times New Roman"/>
          <w:szCs w:val="24"/>
        </w:rPr>
        <w:t xml:space="preserve"> rapidly throughout the development phase of the software</w:t>
      </w:r>
      <w:r w:rsidR="00C05F1E">
        <w:rPr>
          <w:rFonts w:cs="Times New Roman"/>
          <w:szCs w:val="24"/>
        </w:rPr>
        <w:t>, then</w:t>
      </w:r>
      <w:r w:rsidRPr="002248ED">
        <w:rPr>
          <w:rFonts w:cs="Times New Roman"/>
          <w:szCs w:val="24"/>
        </w:rPr>
        <w:t xml:space="preserve"> there is a direct route to question why it has either been added in or commented out at the time of origin rather than trying to decipher the meaning later on</w:t>
      </w:r>
      <w:r w:rsidR="00CF64B0">
        <w:rPr>
          <w:rFonts w:cs="Times New Roman"/>
          <w:szCs w:val="24"/>
        </w:rPr>
        <w:t xml:space="preserve">.  </w:t>
      </w:r>
      <w:r w:rsidR="00407144">
        <w:rPr>
          <w:rFonts w:cs="Times New Roman"/>
          <w:szCs w:val="24"/>
        </w:rPr>
        <w:t xml:space="preserve">Additionally, we can </w:t>
      </w:r>
      <w:r w:rsidR="00223D8D">
        <w:rPr>
          <w:rFonts w:cs="Times New Roman"/>
          <w:szCs w:val="24"/>
        </w:rPr>
        <w:t>automatically remove commented-out code</w:t>
      </w:r>
      <w:r w:rsidR="00407144">
        <w:rPr>
          <w:rFonts w:cs="Times New Roman"/>
          <w:szCs w:val="24"/>
        </w:rPr>
        <w:t xml:space="preserve"> at </w:t>
      </w:r>
      <w:proofErr w:type="spellStart"/>
      <w:r w:rsidR="00407144">
        <w:rPr>
          <w:rFonts w:cs="Times New Roman"/>
          <w:szCs w:val="24"/>
        </w:rPr>
        <w:t>anytime</w:t>
      </w:r>
      <w:proofErr w:type="spellEnd"/>
      <w:r w:rsidR="00CF64B0">
        <w:rPr>
          <w:rFonts w:cs="Times New Roman"/>
          <w:szCs w:val="24"/>
        </w:rPr>
        <w:t xml:space="preserve">.  </w:t>
      </w:r>
      <w:r w:rsidRPr="002248ED">
        <w:rPr>
          <w:rFonts w:cs="Times New Roman"/>
          <w:szCs w:val="24"/>
        </w:rPr>
        <w:t xml:space="preserve">Of course the benefits are not limited merely to maintenance, by detecting </w:t>
      </w:r>
      <w:r w:rsidR="00AF19A8">
        <w:rPr>
          <w:rFonts w:cs="Times New Roman"/>
          <w:szCs w:val="24"/>
        </w:rPr>
        <w:t>commented-out code</w:t>
      </w:r>
      <w:r w:rsidRPr="002248ED">
        <w:rPr>
          <w:rFonts w:cs="Times New Roman"/>
          <w:szCs w:val="24"/>
        </w:rPr>
        <w:t xml:space="preserve"> early we have the ability to protect companies from disclosing security vulnerabilities that may be outlined in sections of </w:t>
      </w:r>
      <w:r w:rsidR="00AF19A8">
        <w:rPr>
          <w:rFonts w:cs="Times New Roman"/>
          <w:szCs w:val="24"/>
        </w:rPr>
        <w:t>commented-out code</w:t>
      </w:r>
      <w:r w:rsidRPr="002248ED">
        <w:rPr>
          <w:rFonts w:cs="Times New Roman"/>
          <w:szCs w:val="24"/>
        </w:rPr>
        <w:t xml:space="preserve"> or to avoid sections of </w:t>
      </w:r>
      <w:r w:rsidR="00AF19A8">
        <w:rPr>
          <w:rFonts w:cs="Times New Roman"/>
          <w:szCs w:val="24"/>
        </w:rPr>
        <w:t>commented-out code</w:t>
      </w:r>
      <w:r w:rsidRPr="002248ED">
        <w:rPr>
          <w:rFonts w:cs="Times New Roman"/>
          <w:szCs w:val="24"/>
        </w:rPr>
        <w:t xml:space="preserve"> that have the potential to be accidently made active</w:t>
      </w:r>
      <w:r w:rsidR="00CF64B0">
        <w:rPr>
          <w:rFonts w:cs="Times New Roman"/>
          <w:szCs w:val="24"/>
        </w:rPr>
        <w:t xml:space="preserve">.  </w:t>
      </w:r>
      <w:r w:rsidR="008178C0">
        <w:rPr>
          <w:rFonts w:cs="Times New Roman"/>
          <w:szCs w:val="24"/>
        </w:rPr>
        <w:t xml:space="preserve">Yet another reason that </w:t>
      </w:r>
      <w:r w:rsidR="00AF19A8">
        <w:rPr>
          <w:rFonts w:cs="Times New Roman"/>
          <w:szCs w:val="24"/>
        </w:rPr>
        <w:t>commented-out code</w:t>
      </w:r>
      <w:r w:rsidR="008178C0">
        <w:rPr>
          <w:rFonts w:cs="Times New Roman"/>
          <w:szCs w:val="24"/>
        </w:rPr>
        <w:t xml:space="preserve"> removal is important is that it can aide </w:t>
      </w:r>
      <w:r w:rsidR="00DD1F97">
        <w:rPr>
          <w:rFonts w:cs="Times New Roman"/>
          <w:szCs w:val="24"/>
        </w:rPr>
        <w:t>with other research and tools</w:t>
      </w:r>
      <w:r w:rsidR="008178C0">
        <w:rPr>
          <w:rFonts w:cs="Times New Roman"/>
          <w:szCs w:val="24"/>
        </w:rPr>
        <w:t xml:space="preserve"> that utilize</w:t>
      </w:r>
      <w:r w:rsidR="00DA7D67">
        <w:rPr>
          <w:rFonts w:cs="Times New Roman"/>
          <w:szCs w:val="24"/>
        </w:rPr>
        <w:t xml:space="preserve"> comments</w:t>
      </w:r>
      <w:r w:rsidR="00CF64B0">
        <w:rPr>
          <w:rFonts w:cs="Times New Roman"/>
          <w:szCs w:val="24"/>
        </w:rPr>
        <w:t xml:space="preserve">.  </w:t>
      </w:r>
      <w:r w:rsidR="00155450">
        <w:rPr>
          <w:rFonts w:cs="Times New Roman"/>
          <w:szCs w:val="24"/>
        </w:rPr>
        <w:t>For example, when considering automatic summarization techniques</w:t>
      </w:r>
      <w:r w:rsidR="005632A1">
        <w:rPr>
          <w:rFonts w:cs="Times New Roman"/>
          <w:szCs w:val="24"/>
        </w:rPr>
        <w:t xml:space="preserve">, feature location techniques, and techniques </w:t>
      </w:r>
      <w:r w:rsidR="005632A1">
        <w:rPr>
          <w:rFonts w:cs="Times New Roman"/>
          <w:szCs w:val="24"/>
        </w:rPr>
        <w:lastRenderedPageBreak/>
        <w:t>that utilize natural language processing,</w:t>
      </w:r>
      <w:r w:rsidR="00155450">
        <w:rPr>
          <w:rFonts w:cs="Times New Roman"/>
          <w:szCs w:val="24"/>
        </w:rPr>
        <w:t xml:space="preserve"> commented</w:t>
      </w:r>
      <w:r w:rsidR="005632A1">
        <w:rPr>
          <w:rFonts w:cs="Times New Roman"/>
          <w:szCs w:val="24"/>
        </w:rPr>
        <w:t>-</w:t>
      </w:r>
      <w:r w:rsidR="00155450">
        <w:rPr>
          <w:rFonts w:cs="Times New Roman"/>
          <w:szCs w:val="24"/>
        </w:rPr>
        <w:t>out code which is not related to the source code</w:t>
      </w:r>
      <w:r w:rsidR="005632A1">
        <w:rPr>
          <w:rFonts w:cs="Times New Roman"/>
          <w:szCs w:val="24"/>
        </w:rPr>
        <w:t xml:space="preserve"> can degrade the</w:t>
      </w:r>
      <w:r w:rsidR="0089781F">
        <w:rPr>
          <w:rFonts w:cs="Times New Roman"/>
          <w:szCs w:val="24"/>
        </w:rPr>
        <w:t>se techniques</w:t>
      </w:r>
      <w:r w:rsidR="005632A1">
        <w:rPr>
          <w:rFonts w:cs="Times New Roman"/>
          <w:szCs w:val="24"/>
        </w:rPr>
        <w:t xml:space="preserve"> performance</w:t>
      </w:r>
      <w:r w:rsidR="00CF64B0">
        <w:rPr>
          <w:rFonts w:cs="Times New Roman"/>
          <w:szCs w:val="24"/>
        </w:rPr>
        <w:t xml:space="preserve">.  </w:t>
      </w:r>
      <w:r w:rsidR="009670C2">
        <w:rPr>
          <w:rFonts w:cs="Times New Roman"/>
          <w:szCs w:val="24"/>
        </w:rPr>
        <w:t>As an explicit example</w:t>
      </w:r>
      <w:r w:rsidR="00155450">
        <w:rPr>
          <w:rFonts w:cs="Times New Roman"/>
          <w:szCs w:val="24"/>
        </w:rPr>
        <w:t xml:space="preserve">, when </w:t>
      </w:r>
      <w:r w:rsidR="00250ED2">
        <w:rPr>
          <w:rFonts w:cs="Times New Roman"/>
          <w:szCs w:val="24"/>
        </w:rPr>
        <w:t>consider</w:t>
      </w:r>
      <w:r w:rsidR="00223D8D">
        <w:rPr>
          <w:rFonts w:cs="Times New Roman"/>
          <w:szCs w:val="24"/>
        </w:rPr>
        <w:t>ing</w:t>
      </w:r>
      <w:r w:rsidR="00250ED2">
        <w:rPr>
          <w:rFonts w:cs="Times New Roman"/>
          <w:szCs w:val="24"/>
        </w:rPr>
        <w:t xml:space="preserve"> the</w:t>
      </w:r>
      <w:r w:rsidR="00155450">
        <w:rPr>
          <w:rFonts w:cs="Times New Roman"/>
          <w:szCs w:val="24"/>
        </w:rPr>
        <w:t xml:space="preserve"> method </w:t>
      </w:r>
      <w:r w:rsidR="00155450" w:rsidRPr="000E69C1">
        <w:rPr>
          <w:rStyle w:val="Code"/>
        </w:rPr>
        <w:t>word2vec</w:t>
      </w:r>
      <w:r w:rsidR="00AB3354">
        <w:rPr>
          <w:rFonts w:cs="Times New Roman"/>
          <w:szCs w:val="24"/>
        </w:rPr>
        <w:t>, which re</w:t>
      </w:r>
      <w:r w:rsidR="00250ED2">
        <w:rPr>
          <w:rFonts w:cs="Times New Roman"/>
          <w:szCs w:val="24"/>
        </w:rPr>
        <w:t>lies</w:t>
      </w:r>
      <w:r w:rsidR="00AB3354">
        <w:rPr>
          <w:rFonts w:cs="Times New Roman"/>
          <w:szCs w:val="24"/>
        </w:rPr>
        <w:t xml:space="preserve"> on creating vector data based on the terms found in comments</w:t>
      </w:r>
      <w:r w:rsidR="00CF64B0">
        <w:rPr>
          <w:rFonts w:cs="Times New Roman"/>
          <w:szCs w:val="24"/>
        </w:rPr>
        <w:t xml:space="preserve">.  </w:t>
      </w:r>
      <w:r w:rsidR="006C0F4A">
        <w:rPr>
          <w:rFonts w:cs="Times New Roman"/>
          <w:szCs w:val="24"/>
        </w:rPr>
        <w:t>In this case</w:t>
      </w:r>
      <w:r w:rsidR="0019771B">
        <w:rPr>
          <w:rFonts w:cs="Times New Roman"/>
          <w:szCs w:val="24"/>
        </w:rPr>
        <w:t>,</w:t>
      </w:r>
      <w:r w:rsidR="006C0F4A">
        <w:rPr>
          <w:rFonts w:cs="Times New Roman"/>
          <w:szCs w:val="24"/>
        </w:rPr>
        <w:t xml:space="preserve"> it</w:t>
      </w:r>
      <w:r w:rsidR="00AB3354">
        <w:rPr>
          <w:rFonts w:cs="Times New Roman"/>
          <w:szCs w:val="24"/>
        </w:rPr>
        <w:t xml:space="preserve"> will create vectors which are not relevant to the source code</w:t>
      </w:r>
      <w:r w:rsidR="00CF64B0">
        <w:rPr>
          <w:rFonts w:cs="Times New Roman"/>
          <w:szCs w:val="24"/>
        </w:rPr>
        <w:t xml:space="preserve">.  </w:t>
      </w:r>
      <w:r w:rsidR="00AB3354">
        <w:rPr>
          <w:rFonts w:cs="Times New Roman"/>
          <w:szCs w:val="24"/>
        </w:rPr>
        <w:t>If the commented</w:t>
      </w:r>
      <w:r w:rsidR="006C0F4A">
        <w:rPr>
          <w:rFonts w:cs="Times New Roman"/>
          <w:szCs w:val="24"/>
        </w:rPr>
        <w:t>-</w:t>
      </w:r>
      <w:r w:rsidR="00AB3354">
        <w:rPr>
          <w:rFonts w:cs="Times New Roman"/>
          <w:szCs w:val="24"/>
        </w:rPr>
        <w:t>out code is removed, it is likely that we can improve these techniques greatly.</w:t>
      </w:r>
    </w:p>
    <w:p w14:paraId="70AD87F9" w14:textId="7F5E7B75" w:rsidR="004E5433" w:rsidRPr="002248ED" w:rsidRDefault="00AB3354" w:rsidP="004E5433">
      <w:pPr>
        <w:rPr>
          <w:rFonts w:cs="Times New Roman"/>
          <w:szCs w:val="24"/>
        </w:rPr>
      </w:pPr>
      <w:r w:rsidRPr="00AB3354">
        <w:rPr>
          <w:rFonts w:cs="Times New Roman"/>
          <w:szCs w:val="24"/>
        </w:rPr>
        <w:t xml:space="preserve">In order to automate the process, we </w:t>
      </w:r>
      <w:r w:rsidR="008004A6">
        <w:rPr>
          <w:rFonts w:cs="Times New Roman"/>
          <w:szCs w:val="24"/>
        </w:rPr>
        <w:t xml:space="preserve">first </w:t>
      </w:r>
      <w:r w:rsidRPr="00AB3354">
        <w:rPr>
          <w:rFonts w:cs="Times New Roman"/>
          <w:szCs w:val="24"/>
        </w:rPr>
        <w:t xml:space="preserve">develop a data artifact </w:t>
      </w:r>
      <w:r w:rsidR="006C0F4A">
        <w:rPr>
          <w:rFonts w:cs="Times New Roman"/>
          <w:szCs w:val="24"/>
        </w:rPr>
        <w:t>(i.e</w:t>
      </w:r>
      <w:r w:rsidR="00CF64B0">
        <w:rPr>
          <w:rFonts w:cs="Times New Roman"/>
          <w:szCs w:val="24"/>
        </w:rPr>
        <w:t xml:space="preserve">.  </w:t>
      </w:r>
      <w:r w:rsidR="006C0F4A">
        <w:rPr>
          <w:rFonts w:cs="Times New Roman"/>
          <w:szCs w:val="24"/>
        </w:rPr>
        <w:t xml:space="preserve">a gold set) </w:t>
      </w:r>
      <w:r w:rsidRPr="00AB3354">
        <w:rPr>
          <w:rFonts w:cs="Times New Roman"/>
          <w:szCs w:val="24"/>
        </w:rPr>
        <w:t>that is read and evaluated by hand</w:t>
      </w:r>
      <w:r w:rsidR="00CF64B0">
        <w:rPr>
          <w:rFonts w:cs="Times New Roman"/>
          <w:szCs w:val="24"/>
        </w:rPr>
        <w:t xml:space="preserve">.  </w:t>
      </w:r>
      <w:r w:rsidRPr="00AB3354">
        <w:rPr>
          <w:rFonts w:cs="Times New Roman"/>
          <w:szCs w:val="24"/>
        </w:rPr>
        <w:t xml:space="preserve">This manually derived gold-set is the culmination of approximately 3000 lines of comments which were pulled from a total of </w:t>
      </w:r>
      <w:r w:rsidR="001A1C33">
        <w:rPr>
          <w:rFonts w:cs="Times New Roman"/>
          <w:szCs w:val="24"/>
        </w:rPr>
        <w:t>78</w:t>
      </w:r>
      <w:r w:rsidRPr="00AB3354">
        <w:rPr>
          <w:rFonts w:cs="Times New Roman"/>
          <w:szCs w:val="24"/>
        </w:rPr>
        <w:t xml:space="preserve"> projects via a random selection process</w:t>
      </w:r>
      <w:r w:rsidR="00CF64B0">
        <w:rPr>
          <w:rFonts w:cs="Times New Roman"/>
          <w:szCs w:val="24"/>
        </w:rPr>
        <w:t xml:space="preserve">.  </w:t>
      </w:r>
      <w:r w:rsidRPr="00AB3354">
        <w:rPr>
          <w:rFonts w:cs="Times New Roman"/>
          <w:szCs w:val="24"/>
        </w:rPr>
        <w:t xml:space="preserve">These </w:t>
      </w:r>
      <w:r w:rsidR="001A1C33">
        <w:rPr>
          <w:rFonts w:cs="Times New Roman"/>
          <w:szCs w:val="24"/>
        </w:rPr>
        <w:t>78</w:t>
      </w:r>
      <w:r w:rsidRPr="00AB3354">
        <w:rPr>
          <w:rFonts w:cs="Times New Roman"/>
          <w:szCs w:val="24"/>
        </w:rPr>
        <w:t xml:space="preserve"> projects are distributed evenly amongst the four languages that are being studied in our research (C, C#, C++, Java) and our random selection process ensures that the comments chosen are distributed evenly across these languages</w:t>
      </w:r>
      <w:r w:rsidR="00CF64B0">
        <w:rPr>
          <w:rFonts w:cs="Times New Roman"/>
          <w:szCs w:val="24"/>
        </w:rPr>
        <w:t xml:space="preserve">.  </w:t>
      </w:r>
      <w:r w:rsidR="00277AA9">
        <w:rPr>
          <w:rFonts w:cs="Times New Roman"/>
          <w:szCs w:val="24"/>
        </w:rPr>
        <w:t>Next, i</w:t>
      </w:r>
      <w:r w:rsidR="00277AA9" w:rsidRPr="002248ED">
        <w:rPr>
          <w:rFonts w:cs="Times New Roman"/>
          <w:szCs w:val="24"/>
        </w:rPr>
        <w:t xml:space="preserve">n order to detect </w:t>
      </w:r>
      <w:r w:rsidR="00AF19A8">
        <w:rPr>
          <w:rFonts w:cs="Times New Roman"/>
          <w:szCs w:val="24"/>
        </w:rPr>
        <w:t>commented-out code</w:t>
      </w:r>
      <w:r w:rsidR="00277AA9" w:rsidRPr="002248ED">
        <w:rPr>
          <w:rFonts w:cs="Times New Roman"/>
          <w:szCs w:val="24"/>
        </w:rPr>
        <w:t xml:space="preserve"> we break down every line into individual characters and store them in a dictionary which is then further broken down into frequencies of each character in comparison to the total number of characters in the line</w:t>
      </w:r>
      <w:r w:rsidR="00CF64B0">
        <w:rPr>
          <w:rFonts w:cs="Times New Roman"/>
          <w:szCs w:val="24"/>
        </w:rPr>
        <w:t xml:space="preserve">.  </w:t>
      </w:r>
      <w:r w:rsidR="00277AA9">
        <w:rPr>
          <w:rFonts w:cs="Times New Roman"/>
          <w:szCs w:val="24"/>
        </w:rPr>
        <w:t>We then feed this data into a machine learning algorithm</w:t>
      </w:r>
      <w:r w:rsidR="00CF64B0">
        <w:rPr>
          <w:rFonts w:cs="Times New Roman"/>
          <w:szCs w:val="24"/>
        </w:rPr>
        <w:t xml:space="preserve">.  </w:t>
      </w:r>
      <w:r w:rsidR="00277AA9">
        <w:rPr>
          <w:rFonts w:cs="Times New Roman"/>
          <w:szCs w:val="24"/>
        </w:rPr>
        <w:t>Our chosen machine learning approach is the C4.5 Decision Learning Tree algorithm</w:t>
      </w:r>
      <w:r w:rsidR="00CF64B0">
        <w:rPr>
          <w:rFonts w:cs="Times New Roman"/>
          <w:szCs w:val="24"/>
        </w:rPr>
        <w:t xml:space="preserve">.  </w:t>
      </w:r>
      <w:r w:rsidR="00277AA9">
        <w:rPr>
          <w:rFonts w:cs="Times New Roman"/>
          <w:szCs w:val="24"/>
        </w:rPr>
        <w:t>One of the reasons that we chose to use the Decision Learning Tree algorithm is that it uses a supervised learning style</w:t>
      </w:r>
      <w:r w:rsidR="00CF64B0">
        <w:rPr>
          <w:rFonts w:cs="Times New Roman"/>
          <w:szCs w:val="24"/>
        </w:rPr>
        <w:t xml:space="preserve">.  </w:t>
      </w:r>
      <w:r w:rsidR="00277AA9">
        <w:rPr>
          <w:rFonts w:cs="Times New Roman"/>
          <w:szCs w:val="24"/>
        </w:rPr>
        <w:t>This makes it easy to learn how the tree is differentiating between our two classes (i.e., if commented-out code or not) and do mathematical and statistical verification on the data</w:t>
      </w:r>
      <w:r w:rsidR="00CF64B0">
        <w:rPr>
          <w:rFonts w:cs="Times New Roman"/>
          <w:szCs w:val="24"/>
        </w:rPr>
        <w:t xml:space="preserve">.  </w:t>
      </w:r>
      <w:r w:rsidR="00DC1BF9">
        <w:rPr>
          <w:rFonts w:cs="Times New Roman"/>
          <w:szCs w:val="24"/>
        </w:rPr>
        <w:t>We</w:t>
      </w:r>
      <w:r w:rsidR="00567A02">
        <w:rPr>
          <w:rFonts w:cs="Times New Roman"/>
          <w:szCs w:val="24"/>
        </w:rPr>
        <w:t xml:space="preserve"> </w:t>
      </w:r>
      <w:r w:rsidRPr="00AB3354">
        <w:rPr>
          <w:rFonts w:cs="Times New Roman"/>
          <w:szCs w:val="24"/>
        </w:rPr>
        <w:t>use stratified K-fold cross validation to split our data into training and testing sections to optimize the learning schema</w:t>
      </w:r>
      <w:r w:rsidR="00CF64B0">
        <w:rPr>
          <w:rFonts w:cs="Times New Roman"/>
          <w:szCs w:val="24"/>
        </w:rPr>
        <w:t xml:space="preserve">.  </w:t>
      </w:r>
      <w:r w:rsidRPr="00AB3354">
        <w:rPr>
          <w:rFonts w:cs="Times New Roman"/>
          <w:szCs w:val="24"/>
        </w:rPr>
        <w:t>We feed our data through multiple times in order to ensure overfitting has not occurred</w:t>
      </w:r>
      <w:r w:rsidR="00CF64B0">
        <w:rPr>
          <w:rFonts w:cs="Times New Roman"/>
          <w:szCs w:val="24"/>
        </w:rPr>
        <w:t xml:space="preserve">.  </w:t>
      </w:r>
      <w:r w:rsidRPr="00AB3354">
        <w:rPr>
          <w:rFonts w:cs="Times New Roman"/>
          <w:szCs w:val="24"/>
        </w:rPr>
        <w:t>These processes will be described in more detail in Chapter 8</w:t>
      </w:r>
      <w:r w:rsidR="00CF64B0">
        <w:rPr>
          <w:rFonts w:cs="Times New Roman"/>
          <w:szCs w:val="24"/>
        </w:rPr>
        <w:t xml:space="preserve">.  </w:t>
      </w:r>
      <w:r w:rsidRPr="00AB3354">
        <w:rPr>
          <w:rFonts w:cs="Times New Roman"/>
          <w:szCs w:val="24"/>
        </w:rPr>
        <w:t xml:space="preserve">All of the decisions that were made in regard to the classification of these comments </w:t>
      </w:r>
      <w:r w:rsidR="00AB1147">
        <w:rPr>
          <w:rFonts w:cs="Times New Roman"/>
          <w:szCs w:val="24"/>
        </w:rPr>
        <w:t xml:space="preserve">(i.e., what is and what is not commented-out code) </w:t>
      </w:r>
      <w:r w:rsidRPr="00AB3354">
        <w:rPr>
          <w:rFonts w:cs="Times New Roman"/>
          <w:szCs w:val="24"/>
        </w:rPr>
        <w:t xml:space="preserve">is based off of a taxonomy of comments that we </w:t>
      </w:r>
      <w:r w:rsidRPr="00AB3354">
        <w:rPr>
          <w:rFonts w:cs="Times New Roman"/>
          <w:szCs w:val="24"/>
        </w:rPr>
        <w:lastRenderedPageBreak/>
        <w:t>have developed</w:t>
      </w:r>
      <w:r w:rsidR="00CF64B0">
        <w:rPr>
          <w:rFonts w:cs="Times New Roman"/>
          <w:szCs w:val="24"/>
        </w:rPr>
        <w:t xml:space="preserve">.  </w:t>
      </w:r>
      <w:r w:rsidR="004E5433" w:rsidRPr="002248ED">
        <w:rPr>
          <w:rFonts w:cs="Times New Roman"/>
          <w:szCs w:val="24"/>
        </w:rPr>
        <w:t>Research in this area is exceptionally limited and the debate on text detection is an ever changing and evolving field</w:t>
      </w:r>
      <w:r w:rsidR="00CF64B0">
        <w:rPr>
          <w:rFonts w:cs="Times New Roman"/>
          <w:szCs w:val="24"/>
        </w:rPr>
        <w:t xml:space="preserve">.  </w:t>
      </w:r>
      <w:r w:rsidR="00D513E6">
        <w:rPr>
          <w:rFonts w:cs="Times New Roman"/>
          <w:szCs w:val="24"/>
        </w:rPr>
        <w:t>Our hope is that our research can help drive code detection in a good</w:t>
      </w:r>
      <w:r w:rsidR="00AD2A0F">
        <w:rPr>
          <w:rFonts w:cs="Times New Roman"/>
          <w:szCs w:val="24"/>
        </w:rPr>
        <w:t>, steady</w:t>
      </w:r>
      <w:r w:rsidR="00D513E6">
        <w:rPr>
          <w:rFonts w:cs="Times New Roman"/>
          <w:szCs w:val="24"/>
        </w:rPr>
        <w:t xml:space="preserve"> direction</w:t>
      </w:r>
      <w:r w:rsidR="00CF64B0">
        <w:rPr>
          <w:rFonts w:cs="Times New Roman"/>
          <w:szCs w:val="24"/>
        </w:rPr>
        <w:t xml:space="preserve">.  </w:t>
      </w:r>
    </w:p>
    <w:p w14:paraId="53C6C6FD" w14:textId="1C777A25" w:rsidR="0042639E" w:rsidRDefault="0042639E" w:rsidP="004E5433">
      <w:pPr>
        <w:rPr>
          <w:rFonts w:cs="Times New Roman"/>
          <w:szCs w:val="24"/>
        </w:rPr>
      </w:pPr>
      <w:r>
        <w:rPr>
          <w:rFonts w:cs="Times New Roman"/>
          <w:szCs w:val="24"/>
        </w:rPr>
        <w:t>In this thesis we answer the following research questions:</w:t>
      </w:r>
    </w:p>
    <w:p w14:paraId="6B3B3AD9" w14:textId="4C3EA264" w:rsidR="00674293" w:rsidRPr="00FC4763" w:rsidRDefault="0042639E" w:rsidP="00313218">
      <w:pPr>
        <w:pStyle w:val="ListParagraph"/>
        <w:numPr>
          <w:ilvl w:val="0"/>
          <w:numId w:val="12"/>
        </w:numPr>
        <w:rPr>
          <w:rFonts w:cs="Times New Roman"/>
          <w:b/>
          <w:bCs/>
          <w:szCs w:val="24"/>
        </w:rPr>
      </w:pPr>
      <w:r w:rsidRPr="00674293">
        <w:rPr>
          <w:rFonts w:cs="Times New Roman"/>
          <w:b/>
          <w:bCs/>
          <w:szCs w:val="24"/>
        </w:rPr>
        <w:t>RQ 1</w:t>
      </w:r>
      <w:r w:rsidRPr="00FC4763">
        <w:rPr>
          <w:rFonts w:cs="Times New Roman"/>
          <w:b/>
          <w:bCs/>
          <w:szCs w:val="24"/>
        </w:rPr>
        <w:t>:</w:t>
      </w:r>
      <w:r w:rsidR="00674293" w:rsidRPr="00FC4763">
        <w:rPr>
          <w:rFonts w:cs="Times New Roman"/>
          <w:b/>
          <w:bCs/>
          <w:szCs w:val="24"/>
        </w:rPr>
        <w:t xml:space="preserve"> What is commented</w:t>
      </w:r>
      <w:r w:rsidR="00123C44">
        <w:rPr>
          <w:rFonts w:cs="Times New Roman"/>
          <w:b/>
          <w:bCs/>
          <w:szCs w:val="24"/>
        </w:rPr>
        <w:t>-</w:t>
      </w:r>
      <w:r w:rsidR="00674293" w:rsidRPr="00FC4763">
        <w:rPr>
          <w:rFonts w:cs="Times New Roman"/>
          <w:b/>
          <w:bCs/>
          <w:szCs w:val="24"/>
        </w:rPr>
        <w:t>out code?</w:t>
      </w:r>
    </w:p>
    <w:p w14:paraId="2E95A333" w14:textId="41D62C8E" w:rsidR="0042639E" w:rsidRPr="004F00CB" w:rsidRDefault="0042639E" w:rsidP="00FC4763">
      <w:pPr>
        <w:pStyle w:val="ListParagraph"/>
        <w:ind w:left="1440" w:firstLine="0"/>
        <w:rPr>
          <w:rFonts w:cs="Times New Roman"/>
          <w:szCs w:val="24"/>
        </w:rPr>
      </w:pPr>
      <w:r w:rsidRPr="00972170">
        <w:rPr>
          <w:rFonts w:cs="Times New Roman"/>
          <w:szCs w:val="24"/>
        </w:rPr>
        <w:t xml:space="preserve"> </w:t>
      </w:r>
      <w:r w:rsidR="00A37640">
        <w:rPr>
          <w:rFonts w:cs="Times New Roman"/>
          <w:szCs w:val="24"/>
        </w:rPr>
        <w:t>Comments can contain any amount of code</w:t>
      </w:r>
      <w:r w:rsidR="00CF64B0">
        <w:rPr>
          <w:rFonts w:cs="Times New Roman"/>
          <w:szCs w:val="24"/>
        </w:rPr>
        <w:t xml:space="preserve">.  </w:t>
      </w:r>
      <w:r w:rsidR="00A37640">
        <w:rPr>
          <w:rFonts w:cs="Times New Roman"/>
          <w:szCs w:val="24"/>
        </w:rPr>
        <w:t xml:space="preserve">They can consist </w:t>
      </w:r>
      <w:r w:rsidR="00954785">
        <w:rPr>
          <w:rFonts w:cs="Times New Roman"/>
          <w:szCs w:val="24"/>
        </w:rPr>
        <w:t>solely</w:t>
      </w:r>
      <w:r w:rsidR="00A37640">
        <w:rPr>
          <w:rFonts w:cs="Times New Roman"/>
          <w:szCs w:val="24"/>
        </w:rPr>
        <w:t xml:space="preserve"> of code or just reference a single variable among normal prose text</w:t>
      </w:r>
      <w:r w:rsidR="00CF64B0">
        <w:rPr>
          <w:rFonts w:cs="Times New Roman"/>
          <w:szCs w:val="24"/>
        </w:rPr>
        <w:t xml:space="preserve">.  </w:t>
      </w:r>
      <w:r w:rsidR="00A37640">
        <w:rPr>
          <w:rFonts w:cs="Times New Roman"/>
          <w:szCs w:val="24"/>
        </w:rPr>
        <w:t xml:space="preserve">As such, in this </w:t>
      </w:r>
      <w:r w:rsidR="00A37640" w:rsidRPr="00954785">
        <w:rPr>
          <w:rFonts w:cs="Times New Roman"/>
          <w:b/>
          <w:bCs/>
          <w:szCs w:val="24"/>
        </w:rPr>
        <w:t>RQ</w:t>
      </w:r>
      <w:r w:rsidR="00A37640">
        <w:rPr>
          <w:rFonts w:cs="Times New Roman"/>
          <w:szCs w:val="24"/>
        </w:rPr>
        <w:t xml:space="preserve">, we investigate and </w:t>
      </w:r>
      <w:r w:rsidR="00E1350B">
        <w:rPr>
          <w:rFonts w:cs="Times New Roman"/>
          <w:szCs w:val="24"/>
        </w:rPr>
        <w:t>determine what exactly it is that makes a comment commented</w:t>
      </w:r>
      <w:r w:rsidR="00C41B63">
        <w:rPr>
          <w:rFonts w:cs="Times New Roman"/>
          <w:szCs w:val="24"/>
        </w:rPr>
        <w:t>-</w:t>
      </w:r>
      <w:r w:rsidR="00E1350B">
        <w:rPr>
          <w:rFonts w:cs="Times New Roman"/>
          <w:szCs w:val="24"/>
        </w:rPr>
        <w:t>out code</w:t>
      </w:r>
      <w:r w:rsidR="00CF64B0">
        <w:rPr>
          <w:rFonts w:cs="Times New Roman"/>
          <w:szCs w:val="24"/>
        </w:rPr>
        <w:t xml:space="preserve">.  </w:t>
      </w:r>
    </w:p>
    <w:p w14:paraId="63EF90E4" w14:textId="207C9D96" w:rsidR="00123C44" w:rsidRPr="00FC4763" w:rsidRDefault="00972170" w:rsidP="00313218">
      <w:pPr>
        <w:pStyle w:val="ListParagraph"/>
        <w:numPr>
          <w:ilvl w:val="0"/>
          <w:numId w:val="12"/>
        </w:numPr>
        <w:rPr>
          <w:rFonts w:cs="Times New Roman"/>
          <w:b/>
          <w:bCs/>
          <w:szCs w:val="24"/>
        </w:rPr>
      </w:pPr>
      <w:r w:rsidRPr="00313218">
        <w:rPr>
          <w:rFonts w:cs="Times New Roman"/>
          <w:b/>
          <w:bCs/>
          <w:szCs w:val="24"/>
        </w:rPr>
        <w:t>RQ 2</w:t>
      </w:r>
      <w:r w:rsidRPr="00FC4763">
        <w:rPr>
          <w:rFonts w:cs="Times New Roman"/>
          <w:b/>
          <w:bCs/>
          <w:szCs w:val="24"/>
        </w:rPr>
        <w:t xml:space="preserve">: </w:t>
      </w:r>
      <w:r w:rsidR="00123C44" w:rsidRPr="00FC4763">
        <w:rPr>
          <w:rFonts w:cs="Times New Roman"/>
          <w:b/>
          <w:bCs/>
          <w:szCs w:val="24"/>
        </w:rPr>
        <w:t xml:space="preserve">What are the different </w:t>
      </w:r>
      <w:r w:rsidR="006379B8">
        <w:rPr>
          <w:rFonts w:cs="Times New Roman"/>
          <w:b/>
          <w:bCs/>
          <w:szCs w:val="24"/>
        </w:rPr>
        <w:t>ways to provide</w:t>
      </w:r>
      <w:r w:rsidR="00123C44" w:rsidRPr="00FC4763">
        <w:rPr>
          <w:rFonts w:cs="Times New Roman"/>
          <w:b/>
          <w:bCs/>
          <w:szCs w:val="24"/>
        </w:rPr>
        <w:t xml:space="preserve"> comments and commented-out code?</w:t>
      </w:r>
    </w:p>
    <w:p w14:paraId="5265AB9A" w14:textId="18539BDB" w:rsidR="00972170" w:rsidRPr="00780F15" w:rsidRDefault="001B4D6A" w:rsidP="00FC4763">
      <w:pPr>
        <w:pStyle w:val="ListParagraph"/>
        <w:ind w:left="1440" w:firstLine="0"/>
        <w:rPr>
          <w:rFonts w:cs="Times New Roman"/>
          <w:szCs w:val="24"/>
        </w:rPr>
      </w:pPr>
      <w:r>
        <w:rPr>
          <w:rFonts w:cs="Times New Roman"/>
          <w:szCs w:val="24"/>
        </w:rPr>
        <w:t xml:space="preserve">The taxonomy of a comment is much more complex </w:t>
      </w:r>
      <w:proofErr w:type="spellStart"/>
      <w:r>
        <w:rPr>
          <w:rFonts w:cs="Times New Roman"/>
          <w:szCs w:val="24"/>
        </w:rPr>
        <w:t>then</w:t>
      </w:r>
      <w:proofErr w:type="spellEnd"/>
      <w:r>
        <w:rPr>
          <w:rFonts w:cs="Times New Roman"/>
          <w:szCs w:val="24"/>
        </w:rPr>
        <w:t xml:space="preserve"> can be assumed</w:t>
      </w:r>
      <w:r w:rsidR="00CF64B0">
        <w:rPr>
          <w:rFonts w:cs="Times New Roman"/>
          <w:szCs w:val="24"/>
        </w:rPr>
        <w:t xml:space="preserve">.  </w:t>
      </w:r>
      <w:r w:rsidR="00E1350B">
        <w:rPr>
          <w:rFonts w:cs="Times New Roman"/>
          <w:szCs w:val="24"/>
        </w:rPr>
        <w:t xml:space="preserve">We can split comments both between English prose, </w:t>
      </w:r>
      <w:r w:rsidR="00AF19A8">
        <w:rPr>
          <w:rFonts w:cs="Times New Roman"/>
          <w:szCs w:val="24"/>
        </w:rPr>
        <w:t>commented-out code</w:t>
      </w:r>
      <w:r w:rsidR="00E1350B">
        <w:rPr>
          <w:rFonts w:cs="Times New Roman"/>
          <w:szCs w:val="24"/>
        </w:rPr>
        <w:t>, single line, multi-line</w:t>
      </w:r>
      <w:r w:rsidR="00123C44">
        <w:rPr>
          <w:rFonts w:cs="Times New Roman"/>
          <w:szCs w:val="24"/>
        </w:rPr>
        <w:t xml:space="preserve"> </w:t>
      </w:r>
      <w:r w:rsidR="00E1350B">
        <w:rPr>
          <w:rFonts w:cs="Times New Roman"/>
          <w:szCs w:val="24"/>
        </w:rPr>
        <w:t xml:space="preserve">(block), </w:t>
      </w:r>
      <w:proofErr w:type="spellStart"/>
      <w:r w:rsidR="00E1350B">
        <w:rPr>
          <w:rFonts w:cs="Times New Roman"/>
          <w:szCs w:val="24"/>
        </w:rPr>
        <w:t>Doxygen</w:t>
      </w:r>
      <w:proofErr w:type="spellEnd"/>
      <w:r w:rsidR="00E1350B">
        <w:rPr>
          <w:rFonts w:cs="Times New Roman"/>
          <w:szCs w:val="24"/>
        </w:rPr>
        <w:t>, Javadoc</w:t>
      </w:r>
      <w:r w:rsidR="0019771B">
        <w:rPr>
          <w:rFonts w:cs="Times New Roman"/>
          <w:szCs w:val="24"/>
        </w:rPr>
        <w:t>, etc</w:t>
      </w:r>
      <w:r w:rsidR="00CF64B0">
        <w:rPr>
          <w:rFonts w:cs="Times New Roman"/>
          <w:szCs w:val="24"/>
        </w:rPr>
        <w:t xml:space="preserve">.  </w:t>
      </w:r>
      <w:r w:rsidR="00E1350B">
        <w:rPr>
          <w:rFonts w:cs="Times New Roman"/>
          <w:szCs w:val="24"/>
        </w:rPr>
        <w:t xml:space="preserve">As such, in this </w:t>
      </w:r>
      <w:r w:rsidR="00E1350B">
        <w:rPr>
          <w:rFonts w:cs="Times New Roman"/>
          <w:b/>
          <w:bCs/>
          <w:szCs w:val="24"/>
        </w:rPr>
        <w:t>RQ</w:t>
      </w:r>
      <w:r w:rsidR="00E1350B">
        <w:rPr>
          <w:rFonts w:cs="Times New Roman"/>
          <w:szCs w:val="24"/>
        </w:rPr>
        <w:t xml:space="preserve">, we investigate and taxonomize the </w:t>
      </w:r>
      <w:r w:rsidR="006379B8">
        <w:rPr>
          <w:rFonts w:cs="Times New Roman"/>
          <w:szCs w:val="24"/>
        </w:rPr>
        <w:t>ways of providing</w:t>
      </w:r>
      <w:r w:rsidR="00E1350B">
        <w:rPr>
          <w:rFonts w:cs="Times New Roman"/>
          <w:szCs w:val="24"/>
        </w:rPr>
        <w:t xml:space="preserve"> comments and </w:t>
      </w:r>
      <w:r w:rsidR="00AF19A8">
        <w:rPr>
          <w:rFonts w:cs="Times New Roman"/>
          <w:szCs w:val="24"/>
        </w:rPr>
        <w:t>commented-out code</w:t>
      </w:r>
      <w:r w:rsidR="00CF64B0">
        <w:rPr>
          <w:rFonts w:cs="Times New Roman"/>
          <w:szCs w:val="24"/>
        </w:rPr>
        <w:t xml:space="preserve">.  </w:t>
      </w:r>
    </w:p>
    <w:p w14:paraId="04ADF03B" w14:textId="74616B13" w:rsidR="00655829" w:rsidRDefault="00972170" w:rsidP="00972170">
      <w:pPr>
        <w:pStyle w:val="ListParagraph"/>
        <w:numPr>
          <w:ilvl w:val="0"/>
          <w:numId w:val="12"/>
        </w:numPr>
        <w:rPr>
          <w:rFonts w:cs="Times New Roman"/>
          <w:szCs w:val="24"/>
        </w:rPr>
      </w:pPr>
      <w:r w:rsidRPr="00313218">
        <w:rPr>
          <w:rFonts w:cs="Times New Roman"/>
          <w:b/>
          <w:bCs/>
          <w:szCs w:val="24"/>
        </w:rPr>
        <w:t>RQ 3</w:t>
      </w:r>
      <w:r w:rsidRPr="00FC4763">
        <w:rPr>
          <w:rFonts w:cs="Times New Roman"/>
          <w:b/>
          <w:bCs/>
          <w:szCs w:val="24"/>
        </w:rPr>
        <w:t xml:space="preserve">: </w:t>
      </w:r>
      <w:r w:rsidR="00655829" w:rsidRPr="00FC4763">
        <w:rPr>
          <w:rFonts w:cs="Times New Roman"/>
          <w:b/>
          <w:bCs/>
          <w:szCs w:val="24"/>
        </w:rPr>
        <w:t xml:space="preserve">Can we automatically detect </w:t>
      </w:r>
      <w:r w:rsidR="00AF19A8">
        <w:rPr>
          <w:rFonts w:cs="Times New Roman"/>
          <w:b/>
          <w:bCs/>
          <w:szCs w:val="24"/>
        </w:rPr>
        <w:t>commented-out code</w:t>
      </w:r>
      <w:r w:rsidR="00655829" w:rsidRPr="00FC4763">
        <w:rPr>
          <w:rFonts w:cs="Times New Roman"/>
          <w:b/>
          <w:bCs/>
          <w:szCs w:val="24"/>
        </w:rPr>
        <w:t xml:space="preserve"> within an acceptable margin of error?</w:t>
      </w:r>
    </w:p>
    <w:p w14:paraId="195CDFB3" w14:textId="37E726B9" w:rsidR="00972170" w:rsidRDefault="00866B26" w:rsidP="00FC4763">
      <w:pPr>
        <w:pStyle w:val="ListParagraph"/>
        <w:ind w:left="1440" w:firstLine="0"/>
        <w:rPr>
          <w:rFonts w:cs="Times New Roman"/>
          <w:szCs w:val="24"/>
        </w:rPr>
      </w:pPr>
      <w:r>
        <w:rPr>
          <w:rFonts w:cs="Times New Roman"/>
          <w:szCs w:val="24"/>
        </w:rPr>
        <w:t xml:space="preserve">Detection of </w:t>
      </w:r>
      <w:r w:rsidR="00AF19A8">
        <w:rPr>
          <w:rFonts w:cs="Times New Roman"/>
          <w:szCs w:val="24"/>
        </w:rPr>
        <w:t>commented-out code</w:t>
      </w:r>
      <w:r>
        <w:rPr>
          <w:rFonts w:cs="Times New Roman"/>
          <w:szCs w:val="24"/>
        </w:rPr>
        <w:t xml:space="preserve"> is vital to solving the problems that they cause, as frequently the people commenting out the code do not see it as an issue or may just forget to delete it</w:t>
      </w:r>
      <w:r w:rsidR="00CF64B0">
        <w:rPr>
          <w:rFonts w:cs="Times New Roman"/>
          <w:szCs w:val="24"/>
        </w:rPr>
        <w:t xml:space="preserve">.  </w:t>
      </w:r>
      <w:r w:rsidR="00EB42AD">
        <w:rPr>
          <w:rFonts w:cs="Times New Roman"/>
          <w:szCs w:val="24"/>
        </w:rPr>
        <w:t xml:space="preserve">The trouble with detecting </w:t>
      </w:r>
      <w:r w:rsidR="00AF19A8">
        <w:rPr>
          <w:rFonts w:cs="Times New Roman"/>
          <w:szCs w:val="24"/>
        </w:rPr>
        <w:t>commented-out code</w:t>
      </w:r>
      <w:r w:rsidR="00EB42AD">
        <w:rPr>
          <w:rFonts w:cs="Times New Roman"/>
          <w:szCs w:val="24"/>
        </w:rPr>
        <w:t xml:space="preserve"> is that high level programming languages are very similar in appearance to English, making it hard to immediately tell the difference</w:t>
      </w:r>
      <w:r w:rsidR="00CF64B0">
        <w:rPr>
          <w:rFonts w:cs="Times New Roman"/>
          <w:szCs w:val="24"/>
        </w:rPr>
        <w:t xml:space="preserve">.  </w:t>
      </w:r>
      <w:r w:rsidR="00D7405C">
        <w:rPr>
          <w:rFonts w:cs="Times New Roman"/>
          <w:szCs w:val="24"/>
        </w:rPr>
        <w:t xml:space="preserve">As such, in this </w:t>
      </w:r>
      <w:r w:rsidR="00D7405C">
        <w:rPr>
          <w:rFonts w:cs="Times New Roman"/>
          <w:b/>
          <w:bCs/>
          <w:szCs w:val="24"/>
        </w:rPr>
        <w:t>RQ</w:t>
      </w:r>
      <w:r w:rsidR="00D7405C">
        <w:rPr>
          <w:rFonts w:cs="Times New Roman"/>
          <w:szCs w:val="24"/>
        </w:rPr>
        <w:t xml:space="preserve">, we will determine how to detect </w:t>
      </w:r>
      <w:r w:rsidR="00AF19A8">
        <w:rPr>
          <w:rFonts w:cs="Times New Roman"/>
          <w:szCs w:val="24"/>
        </w:rPr>
        <w:t>commented-out code</w:t>
      </w:r>
      <w:r w:rsidR="00D7405C">
        <w:rPr>
          <w:rFonts w:cs="Times New Roman"/>
          <w:szCs w:val="24"/>
        </w:rPr>
        <w:t>.</w:t>
      </w:r>
    </w:p>
    <w:p w14:paraId="52523936" w14:textId="77777777" w:rsidR="00655829" w:rsidRPr="00FC4763" w:rsidRDefault="00DA3F26" w:rsidP="00972170">
      <w:pPr>
        <w:pStyle w:val="ListParagraph"/>
        <w:numPr>
          <w:ilvl w:val="0"/>
          <w:numId w:val="12"/>
        </w:numPr>
        <w:rPr>
          <w:rFonts w:cs="Times New Roman"/>
          <w:b/>
          <w:bCs/>
          <w:szCs w:val="24"/>
        </w:rPr>
      </w:pPr>
      <w:r>
        <w:rPr>
          <w:rFonts w:cs="Times New Roman"/>
          <w:b/>
          <w:bCs/>
          <w:szCs w:val="24"/>
        </w:rPr>
        <w:lastRenderedPageBreak/>
        <w:t>RQ 4</w:t>
      </w:r>
      <w:r w:rsidRPr="00FC4763">
        <w:rPr>
          <w:rFonts w:cs="Times New Roman"/>
          <w:b/>
          <w:bCs/>
          <w:szCs w:val="24"/>
        </w:rPr>
        <w:t xml:space="preserve">: </w:t>
      </w:r>
      <w:r w:rsidR="00655829" w:rsidRPr="00FC4763">
        <w:rPr>
          <w:rFonts w:cs="Times New Roman"/>
          <w:b/>
          <w:bCs/>
          <w:szCs w:val="24"/>
        </w:rPr>
        <w:t>How prevalent is commented-out code in open-source software?</w:t>
      </w:r>
    </w:p>
    <w:p w14:paraId="4697CFF8" w14:textId="39C550F0" w:rsidR="00DA3F26" w:rsidRDefault="00262FC7" w:rsidP="00FC4763">
      <w:pPr>
        <w:pStyle w:val="ListParagraph"/>
        <w:ind w:left="1440" w:firstLine="0"/>
        <w:rPr>
          <w:rFonts w:cs="Times New Roman"/>
          <w:szCs w:val="24"/>
        </w:rPr>
      </w:pPr>
      <w:r>
        <w:rPr>
          <w:rFonts w:cs="Times New Roman"/>
          <w:szCs w:val="24"/>
        </w:rPr>
        <w:t>With this RQ, we want to quantify how much commented-out code typically exists in a software project</w:t>
      </w:r>
      <w:r w:rsidR="00CF64B0">
        <w:rPr>
          <w:rFonts w:cs="Times New Roman"/>
          <w:szCs w:val="24"/>
        </w:rPr>
        <w:t xml:space="preserve">.  </w:t>
      </w:r>
      <w:r>
        <w:rPr>
          <w:rFonts w:cs="Times New Roman"/>
          <w:szCs w:val="24"/>
        </w:rPr>
        <w:t xml:space="preserve">Due the </w:t>
      </w:r>
      <w:r w:rsidR="00360AF7">
        <w:rPr>
          <w:rFonts w:cs="Times New Roman"/>
          <w:szCs w:val="24"/>
        </w:rPr>
        <w:t>availability</w:t>
      </w:r>
      <w:r>
        <w:rPr>
          <w:rFonts w:cs="Times New Roman"/>
          <w:szCs w:val="24"/>
        </w:rPr>
        <w:t xml:space="preserve"> of open-source software, we take 50 open-source systems and apply our classification approach to each commen</w:t>
      </w:r>
      <w:r w:rsidR="00360AF7">
        <w:rPr>
          <w:rFonts w:cs="Times New Roman"/>
          <w:szCs w:val="24"/>
        </w:rPr>
        <w:t>t</w:t>
      </w:r>
      <w:r>
        <w:rPr>
          <w:rFonts w:cs="Times New Roman"/>
          <w:szCs w:val="24"/>
        </w:rPr>
        <w:t xml:space="preserve"> to</w:t>
      </w:r>
      <w:r w:rsidR="00D37077">
        <w:rPr>
          <w:rFonts w:cs="Times New Roman"/>
          <w:szCs w:val="24"/>
        </w:rPr>
        <w:t xml:space="preserve"> determine how often </w:t>
      </w:r>
      <w:r w:rsidR="00AF19A8">
        <w:rPr>
          <w:rFonts w:cs="Times New Roman"/>
          <w:szCs w:val="24"/>
        </w:rPr>
        <w:t>commented-out code</w:t>
      </w:r>
      <w:r w:rsidR="00D37077">
        <w:rPr>
          <w:rFonts w:cs="Times New Roman"/>
          <w:szCs w:val="24"/>
        </w:rPr>
        <w:t xml:space="preserve"> makes it into open-source software.</w:t>
      </w:r>
    </w:p>
    <w:p w14:paraId="42C13343" w14:textId="64612E78" w:rsidR="004F00CB" w:rsidRDefault="004F00CB" w:rsidP="004F00CB">
      <w:pPr>
        <w:rPr>
          <w:rFonts w:cs="Times New Roman"/>
          <w:szCs w:val="24"/>
        </w:rPr>
      </w:pPr>
      <w:r>
        <w:rPr>
          <w:rFonts w:cs="Times New Roman"/>
          <w:szCs w:val="24"/>
        </w:rPr>
        <w:t>This thesis makes the following contributions:</w:t>
      </w:r>
    </w:p>
    <w:p w14:paraId="01F9B37A" w14:textId="6CA8B80E" w:rsidR="00ED2425" w:rsidRDefault="001B061A" w:rsidP="00ED2425">
      <w:pPr>
        <w:pStyle w:val="ListParagraph"/>
        <w:numPr>
          <w:ilvl w:val="0"/>
          <w:numId w:val="12"/>
        </w:numPr>
        <w:rPr>
          <w:rFonts w:cs="Times New Roman"/>
          <w:szCs w:val="24"/>
        </w:rPr>
      </w:pPr>
      <w:r>
        <w:rPr>
          <w:rFonts w:cs="Times New Roman"/>
          <w:szCs w:val="24"/>
        </w:rPr>
        <w:t>A detailed t</w:t>
      </w:r>
      <w:r w:rsidR="00ED2425">
        <w:rPr>
          <w:rFonts w:cs="Times New Roman"/>
          <w:szCs w:val="24"/>
        </w:rPr>
        <w:t>axonomy of comments</w:t>
      </w:r>
      <w:r>
        <w:rPr>
          <w:rFonts w:cs="Times New Roman"/>
          <w:szCs w:val="24"/>
        </w:rPr>
        <w:t xml:space="preserve"> and what various types of comments there are.</w:t>
      </w:r>
    </w:p>
    <w:p w14:paraId="7F4093AC" w14:textId="61BED6D6" w:rsidR="00ED2425" w:rsidRDefault="00655829" w:rsidP="00ED2425">
      <w:pPr>
        <w:pStyle w:val="ListParagraph"/>
        <w:numPr>
          <w:ilvl w:val="0"/>
          <w:numId w:val="12"/>
        </w:numPr>
        <w:rPr>
          <w:rFonts w:cs="Times New Roman"/>
          <w:szCs w:val="24"/>
        </w:rPr>
      </w:pPr>
      <w:r>
        <w:rPr>
          <w:rFonts w:cs="Times New Roman"/>
          <w:szCs w:val="24"/>
        </w:rPr>
        <w:t>A gold set created from m</w:t>
      </w:r>
      <w:r w:rsidR="00ED2425">
        <w:rPr>
          <w:rFonts w:cs="Times New Roman"/>
          <w:szCs w:val="24"/>
        </w:rPr>
        <w:t>anual investigation</w:t>
      </w:r>
      <w:r w:rsidR="001B061A">
        <w:rPr>
          <w:rFonts w:cs="Times New Roman"/>
          <w:szCs w:val="24"/>
        </w:rPr>
        <w:t xml:space="preserve"> and verification of </w:t>
      </w:r>
      <w:r>
        <w:rPr>
          <w:rFonts w:cs="Times New Roman"/>
          <w:szCs w:val="24"/>
        </w:rPr>
        <w:t xml:space="preserve">nearly 3,000 </w:t>
      </w:r>
      <w:r w:rsidR="001B061A">
        <w:rPr>
          <w:rFonts w:cs="Times New Roman"/>
          <w:szCs w:val="24"/>
        </w:rPr>
        <w:t xml:space="preserve">comments </w:t>
      </w:r>
      <w:r>
        <w:rPr>
          <w:rFonts w:cs="Times New Roman"/>
          <w:szCs w:val="24"/>
        </w:rPr>
        <w:t xml:space="preserve">(classified as English prose and </w:t>
      </w:r>
      <w:r w:rsidR="00AF19A8">
        <w:rPr>
          <w:rFonts w:cs="Times New Roman"/>
          <w:szCs w:val="24"/>
        </w:rPr>
        <w:t>commented-out code</w:t>
      </w:r>
      <w:r>
        <w:rPr>
          <w:rFonts w:cs="Times New Roman"/>
          <w:szCs w:val="24"/>
        </w:rPr>
        <w:t>)</w:t>
      </w:r>
      <w:r w:rsidR="001E4BD4">
        <w:rPr>
          <w:rFonts w:cs="Times New Roman"/>
          <w:szCs w:val="24"/>
        </w:rPr>
        <w:t xml:space="preserve"> </w:t>
      </w:r>
      <w:r>
        <w:rPr>
          <w:rFonts w:cs="Times New Roman"/>
          <w:szCs w:val="24"/>
        </w:rPr>
        <w:t xml:space="preserve">from a corpus of </w:t>
      </w:r>
      <w:r w:rsidR="001A1C33">
        <w:rPr>
          <w:rFonts w:cs="Times New Roman"/>
          <w:szCs w:val="24"/>
        </w:rPr>
        <w:t>78</w:t>
      </w:r>
      <w:r>
        <w:rPr>
          <w:rFonts w:cs="Times New Roman"/>
          <w:szCs w:val="24"/>
        </w:rPr>
        <w:t xml:space="preserve"> open-source projects.</w:t>
      </w:r>
    </w:p>
    <w:p w14:paraId="0FE7B006" w14:textId="4763091E" w:rsidR="00ED2425" w:rsidRDefault="00ED2425" w:rsidP="00ED2425">
      <w:pPr>
        <w:pStyle w:val="ListParagraph"/>
        <w:numPr>
          <w:ilvl w:val="0"/>
          <w:numId w:val="12"/>
        </w:numPr>
        <w:rPr>
          <w:rFonts w:cs="Times New Roman"/>
          <w:szCs w:val="24"/>
        </w:rPr>
      </w:pPr>
      <w:r>
        <w:rPr>
          <w:rFonts w:cs="Times New Roman"/>
          <w:szCs w:val="24"/>
        </w:rPr>
        <w:t>Investigation on differences</w:t>
      </w:r>
      <w:r w:rsidR="00655829">
        <w:rPr>
          <w:rFonts w:cs="Times New Roman"/>
          <w:szCs w:val="24"/>
        </w:rPr>
        <w:t xml:space="preserve"> </w:t>
      </w:r>
      <w:r>
        <w:rPr>
          <w:rFonts w:cs="Times New Roman"/>
          <w:szCs w:val="24"/>
        </w:rPr>
        <w:t xml:space="preserve">between </w:t>
      </w:r>
      <w:r w:rsidR="001B061A">
        <w:rPr>
          <w:rFonts w:cs="Times New Roman"/>
          <w:szCs w:val="24"/>
        </w:rPr>
        <w:t>English prose and</w:t>
      </w:r>
      <w:r>
        <w:rPr>
          <w:rFonts w:cs="Times New Roman"/>
          <w:szCs w:val="24"/>
        </w:rPr>
        <w:t xml:space="preserve"> </w:t>
      </w:r>
      <w:r w:rsidR="00AF19A8">
        <w:rPr>
          <w:rFonts w:cs="Times New Roman"/>
          <w:szCs w:val="24"/>
        </w:rPr>
        <w:t>commented-out code</w:t>
      </w:r>
    </w:p>
    <w:p w14:paraId="7A82476B" w14:textId="3D6191AD" w:rsidR="00ED2425" w:rsidRDefault="001B061A" w:rsidP="00ED2425">
      <w:pPr>
        <w:pStyle w:val="ListParagraph"/>
        <w:numPr>
          <w:ilvl w:val="0"/>
          <w:numId w:val="12"/>
        </w:numPr>
        <w:rPr>
          <w:rFonts w:cs="Times New Roman"/>
          <w:szCs w:val="24"/>
        </w:rPr>
      </w:pPr>
      <w:r>
        <w:rPr>
          <w:rFonts w:cs="Times New Roman"/>
          <w:szCs w:val="24"/>
        </w:rPr>
        <w:t>The development of a</w:t>
      </w:r>
      <w:r w:rsidR="00655829">
        <w:rPr>
          <w:rFonts w:cs="Times New Roman"/>
          <w:szCs w:val="24"/>
        </w:rPr>
        <w:t>n approach</w:t>
      </w:r>
      <w:r>
        <w:rPr>
          <w:rFonts w:cs="Times New Roman"/>
          <w:szCs w:val="24"/>
        </w:rPr>
        <w:t xml:space="preserve"> to automatically classify comments into the fields of English prose and </w:t>
      </w:r>
      <w:r w:rsidR="00AF19A8">
        <w:rPr>
          <w:rFonts w:cs="Times New Roman"/>
          <w:szCs w:val="24"/>
        </w:rPr>
        <w:t>commented-out code</w:t>
      </w:r>
      <w:r w:rsidR="00655829">
        <w:rPr>
          <w:rFonts w:cs="Times New Roman"/>
          <w:szCs w:val="24"/>
        </w:rPr>
        <w:t xml:space="preserve"> with low margin of error</w:t>
      </w:r>
      <w:r>
        <w:rPr>
          <w:rFonts w:cs="Times New Roman"/>
          <w:szCs w:val="24"/>
        </w:rPr>
        <w:t>.</w:t>
      </w:r>
    </w:p>
    <w:p w14:paraId="2A06E221" w14:textId="21F2B964" w:rsidR="00DA3F26" w:rsidRPr="00ED2425" w:rsidRDefault="001B061A" w:rsidP="001B061A">
      <w:pPr>
        <w:pStyle w:val="ListParagraph"/>
        <w:numPr>
          <w:ilvl w:val="0"/>
          <w:numId w:val="12"/>
        </w:numPr>
        <w:rPr>
          <w:rFonts w:cs="Times New Roman"/>
          <w:szCs w:val="24"/>
        </w:rPr>
      </w:pPr>
      <w:r>
        <w:rPr>
          <w:rFonts w:cs="Times New Roman"/>
          <w:szCs w:val="24"/>
        </w:rPr>
        <w:t>A</w:t>
      </w:r>
      <w:r w:rsidR="00A67793">
        <w:rPr>
          <w:rFonts w:cs="Times New Roman"/>
          <w:szCs w:val="24"/>
        </w:rPr>
        <w:t>n</w:t>
      </w:r>
      <w:r>
        <w:rPr>
          <w:rFonts w:cs="Times New Roman"/>
          <w:szCs w:val="24"/>
        </w:rPr>
        <w:t xml:space="preserve"> </w:t>
      </w:r>
      <w:r w:rsidR="00655829">
        <w:rPr>
          <w:rFonts w:cs="Times New Roman"/>
          <w:szCs w:val="24"/>
        </w:rPr>
        <w:t>in-depth</w:t>
      </w:r>
      <w:r>
        <w:rPr>
          <w:rFonts w:cs="Times New Roman"/>
          <w:szCs w:val="24"/>
        </w:rPr>
        <w:t xml:space="preserve"> study of</w:t>
      </w:r>
      <w:r w:rsidR="00655829">
        <w:rPr>
          <w:rFonts w:cs="Times New Roman"/>
          <w:szCs w:val="24"/>
        </w:rPr>
        <w:t xml:space="preserve"> the prevalence of commented-out code in</w:t>
      </w:r>
      <w:r>
        <w:rPr>
          <w:rFonts w:cs="Times New Roman"/>
          <w:szCs w:val="24"/>
        </w:rPr>
        <w:t xml:space="preserve"> 50 </w:t>
      </w:r>
      <w:r w:rsidR="00655829">
        <w:rPr>
          <w:rFonts w:cs="Times New Roman"/>
          <w:szCs w:val="24"/>
        </w:rPr>
        <w:t xml:space="preserve">additional </w:t>
      </w:r>
      <w:r>
        <w:rPr>
          <w:rFonts w:cs="Times New Roman"/>
          <w:szCs w:val="24"/>
        </w:rPr>
        <w:t>open</w:t>
      </w:r>
      <w:r w:rsidR="00655829">
        <w:rPr>
          <w:rFonts w:cs="Times New Roman"/>
          <w:szCs w:val="24"/>
        </w:rPr>
        <w:t>-</w:t>
      </w:r>
      <w:r>
        <w:rPr>
          <w:rFonts w:cs="Times New Roman"/>
          <w:szCs w:val="24"/>
        </w:rPr>
        <w:t>source projects outside of our original training and testing set.</w:t>
      </w:r>
    </w:p>
    <w:p w14:paraId="1D5997CE" w14:textId="1EA72CB8" w:rsidR="009A1C13" w:rsidRPr="002248ED" w:rsidRDefault="006B4AF0" w:rsidP="004E5433">
      <w:pPr>
        <w:rPr>
          <w:rFonts w:cs="Times New Roman"/>
          <w:szCs w:val="24"/>
        </w:rPr>
      </w:pPr>
      <w:r>
        <w:rPr>
          <w:rFonts w:cs="Times New Roman"/>
          <w:szCs w:val="24"/>
        </w:rPr>
        <w:t>The remainder of this thesis is laid out as follows</w:t>
      </w:r>
      <w:r w:rsidR="00CF64B0">
        <w:rPr>
          <w:rFonts w:cs="Times New Roman"/>
          <w:szCs w:val="24"/>
        </w:rPr>
        <w:t xml:space="preserve">.  </w:t>
      </w:r>
      <w:r w:rsidR="009A1C13" w:rsidRPr="002248ED">
        <w:rPr>
          <w:rFonts w:cs="Times New Roman"/>
          <w:szCs w:val="24"/>
        </w:rPr>
        <w:t>In</w:t>
      </w:r>
      <w:r w:rsidR="000E112C" w:rsidRPr="002248ED">
        <w:rPr>
          <w:rFonts w:cs="Times New Roman"/>
          <w:szCs w:val="24"/>
        </w:rPr>
        <w:t xml:space="preserve"> </w:t>
      </w:r>
      <w:r w:rsidR="000E112C" w:rsidRPr="002248ED">
        <w:rPr>
          <w:rFonts w:cs="Times New Roman"/>
          <w:szCs w:val="24"/>
        </w:rPr>
        <w:fldChar w:fldCharType="begin"/>
      </w:r>
      <w:r w:rsidR="000E112C" w:rsidRPr="002248ED">
        <w:rPr>
          <w:rFonts w:cs="Times New Roman"/>
          <w:szCs w:val="24"/>
        </w:rPr>
        <w:instrText xml:space="preserve"> REF _Ref32248431 \r \h </w:instrText>
      </w:r>
      <w:r w:rsidR="002248ED" w:rsidRPr="002248ED">
        <w:rPr>
          <w:rFonts w:cs="Times New Roman"/>
          <w:szCs w:val="24"/>
        </w:rPr>
        <w:instrText xml:space="preserve"> \* MERGEFORMAT </w:instrText>
      </w:r>
      <w:r w:rsidR="000E112C" w:rsidRPr="002248ED">
        <w:rPr>
          <w:rFonts w:cs="Times New Roman"/>
          <w:szCs w:val="24"/>
        </w:rPr>
      </w:r>
      <w:r w:rsidR="000E112C" w:rsidRPr="002248ED">
        <w:rPr>
          <w:rFonts w:cs="Times New Roman"/>
          <w:szCs w:val="24"/>
        </w:rPr>
        <w:fldChar w:fldCharType="separate"/>
      </w:r>
      <w:r w:rsidR="000E112C" w:rsidRPr="002248ED">
        <w:rPr>
          <w:rFonts w:cs="Times New Roman"/>
          <w:szCs w:val="24"/>
        </w:rPr>
        <w:t>Chapter 2</w:t>
      </w:r>
      <w:r w:rsidR="000E112C" w:rsidRPr="002248ED">
        <w:rPr>
          <w:rFonts w:cs="Times New Roman"/>
          <w:szCs w:val="24"/>
        </w:rPr>
        <w:fldChar w:fldCharType="end"/>
      </w:r>
      <w:r w:rsidR="009A1C13" w:rsidRPr="002248ED">
        <w:rPr>
          <w:rFonts w:cs="Times New Roman"/>
          <w:szCs w:val="24"/>
        </w:rPr>
        <w:t xml:space="preserve">, </w:t>
      </w:r>
      <w:r w:rsidR="00DD7445" w:rsidRPr="002248ED">
        <w:rPr>
          <w:rFonts w:cs="Times New Roman"/>
          <w:szCs w:val="24"/>
        </w:rPr>
        <w:t>we go over related work</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_Ref34250949 \r \h </w:instrText>
      </w:r>
      <w:r w:rsidR="00B2494D">
        <w:rPr>
          <w:rFonts w:cs="Times New Roman"/>
          <w:szCs w:val="24"/>
        </w:rPr>
      </w:r>
      <w:r w:rsidR="00B2494D">
        <w:rPr>
          <w:rFonts w:cs="Times New Roman"/>
          <w:szCs w:val="24"/>
        </w:rPr>
        <w:fldChar w:fldCharType="separate"/>
      </w:r>
      <w:r w:rsidR="00B2494D">
        <w:rPr>
          <w:rFonts w:cs="Times New Roman"/>
          <w:szCs w:val="24"/>
        </w:rPr>
        <w:t>Chapter 3</w:t>
      </w:r>
      <w:r w:rsidR="00B2494D">
        <w:rPr>
          <w:rFonts w:cs="Times New Roman"/>
          <w:szCs w:val="24"/>
        </w:rPr>
        <w:fldChar w:fldCharType="end"/>
      </w:r>
      <w:r w:rsidR="00FA390E">
        <w:rPr>
          <w:rFonts w:cs="Times New Roman"/>
          <w:szCs w:val="24"/>
        </w:rPr>
        <w:t>,</w:t>
      </w:r>
      <w:r w:rsidR="00B2494D">
        <w:rPr>
          <w:rFonts w:cs="Times New Roman"/>
          <w:szCs w:val="24"/>
        </w:rPr>
        <w:t xml:space="preserve"> we cover our taxonomy o</w:t>
      </w:r>
      <w:r w:rsidR="00FA390E">
        <w:rPr>
          <w:rFonts w:cs="Times New Roman"/>
          <w:szCs w:val="24"/>
        </w:rPr>
        <w:t>n</w:t>
      </w:r>
      <w:r w:rsidR="00B2494D">
        <w:rPr>
          <w:rFonts w:cs="Times New Roman"/>
          <w:szCs w:val="24"/>
        </w:rPr>
        <w:t xml:space="preserve"> comment</w:t>
      </w:r>
      <w:r w:rsidR="00FA390E">
        <w:rPr>
          <w:rFonts w:cs="Times New Roman"/>
          <w:szCs w:val="24"/>
        </w:rPr>
        <w:t>s</w:t>
      </w:r>
      <w:r w:rsidR="00CF64B0">
        <w:rPr>
          <w:rFonts w:cs="Times New Roman"/>
          <w:szCs w:val="24"/>
        </w:rPr>
        <w:t xml:space="preserve">.  </w:t>
      </w:r>
      <w:r w:rsidR="00B2494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_Ref34250973 \r \h </w:instrText>
      </w:r>
      <w:r w:rsidR="00B2494D">
        <w:rPr>
          <w:rFonts w:cs="Times New Roman"/>
          <w:szCs w:val="24"/>
        </w:rPr>
      </w:r>
      <w:r w:rsidR="00B2494D">
        <w:rPr>
          <w:rFonts w:cs="Times New Roman"/>
          <w:szCs w:val="24"/>
        </w:rPr>
        <w:fldChar w:fldCharType="separate"/>
      </w:r>
      <w:r w:rsidR="00B2494D">
        <w:rPr>
          <w:rFonts w:cs="Times New Roman"/>
          <w:szCs w:val="24"/>
        </w:rPr>
        <w:t>Chapter 4</w:t>
      </w:r>
      <w:r w:rsidR="00B2494D">
        <w:rPr>
          <w:rFonts w:cs="Times New Roman"/>
          <w:szCs w:val="24"/>
        </w:rPr>
        <w:fldChar w:fldCharType="end"/>
      </w:r>
      <w:r w:rsidR="00FA390E">
        <w:rPr>
          <w:rFonts w:cs="Times New Roman"/>
          <w:szCs w:val="24"/>
        </w:rPr>
        <w:t>,</w:t>
      </w:r>
      <w:r w:rsidR="00B2494D">
        <w:rPr>
          <w:rFonts w:cs="Times New Roman"/>
          <w:szCs w:val="24"/>
        </w:rPr>
        <w:t xml:space="preserve"> we cover the source code parsing tool </w:t>
      </w:r>
      <w:proofErr w:type="spellStart"/>
      <w:r w:rsidR="00B2494D">
        <w:rPr>
          <w:rFonts w:cs="Times New Roman"/>
          <w:szCs w:val="24"/>
        </w:rPr>
        <w:t>srcML</w:t>
      </w:r>
      <w:proofErr w:type="spellEnd"/>
      <w:r w:rsidR="00CF64B0">
        <w:rPr>
          <w:rFonts w:cs="Times New Roman"/>
          <w:szCs w:val="24"/>
        </w:rPr>
        <w:t xml:space="preserve">.  </w:t>
      </w:r>
      <w:r w:rsidR="00DD7445" w:rsidRPr="002248ED">
        <w:rPr>
          <w:rFonts w:cs="Times New Roman"/>
          <w:szCs w:val="24"/>
        </w:rPr>
        <w:t xml:space="preserve">In </w:t>
      </w:r>
      <w:r w:rsidR="00B2494D">
        <w:rPr>
          <w:rFonts w:cs="Times New Roman"/>
          <w:szCs w:val="24"/>
        </w:rPr>
        <w:fldChar w:fldCharType="begin"/>
      </w:r>
      <w:r w:rsidR="00B2494D">
        <w:rPr>
          <w:rFonts w:cs="Times New Roman"/>
          <w:szCs w:val="24"/>
        </w:rPr>
        <w:instrText xml:space="preserve"> REF _Ref34251006 \r \h </w:instrText>
      </w:r>
      <w:r w:rsidR="00B2494D">
        <w:rPr>
          <w:rFonts w:cs="Times New Roman"/>
          <w:szCs w:val="24"/>
        </w:rPr>
      </w:r>
      <w:r w:rsidR="00B2494D">
        <w:rPr>
          <w:rFonts w:cs="Times New Roman"/>
          <w:szCs w:val="24"/>
        </w:rPr>
        <w:fldChar w:fldCharType="separate"/>
      </w:r>
      <w:r w:rsidR="00B2494D">
        <w:rPr>
          <w:rFonts w:cs="Times New Roman"/>
          <w:szCs w:val="24"/>
        </w:rPr>
        <w:t>Chapter 5</w:t>
      </w:r>
      <w:r w:rsidR="00B2494D">
        <w:rPr>
          <w:rFonts w:cs="Times New Roman"/>
          <w:szCs w:val="24"/>
        </w:rPr>
        <w:fldChar w:fldCharType="end"/>
      </w:r>
      <w:r w:rsidR="00FA390E">
        <w:rPr>
          <w:rFonts w:cs="Times New Roman"/>
          <w:szCs w:val="24"/>
        </w:rPr>
        <w:t>,</w:t>
      </w:r>
      <w:r w:rsidR="00B2494D">
        <w:rPr>
          <w:rFonts w:cs="Times New Roman"/>
          <w:szCs w:val="24"/>
        </w:rPr>
        <w:t xml:space="preserve"> </w:t>
      </w:r>
      <w:r w:rsidR="00DD7445" w:rsidRPr="002248ED">
        <w:rPr>
          <w:rFonts w:cs="Times New Roman"/>
          <w:szCs w:val="24"/>
        </w:rPr>
        <w:t>we detail the process of data collection</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_Ref34136593 \r \h </w:instrText>
      </w:r>
      <w:r w:rsidR="00B2494D">
        <w:rPr>
          <w:rFonts w:cs="Times New Roman"/>
          <w:szCs w:val="24"/>
        </w:rPr>
      </w:r>
      <w:r w:rsidR="00B2494D">
        <w:rPr>
          <w:rFonts w:cs="Times New Roman"/>
          <w:szCs w:val="24"/>
        </w:rPr>
        <w:fldChar w:fldCharType="separate"/>
      </w:r>
      <w:r w:rsidR="00B2494D">
        <w:rPr>
          <w:rFonts w:cs="Times New Roman"/>
          <w:szCs w:val="24"/>
        </w:rPr>
        <w:t>Chapter 6</w:t>
      </w:r>
      <w:r w:rsidR="00B2494D">
        <w:rPr>
          <w:rFonts w:cs="Times New Roman"/>
          <w:szCs w:val="24"/>
        </w:rPr>
        <w:fldChar w:fldCharType="end"/>
      </w:r>
      <w:r w:rsidR="00B2494D">
        <w:rPr>
          <w:rFonts w:cs="Times New Roman"/>
          <w:szCs w:val="24"/>
        </w:rPr>
        <w:t xml:space="preserve"> </w:t>
      </w:r>
      <w:r w:rsidR="00DD7445" w:rsidRPr="002248ED">
        <w:rPr>
          <w:rFonts w:cs="Times New Roman"/>
          <w:szCs w:val="24"/>
        </w:rPr>
        <w:t>focuses on the analysis of the data that we have obtained and processed in the data artifact</w:t>
      </w:r>
      <w:r w:rsidR="00CF64B0">
        <w:rPr>
          <w:rFonts w:cs="Times New Roman"/>
          <w:szCs w:val="24"/>
        </w:rPr>
        <w:t xml:space="preserve">.  </w:t>
      </w:r>
      <w:r w:rsidR="00B2494D">
        <w:rPr>
          <w:rFonts w:cs="Times New Roman"/>
          <w:szCs w:val="24"/>
        </w:rPr>
        <w:fldChar w:fldCharType="begin"/>
      </w:r>
      <w:r w:rsidR="00B2494D">
        <w:rPr>
          <w:rFonts w:cs="Times New Roman"/>
          <w:szCs w:val="24"/>
        </w:rPr>
        <w:instrText xml:space="preserve"> REF _Ref34251031 \r \h </w:instrText>
      </w:r>
      <w:r w:rsidR="00B2494D">
        <w:rPr>
          <w:rFonts w:cs="Times New Roman"/>
          <w:szCs w:val="24"/>
        </w:rPr>
      </w:r>
      <w:r w:rsidR="00B2494D">
        <w:rPr>
          <w:rFonts w:cs="Times New Roman"/>
          <w:szCs w:val="24"/>
        </w:rPr>
        <w:fldChar w:fldCharType="separate"/>
      </w:r>
      <w:r w:rsidR="00B2494D">
        <w:rPr>
          <w:rFonts w:cs="Times New Roman"/>
          <w:szCs w:val="24"/>
        </w:rPr>
        <w:t>Chapter 7</w:t>
      </w:r>
      <w:r w:rsidR="00B2494D">
        <w:rPr>
          <w:rFonts w:cs="Times New Roman"/>
          <w:szCs w:val="24"/>
        </w:rPr>
        <w:fldChar w:fldCharType="end"/>
      </w:r>
      <w:r w:rsidR="00B2494D">
        <w:rPr>
          <w:rFonts w:cs="Times New Roman"/>
          <w:szCs w:val="24"/>
        </w:rPr>
        <w:t xml:space="preserve"> </w:t>
      </w:r>
      <w:r w:rsidR="002C6D7F" w:rsidRPr="002248ED">
        <w:rPr>
          <w:rFonts w:cs="Times New Roman"/>
          <w:szCs w:val="24"/>
        </w:rPr>
        <w:t>provides an in-depth discuss on decision trees, our machine learning method</w:t>
      </w:r>
      <w:r w:rsidR="00CF64B0">
        <w:rPr>
          <w:rFonts w:cs="Times New Roman"/>
          <w:szCs w:val="24"/>
        </w:rPr>
        <w:t xml:space="preserve">.  </w:t>
      </w:r>
      <w:r w:rsidR="005F1CAB">
        <w:rPr>
          <w:rFonts w:cs="Times New Roman"/>
          <w:szCs w:val="24"/>
        </w:rPr>
        <w:t xml:space="preserve">In </w:t>
      </w:r>
      <w:r w:rsidR="005F1CAB">
        <w:rPr>
          <w:rFonts w:cs="Times New Roman"/>
          <w:szCs w:val="24"/>
        </w:rPr>
        <w:fldChar w:fldCharType="begin"/>
      </w:r>
      <w:r w:rsidR="005F1CAB">
        <w:rPr>
          <w:rFonts w:cs="Times New Roman"/>
          <w:szCs w:val="24"/>
        </w:rPr>
        <w:instrText xml:space="preserve"> REF _Ref34310606 \r \h </w:instrText>
      </w:r>
      <w:r w:rsidR="005F1CAB">
        <w:rPr>
          <w:rFonts w:cs="Times New Roman"/>
          <w:szCs w:val="24"/>
        </w:rPr>
      </w:r>
      <w:r w:rsidR="005F1CAB">
        <w:rPr>
          <w:rFonts w:cs="Times New Roman"/>
          <w:szCs w:val="24"/>
        </w:rPr>
        <w:fldChar w:fldCharType="separate"/>
      </w:r>
      <w:r w:rsidR="005F1CAB">
        <w:rPr>
          <w:rFonts w:cs="Times New Roman"/>
          <w:szCs w:val="24"/>
        </w:rPr>
        <w:t>Chapter 8</w:t>
      </w:r>
      <w:r w:rsidR="005F1CAB">
        <w:rPr>
          <w:rFonts w:cs="Times New Roman"/>
          <w:szCs w:val="24"/>
        </w:rPr>
        <w:fldChar w:fldCharType="end"/>
      </w:r>
      <w:r w:rsidR="00FA390E">
        <w:rPr>
          <w:rFonts w:cs="Times New Roman"/>
          <w:szCs w:val="24"/>
        </w:rPr>
        <w:t>,</w:t>
      </w:r>
      <w:r w:rsidR="005F1CAB">
        <w:rPr>
          <w:rFonts w:cs="Times New Roman"/>
          <w:szCs w:val="24"/>
        </w:rPr>
        <w:t xml:space="preserve"> we discuss our methodology and how </w:t>
      </w:r>
      <w:commentRangeStart w:id="1"/>
      <w:r w:rsidR="005F1CAB">
        <w:rPr>
          <w:rFonts w:cs="Times New Roman"/>
          <w:szCs w:val="24"/>
        </w:rPr>
        <w:t>we obtain our results</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_Ref34251039 \r \h </w:instrText>
      </w:r>
      <w:r w:rsidR="00844665">
        <w:rPr>
          <w:rFonts w:cs="Times New Roman"/>
          <w:szCs w:val="24"/>
        </w:rPr>
      </w:r>
      <w:r w:rsidR="00844665">
        <w:rPr>
          <w:rFonts w:cs="Times New Roman"/>
          <w:szCs w:val="24"/>
        </w:rPr>
        <w:fldChar w:fldCharType="separate"/>
      </w:r>
      <w:r w:rsidR="00844665">
        <w:rPr>
          <w:rFonts w:cs="Times New Roman"/>
          <w:szCs w:val="24"/>
        </w:rPr>
        <w:t>Chapter 9</w:t>
      </w:r>
      <w:r w:rsidR="00844665">
        <w:rPr>
          <w:rFonts w:cs="Times New Roman"/>
          <w:szCs w:val="24"/>
        </w:rPr>
        <w:fldChar w:fldCharType="end"/>
      </w:r>
      <w:r w:rsidR="00844665">
        <w:rPr>
          <w:rFonts w:cs="Times New Roman"/>
          <w:szCs w:val="24"/>
        </w:rPr>
        <w:t xml:space="preserve"> </w:t>
      </w:r>
      <w:r w:rsidR="00FA390E">
        <w:rPr>
          <w:rFonts w:cs="Times New Roman"/>
          <w:szCs w:val="24"/>
        </w:rPr>
        <w:t>presents and discusses</w:t>
      </w:r>
      <w:r w:rsidR="002C6D7F" w:rsidRPr="002248ED">
        <w:rPr>
          <w:rFonts w:cs="Times New Roman"/>
          <w:szCs w:val="24"/>
        </w:rPr>
        <w:t xml:space="preserve"> the results of the automation process on test data</w:t>
      </w:r>
      <w:r w:rsidR="00CF64B0">
        <w:rPr>
          <w:rFonts w:cs="Times New Roman"/>
          <w:szCs w:val="24"/>
        </w:rPr>
        <w:t xml:space="preserve">.  </w:t>
      </w:r>
      <w:r w:rsidR="00844665">
        <w:rPr>
          <w:rFonts w:cs="Times New Roman"/>
          <w:szCs w:val="24"/>
        </w:rPr>
        <w:fldChar w:fldCharType="begin"/>
      </w:r>
      <w:r w:rsidR="00844665">
        <w:rPr>
          <w:rFonts w:cs="Times New Roman"/>
          <w:szCs w:val="24"/>
        </w:rPr>
        <w:instrText xml:space="preserve"> REF _Ref32599906 \r \h </w:instrText>
      </w:r>
      <w:r w:rsidR="00844665">
        <w:rPr>
          <w:rFonts w:cs="Times New Roman"/>
          <w:szCs w:val="24"/>
        </w:rPr>
      </w:r>
      <w:r w:rsidR="00844665">
        <w:rPr>
          <w:rFonts w:cs="Times New Roman"/>
          <w:szCs w:val="24"/>
        </w:rPr>
        <w:fldChar w:fldCharType="separate"/>
      </w:r>
      <w:r w:rsidR="00844665">
        <w:rPr>
          <w:rFonts w:cs="Times New Roman"/>
          <w:szCs w:val="24"/>
        </w:rPr>
        <w:t>Chapter 10</w:t>
      </w:r>
      <w:r w:rsidR="00844665">
        <w:rPr>
          <w:rFonts w:cs="Times New Roman"/>
          <w:szCs w:val="24"/>
        </w:rPr>
        <w:fldChar w:fldCharType="end"/>
      </w:r>
      <w:r w:rsidR="00844665">
        <w:rPr>
          <w:rFonts w:cs="Times New Roman"/>
          <w:szCs w:val="24"/>
        </w:rPr>
        <w:t xml:space="preserve"> </w:t>
      </w:r>
      <w:r w:rsidR="00DD7445" w:rsidRPr="002248ED">
        <w:rPr>
          <w:rFonts w:cs="Times New Roman"/>
          <w:szCs w:val="24"/>
        </w:rPr>
        <w:t>focuses on our threats to validity</w:t>
      </w:r>
      <w:r w:rsidR="00CF64B0">
        <w:rPr>
          <w:rFonts w:cs="Times New Roman"/>
          <w:szCs w:val="24"/>
        </w:rPr>
        <w:t xml:space="preserve">.  </w:t>
      </w:r>
      <w:r w:rsidR="00844665">
        <w:rPr>
          <w:rFonts w:cs="Times New Roman"/>
          <w:szCs w:val="24"/>
        </w:rPr>
        <w:lastRenderedPageBreak/>
        <w:fldChar w:fldCharType="begin"/>
      </w:r>
      <w:r w:rsidR="00844665">
        <w:rPr>
          <w:rFonts w:cs="Times New Roman"/>
          <w:szCs w:val="24"/>
        </w:rPr>
        <w:instrText xml:space="preserve"> REF _Ref33719271 \r \h </w:instrText>
      </w:r>
      <w:r w:rsidR="00844665">
        <w:rPr>
          <w:rFonts w:cs="Times New Roman"/>
          <w:szCs w:val="24"/>
        </w:rPr>
      </w:r>
      <w:r w:rsidR="00844665">
        <w:rPr>
          <w:rFonts w:cs="Times New Roman"/>
          <w:szCs w:val="24"/>
        </w:rPr>
        <w:fldChar w:fldCharType="separate"/>
      </w:r>
      <w:r w:rsidR="00844665">
        <w:rPr>
          <w:rFonts w:cs="Times New Roman"/>
          <w:szCs w:val="24"/>
        </w:rPr>
        <w:t>Chapter 11</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outlines our plans for future work based off of the results from this study</w:t>
      </w:r>
      <w:r w:rsidR="00CF64B0">
        <w:rPr>
          <w:rFonts w:cs="Times New Roman"/>
          <w:szCs w:val="24"/>
        </w:rPr>
        <w:t xml:space="preserve">.  </w:t>
      </w:r>
      <w:r w:rsidR="004C15B3" w:rsidRPr="002248ED">
        <w:rPr>
          <w:rFonts w:cs="Times New Roman"/>
          <w:szCs w:val="24"/>
        </w:rPr>
        <w:t xml:space="preserve">Finally, </w:t>
      </w:r>
      <w:r w:rsidR="00844665">
        <w:rPr>
          <w:rFonts w:cs="Times New Roman"/>
          <w:szCs w:val="24"/>
        </w:rPr>
        <w:fldChar w:fldCharType="begin"/>
      </w:r>
      <w:r w:rsidR="00844665">
        <w:rPr>
          <w:rFonts w:cs="Times New Roman"/>
          <w:szCs w:val="24"/>
        </w:rPr>
        <w:instrText xml:space="preserve"> REF _Ref33719289 \r \h </w:instrText>
      </w:r>
      <w:r w:rsidR="00844665">
        <w:rPr>
          <w:rFonts w:cs="Times New Roman"/>
          <w:szCs w:val="24"/>
        </w:rPr>
      </w:r>
      <w:r w:rsidR="00844665">
        <w:rPr>
          <w:rFonts w:cs="Times New Roman"/>
          <w:szCs w:val="24"/>
        </w:rPr>
        <w:fldChar w:fldCharType="separate"/>
      </w:r>
      <w:r w:rsidR="00844665">
        <w:rPr>
          <w:rFonts w:cs="Times New Roman"/>
          <w:szCs w:val="24"/>
        </w:rPr>
        <w:t>Chapter 12</w:t>
      </w:r>
      <w:r w:rsidR="00844665">
        <w:rPr>
          <w:rFonts w:cs="Times New Roman"/>
          <w:szCs w:val="24"/>
        </w:rPr>
        <w:fldChar w:fldCharType="end"/>
      </w:r>
      <w:r w:rsidR="00844665">
        <w:rPr>
          <w:rFonts w:cs="Times New Roman"/>
          <w:szCs w:val="24"/>
        </w:rPr>
        <w:t xml:space="preserve"> </w:t>
      </w:r>
      <w:r w:rsidR="004C15B3" w:rsidRPr="002248ED">
        <w:rPr>
          <w:rFonts w:cs="Times New Roman"/>
          <w:szCs w:val="24"/>
        </w:rPr>
        <w:t xml:space="preserve">is our conclusion, </w:t>
      </w:r>
      <w:r w:rsidR="00F81439">
        <w:rPr>
          <w:rFonts w:cs="Times New Roman"/>
          <w:szCs w:val="24"/>
        </w:rPr>
        <w:t xml:space="preserve">which </w:t>
      </w:r>
      <w:r w:rsidR="004C15B3" w:rsidRPr="002248ED">
        <w:rPr>
          <w:rFonts w:cs="Times New Roman"/>
          <w:szCs w:val="24"/>
        </w:rPr>
        <w:t>giv</w:t>
      </w:r>
      <w:r w:rsidR="00F81439">
        <w:rPr>
          <w:rFonts w:cs="Times New Roman"/>
          <w:szCs w:val="24"/>
        </w:rPr>
        <w:t>es</w:t>
      </w:r>
      <w:r w:rsidR="004C15B3" w:rsidRPr="002248ED">
        <w:rPr>
          <w:rFonts w:cs="Times New Roman"/>
          <w:szCs w:val="24"/>
        </w:rPr>
        <w:t xml:space="preserve"> a brief overlay on all our results.</w:t>
      </w:r>
      <w:commentRangeEnd w:id="1"/>
      <w:r w:rsidR="00994D19">
        <w:rPr>
          <w:rStyle w:val="CommentReference"/>
        </w:rPr>
        <w:commentReference w:id="1"/>
      </w:r>
    </w:p>
    <w:p w14:paraId="276087F1" w14:textId="77777777" w:rsidR="004E5433" w:rsidRDefault="004E5433">
      <w:pPr>
        <w:rPr>
          <w:rFonts w:cs="Times New Roman"/>
          <w:szCs w:val="24"/>
        </w:rPr>
      </w:pPr>
      <w:r>
        <w:rPr>
          <w:rFonts w:cs="Times New Roman"/>
          <w:szCs w:val="24"/>
        </w:rPr>
        <w:br w:type="page"/>
      </w:r>
    </w:p>
    <w:p w14:paraId="7D526B15" w14:textId="77777777" w:rsidR="004E5433" w:rsidRDefault="004E5433" w:rsidP="004E5433">
      <w:pPr>
        <w:jc w:val="center"/>
        <w:rPr>
          <w:rFonts w:cs="Times New Roman"/>
          <w:b/>
          <w:bCs/>
          <w:sz w:val="32"/>
          <w:szCs w:val="32"/>
        </w:rPr>
      </w:pPr>
    </w:p>
    <w:p w14:paraId="68995892" w14:textId="77777777" w:rsidR="004E5433" w:rsidRDefault="004E5433" w:rsidP="004E5433">
      <w:pPr>
        <w:jc w:val="center"/>
        <w:rPr>
          <w:rFonts w:cs="Times New Roman"/>
          <w:b/>
          <w:bCs/>
          <w:sz w:val="32"/>
          <w:szCs w:val="32"/>
        </w:rPr>
      </w:pPr>
    </w:p>
    <w:p w14:paraId="1F80B3FC" w14:textId="77777777" w:rsidR="004E5433" w:rsidRDefault="004E5433" w:rsidP="004E5433">
      <w:pPr>
        <w:jc w:val="center"/>
        <w:rPr>
          <w:rFonts w:cs="Times New Roman"/>
          <w:b/>
          <w:bCs/>
          <w:sz w:val="32"/>
          <w:szCs w:val="32"/>
        </w:rPr>
      </w:pPr>
    </w:p>
    <w:p w14:paraId="4C56A344" w14:textId="77777777" w:rsidR="004E5433" w:rsidRDefault="004E5433" w:rsidP="004E5433">
      <w:pPr>
        <w:jc w:val="center"/>
        <w:rPr>
          <w:rFonts w:cs="Times New Roman"/>
          <w:b/>
          <w:bCs/>
          <w:sz w:val="32"/>
          <w:szCs w:val="32"/>
        </w:rPr>
      </w:pPr>
    </w:p>
    <w:p w14:paraId="653D6A34" w14:textId="5C85F749" w:rsidR="004E5433" w:rsidRPr="009A1C13" w:rsidRDefault="004E5433" w:rsidP="00FE5979">
      <w:pPr>
        <w:pStyle w:val="Heading1"/>
      </w:pPr>
      <w:bookmarkStart w:id="2" w:name="_Ref32248431"/>
      <w:r w:rsidRPr="00347B64">
        <w:t xml:space="preserve"> </w:t>
      </w:r>
      <w:bookmarkEnd w:id="2"/>
    </w:p>
    <w:p w14:paraId="00202F93" w14:textId="30692AB8" w:rsidR="004E5433" w:rsidRPr="00347B64" w:rsidRDefault="00B00EC7" w:rsidP="00FC75A8">
      <w:pPr>
        <w:pStyle w:val="ChapterTitle"/>
      </w:pPr>
      <w:r>
        <w:t>Related Work</w:t>
      </w:r>
    </w:p>
    <w:p w14:paraId="2EED8F31" w14:textId="7D0E2693" w:rsidR="00CA4B03" w:rsidRDefault="007346C6" w:rsidP="00177283">
      <w:pPr>
        <w:rPr>
          <w:rFonts w:cs="Times New Roman"/>
          <w:szCs w:val="24"/>
        </w:rPr>
      </w:pPr>
      <w:r>
        <w:rPr>
          <w:rFonts w:cs="Times New Roman"/>
          <w:szCs w:val="24"/>
        </w:rPr>
        <w:t>In this chapter we present the related works and break them down section by section</w:t>
      </w:r>
      <w:r w:rsidR="00CF64B0">
        <w:rPr>
          <w:rFonts w:cs="Times New Roman"/>
          <w:szCs w:val="24"/>
        </w:rPr>
        <w:t xml:space="preserve">.  </w:t>
      </w:r>
      <w:r w:rsidR="00904650">
        <w:rPr>
          <w:rFonts w:cs="Times New Roman"/>
          <w:szCs w:val="24"/>
        </w:rPr>
        <w:t xml:space="preserve">Despite the growing need to detect </w:t>
      </w:r>
      <w:r w:rsidR="00AF19A8">
        <w:rPr>
          <w:rFonts w:cs="Times New Roman"/>
          <w:szCs w:val="24"/>
        </w:rPr>
        <w:t>commented-out code</w:t>
      </w:r>
      <w:r w:rsidR="00904650">
        <w:rPr>
          <w:rFonts w:cs="Times New Roman"/>
          <w:szCs w:val="24"/>
        </w:rPr>
        <w:t>,</w:t>
      </w:r>
      <w:r w:rsidR="00AB11E8" w:rsidRPr="002248ED">
        <w:rPr>
          <w:rFonts w:cs="Times New Roman"/>
          <w:szCs w:val="24"/>
        </w:rPr>
        <w:t xml:space="preserve"> there has not been much research</w:t>
      </w:r>
      <w:r w:rsidR="00CF64B0">
        <w:rPr>
          <w:rFonts w:cs="Times New Roman"/>
          <w:szCs w:val="24"/>
        </w:rPr>
        <w:t xml:space="preserve">.  </w:t>
      </w:r>
      <w:r w:rsidR="00904650">
        <w:rPr>
          <w:rFonts w:cs="Times New Roman"/>
          <w:szCs w:val="24"/>
        </w:rPr>
        <w:t>As such</w:t>
      </w:r>
      <w:r w:rsidR="00BE097F">
        <w:rPr>
          <w:rFonts w:cs="Times New Roman"/>
          <w:szCs w:val="24"/>
        </w:rPr>
        <w:t>,</w:t>
      </w:r>
      <w:r w:rsidR="00904650">
        <w:rPr>
          <w:rFonts w:cs="Times New Roman"/>
          <w:szCs w:val="24"/>
        </w:rPr>
        <w:t xml:space="preserve"> we primarily focus the related work discussion on a</w:t>
      </w:r>
      <w:r w:rsidR="00AB11E8" w:rsidRPr="002248ED">
        <w:rPr>
          <w:rFonts w:cs="Times New Roman"/>
          <w:szCs w:val="24"/>
        </w:rPr>
        <w:t xml:space="preserve"> few related </w:t>
      </w:r>
      <w:r w:rsidR="006C0EED">
        <w:rPr>
          <w:rFonts w:cs="Times New Roman"/>
          <w:szCs w:val="24"/>
        </w:rPr>
        <w:t>areas</w:t>
      </w:r>
      <w:r w:rsidR="00CF64B0">
        <w:rPr>
          <w:rFonts w:cs="Times New Roman"/>
          <w:szCs w:val="24"/>
        </w:rPr>
        <w:t xml:space="preserve">.  </w:t>
      </w:r>
      <w:r w:rsidR="00CA4B03">
        <w:rPr>
          <w:rFonts w:cs="Times New Roman"/>
          <w:szCs w:val="24"/>
        </w:rPr>
        <w:t xml:space="preserve">In Section </w:t>
      </w:r>
      <w:r w:rsidR="00CA4B03">
        <w:rPr>
          <w:rFonts w:cs="Times New Roman"/>
          <w:szCs w:val="24"/>
        </w:rPr>
        <w:fldChar w:fldCharType="begin"/>
      </w:r>
      <w:r w:rsidR="00CA4B03">
        <w:rPr>
          <w:rFonts w:cs="Times New Roman"/>
          <w:szCs w:val="24"/>
        </w:rPr>
        <w:instrText xml:space="preserve"> REF _Ref35456368 \r \h </w:instrText>
      </w:r>
      <w:r w:rsidR="00CA4B03">
        <w:rPr>
          <w:rFonts w:cs="Times New Roman"/>
          <w:szCs w:val="24"/>
        </w:rPr>
      </w:r>
      <w:r w:rsidR="00CA4B03">
        <w:rPr>
          <w:rFonts w:cs="Times New Roman"/>
          <w:szCs w:val="24"/>
        </w:rPr>
        <w:fldChar w:fldCharType="separate"/>
      </w:r>
      <w:r w:rsidR="00CA4B03">
        <w:rPr>
          <w:rFonts w:cs="Times New Roman"/>
          <w:szCs w:val="24"/>
        </w:rPr>
        <w:t xml:space="preserve">2.1, </w:t>
      </w:r>
      <w:r w:rsidR="00CA4B03">
        <w:rPr>
          <w:rFonts w:cs="Times New Roman"/>
          <w:szCs w:val="24"/>
        </w:rPr>
        <w:fldChar w:fldCharType="end"/>
      </w:r>
      <w:r w:rsidR="00CA4B03">
        <w:rPr>
          <w:rFonts w:cs="Times New Roman"/>
          <w:szCs w:val="24"/>
        </w:rPr>
        <w:t>we provide related work in the study of comment taxonom</w:t>
      </w:r>
      <w:r w:rsidR="00361438">
        <w:rPr>
          <w:rFonts w:cs="Times New Roman"/>
          <w:szCs w:val="24"/>
        </w:rPr>
        <w:t>ies</w:t>
      </w:r>
      <w:r w:rsidR="00CF64B0">
        <w:rPr>
          <w:rFonts w:cs="Times New Roman"/>
          <w:szCs w:val="24"/>
        </w:rPr>
        <w:t xml:space="preserve">.  </w:t>
      </w:r>
      <w:r w:rsidR="009E5402">
        <w:rPr>
          <w:rFonts w:cs="Times New Roman"/>
          <w:szCs w:val="24"/>
        </w:rPr>
        <w:t xml:space="preserve">In </w:t>
      </w:r>
      <w:r w:rsidR="003C62A0">
        <w:rPr>
          <w:rFonts w:cs="Times New Roman"/>
          <w:szCs w:val="24"/>
        </w:rPr>
        <w:t>S</w:t>
      </w:r>
      <w:r w:rsidR="009E5402">
        <w:rPr>
          <w:rFonts w:cs="Times New Roman"/>
          <w:szCs w:val="24"/>
        </w:rPr>
        <w:t xml:space="preserve">ection </w:t>
      </w:r>
      <w:r w:rsidR="009E5402">
        <w:rPr>
          <w:rFonts w:cs="Times New Roman"/>
          <w:szCs w:val="24"/>
        </w:rPr>
        <w:fldChar w:fldCharType="begin"/>
      </w:r>
      <w:r w:rsidR="009E5402">
        <w:rPr>
          <w:rFonts w:cs="Times New Roman"/>
          <w:szCs w:val="24"/>
        </w:rPr>
        <w:instrText xml:space="preserve"> REF _Ref34208077 \r \h </w:instrText>
      </w:r>
      <w:r w:rsidR="009E5402">
        <w:rPr>
          <w:rFonts w:cs="Times New Roman"/>
          <w:szCs w:val="24"/>
        </w:rPr>
      </w:r>
      <w:r w:rsidR="009E5402">
        <w:rPr>
          <w:rFonts w:cs="Times New Roman"/>
          <w:szCs w:val="24"/>
        </w:rPr>
        <w:fldChar w:fldCharType="separate"/>
      </w:r>
      <w:r w:rsidR="00CA4B03">
        <w:rPr>
          <w:rFonts w:cs="Times New Roman"/>
          <w:szCs w:val="24"/>
        </w:rPr>
        <w:fldChar w:fldCharType="begin"/>
      </w:r>
      <w:r w:rsidR="00CA4B03">
        <w:rPr>
          <w:rFonts w:cs="Times New Roman"/>
          <w:szCs w:val="24"/>
        </w:rPr>
        <w:instrText xml:space="preserve"> REF _Ref34208077 \w \h </w:instrText>
      </w:r>
      <w:r w:rsidR="00CA4B03">
        <w:rPr>
          <w:rFonts w:cs="Times New Roman"/>
          <w:szCs w:val="24"/>
        </w:rPr>
      </w:r>
      <w:r w:rsidR="00CA4B03">
        <w:rPr>
          <w:rFonts w:cs="Times New Roman"/>
          <w:szCs w:val="24"/>
        </w:rPr>
        <w:fldChar w:fldCharType="separate"/>
      </w:r>
      <w:r w:rsidR="00CA4B03">
        <w:rPr>
          <w:rFonts w:cs="Times New Roman"/>
          <w:szCs w:val="24"/>
        </w:rPr>
        <w:t>2.2</w:t>
      </w:r>
      <w:r w:rsidR="00CA4B03">
        <w:rPr>
          <w:rFonts w:cs="Times New Roman"/>
          <w:szCs w:val="24"/>
        </w:rPr>
        <w:fldChar w:fldCharType="end"/>
      </w:r>
      <w:r w:rsidR="00D06A7E">
        <w:rPr>
          <w:rFonts w:cs="Times New Roman"/>
          <w:szCs w:val="24"/>
        </w:rPr>
        <w:t>,</w:t>
      </w:r>
      <w:r w:rsidR="009E5402">
        <w:rPr>
          <w:rFonts w:cs="Times New Roman"/>
          <w:szCs w:val="24"/>
        </w:rPr>
        <w:t xml:space="preserve"> </w:t>
      </w:r>
      <w:r w:rsidR="009E5402">
        <w:rPr>
          <w:rFonts w:cs="Times New Roman"/>
          <w:szCs w:val="24"/>
        </w:rPr>
        <w:fldChar w:fldCharType="end"/>
      </w:r>
      <w:r w:rsidR="006C0EED">
        <w:rPr>
          <w:rFonts w:cs="Times New Roman"/>
          <w:szCs w:val="24"/>
        </w:rPr>
        <w:t>we provide related work on identifying code in unstructured text</w:t>
      </w:r>
      <w:r w:rsidR="00CF64B0">
        <w:rPr>
          <w:rFonts w:cs="Times New Roman"/>
          <w:szCs w:val="24"/>
        </w:rPr>
        <w:t xml:space="preserve">.  </w:t>
      </w:r>
      <w:r w:rsidR="0038016B">
        <w:rPr>
          <w:rFonts w:cs="Times New Roman"/>
          <w:szCs w:val="24"/>
        </w:rPr>
        <w:t xml:space="preserve">In </w:t>
      </w:r>
      <w:r w:rsidR="003C62A0">
        <w:rPr>
          <w:rFonts w:cs="Times New Roman"/>
          <w:szCs w:val="24"/>
        </w:rPr>
        <w:t>S</w:t>
      </w:r>
      <w:r w:rsidR="0038016B">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_Ref34207242 \w \h </w:instrText>
      </w:r>
      <w:r w:rsidR="00CA4B03">
        <w:rPr>
          <w:rFonts w:cs="Times New Roman"/>
          <w:szCs w:val="24"/>
        </w:rPr>
      </w:r>
      <w:r w:rsidR="00CA4B03">
        <w:rPr>
          <w:rFonts w:cs="Times New Roman"/>
          <w:szCs w:val="24"/>
        </w:rPr>
        <w:fldChar w:fldCharType="separate"/>
      </w:r>
      <w:r w:rsidR="00CA4B03">
        <w:rPr>
          <w:rFonts w:cs="Times New Roman"/>
          <w:szCs w:val="24"/>
        </w:rPr>
        <w:t>2.3</w:t>
      </w:r>
      <w:r w:rsidR="00CA4B03">
        <w:rPr>
          <w:rFonts w:cs="Times New Roman"/>
          <w:szCs w:val="24"/>
        </w:rPr>
        <w:fldChar w:fldCharType="end"/>
      </w:r>
      <w:r w:rsidR="0032226C" w:rsidRPr="002248ED">
        <w:rPr>
          <w:rFonts w:cs="Times New Roman"/>
          <w:szCs w:val="24"/>
        </w:rPr>
        <w:t xml:space="preserve">, </w:t>
      </w:r>
      <w:r w:rsidR="0038016B">
        <w:rPr>
          <w:rFonts w:cs="Times New Roman"/>
          <w:szCs w:val="24"/>
        </w:rPr>
        <w:t>we provide related work related to</w:t>
      </w:r>
      <w:r w:rsidR="002248ED" w:rsidRPr="002248ED">
        <w:rPr>
          <w:rFonts w:cs="Times New Roman"/>
          <w:szCs w:val="24"/>
        </w:rPr>
        <w:t xml:space="preserve"> major works in automatic code generation and studies on </w:t>
      </w:r>
      <w:r w:rsidR="0038016B">
        <w:rPr>
          <w:rFonts w:cs="Times New Roman"/>
          <w:szCs w:val="24"/>
        </w:rPr>
        <w:t xml:space="preserve">nature of </w:t>
      </w:r>
      <w:r w:rsidR="002248ED" w:rsidRPr="002248ED">
        <w:rPr>
          <w:rFonts w:cs="Times New Roman"/>
          <w:szCs w:val="24"/>
        </w:rPr>
        <w:t>comments</w:t>
      </w:r>
      <w:r w:rsidR="0038016B">
        <w:rPr>
          <w:rFonts w:cs="Times New Roman"/>
          <w:szCs w:val="24"/>
        </w:rPr>
        <w:t xml:space="preserve"> themselves</w:t>
      </w:r>
      <w:r w:rsidR="00CF64B0">
        <w:rPr>
          <w:rFonts w:cs="Times New Roman"/>
          <w:szCs w:val="24"/>
        </w:rPr>
        <w:t xml:space="preserve">.  </w:t>
      </w:r>
      <w:r w:rsidR="00FC75A8">
        <w:rPr>
          <w:rFonts w:cs="Times New Roman"/>
          <w:szCs w:val="24"/>
        </w:rPr>
        <w:t xml:space="preserve">In </w:t>
      </w:r>
      <w:r w:rsidR="00D06A7E">
        <w:rPr>
          <w:rFonts w:cs="Times New Roman"/>
          <w:szCs w:val="24"/>
        </w:rPr>
        <w:t>S</w:t>
      </w:r>
      <w:r w:rsidR="00FC75A8">
        <w:rPr>
          <w:rFonts w:cs="Times New Roman"/>
          <w:szCs w:val="24"/>
        </w:rPr>
        <w:t>ection</w:t>
      </w:r>
      <w:r w:rsidR="00C41B63">
        <w:rPr>
          <w:rFonts w:cs="Times New Roman"/>
          <w:szCs w:val="24"/>
        </w:rPr>
        <w:t xml:space="preserve"> </w:t>
      </w:r>
      <w:r w:rsidR="00CA4B03">
        <w:rPr>
          <w:rFonts w:cs="Times New Roman"/>
          <w:szCs w:val="24"/>
        </w:rPr>
        <w:fldChar w:fldCharType="begin"/>
      </w:r>
      <w:r w:rsidR="00CA4B03">
        <w:rPr>
          <w:rFonts w:cs="Times New Roman"/>
          <w:szCs w:val="24"/>
        </w:rPr>
        <w:instrText xml:space="preserve"> REF _Ref35456517 \w \h </w:instrText>
      </w:r>
      <w:r w:rsidR="00CA4B03">
        <w:rPr>
          <w:rFonts w:cs="Times New Roman"/>
          <w:szCs w:val="24"/>
        </w:rPr>
      </w:r>
      <w:r w:rsidR="00CA4B03">
        <w:rPr>
          <w:rFonts w:cs="Times New Roman"/>
          <w:szCs w:val="24"/>
        </w:rPr>
        <w:fldChar w:fldCharType="separate"/>
      </w:r>
      <w:r w:rsidR="00CA4B03">
        <w:rPr>
          <w:rFonts w:cs="Times New Roman"/>
          <w:szCs w:val="24"/>
        </w:rPr>
        <w:t>2.4</w:t>
      </w:r>
      <w:r w:rsidR="00CA4B03">
        <w:rPr>
          <w:rFonts w:cs="Times New Roman"/>
          <w:szCs w:val="24"/>
        </w:rPr>
        <w:fldChar w:fldCharType="end"/>
      </w:r>
      <w:r w:rsidR="002248ED" w:rsidRPr="002248ED">
        <w:rPr>
          <w:rFonts w:cs="Times New Roman"/>
          <w:szCs w:val="24"/>
        </w:rPr>
        <w:t xml:space="preserve">, </w:t>
      </w:r>
      <w:r w:rsidR="00FC75A8">
        <w:rPr>
          <w:rFonts w:cs="Times New Roman"/>
          <w:szCs w:val="24"/>
        </w:rPr>
        <w:t xml:space="preserve">we </w:t>
      </w:r>
      <w:r w:rsidR="002248ED" w:rsidRPr="002248ED">
        <w:rPr>
          <w:rFonts w:cs="Times New Roman"/>
          <w:szCs w:val="24"/>
        </w:rPr>
        <w:t>focus on various works in</w:t>
      </w:r>
      <w:r w:rsidR="00E92405">
        <w:rPr>
          <w:rFonts w:cs="Times New Roman"/>
          <w:szCs w:val="24"/>
        </w:rPr>
        <w:t xml:space="preserve"> </w:t>
      </w:r>
      <w:r w:rsidR="00D001D8">
        <w:rPr>
          <w:rFonts w:cs="Times New Roman"/>
          <w:szCs w:val="24"/>
        </w:rPr>
        <w:t>comment quality, and the importance it has in code comprehension</w:t>
      </w:r>
      <w:r w:rsidR="00CF64B0">
        <w:rPr>
          <w:rFonts w:cs="Times New Roman"/>
          <w:szCs w:val="24"/>
        </w:rPr>
        <w:t xml:space="preserve">.  </w:t>
      </w:r>
      <w:r w:rsidR="002248ED" w:rsidRPr="002248ED">
        <w:rPr>
          <w:rFonts w:cs="Times New Roman"/>
          <w:szCs w:val="24"/>
        </w:rPr>
        <w:t xml:space="preserve">The final </w:t>
      </w:r>
      <w:r w:rsidR="00D06A7E">
        <w:rPr>
          <w:rFonts w:cs="Times New Roman"/>
          <w:szCs w:val="24"/>
        </w:rPr>
        <w:t>S</w:t>
      </w:r>
      <w:r w:rsidR="002248ED" w:rsidRPr="002248ED">
        <w:rPr>
          <w:rFonts w:cs="Times New Roman"/>
          <w:szCs w:val="24"/>
        </w:rPr>
        <w:t xml:space="preserve">ection </w:t>
      </w:r>
      <w:r w:rsidR="00CA4B03">
        <w:rPr>
          <w:rFonts w:cs="Times New Roman"/>
          <w:szCs w:val="24"/>
        </w:rPr>
        <w:fldChar w:fldCharType="begin"/>
      </w:r>
      <w:r w:rsidR="00CA4B03">
        <w:rPr>
          <w:rFonts w:cs="Times New Roman"/>
          <w:szCs w:val="24"/>
        </w:rPr>
        <w:instrText xml:space="preserve"> REF _Ref33723167 \w \h </w:instrText>
      </w:r>
      <w:r w:rsidR="00CA4B03">
        <w:rPr>
          <w:rFonts w:cs="Times New Roman"/>
          <w:szCs w:val="24"/>
        </w:rPr>
      </w:r>
      <w:r w:rsidR="00CA4B03">
        <w:rPr>
          <w:rFonts w:cs="Times New Roman"/>
          <w:szCs w:val="24"/>
        </w:rPr>
        <w:fldChar w:fldCharType="separate"/>
      </w:r>
      <w:r w:rsidR="00CA4B03">
        <w:rPr>
          <w:rFonts w:cs="Times New Roman"/>
          <w:szCs w:val="24"/>
        </w:rPr>
        <w:t>2.5</w:t>
      </w:r>
      <w:r w:rsidR="00CA4B03">
        <w:rPr>
          <w:rFonts w:cs="Times New Roman"/>
          <w:szCs w:val="24"/>
        </w:rPr>
        <w:fldChar w:fldCharType="end"/>
      </w:r>
      <w:r w:rsidR="002248ED" w:rsidRPr="002248ED">
        <w:rPr>
          <w:rFonts w:cs="Times New Roman"/>
          <w:szCs w:val="24"/>
        </w:rPr>
        <w:t>, focuses on research and studies that work on automatization of both detection and summarization of various types of source code and text.</w:t>
      </w:r>
    </w:p>
    <w:p w14:paraId="59DCDBA6" w14:textId="13BCAD12" w:rsidR="00CA4B03" w:rsidRDefault="00CA4B03" w:rsidP="00C41B63">
      <w:pPr>
        <w:pStyle w:val="Heading2"/>
      </w:pPr>
      <w:bookmarkStart w:id="3" w:name="_Ref35456368"/>
      <w:r>
        <w:t>Taxonomy</w:t>
      </w:r>
      <w:bookmarkEnd w:id="3"/>
    </w:p>
    <w:p w14:paraId="42A7E2ED" w14:textId="473E9528" w:rsidR="00177283" w:rsidRDefault="005A1632" w:rsidP="00177283">
      <w:pPr>
        <w:rPr>
          <w:rFonts w:cs="Times New Roman"/>
          <w:szCs w:val="24"/>
        </w:rPr>
      </w:pPr>
      <w:r>
        <w:rPr>
          <w:rFonts w:cs="Times New Roman"/>
          <w:szCs w:val="24"/>
        </w:rPr>
        <w:t xml:space="preserve"> </w:t>
      </w:r>
      <w:r w:rsidR="00C83111">
        <w:rPr>
          <w:rFonts w:cs="Times New Roman"/>
          <w:szCs w:val="24"/>
        </w:rPr>
        <w:t xml:space="preserve">In </w:t>
      </w:r>
      <w:r w:rsidR="00C83111">
        <w:rPr>
          <w:rFonts w:cs="Times New Roman"/>
          <w:szCs w:val="24"/>
        </w:rPr>
        <w:fldChar w:fldCharType="begin"/>
      </w:r>
      <w:r w:rsidR="00C83111">
        <w:rPr>
          <w:rFonts w:cs="Times New Roman"/>
          <w:szCs w:val="24"/>
        </w:rPr>
        <w:instrText xml:space="preserve"> ADDIN ZOTERO_ITEM CSL_CITATION {"citationID":"13slJ20Y","properties":{"formattedCitation":"[Chen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sidR="00C83111">
        <w:rPr>
          <w:rFonts w:cs="Times New Roman"/>
          <w:szCs w:val="24"/>
        </w:rPr>
        <w:fldChar w:fldCharType="separate"/>
      </w:r>
      <w:r w:rsidR="00C83111" w:rsidRPr="007C4EAF">
        <w:rPr>
          <w:rFonts w:cs="Times New Roman"/>
        </w:rPr>
        <w:t>[Chen et al</w:t>
      </w:r>
      <w:r w:rsidR="00CF64B0">
        <w:rPr>
          <w:rFonts w:cs="Times New Roman"/>
        </w:rPr>
        <w:t xml:space="preserve">.  </w:t>
      </w:r>
      <w:r w:rsidR="00C83111" w:rsidRPr="007C4EAF">
        <w:rPr>
          <w:rFonts w:cs="Times New Roman"/>
        </w:rPr>
        <w:t>2019]</w:t>
      </w:r>
      <w:r w:rsidR="00C83111">
        <w:rPr>
          <w:rFonts w:cs="Times New Roman"/>
          <w:szCs w:val="24"/>
        </w:rPr>
        <w:fldChar w:fldCharType="end"/>
      </w:r>
      <w:r w:rsidR="00C83111">
        <w:rPr>
          <w:rFonts w:cs="Times New Roman"/>
          <w:szCs w:val="24"/>
        </w:rPr>
        <w:t xml:space="preserve">, </w:t>
      </w:r>
      <w:r>
        <w:rPr>
          <w:rFonts w:cs="Times New Roman"/>
          <w:szCs w:val="24"/>
        </w:rPr>
        <w:t xml:space="preserve"> </w:t>
      </w:r>
      <w:r w:rsidR="000E69C1">
        <w:rPr>
          <w:rFonts w:cs="Times New Roman"/>
          <w:szCs w:val="24"/>
        </w:rPr>
        <w:t>Chen et al</w:t>
      </w:r>
      <w:r w:rsidR="00CF64B0">
        <w:rPr>
          <w:rFonts w:cs="Times New Roman"/>
          <w:szCs w:val="24"/>
        </w:rPr>
        <w:t xml:space="preserve">.  </w:t>
      </w:r>
      <w:r w:rsidR="00C83111">
        <w:rPr>
          <w:rFonts w:cs="Times New Roman"/>
          <w:szCs w:val="24"/>
        </w:rPr>
        <w:t>introduce a comment taxonomy with</w:t>
      </w:r>
      <w:r>
        <w:rPr>
          <w:rFonts w:cs="Times New Roman"/>
          <w:szCs w:val="24"/>
        </w:rPr>
        <w:t xml:space="preserve"> four different types</w:t>
      </w:r>
      <w:r w:rsidR="00CF64B0">
        <w:rPr>
          <w:rFonts w:cs="Times New Roman"/>
          <w:szCs w:val="24"/>
        </w:rPr>
        <w:t xml:space="preserve">.  </w:t>
      </w:r>
      <w:r w:rsidR="00C83111">
        <w:rPr>
          <w:rFonts w:cs="Times New Roman"/>
          <w:szCs w:val="24"/>
        </w:rPr>
        <w:t>These are the</w:t>
      </w:r>
      <w:r>
        <w:rPr>
          <w:rFonts w:cs="Times New Roman"/>
          <w:szCs w:val="24"/>
        </w:rPr>
        <w:t xml:space="preserve"> non-prose and low purpose, Code Comments, which we call </w:t>
      </w:r>
      <w:r w:rsidR="00AF19A8">
        <w:rPr>
          <w:rFonts w:cs="Times New Roman"/>
          <w:szCs w:val="24"/>
        </w:rPr>
        <w:t>commented-out code</w:t>
      </w:r>
      <w:r>
        <w:rPr>
          <w:rFonts w:cs="Times New Roman"/>
          <w:szCs w:val="24"/>
        </w:rPr>
        <w:t xml:space="preserve">, Task Comments which are notes such as TODO or FIXME, IDE comments, which are special comments designed to communicate to the IDE directly, and non-text comments which </w:t>
      </w:r>
      <w:r>
        <w:rPr>
          <w:rFonts w:cs="Times New Roman"/>
          <w:szCs w:val="24"/>
        </w:rPr>
        <w:lastRenderedPageBreak/>
        <w:t>are links to websites or other comments that are not directly related to the source code</w:t>
      </w:r>
      <w:r w:rsidR="00CF64B0">
        <w:rPr>
          <w:rFonts w:cs="Times New Roman"/>
          <w:szCs w:val="24"/>
        </w:rPr>
        <w:t xml:space="preserve">.  </w:t>
      </w:r>
      <w:r>
        <w:rPr>
          <w:rFonts w:cs="Times New Roman"/>
          <w:szCs w:val="24"/>
        </w:rPr>
        <w:t>This taxonomy which they have developed is highly related to our researc</w:t>
      </w:r>
      <w:r w:rsidR="008601E5">
        <w:rPr>
          <w:rFonts w:cs="Times New Roman"/>
          <w:szCs w:val="24"/>
        </w:rPr>
        <w:t>h</w:t>
      </w:r>
      <w:r w:rsidR="00CF64B0">
        <w:rPr>
          <w:rFonts w:cs="Times New Roman"/>
          <w:szCs w:val="24"/>
        </w:rPr>
        <w:t xml:space="preserve">.  </w:t>
      </w:r>
      <w:r w:rsidR="008601E5">
        <w:rPr>
          <w:rFonts w:cs="Times New Roman"/>
          <w:szCs w:val="24"/>
        </w:rPr>
        <w:t>However, the work of Chen et al</w:t>
      </w:r>
      <w:r w:rsidR="00CF64B0">
        <w:rPr>
          <w:rFonts w:cs="Times New Roman"/>
          <w:szCs w:val="24"/>
        </w:rPr>
        <w:t xml:space="preserve">.  </w:t>
      </w:r>
      <w:r w:rsidR="008601E5">
        <w:rPr>
          <w:rFonts w:cs="Times New Roman"/>
          <w:szCs w:val="24"/>
        </w:rPr>
        <w:t>focuses only</w:t>
      </w:r>
      <w:r w:rsidR="001868BB">
        <w:rPr>
          <w:rFonts w:cs="Times New Roman"/>
          <w:szCs w:val="24"/>
        </w:rPr>
        <w:t xml:space="preserve"> on</w:t>
      </w:r>
      <w:r w:rsidR="008601E5">
        <w:rPr>
          <w:rFonts w:cs="Times New Roman"/>
          <w:szCs w:val="24"/>
        </w:rPr>
        <w:t xml:space="preserve"> that of prose comments and they do not study task comments and more importantly code comments</w:t>
      </w:r>
      <w:r w:rsidR="00CF64B0">
        <w:rPr>
          <w:rFonts w:cs="Times New Roman"/>
          <w:szCs w:val="24"/>
        </w:rPr>
        <w:t xml:space="preserve">.  </w:t>
      </w:r>
      <w:r w:rsidR="008601E5">
        <w:rPr>
          <w:rFonts w:cs="Times New Roman"/>
          <w:szCs w:val="24"/>
        </w:rPr>
        <w:t>In our taxonomy we do a much more in-depth study of commented-out code and its many forms.</w:t>
      </w:r>
    </w:p>
    <w:p w14:paraId="42C7C3E9" w14:textId="34631E16" w:rsidR="007C4EAF" w:rsidRDefault="007C4EAF" w:rsidP="00177283">
      <w:pPr>
        <w:rPr>
          <w:rFonts w:cs="Times New Roman"/>
          <w:szCs w:val="24"/>
        </w:rPr>
      </w:pPr>
      <w:proofErr w:type="spellStart"/>
      <w:r>
        <w:rPr>
          <w:rFonts w:cs="Times New Roman"/>
          <w:szCs w:val="24"/>
        </w:rPr>
        <w:t>Haouari</w:t>
      </w:r>
      <w:proofErr w:type="spellEnd"/>
      <w:r>
        <w:rPr>
          <w:rFonts w:cs="Times New Roman"/>
          <w:szCs w:val="24"/>
        </w:rPr>
        <w:t xml:space="preserve"> et al</w:t>
      </w:r>
      <w:r w:rsidR="00CF64B0">
        <w:rPr>
          <w:rFonts w:cs="Times New Roman"/>
          <w:szCs w:val="24"/>
        </w:rPr>
        <w:t xml:space="preserve">.  </w:t>
      </w:r>
      <w:r>
        <w:rPr>
          <w:rFonts w:cs="Times New Roman"/>
          <w:szCs w:val="24"/>
        </w:rPr>
        <w:t>have developed an in-depth taxonomy of comments which is designed to provide as much information as possible on the quality of a comment</w:t>
      </w:r>
      <w:r w:rsidR="00CF64B0">
        <w:rPr>
          <w:rFonts w:cs="Times New Roman"/>
          <w:szCs w:val="24"/>
        </w:rPr>
        <w:t xml:space="preserve">.  </w:t>
      </w:r>
      <w:r>
        <w:rPr>
          <w:rFonts w:cs="Times New Roman"/>
          <w:szCs w:val="24"/>
        </w:rPr>
        <w:t xml:space="preserve">First they consider what the object of a comment is, for example whether or not a comment is related to a snippet of code or an entire function </w:t>
      </w:r>
      <w:r>
        <w:rPr>
          <w:rFonts w:cs="Times New Roman"/>
          <w:szCs w:val="24"/>
        </w:rPr>
        <w:fldChar w:fldCharType="begin"/>
      </w:r>
      <w:r>
        <w:rPr>
          <w:rFonts w:cs="Times New Roman"/>
          <w:szCs w:val="24"/>
        </w:rPr>
        <w:instrText xml:space="preserve"> ADDIN ZOTERO_ITEM CSL_CITATION {"citationID":"8NezZ7AM","properties":{"formattedCitation":"[Haouari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Pr>
          <w:rFonts w:cs="Times New Roman"/>
          <w:szCs w:val="24"/>
        </w:rPr>
        <w:fldChar w:fldCharType="separate"/>
      </w:r>
      <w:r w:rsidRPr="007C4EAF">
        <w:rPr>
          <w:rFonts w:cs="Times New Roman"/>
        </w:rPr>
        <w:t>[</w:t>
      </w:r>
      <w:proofErr w:type="spellStart"/>
      <w:r w:rsidRPr="007C4EAF">
        <w:rPr>
          <w:rFonts w:cs="Times New Roman"/>
        </w:rPr>
        <w:t>Haouari</w:t>
      </w:r>
      <w:proofErr w:type="spellEnd"/>
      <w:r w:rsidRPr="007C4EAF">
        <w:rPr>
          <w:rFonts w:cs="Times New Roman"/>
        </w:rPr>
        <w:t xml:space="preserve"> et al</w:t>
      </w:r>
      <w:r w:rsidR="00CF64B0">
        <w:rPr>
          <w:rFonts w:cs="Times New Roman"/>
        </w:rPr>
        <w:t xml:space="preserve">.  </w:t>
      </w:r>
      <w:r w:rsidRPr="007C4EAF">
        <w:rPr>
          <w:rFonts w:cs="Times New Roman"/>
        </w:rPr>
        <w:t>2011]</w:t>
      </w:r>
      <w:r>
        <w:rPr>
          <w:rFonts w:cs="Times New Roman"/>
          <w:szCs w:val="24"/>
        </w:rPr>
        <w:fldChar w:fldCharType="end"/>
      </w:r>
      <w:r w:rsidR="00CF64B0">
        <w:rPr>
          <w:rFonts w:cs="Times New Roman"/>
          <w:szCs w:val="24"/>
        </w:rPr>
        <w:t xml:space="preserve">.  </w:t>
      </w:r>
      <w:r>
        <w:rPr>
          <w:rFonts w:cs="Times New Roman"/>
          <w:szCs w:val="24"/>
        </w:rPr>
        <w:t>Second is the comment type, here they define 4 types of comments, a code explanation, TODO comments, commented-out code</w:t>
      </w:r>
      <w:r w:rsidR="00C602EA">
        <w:rPr>
          <w:rFonts w:cs="Times New Roman"/>
          <w:szCs w:val="24"/>
        </w:rPr>
        <w:t>,</w:t>
      </w:r>
      <w:r>
        <w:rPr>
          <w:rFonts w:cs="Times New Roman"/>
          <w:szCs w:val="24"/>
        </w:rPr>
        <w:t xml:space="preserve"> and licensing agreements</w:t>
      </w:r>
      <w:r w:rsidR="00345FEF">
        <w:rPr>
          <w:rFonts w:cs="Times New Roman"/>
          <w:szCs w:val="24"/>
        </w:rPr>
        <w:t xml:space="preserve"> </w:t>
      </w:r>
      <w:r w:rsidR="00345FEF">
        <w:rPr>
          <w:rFonts w:cs="Times New Roman"/>
          <w:szCs w:val="24"/>
        </w:rPr>
        <w:fldChar w:fldCharType="begin"/>
      </w:r>
      <w:r w:rsidR="00345FEF">
        <w:rPr>
          <w:rFonts w:cs="Times New Roman"/>
          <w:szCs w:val="24"/>
        </w:rPr>
        <w:instrText xml:space="preserve"> ADDIN ZOTERO_ITEM CSL_CITATION {"citationID":"0e0tDiDh","properties":{"formattedCitation":"[Haouari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Pr>
          <w:rFonts w:cs="Times New Roman"/>
          <w:szCs w:val="24"/>
        </w:rPr>
        <w:t xml:space="preserve">The next field is the style, </w:t>
      </w:r>
      <w:r w:rsidR="00345FEF">
        <w:rPr>
          <w:rFonts w:cs="Times New Roman"/>
          <w:szCs w:val="24"/>
        </w:rPr>
        <w:t xml:space="preserve">which is only used in explanatory comments and defines whether or not the explanation is explicit or implicit; essentially whether or not you need to read the code to understand the comment </w:t>
      </w:r>
      <w:r w:rsidR="00345FEF">
        <w:rPr>
          <w:rFonts w:cs="Times New Roman"/>
          <w:szCs w:val="24"/>
        </w:rPr>
        <w:fldChar w:fldCharType="begin"/>
      </w:r>
      <w:r w:rsidR="00345FEF">
        <w:rPr>
          <w:rFonts w:cs="Times New Roman"/>
          <w:szCs w:val="24"/>
        </w:rPr>
        <w:instrText xml:space="preserve"> ADDIN ZOTERO_ITEM CSL_CITATION {"citationID":"uZP8VRQs","properties":{"formattedCitation":"[Haouari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Following style is the final field of their taxonomy, defined as the comment quality</w:t>
      </w:r>
      <w:r w:rsidR="00CF64B0">
        <w:rPr>
          <w:rFonts w:cs="Times New Roman"/>
          <w:szCs w:val="24"/>
        </w:rPr>
        <w:t xml:space="preserve">.  </w:t>
      </w:r>
      <w:r w:rsidR="00345FEF">
        <w:rPr>
          <w:rFonts w:cs="Times New Roman"/>
          <w:szCs w:val="24"/>
        </w:rPr>
        <w:t>They define three levels of quality which are fair+, fair, and poor</w:t>
      </w:r>
      <w:r w:rsidR="00CF64B0">
        <w:rPr>
          <w:rFonts w:cs="Times New Roman"/>
          <w:szCs w:val="24"/>
        </w:rPr>
        <w:t xml:space="preserve">.  </w:t>
      </w:r>
      <w:r w:rsidR="00345FEF">
        <w:rPr>
          <w:rFonts w:cs="Times New Roman"/>
          <w:szCs w:val="24"/>
        </w:rPr>
        <w:t xml:space="preserve">Each of these are based off the quality of the explanation that the comment gives </w:t>
      </w:r>
      <w:r w:rsidR="00345FEF">
        <w:rPr>
          <w:rFonts w:cs="Times New Roman"/>
          <w:szCs w:val="24"/>
        </w:rPr>
        <w:fldChar w:fldCharType="begin"/>
      </w:r>
      <w:r w:rsidR="00345FEF">
        <w:rPr>
          <w:rFonts w:cs="Times New Roman"/>
          <w:szCs w:val="24"/>
        </w:rPr>
        <w:instrText xml:space="preserve"> ADDIN ZOTERO_ITEM CSL_CITATION {"citationID":"VBZceeQc","properties":{"formattedCitation":"[Haouari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345FEF">
        <w:rPr>
          <w:rFonts w:cs="Times New Roman"/>
          <w:szCs w:val="24"/>
        </w:rPr>
        <w:fldChar w:fldCharType="separate"/>
      </w:r>
      <w:r w:rsidR="00345FEF" w:rsidRPr="00345FEF">
        <w:rPr>
          <w:rFonts w:cs="Times New Roman"/>
        </w:rPr>
        <w:t>[</w:t>
      </w:r>
      <w:proofErr w:type="spellStart"/>
      <w:r w:rsidR="00345FEF" w:rsidRPr="00345FEF">
        <w:rPr>
          <w:rFonts w:cs="Times New Roman"/>
        </w:rPr>
        <w:t>Haouari</w:t>
      </w:r>
      <w:proofErr w:type="spellEnd"/>
      <w:r w:rsidR="00345FEF" w:rsidRPr="00345FEF">
        <w:rPr>
          <w:rFonts w:cs="Times New Roman"/>
        </w:rPr>
        <w:t xml:space="preserve"> et al</w:t>
      </w:r>
      <w:r w:rsidR="00CF64B0">
        <w:rPr>
          <w:rFonts w:cs="Times New Roman"/>
        </w:rPr>
        <w:t xml:space="preserve">.  </w:t>
      </w:r>
      <w:r w:rsidR="00345FEF" w:rsidRPr="00345FEF">
        <w:rPr>
          <w:rFonts w:cs="Times New Roman"/>
        </w:rPr>
        <w:t>2011]</w:t>
      </w:r>
      <w:r w:rsidR="00345FEF">
        <w:rPr>
          <w:rFonts w:cs="Times New Roman"/>
          <w:szCs w:val="24"/>
        </w:rPr>
        <w:fldChar w:fldCharType="end"/>
      </w:r>
      <w:r w:rsidR="00CF64B0">
        <w:rPr>
          <w:rFonts w:cs="Times New Roman"/>
          <w:szCs w:val="24"/>
        </w:rPr>
        <w:t xml:space="preserve">.  </w:t>
      </w:r>
      <w:r w:rsidR="00345FEF">
        <w:rPr>
          <w:rFonts w:cs="Times New Roman"/>
          <w:szCs w:val="24"/>
        </w:rPr>
        <w:t xml:space="preserve">For the sake of our research the only part that is of real importance is the comment types, making the distinction between an explanatory comment that contains code vs </w:t>
      </w:r>
      <w:r w:rsidR="00AF19A8">
        <w:rPr>
          <w:rFonts w:cs="Times New Roman"/>
          <w:szCs w:val="24"/>
        </w:rPr>
        <w:t>commented-out code</w:t>
      </w:r>
      <w:r w:rsidR="00345FEF">
        <w:rPr>
          <w:rFonts w:cs="Times New Roman"/>
          <w:szCs w:val="24"/>
        </w:rPr>
        <w:t xml:space="preserve"> will be very important</w:t>
      </w:r>
      <w:r w:rsidR="00CF64B0">
        <w:rPr>
          <w:rFonts w:cs="Times New Roman"/>
          <w:szCs w:val="24"/>
        </w:rPr>
        <w:t xml:space="preserve">.  </w:t>
      </w:r>
      <w:proofErr w:type="spellStart"/>
      <w:r w:rsidR="00E92405">
        <w:rPr>
          <w:rFonts w:cs="Times New Roman"/>
          <w:szCs w:val="24"/>
        </w:rPr>
        <w:t>Haouari</w:t>
      </w:r>
      <w:proofErr w:type="spellEnd"/>
      <w:r w:rsidR="00E92405">
        <w:rPr>
          <w:rFonts w:cs="Times New Roman"/>
          <w:szCs w:val="24"/>
        </w:rPr>
        <w:t xml:space="preserve"> et al</w:t>
      </w:r>
      <w:r w:rsidR="00CF64B0">
        <w:rPr>
          <w:rFonts w:cs="Times New Roman"/>
          <w:szCs w:val="24"/>
        </w:rPr>
        <w:t xml:space="preserve">.  </w:t>
      </w:r>
      <w:r w:rsidR="00E92405">
        <w:rPr>
          <w:rFonts w:cs="Times New Roman"/>
          <w:szCs w:val="24"/>
        </w:rPr>
        <w:t xml:space="preserve">define commented out code as old code which remains in a comment that provides no explanatory value </w:t>
      </w:r>
      <w:r w:rsidR="00E92405">
        <w:rPr>
          <w:rFonts w:cs="Times New Roman"/>
          <w:szCs w:val="24"/>
        </w:rPr>
        <w:fldChar w:fldCharType="begin"/>
      </w:r>
      <w:r w:rsidR="00E92405">
        <w:rPr>
          <w:rFonts w:cs="Times New Roman"/>
          <w:szCs w:val="24"/>
        </w:rPr>
        <w:instrText xml:space="preserve"> ADDIN ZOTERO_ITEM CSL_CITATION {"citationID":"NzVQytaj","properties":{"formattedCitation":"[Haouari et al. 2011]","plainCitation":"[Haouari et al. 2011]","noteIndex":0},"citationItems":[{"id":67,"uris":["http://zotero.org/users/local/B8a741ni/items/83VFIH97"],"uri":["http://zotero.org/users/local/B8a741ni/items/83VFIH97"],"itemData":{"id":67,"type":"paper-conference","abstract":"Comments are very useful to developers during maintenance tasks and are useful as well to help structuring a code at development time. They convey useful information about the system functionalities as well as the state of mind of a developer. Comments in code have been the focus of several studies, but none of them was targeted at analyzing commenting habits precisely. In this paper, we present an empirical study which analyzes existing comments in different open source Java projects. We study comments from both a quantitative and a qualitative point of view. We propose a taxonomy of comments that we used for conducting our analysis.","container-title":"2011 International Symposium on Empirical Software Engineering and Measurement","DOI":"10.1109/ESEM.2011.22","event":"2011 5th International Symposium on Empirical Software Engineering and Measurement (ESEM)","event-place":"Banff, AB, Canada","ISBN":"978-1-4577-2203-5","language":"en","page":"137-146","publisher":"IEEE","publisher-place":"Banff, AB, Canada","source":"DOI.org (Crossref)","title":"How Good is Your Comment? A Study of Comments in Java Programs","title-short":"How Good is Your Comment?","URL":"http://ieeexplore.ieee.org/document/6092562/","author":[{"family":"Haouari","given":"Dorsaf"},{"family":"Sahraoui","given":"Houari"},{"family":"Langlais","given":"Philippe"}],"accessed":{"date-parts":[["2020",3,23]]},"issued":{"date-parts":[["2011",9]]}}}],"schema":"https://github.com/citation-style-language/schema/raw/master/csl-citation.json"} </w:instrText>
      </w:r>
      <w:r w:rsidR="00E92405">
        <w:rPr>
          <w:rFonts w:cs="Times New Roman"/>
          <w:szCs w:val="24"/>
        </w:rPr>
        <w:fldChar w:fldCharType="separate"/>
      </w:r>
      <w:r w:rsidR="00E92405" w:rsidRPr="00E92405">
        <w:rPr>
          <w:rFonts w:cs="Times New Roman"/>
        </w:rPr>
        <w:t>[</w:t>
      </w:r>
      <w:proofErr w:type="spellStart"/>
      <w:r w:rsidR="00E92405" w:rsidRPr="00E92405">
        <w:rPr>
          <w:rFonts w:cs="Times New Roman"/>
        </w:rPr>
        <w:t>Haouari</w:t>
      </w:r>
      <w:proofErr w:type="spellEnd"/>
      <w:r w:rsidR="00E92405" w:rsidRPr="00E92405">
        <w:rPr>
          <w:rFonts w:cs="Times New Roman"/>
        </w:rPr>
        <w:t xml:space="preserve"> et al</w:t>
      </w:r>
      <w:r w:rsidR="00CF64B0">
        <w:rPr>
          <w:rFonts w:cs="Times New Roman"/>
        </w:rPr>
        <w:t xml:space="preserve">.  </w:t>
      </w:r>
      <w:r w:rsidR="00E92405" w:rsidRPr="00E92405">
        <w:rPr>
          <w:rFonts w:cs="Times New Roman"/>
        </w:rPr>
        <w:t>2011]</w:t>
      </w:r>
      <w:r w:rsidR="00E92405">
        <w:rPr>
          <w:rFonts w:cs="Times New Roman"/>
          <w:szCs w:val="24"/>
        </w:rPr>
        <w:fldChar w:fldCharType="end"/>
      </w:r>
      <w:r w:rsidR="00CF64B0">
        <w:rPr>
          <w:rFonts w:cs="Times New Roman"/>
          <w:szCs w:val="24"/>
        </w:rPr>
        <w:t xml:space="preserve">.  </w:t>
      </w:r>
      <w:r w:rsidR="00E92405">
        <w:rPr>
          <w:rFonts w:cs="Times New Roman"/>
          <w:szCs w:val="24"/>
        </w:rPr>
        <w:t>Our taxonomy differs from theirs because we focus more on the construction of the comment</w:t>
      </w:r>
      <w:r w:rsidR="00F0416D">
        <w:rPr>
          <w:rFonts w:cs="Times New Roman"/>
          <w:szCs w:val="24"/>
        </w:rPr>
        <w:t xml:space="preserve"> (</w:t>
      </w:r>
      <w:r w:rsidR="00C609A0">
        <w:rPr>
          <w:rFonts w:cs="Times New Roman"/>
          <w:szCs w:val="24"/>
        </w:rPr>
        <w:t xml:space="preserve">i.e., </w:t>
      </w:r>
      <w:r w:rsidR="00F0416D">
        <w:rPr>
          <w:rFonts w:cs="Times New Roman"/>
          <w:szCs w:val="24"/>
        </w:rPr>
        <w:t xml:space="preserve">how </w:t>
      </w:r>
      <w:r w:rsidR="00C609A0">
        <w:rPr>
          <w:rFonts w:cs="Times New Roman"/>
          <w:szCs w:val="24"/>
        </w:rPr>
        <w:t>you form a</w:t>
      </w:r>
      <w:r w:rsidR="00F0416D">
        <w:rPr>
          <w:rFonts w:cs="Times New Roman"/>
          <w:szCs w:val="24"/>
        </w:rPr>
        <w:t xml:space="preserve"> </w:t>
      </w:r>
      <w:proofErr w:type="spellStart"/>
      <w:r w:rsidR="00C609A0">
        <w:rPr>
          <w:rFonts w:cs="Times New Roman"/>
          <w:szCs w:val="24"/>
        </w:rPr>
        <w:t>comemnt</w:t>
      </w:r>
      <w:proofErr w:type="spellEnd"/>
      <w:r w:rsidR="00F0416D">
        <w:rPr>
          <w:rFonts w:cs="Times New Roman"/>
          <w:szCs w:val="24"/>
        </w:rPr>
        <w:t>)</w:t>
      </w:r>
      <w:r w:rsidR="00500711">
        <w:rPr>
          <w:rFonts w:cs="Times New Roman"/>
          <w:szCs w:val="24"/>
        </w:rPr>
        <w:t xml:space="preserve"> and what makes it commented-out code</w:t>
      </w:r>
      <w:r w:rsidR="00E92405">
        <w:rPr>
          <w:rFonts w:cs="Times New Roman"/>
          <w:szCs w:val="24"/>
        </w:rPr>
        <w:t>, whereas their team focuses on the location of the comment and explanatory value</w:t>
      </w:r>
      <w:r w:rsidR="00500711">
        <w:rPr>
          <w:rFonts w:cs="Times New Roman"/>
          <w:szCs w:val="24"/>
        </w:rPr>
        <w:t xml:space="preserve"> (i.e., quality)</w:t>
      </w:r>
      <w:r w:rsidR="00E92405">
        <w:rPr>
          <w:rFonts w:cs="Times New Roman"/>
          <w:szCs w:val="24"/>
        </w:rPr>
        <w:t>.</w:t>
      </w:r>
    </w:p>
    <w:p w14:paraId="69FCC460" w14:textId="376E47CB" w:rsidR="00FA7B2B" w:rsidRDefault="00FA7B2B" w:rsidP="00FA7B2B">
      <w:pPr>
        <w:pStyle w:val="Heading2"/>
      </w:pPr>
      <w:bookmarkStart w:id="4" w:name="_Ref34208077"/>
      <w:r>
        <w:lastRenderedPageBreak/>
        <w:t>Detecting Code in Unstructured Text</w:t>
      </w:r>
      <w:bookmarkEnd w:id="4"/>
    </w:p>
    <w:p w14:paraId="7F9AA12B" w14:textId="510D32B9" w:rsidR="00F904A4" w:rsidRDefault="00F904A4" w:rsidP="00FA7B2B">
      <w:r>
        <w:t xml:space="preserve">In </w:t>
      </w:r>
      <w:proofErr w:type="spellStart"/>
      <w:r w:rsidR="008940CB">
        <w:t>Bacchelli</w:t>
      </w:r>
      <w:proofErr w:type="spellEnd"/>
      <w:r>
        <w:t xml:space="preserve"> et al.</w:t>
      </w:r>
      <w:r w:rsidR="00B56455">
        <w:fldChar w:fldCharType="begin"/>
      </w:r>
      <w:r w:rsidR="00B56455">
        <w:instrText xml:space="preserve"> ADDIN ZOTERO_ITEM CSL_CITATION {"citationID":"KaDoCJl7","properties":{"formattedCitation":"[Bacchelli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B56455">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2010a]</w:t>
      </w:r>
      <w:r w:rsidR="00B56455">
        <w:fldChar w:fldCharType="end"/>
      </w:r>
      <w:r>
        <w:t>, the authors developed an approach for automatically detecting code in emails</w:t>
      </w:r>
      <w:r w:rsidR="00CF64B0">
        <w:t xml:space="preserve">.  </w:t>
      </w:r>
      <w:r w:rsidR="008940CB">
        <w:t xml:space="preserve">In the process of </w:t>
      </w:r>
      <w:r w:rsidR="00CD3417">
        <w:t xml:space="preserve">developing their method for automated code detection </w:t>
      </w:r>
      <w:proofErr w:type="spellStart"/>
      <w:r w:rsidR="00CD3417">
        <w:t>Bacchelli</w:t>
      </w:r>
      <w:proofErr w:type="spellEnd"/>
      <w:r w:rsidR="00CD3417">
        <w:t xml:space="preserve"> et al</w:t>
      </w:r>
      <w:r w:rsidR="00CF64B0">
        <w:t xml:space="preserve">.  </w:t>
      </w:r>
      <w:r w:rsidR="00CD3417">
        <w:t xml:space="preserve">tested a variety of different methods, They test frequency of special characters, occurrence of keywords, end of line symbols, beginning of line symbols, regular expression, and a series of combinations between all of them </w:t>
      </w:r>
      <w:r w:rsidR="00CD3417">
        <w:fldChar w:fldCharType="begin"/>
      </w:r>
      <w:r w:rsidR="00CD3417">
        <w:instrText xml:space="preserve"> ADDIN ZOTERO_ITEM CSL_CITATION {"citationID":"WOJLZbSC","properties":{"formattedCitation":"[Bacchelli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CD3417">
        <w:fldChar w:fldCharType="separate"/>
      </w:r>
      <w:r w:rsidR="00CD3417" w:rsidRPr="00CD3417">
        <w:rPr>
          <w:rFonts w:cs="Times New Roman"/>
        </w:rPr>
        <w:t>[</w:t>
      </w:r>
      <w:proofErr w:type="spellStart"/>
      <w:r w:rsidR="00CD3417" w:rsidRPr="00CD3417">
        <w:rPr>
          <w:rFonts w:cs="Times New Roman"/>
        </w:rPr>
        <w:t>Bacchelli</w:t>
      </w:r>
      <w:proofErr w:type="spellEnd"/>
      <w:r w:rsidR="00CD3417" w:rsidRPr="00CD3417">
        <w:rPr>
          <w:rFonts w:cs="Times New Roman"/>
        </w:rPr>
        <w:t xml:space="preserve"> et al</w:t>
      </w:r>
      <w:r w:rsidR="00CF64B0">
        <w:rPr>
          <w:rFonts w:cs="Times New Roman"/>
        </w:rPr>
        <w:t xml:space="preserve">.  </w:t>
      </w:r>
      <w:r w:rsidR="00CD3417" w:rsidRPr="00CD3417">
        <w:rPr>
          <w:rFonts w:cs="Times New Roman"/>
        </w:rPr>
        <w:t>2010a]</w:t>
      </w:r>
      <w:r w:rsidR="00CD3417">
        <w:fldChar w:fldCharType="end"/>
      </w:r>
      <w:r w:rsidR="00CF64B0">
        <w:t xml:space="preserve">.  </w:t>
      </w:r>
      <w:r w:rsidR="00CD3417">
        <w:t>The results of these approaches are interesting, what they show is that no individual method was enough to be consistently accurate for detecting code in emails</w:t>
      </w:r>
      <w:r w:rsidR="00CF64B0">
        <w:t xml:space="preserve">.  </w:t>
      </w:r>
      <w:r w:rsidR="00CD3417">
        <w:t>Furthermore, most of their combinations involve adding in regular expression to increase precision and recall, sometimes by a very significant amount</w:t>
      </w:r>
      <w:r w:rsidR="00CF64B0">
        <w:t xml:space="preserve">.  </w:t>
      </w:r>
      <w:r w:rsidR="00CD3417">
        <w:t>The final results of testing these methods both with and without regular expression shows an optimal case of 85-95% detection rate</w:t>
      </w:r>
      <w:r w:rsidR="00D8059E">
        <w:t xml:space="preserve"> by using end of line in combination with regular expression</w:t>
      </w:r>
      <w:r w:rsidR="00CF64B0">
        <w:t xml:space="preserve">.  </w:t>
      </w:r>
      <w:r w:rsidR="00074BDB">
        <w:t>However, this</w:t>
      </w:r>
      <w:r w:rsidR="00CD3417">
        <w:t xml:space="preserve"> vari</w:t>
      </w:r>
      <w:r w:rsidR="00074BDB">
        <w:t>es</w:t>
      </w:r>
      <w:r w:rsidR="00CD3417">
        <w:t xml:space="preserve"> on the language it is trying to detect</w:t>
      </w:r>
      <w:r w:rsidR="00D8059E">
        <w:t xml:space="preserve"> </w:t>
      </w:r>
      <w:r w:rsidR="00D8059E">
        <w:fldChar w:fldCharType="begin"/>
      </w:r>
      <w:r w:rsidR="00D8059E">
        <w:instrText xml:space="preserve"> ADDIN ZOTERO_ITEM CSL_CITATION {"citationID":"Dc3kahaT","properties":{"formattedCitation":"[Bacchelli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D8059E">
        <w:fldChar w:fldCharType="separate"/>
      </w:r>
      <w:r w:rsidR="00D8059E" w:rsidRPr="00D8059E">
        <w:rPr>
          <w:rFonts w:cs="Times New Roman"/>
        </w:rPr>
        <w:t>[</w:t>
      </w:r>
      <w:proofErr w:type="spellStart"/>
      <w:r w:rsidR="00D8059E" w:rsidRPr="00D8059E">
        <w:rPr>
          <w:rFonts w:cs="Times New Roman"/>
        </w:rPr>
        <w:t>Bacchelli</w:t>
      </w:r>
      <w:proofErr w:type="spellEnd"/>
      <w:r w:rsidR="00D8059E" w:rsidRPr="00D8059E">
        <w:rPr>
          <w:rFonts w:cs="Times New Roman"/>
        </w:rPr>
        <w:t xml:space="preserve"> et al</w:t>
      </w:r>
      <w:r w:rsidR="00CF64B0">
        <w:rPr>
          <w:rFonts w:cs="Times New Roman"/>
        </w:rPr>
        <w:t xml:space="preserve">.  </w:t>
      </w:r>
      <w:r w:rsidR="00D8059E" w:rsidRPr="00D8059E">
        <w:rPr>
          <w:rFonts w:cs="Times New Roman"/>
        </w:rPr>
        <w:t>2010a]</w:t>
      </w:r>
      <w:r w:rsidR="00D8059E">
        <w:fldChar w:fldCharType="end"/>
      </w:r>
      <w:r w:rsidR="00CF64B0">
        <w:t xml:space="preserve">.  </w:t>
      </w:r>
      <w:r w:rsidR="00D8059E">
        <w:t>There is a shortcoming to their research, when they detect special characters their focus is to</w:t>
      </w:r>
      <w:r w:rsidR="00D06A7E">
        <w:t>o</w:t>
      </w:r>
      <w:r w:rsidR="00D8059E">
        <w:t xml:space="preserve"> tight and fails to note characters that can be syntactically very important</w:t>
      </w:r>
      <w:r w:rsidR="00CF64B0">
        <w:t xml:space="preserve">.  </w:t>
      </w:r>
      <w:r w:rsidR="002D78E3">
        <w:t>F</w:t>
      </w:r>
      <w:r w:rsidR="002F27D2">
        <w:t>or example</w:t>
      </w:r>
      <w:r w:rsidR="008133B2">
        <w:t>,</w:t>
      </w:r>
      <w:r w:rsidR="002F27D2">
        <w:t xml:space="preserve"> a common method of declaring string variables requires a quotation mark, which is a symbol rarely present in common speech</w:t>
      </w:r>
      <w:r w:rsidR="00CF64B0">
        <w:t xml:space="preserve">.  </w:t>
      </w:r>
      <w:r w:rsidR="00D8059E">
        <w:t xml:space="preserve">This is where our research and the work of </w:t>
      </w:r>
      <w:proofErr w:type="spellStart"/>
      <w:r w:rsidR="00D8059E">
        <w:t>Bacchelli</w:t>
      </w:r>
      <w:proofErr w:type="spellEnd"/>
      <w:r w:rsidR="00D8059E">
        <w:t xml:space="preserve"> et al</w:t>
      </w:r>
      <w:r w:rsidR="00CF64B0">
        <w:t xml:space="preserve">.  </w:t>
      </w:r>
      <w:r w:rsidR="00D8059E">
        <w:t xml:space="preserve">differs, we </w:t>
      </w:r>
      <w:r w:rsidR="00847C09">
        <w:t>include more</w:t>
      </w:r>
      <w:r w:rsidR="00D8059E">
        <w:t xml:space="preserve"> special characters </w:t>
      </w:r>
      <w:r w:rsidR="00847C09">
        <w:t xml:space="preserve">that they did not consider </w:t>
      </w:r>
      <w:r w:rsidR="00D8059E">
        <w:t>and utilize decision trees to help decide which characters are the most important</w:t>
      </w:r>
      <w:r w:rsidR="00CF64B0">
        <w:t xml:space="preserve">.  </w:t>
      </w:r>
    </w:p>
    <w:p w14:paraId="1AF4A529" w14:textId="779BE03A" w:rsidR="00345FEF" w:rsidRPr="00FA7B2B" w:rsidRDefault="00345FEF" w:rsidP="00FA7B2B">
      <w:r>
        <w:t xml:space="preserve">Another example of the detection of code is provided by </w:t>
      </w:r>
      <w:proofErr w:type="spellStart"/>
      <w:r>
        <w:t>Abdalkareem</w:t>
      </w:r>
      <w:proofErr w:type="spellEnd"/>
      <w:r>
        <w:t xml:space="preserve"> et al</w:t>
      </w:r>
      <w:r w:rsidR="00CF64B0">
        <w:t xml:space="preserve">.  </w:t>
      </w:r>
      <w:r>
        <w:t>in the</w:t>
      </w:r>
      <w:r w:rsidR="003A17F6">
        <w:t>ir</w:t>
      </w:r>
      <w:r>
        <w:t xml:space="preserve"> study </w:t>
      </w:r>
      <w:r w:rsidR="00387A5A">
        <w:t>where</w:t>
      </w:r>
      <w:r>
        <w:t xml:space="preserve"> </w:t>
      </w:r>
      <w:r w:rsidR="00163393">
        <w:t xml:space="preserve">they </w:t>
      </w:r>
      <w:r>
        <w:t xml:space="preserve">pulled </w:t>
      </w:r>
      <w:r w:rsidR="00387A5A">
        <w:t xml:space="preserve">code </w:t>
      </w:r>
      <w:r>
        <w:t xml:space="preserve">from </w:t>
      </w:r>
      <w:proofErr w:type="spellStart"/>
      <w:r>
        <w:t>StackOverflow</w:t>
      </w:r>
      <w:proofErr w:type="spellEnd"/>
      <w:r w:rsidR="00387A5A">
        <w:t xml:space="preserve"> for part of a gold set</w:t>
      </w:r>
      <w:r w:rsidR="00CF64B0">
        <w:t xml:space="preserve">.  </w:t>
      </w:r>
      <w:r w:rsidR="00387A5A">
        <w:t xml:space="preserve">The </w:t>
      </w:r>
      <w:r w:rsidR="002136EF">
        <w:t>heuristic</w:t>
      </w:r>
      <w:r w:rsidR="00387A5A">
        <w:t xml:space="preserve"> </w:t>
      </w:r>
      <w:proofErr w:type="spellStart"/>
      <w:r w:rsidR="00387A5A">
        <w:t>Abdalkareem</w:t>
      </w:r>
      <w:proofErr w:type="spellEnd"/>
      <w:r w:rsidR="00387A5A">
        <w:t xml:space="preserve"> et al</w:t>
      </w:r>
      <w:r w:rsidR="00CF64B0">
        <w:t xml:space="preserve">.  </w:t>
      </w:r>
      <w:r w:rsidR="00387A5A">
        <w:t>employ is simple</w:t>
      </w:r>
      <w:r w:rsidR="00CF64B0">
        <w:t xml:space="preserve">.  </w:t>
      </w:r>
      <w:r w:rsidR="00387A5A">
        <w:t xml:space="preserve">Since </w:t>
      </w:r>
      <w:proofErr w:type="spellStart"/>
      <w:r w:rsidR="00387A5A">
        <w:t>StackOverflow</w:t>
      </w:r>
      <w:proofErr w:type="spellEnd"/>
      <w:r w:rsidR="00387A5A">
        <w:t xml:space="preserve"> posts are in html, they consider text within code tags as code</w:t>
      </w:r>
      <w:r w:rsidR="00CF64B0">
        <w:t xml:space="preserve">.  </w:t>
      </w:r>
      <w:r w:rsidR="002136EF">
        <w:t>Additionally</w:t>
      </w:r>
      <w:r w:rsidR="00387A5A">
        <w:t xml:space="preserve">, the </w:t>
      </w:r>
      <w:r>
        <w:t xml:space="preserve">answers </w:t>
      </w:r>
      <w:r w:rsidR="00387A5A">
        <w:t>have to b</w:t>
      </w:r>
      <w:r>
        <w:t>e five lines or greater</w:t>
      </w:r>
      <w:r w:rsidR="00CF64B0">
        <w:t xml:space="preserve">.  </w:t>
      </w:r>
      <w:r>
        <w:t xml:space="preserve">The reason they chose to exclude anything less than five lines was because they were concerned that code </w:t>
      </w:r>
      <w:r w:rsidR="002136EF">
        <w:lastRenderedPageBreak/>
        <w:t xml:space="preserve">tags </w:t>
      </w:r>
      <w:r>
        <w:t xml:space="preserve">with less than five lines would end up generating false positives in their analysis </w:t>
      </w:r>
      <w:r>
        <w:fldChar w:fldCharType="begin"/>
      </w:r>
      <w:r>
        <w:instrText xml:space="preserve"> ADDIN ZOTERO_ITEM CSL_CITATION {"citationID":"fi8IZdre","properties":{"formattedCitation":"[Abdalkareem et al. 2017]","plainCitation":"[Abdalkareem et al. 2017]","noteIndex":0},"citationItems":[{"id":66,"uris":["http://zotero.org/users/local/B8a741ni/items/S7C32IQZ"],"uri":["http://zotero.org/users/local/B8a741ni/items/S7C32IQZ"],"itemData":{"id":66,"type":"article-journal","abstract":"Objective: To better understand the impact of code reuse from StackOverﬂow, we perform an exploratory study focusing on code reuse from StackOverﬂow in the context of mobile apps. Speciﬁcally, we investigate how much, why, when, and who reuses code. Moreover, to understand the potential implications of code reuse, we examine the percentage of bugs in ﬁles that reuse StackOverﬂow code.\nMethod: We perform our study on 22 open source Android apps. For each project, we mine their source code and use clone detection techniques to identify code that is reused from StackOverﬂow. We then apply different quantitative and qualitative methods to answer our research questions.\nResults: Our ﬁndings indicate that 1) the amount of reused StackOverﬂow code varies for different mobile apps, 2) feature additions and enhancements in apps are the main reasons for code reuse from StackOverﬂow, 3) mid-age and older apps reuse StackOverﬂow code mostly later on in their project lifetime and 4) that in smaller teams/apps, more experienced developers reuse code, whereas in larger teams/apps, the less experienced developers reuse code the most. Additionally, we found that the percentage of bugs is higher in ﬁles after reusing code from StackOverﬂow.\nConclusion: Our results provide insights on the potential impact of code reuse from StackOverﬂow on mobile apps. Furthermore, these results can beneﬁt the research community in developing new techniques and tools to facilitate and improve code reuse from StackOverﬂow.","container-title":"Information and Software Technology","DOI":"10.1016/j.infsof.2017.04.005","ISSN":"09505849","journalAbbreviation":"Information and Software Technology","language":"en","page":"148-158","source":"DOI.org (Crossref)","title":"On code reuse from StackOverflow: An exploratory study on Android apps","title-short":"On code reuse from StackOverflow","volume":"88","author":[{"family":"Abdalkareem","given":"Rabe"},{"family":"Shihab","given":"Emad"},{"family":"Rilling","given":"Juergen"}],"issued":{"date-parts":[["2017",8]]}}}],"schema":"https://github.com/citation-style-language/schema/raw/master/csl-citation.json"} </w:instrText>
      </w:r>
      <w:r>
        <w:fldChar w:fldCharType="separate"/>
      </w:r>
      <w:r w:rsidRPr="00345FEF">
        <w:rPr>
          <w:rFonts w:cs="Times New Roman"/>
        </w:rPr>
        <w:t>[</w:t>
      </w:r>
      <w:proofErr w:type="spellStart"/>
      <w:r w:rsidRPr="00345FEF">
        <w:rPr>
          <w:rFonts w:cs="Times New Roman"/>
        </w:rPr>
        <w:t>Abdalkareem</w:t>
      </w:r>
      <w:proofErr w:type="spellEnd"/>
      <w:r w:rsidRPr="00345FEF">
        <w:rPr>
          <w:rFonts w:cs="Times New Roman"/>
        </w:rPr>
        <w:t xml:space="preserve"> et al</w:t>
      </w:r>
      <w:r w:rsidR="00CF64B0">
        <w:rPr>
          <w:rFonts w:cs="Times New Roman"/>
        </w:rPr>
        <w:t xml:space="preserve">.  </w:t>
      </w:r>
      <w:r w:rsidRPr="00345FEF">
        <w:rPr>
          <w:rFonts w:cs="Times New Roman"/>
        </w:rPr>
        <w:t>2017]</w:t>
      </w:r>
      <w:r>
        <w:fldChar w:fldCharType="end"/>
      </w:r>
      <w:r w:rsidR="00CF64B0">
        <w:t xml:space="preserve">.  </w:t>
      </w:r>
      <w:r w:rsidR="002A06D3">
        <w:t xml:space="preserve">While code detection is related to the work that we are doing, the specific work of this team relies on the preexisting code tags found in the </w:t>
      </w:r>
      <w:proofErr w:type="spellStart"/>
      <w:r w:rsidR="002A06D3">
        <w:t>StackOverflow</w:t>
      </w:r>
      <w:proofErr w:type="spellEnd"/>
      <w:r w:rsidR="002A06D3">
        <w:t xml:space="preserve"> message board</w:t>
      </w:r>
      <w:r w:rsidR="00CF64B0">
        <w:t xml:space="preserve">.  </w:t>
      </w:r>
      <w:r w:rsidR="0039589F">
        <w:t>Our approach does not rely on markers such as a code-</w:t>
      </w:r>
      <w:proofErr w:type="gramStart"/>
      <w:r w:rsidR="0039589F">
        <w:t>tag</w:t>
      </w:r>
      <w:r w:rsidR="00794D32">
        <w:t>, and</w:t>
      </w:r>
      <w:proofErr w:type="gramEnd"/>
      <w:r w:rsidR="00794D32">
        <w:t xml:space="preserve"> is capable at working on the granularity of a single line</w:t>
      </w:r>
      <w:r w:rsidR="00CF64B0">
        <w:t xml:space="preserve">.  </w:t>
      </w:r>
      <w:r w:rsidR="0039589F">
        <w:t>Likewise, the results our work is applicable to the text in code-tags to fu</w:t>
      </w:r>
      <w:r w:rsidR="002136EF">
        <w:t>r</w:t>
      </w:r>
      <w:r w:rsidR="0039589F">
        <w:t>ther validate if they are code or not</w:t>
      </w:r>
      <w:r w:rsidR="002A06D3">
        <w:t>.</w:t>
      </w:r>
    </w:p>
    <w:p w14:paraId="172B5745" w14:textId="170A9A0E" w:rsidR="00AB11E8" w:rsidRDefault="0038016B" w:rsidP="00AB11E8">
      <w:pPr>
        <w:pStyle w:val="Heading2"/>
      </w:pPr>
      <w:bookmarkStart w:id="5" w:name="_Ref33723021"/>
      <w:r>
        <w:t xml:space="preserve"> </w:t>
      </w:r>
      <w:bookmarkStart w:id="6" w:name="_Ref34207242"/>
      <w:r w:rsidR="00AB11E8">
        <w:t xml:space="preserve">Comment Generation </w:t>
      </w:r>
      <w:bookmarkEnd w:id="5"/>
      <w:bookmarkEnd w:id="6"/>
    </w:p>
    <w:p w14:paraId="7E129D74" w14:textId="2076533D" w:rsidR="004B145D" w:rsidRDefault="00D8059E" w:rsidP="00386FA3">
      <w:pPr>
        <w:rPr>
          <w:rFonts w:cs="Times New Roman"/>
          <w:szCs w:val="24"/>
        </w:rPr>
      </w:pPr>
      <w:r>
        <w:rPr>
          <w:rFonts w:cs="Times New Roman"/>
          <w:szCs w:val="24"/>
        </w:rPr>
        <w:t>Related to our work is research on comment generation and comment studies</w:t>
      </w:r>
      <w:r w:rsidR="00CF64B0">
        <w:rPr>
          <w:rFonts w:cs="Times New Roman"/>
          <w:szCs w:val="24"/>
        </w:rPr>
        <w:t xml:space="preserve">.  </w:t>
      </w:r>
      <w:r w:rsidR="005345EA">
        <w:rPr>
          <w:rFonts w:cs="Times New Roman"/>
          <w:szCs w:val="24"/>
        </w:rPr>
        <w:t xml:space="preserve">Comment generation for source code has a large variety of different benefits, from increasing the quality of preexisting comments, adding documentation where there is none at all, and aiding in the understanding </w:t>
      </w:r>
      <w:r w:rsidR="00E46470">
        <w:rPr>
          <w:rFonts w:cs="Times New Roman"/>
          <w:szCs w:val="24"/>
        </w:rPr>
        <w:t>of the source code for users outside the original writing base</w:t>
      </w:r>
      <w:r w:rsidR="00191E0C">
        <w:rPr>
          <w:rFonts w:cs="Times New Roman"/>
          <w:szCs w:val="24"/>
        </w:rPr>
        <w:t xml:space="preserve"> </w:t>
      </w:r>
      <w:r w:rsidR="00191E0C">
        <w:rPr>
          <w:rFonts w:cs="Times New Roman"/>
          <w:szCs w:val="24"/>
        </w:rPr>
        <w:fldChar w:fldCharType="begin"/>
      </w:r>
      <w:r w:rsidR="00191E0C">
        <w:rPr>
          <w:rFonts w:cs="Times New Roman"/>
          <w:szCs w:val="24"/>
        </w:rPr>
        <w:instrText xml:space="preserve"> ADDIN ZOTERO_ITEM CSL_CITATION {"citationID":"xGdiD0FR","properties":{"formattedCitation":"[Song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191E0C">
        <w:rPr>
          <w:rFonts w:cs="Times New Roman"/>
          <w:szCs w:val="24"/>
        </w:rPr>
        <w:fldChar w:fldCharType="separate"/>
      </w:r>
      <w:r w:rsidR="00191E0C" w:rsidRPr="00191E0C">
        <w:rPr>
          <w:rFonts w:cs="Times New Roman"/>
        </w:rPr>
        <w:t>[Song et al</w:t>
      </w:r>
      <w:r w:rsidR="00CF64B0">
        <w:rPr>
          <w:rFonts w:cs="Times New Roman"/>
        </w:rPr>
        <w:t xml:space="preserve">.  </w:t>
      </w:r>
      <w:r w:rsidR="00191E0C" w:rsidRPr="00191E0C">
        <w:rPr>
          <w:rFonts w:cs="Times New Roman"/>
        </w:rPr>
        <w:t>2019]</w:t>
      </w:r>
      <w:r w:rsidR="00191E0C">
        <w:rPr>
          <w:rFonts w:cs="Times New Roman"/>
          <w:szCs w:val="24"/>
        </w:rPr>
        <w:fldChar w:fldCharType="end"/>
      </w:r>
      <w:r w:rsidR="00CF64B0">
        <w:rPr>
          <w:rFonts w:cs="Times New Roman"/>
          <w:szCs w:val="24"/>
        </w:rPr>
        <w:t xml:space="preserve">.  </w:t>
      </w:r>
      <w:r w:rsidR="00191E0C">
        <w:rPr>
          <w:rFonts w:cs="Times New Roman"/>
          <w:szCs w:val="24"/>
        </w:rPr>
        <w:t>Generating comments is not without its problems</w:t>
      </w:r>
      <w:r w:rsidR="008D79FB">
        <w:rPr>
          <w:rFonts w:cs="Times New Roman"/>
          <w:szCs w:val="24"/>
        </w:rPr>
        <w:t>,</w:t>
      </w:r>
      <w:r w:rsidR="00191E0C">
        <w:rPr>
          <w:rFonts w:cs="Times New Roman"/>
          <w:szCs w:val="24"/>
        </w:rPr>
        <w:t xml:space="preserve"> however, because </w:t>
      </w:r>
      <w:r w:rsidR="009B5DD5">
        <w:rPr>
          <w:rFonts w:cs="Times New Roman"/>
          <w:szCs w:val="24"/>
        </w:rPr>
        <w:t>of the complexities of both varying structures of languages and coding styles in addition to different naming conventions</w:t>
      </w:r>
      <w:r w:rsidR="008D79FB">
        <w:rPr>
          <w:rFonts w:cs="Times New Roman"/>
          <w:szCs w:val="24"/>
        </w:rPr>
        <w:t>,</w:t>
      </w:r>
      <w:r w:rsidR="009B5DD5">
        <w:rPr>
          <w:rFonts w:cs="Times New Roman"/>
          <w:szCs w:val="24"/>
        </w:rPr>
        <w:t xml:space="preserve"> </w:t>
      </w:r>
      <w:r w:rsidR="008968B1">
        <w:rPr>
          <w:rFonts w:cs="Times New Roman"/>
          <w:szCs w:val="24"/>
        </w:rPr>
        <w:t>often times comments will require some amount of human verification in order to ensure they make sense</w:t>
      </w:r>
      <w:r w:rsidR="00CF64B0">
        <w:rPr>
          <w:rFonts w:cs="Times New Roman"/>
          <w:szCs w:val="24"/>
        </w:rPr>
        <w:t xml:space="preserve">.  </w:t>
      </w:r>
      <w:r w:rsidR="008968B1">
        <w:rPr>
          <w:rFonts w:cs="Times New Roman"/>
          <w:szCs w:val="24"/>
        </w:rPr>
        <w:t xml:space="preserve">Additionally, because there is no one way to form a sentence in a language, auto generating text can sometimes sound unnatural or just be gibberish </w:t>
      </w:r>
      <w:r w:rsidR="008968B1">
        <w:rPr>
          <w:rFonts w:cs="Times New Roman"/>
          <w:szCs w:val="24"/>
        </w:rPr>
        <w:fldChar w:fldCharType="begin"/>
      </w:r>
      <w:r w:rsidR="008968B1">
        <w:rPr>
          <w:rFonts w:cs="Times New Roman"/>
          <w:szCs w:val="24"/>
        </w:rPr>
        <w:instrText xml:space="preserve"> ADDIN ZOTERO_ITEM CSL_CITATION {"citationID":"BhfQ082J","properties":{"formattedCitation":"[Song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8968B1">
        <w:rPr>
          <w:rFonts w:cs="Times New Roman"/>
          <w:szCs w:val="24"/>
        </w:rPr>
        <w:fldChar w:fldCharType="separate"/>
      </w:r>
      <w:r w:rsidR="008968B1" w:rsidRPr="008968B1">
        <w:rPr>
          <w:rFonts w:cs="Times New Roman"/>
        </w:rPr>
        <w:t>[Song et al</w:t>
      </w:r>
      <w:r w:rsidR="00CF64B0">
        <w:rPr>
          <w:rFonts w:cs="Times New Roman"/>
        </w:rPr>
        <w:t xml:space="preserve">.  </w:t>
      </w:r>
      <w:r w:rsidR="008968B1" w:rsidRPr="008968B1">
        <w:rPr>
          <w:rFonts w:cs="Times New Roman"/>
        </w:rPr>
        <w:t>2019]</w:t>
      </w:r>
      <w:r w:rsidR="008968B1">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{"citationID":"yfytrkOA","properties":{"formattedCitation":"[Binkley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p>
    <w:p w14:paraId="293CA068" w14:textId="6AD9A1DC" w:rsidR="00386FA3" w:rsidRDefault="00386FA3" w:rsidP="00386FA3">
      <w:pPr>
        <w:rPr>
          <w:rFonts w:cs="Times New Roman"/>
          <w:szCs w:val="24"/>
        </w:rPr>
      </w:pPr>
      <w:r>
        <w:rPr>
          <w:rFonts w:cs="Times New Roman"/>
          <w:szCs w:val="24"/>
        </w:rPr>
        <w:t xml:space="preserve">Not only is automatic generation difficult but the actual process of generating the comments </w:t>
      </w:r>
      <w:r w:rsidR="00275770">
        <w:rPr>
          <w:rFonts w:cs="Times New Roman"/>
          <w:szCs w:val="24"/>
        </w:rPr>
        <w:t>can be</w:t>
      </w:r>
      <w:r>
        <w:rPr>
          <w:rFonts w:cs="Times New Roman"/>
          <w:szCs w:val="24"/>
        </w:rPr>
        <w:t xml:space="preserve"> extremely computationally expensive</w:t>
      </w:r>
      <w:r w:rsidR="00CF64B0">
        <w:rPr>
          <w:rFonts w:cs="Times New Roman"/>
          <w:szCs w:val="24"/>
        </w:rPr>
        <w:t xml:space="preserve">.  </w:t>
      </w:r>
      <w:r w:rsidR="00372AD6">
        <w:rPr>
          <w:rFonts w:cs="Times New Roman"/>
          <w:szCs w:val="24"/>
        </w:rPr>
        <w:t xml:space="preserve">An example is that of Song et al., where they </w:t>
      </w:r>
      <w:r>
        <w:rPr>
          <w:rFonts w:cs="Times New Roman"/>
          <w:szCs w:val="24"/>
        </w:rPr>
        <w:t xml:space="preserve">first process all of the text and analyze it using a variety of different </w:t>
      </w:r>
      <w:r w:rsidR="003E4FF0">
        <w:rPr>
          <w:rFonts w:cs="Times New Roman"/>
          <w:szCs w:val="24"/>
        </w:rPr>
        <w:t>information retrieval methods</w:t>
      </w:r>
      <w:r>
        <w:rPr>
          <w:rFonts w:cs="Times New Roman"/>
          <w:szCs w:val="24"/>
        </w:rPr>
        <w:t xml:space="preserve"> such as a VSM or LSI model and then take those results and run them through deep neural networks in order to produce viable output </w:t>
      </w:r>
      <w:r>
        <w:rPr>
          <w:rFonts w:cs="Times New Roman"/>
          <w:szCs w:val="24"/>
        </w:rPr>
        <w:fldChar w:fldCharType="begin"/>
      </w:r>
      <w:r>
        <w:rPr>
          <w:rFonts w:cs="Times New Roman"/>
          <w:szCs w:val="24"/>
        </w:rPr>
        <w:instrText xml:space="preserve"> ADDIN ZOTERO_ITEM CSL_CITATION {"citationID":"08NvcHM3","properties":{"formattedCitation":"[Song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Pr>
          <w:rFonts w:cs="Times New Roman"/>
          <w:szCs w:val="24"/>
        </w:rPr>
        <w:fldChar w:fldCharType="separate"/>
      </w:r>
      <w:r w:rsidRPr="00386FA3">
        <w:rPr>
          <w:rFonts w:cs="Times New Roman"/>
        </w:rPr>
        <w:t>[Song et al</w:t>
      </w:r>
      <w:r w:rsidR="00CF64B0">
        <w:rPr>
          <w:rFonts w:cs="Times New Roman"/>
        </w:rPr>
        <w:t xml:space="preserve">.  </w:t>
      </w:r>
      <w:r w:rsidRPr="00386FA3">
        <w:rPr>
          <w:rFonts w:cs="Times New Roman"/>
        </w:rPr>
        <w:t>2019]</w:t>
      </w:r>
      <w:r>
        <w:rPr>
          <w:rFonts w:cs="Times New Roman"/>
          <w:szCs w:val="24"/>
        </w:rPr>
        <w:fldChar w:fldCharType="end"/>
      </w:r>
      <w:r w:rsidR="00CF64B0">
        <w:rPr>
          <w:rFonts w:cs="Times New Roman"/>
          <w:szCs w:val="24"/>
        </w:rPr>
        <w:t xml:space="preserve">.  </w:t>
      </w:r>
      <w:r w:rsidR="00221129">
        <w:rPr>
          <w:rFonts w:cs="Times New Roman"/>
          <w:szCs w:val="24"/>
        </w:rPr>
        <w:t>The end result of the research of Song et al</w:t>
      </w:r>
      <w:r w:rsidR="00CF64B0">
        <w:rPr>
          <w:rFonts w:cs="Times New Roman"/>
          <w:szCs w:val="24"/>
        </w:rPr>
        <w:t xml:space="preserve">.  </w:t>
      </w:r>
      <w:r w:rsidR="00221129">
        <w:rPr>
          <w:rFonts w:cs="Times New Roman"/>
          <w:szCs w:val="24"/>
        </w:rPr>
        <w:t xml:space="preserve">is a method of applying machine learning to automatically generate </w:t>
      </w:r>
      <w:r w:rsidR="00221129">
        <w:rPr>
          <w:rFonts w:cs="Times New Roman"/>
          <w:szCs w:val="24"/>
        </w:rPr>
        <w:lastRenderedPageBreak/>
        <w:t>comments with little human intervention</w:t>
      </w:r>
      <w:r w:rsidR="00CF64B0">
        <w:rPr>
          <w:rFonts w:cs="Times New Roman"/>
          <w:szCs w:val="24"/>
        </w:rPr>
        <w:t xml:space="preserve">.  </w:t>
      </w:r>
      <w:r w:rsidR="00D8059E">
        <w:rPr>
          <w:rFonts w:cs="Times New Roman"/>
          <w:szCs w:val="24"/>
        </w:rPr>
        <w:t xml:space="preserve">While this method of comment generation may be effective, it does however have its pitfalls and relies on developing an effective method to </w:t>
      </w:r>
      <w:r w:rsidR="00861E0F">
        <w:rPr>
          <w:rFonts w:cs="Times New Roman"/>
          <w:szCs w:val="24"/>
        </w:rPr>
        <w:t xml:space="preserve">extrapolate the meaning of the </w:t>
      </w:r>
      <w:r w:rsidR="00D8059E">
        <w:rPr>
          <w:rFonts w:cs="Times New Roman"/>
          <w:szCs w:val="24"/>
        </w:rPr>
        <w:t>code</w:t>
      </w:r>
      <w:r w:rsidR="00CF64B0">
        <w:rPr>
          <w:rFonts w:cs="Times New Roman"/>
          <w:szCs w:val="24"/>
        </w:rPr>
        <w:t xml:space="preserve">.  </w:t>
      </w:r>
      <w:r w:rsidR="00861E0F">
        <w:rPr>
          <w:rFonts w:cs="Times New Roman"/>
          <w:szCs w:val="24"/>
        </w:rPr>
        <w:t>One problem with their approach is that they are unable to differentiate between comment-out code and not, which the authors note as a problem</w:t>
      </w:r>
      <w:r w:rsidR="00CF64B0">
        <w:rPr>
          <w:rFonts w:cs="Times New Roman"/>
          <w:szCs w:val="24"/>
        </w:rPr>
        <w:t xml:space="preserve">.  </w:t>
      </w:r>
      <w:r w:rsidR="00861E0F">
        <w:rPr>
          <w:rFonts w:cs="Times New Roman"/>
          <w:szCs w:val="24"/>
        </w:rPr>
        <w:t>The results of this thesis (i.e., an automatic classifier) would directly benefit their approach.</w:t>
      </w:r>
    </w:p>
    <w:p w14:paraId="09A7F98E" w14:textId="69B99BBD" w:rsidR="00DB541E" w:rsidRDefault="00DB541E" w:rsidP="00386FA3">
      <w:pPr>
        <w:rPr>
          <w:rFonts w:cs="Times New Roman"/>
          <w:szCs w:val="24"/>
        </w:rPr>
      </w:pPr>
      <w:proofErr w:type="spellStart"/>
      <w:r>
        <w:rPr>
          <w:rFonts w:cs="Times New Roman"/>
          <w:szCs w:val="24"/>
        </w:rPr>
        <w:t>Movshovitz-Attias</w:t>
      </w:r>
      <w:proofErr w:type="spellEnd"/>
      <w:r>
        <w:rPr>
          <w:rFonts w:cs="Times New Roman"/>
          <w:szCs w:val="24"/>
        </w:rPr>
        <w:t xml:space="preserve"> and Cohen developed a method for predicting and generating programming comments using topic models and n-grams in order to reduce </w:t>
      </w:r>
      <w:r w:rsidR="00CF1FEB">
        <w:rPr>
          <w:rFonts w:cs="Times New Roman"/>
          <w:szCs w:val="24"/>
        </w:rPr>
        <w:t xml:space="preserve">the </w:t>
      </w:r>
      <w:r>
        <w:rPr>
          <w:rFonts w:cs="Times New Roman"/>
          <w:szCs w:val="24"/>
        </w:rPr>
        <w:t xml:space="preserve">amount of time spent writing comments </w:t>
      </w:r>
      <w:r>
        <w:rPr>
          <w:rFonts w:cs="Times New Roman"/>
          <w:szCs w:val="24"/>
        </w:rPr>
        <w:fldChar w:fldCharType="begin"/>
      </w:r>
      <w:r>
        <w:rPr>
          <w:rFonts w:cs="Times New Roman"/>
          <w:szCs w:val="24"/>
        </w:rPr>
        <w:instrText xml:space="preserve"> ADDIN ZOTERO_ITEM CSL_CITATION {"citationID":"17YIAdye","properties":{"formattedCitation":"[Movshovitz-Attias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Pr>
          <w:rFonts w:cs="Times New Roman"/>
          <w:szCs w:val="24"/>
        </w:rPr>
        <w:fldChar w:fldCharType="separate"/>
      </w:r>
      <w:r w:rsidRPr="00DB541E">
        <w:rPr>
          <w:rFonts w:cs="Times New Roman"/>
        </w:rPr>
        <w:t>[</w:t>
      </w:r>
      <w:proofErr w:type="spellStart"/>
      <w:r w:rsidRPr="00DB541E">
        <w:rPr>
          <w:rFonts w:cs="Times New Roman"/>
        </w:rPr>
        <w:t>Movshovitz-Attias</w:t>
      </w:r>
      <w:proofErr w:type="spellEnd"/>
      <w:r w:rsidRPr="00DB541E">
        <w:rPr>
          <w:rFonts w:cs="Times New Roman"/>
        </w:rPr>
        <w:t xml:space="preserve"> and Cohen]</w:t>
      </w:r>
      <w:r>
        <w:rPr>
          <w:rFonts w:cs="Times New Roman"/>
          <w:szCs w:val="24"/>
        </w:rPr>
        <w:fldChar w:fldCharType="end"/>
      </w:r>
      <w:r w:rsidR="00CF64B0">
        <w:rPr>
          <w:rFonts w:cs="Times New Roman"/>
          <w:szCs w:val="24"/>
        </w:rPr>
        <w:t xml:space="preserve">.  </w:t>
      </w:r>
      <w:r w:rsidR="00095755">
        <w:rPr>
          <w:rFonts w:cs="Times New Roman"/>
          <w:szCs w:val="24"/>
        </w:rPr>
        <w:t>The team considered two different types of values when detecting the code that they would be auto generating comments for</w:t>
      </w:r>
      <w:r w:rsidR="00CF64B0">
        <w:rPr>
          <w:rFonts w:cs="Times New Roman"/>
          <w:szCs w:val="24"/>
        </w:rPr>
        <w:t xml:space="preserve">.  </w:t>
      </w:r>
      <w:r w:rsidR="00095755">
        <w:rPr>
          <w:rFonts w:cs="Times New Roman"/>
          <w:szCs w:val="24"/>
        </w:rPr>
        <w:t xml:space="preserve">The first of these two types </w:t>
      </w:r>
      <w:r w:rsidR="00BD2F36">
        <w:rPr>
          <w:rFonts w:cs="Times New Roman"/>
          <w:szCs w:val="24"/>
        </w:rPr>
        <w:t>are</w:t>
      </w:r>
      <w:r w:rsidR="00095755">
        <w:rPr>
          <w:rFonts w:cs="Times New Roman"/>
          <w:szCs w:val="24"/>
        </w:rPr>
        <w:t xml:space="preserve"> text, which is primarily comments but also string literals</w:t>
      </w:r>
      <w:r w:rsidR="00CF64B0">
        <w:rPr>
          <w:rFonts w:cs="Times New Roman"/>
          <w:szCs w:val="24"/>
        </w:rPr>
        <w:t xml:space="preserve">.  </w:t>
      </w:r>
      <w:r w:rsidR="00095755">
        <w:rPr>
          <w:rFonts w:cs="Times New Roman"/>
          <w:szCs w:val="24"/>
        </w:rPr>
        <w:t>The second type, code, is the type that we are much more interested in</w:t>
      </w:r>
      <w:r w:rsidR="00CF64B0">
        <w:rPr>
          <w:rFonts w:cs="Times New Roman"/>
          <w:szCs w:val="24"/>
        </w:rPr>
        <w:t xml:space="preserve">.  </w:t>
      </w:r>
      <w:proofErr w:type="spellStart"/>
      <w:r w:rsidR="00095755">
        <w:rPr>
          <w:rFonts w:cs="Times New Roman"/>
          <w:szCs w:val="24"/>
        </w:rPr>
        <w:t>Movshovitz-Attias</w:t>
      </w:r>
      <w:proofErr w:type="spellEnd"/>
      <w:r w:rsidR="00095755">
        <w:rPr>
          <w:rFonts w:cs="Times New Roman"/>
          <w:szCs w:val="24"/>
        </w:rPr>
        <w:t xml:space="preserve"> and Cohen focus on major syntax tokens such as public, private, for and so on as well as all variables and identifiers</w:t>
      </w:r>
      <w:r w:rsidR="00CF64B0">
        <w:rPr>
          <w:rFonts w:cs="Times New Roman"/>
          <w:szCs w:val="24"/>
        </w:rPr>
        <w:t xml:space="preserve">.  </w:t>
      </w:r>
      <w:r w:rsidR="00095755">
        <w:rPr>
          <w:rFonts w:cs="Times New Roman"/>
          <w:szCs w:val="24"/>
        </w:rPr>
        <w:t>In order to better identify these tokens they use a link-LDA model in order to vectorize these samples</w:t>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{"citationID":"iNfWLis3","properties":{"formattedCitation":"[Movshovitz-Attias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7A77A1">
        <w:rPr>
          <w:rFonts w:cs="Times New Roman"/>
          <w:szCs w:val="24"/>
        </w:rPr>
        <w:fldChar w:fldCharType="separate"/>
      </w:r>
      <w:r w:rsidR="007A77A1" w:rsidRPr="007A77A1">
        <w:rPr>
          <w:rFonts w:cs="Times New Roman"/>
        </w:rPr>
        <w:t>[</w:t>
      </w:r>
      <w:proofErr w:type="spellStart"/>
      <w:r w:rsidR="007A77A1" w:rsidRPr="007A77A1">
        <w:rPr>
          <w:rFonts w:cs="Times New Roman"/>
        </w:rPr>
        <w:t>Movshovitz-Attias</w:t>
      </w:r>
      <w:proofErr w:type="spellEnd"/>
      <w:r w:rsidR="007A77A1" w:rsidRPr="007A77A1">
        <w:rPr>
          <w:rFonts w:cs="Times New Roman"/>
        </w:rPr>
        <w:t xml:space="preserve"> and Cohen]</w:t>
      </w:r>
      <w:r w:rsidR="007A77A1">
        <w:rPr>
          <w:rFonts w:cs="Times New Roman"/>
          <w:szCs w:val="24"/>
        </w:rPr>
        <w:fldChar w:fldCharType="end"/>
      </w:r>
      <w:r w:rsidR="00CF64B0">
        <w:rPr>
          <w:rFonts w:cs="Times New Roman"/>
          <w:szCs w:val="24"/>
        </w:rPr>
        <w:t xml:space="preserve">.  </w:t>
      </w:r>
      <w:r w:rsidR="00095755">
        <w:rPr>
          <w:rFonts w:cs="Times New Roman"/>
          <w:szCs w:val="24"/>
        </w:rPr>
        <w:t>Once these vector</w:t>
      </w:r>
      <w:r w:rsidR="007A77A1">
        <w:rPr>
          <w:rFonts w:cs="Times New Roman"/>
          <w:szCs w:val="24"/>
        </w:rPr>
        <w:t xml:space="preserve">s are </w:t>
      </w:r>
      <w:proofErr w:type="gramStart"/>
      <w:r w:rsidR="007A77A1">
        <w:rPr>
          <w:rFonts w:cs="Times New Roman"/>
          <w:szCs w:val="24"/>
        </w:rPr>
        <w:t>created</w:t>
      </w:r>
      <w:proofErr w:type="gramEnd"/>
      <w:r w:rsidR="007A77A1">
        <w:rPr>
          <w:rFonts w:cs="Times New Roman"/>
          <w:szCs w:val="24"/>
        </w:rPr>
        <w:t xml:space="preserve"> they can be used to generate comments based off of the source code</w:t>
      </w:r>
      <w:r w:rsidR="00CF64B0">
        <w:rPr>
          <w:rFonts w:cs="Times New Roman"/>
          <w:szCs w:val="24"/>
        </w:rPr>
        <w:t xml:space="preserve">.  </w:t>
      </w:r>
      <w:r w:rsidR="004430D6">
        <w:rPr>
          <w:rFonts w:cs="Times New Roman"/>
          <w:szCs w:val="24"/>
        </w:rPr>
        <w:t xml:space="preserve">The way this works is by analyzing the highest vector values to focus down on topics that the comments will be modeled off of </w:t>
      </w:r>
      <w:r w:rsidR="004430D6">
        <w:rPr>
          <w:rFonts w:cs="Times New Roman"/>
          <w:szCs w:val="24"/>
        </w:rPr>
        <w:fldChar w:fldCharType="begin"/>
      </w:r>
      <w:r w:rsidR="004430D6">
        <w:rPr>
          <w:rFonts w:cs="Times New Roman"/>
          <w:szCs w:val="24"/>
        </w:rPr>
        <w:instrText xml:space="preserve"> ADDIN ZOTERO_ITEM CSL_CITATION {"citationID":"6yc54fSm","properties":{"formattedCitation":"[Movshovitz-Attias and Cohen]","plainCitation":"[Movshovitz-Attias and Cohen]","noteIndex":0},"citationItems":[{"id":63,"uris":["http://zotero.org/users/local/B8a741ni/items/MYH3UNPV"],"uri":["http://zotero.org/users/local/B8a741ni/items/MYH3UNPV"],"itemData":{"id":63,"type":"article-journal","abstract":"Statistical language models have successfully been used to describe and analyze natural language documents. Recent work applying language models to programming languages is focused on the task of predicting code, while mainly ignoring the prediction of programmer comments. In this work, we predict comments from JAVA source ﬁles of open source projects, using topic models and n-grams, and we analyze the performance of the models given varying amounts of background data on the project being predicted. We evaluate models on their comment-completion capability in a setting similar to codecompletion tools built into standard code editors, and show that using a comment completion tool can save up to 47% of the comment typing.","language":"en","page":"6","source":"Zotero","title":"Natural Language Models for Predicting Programming Comments","author":[{"family":"Movshovitz-Attias","given":"Dana"},{"family":"Cohen","given":"William W"}]}}],"schema":"https://github.com/citation-style-language/schema/raw/master/csl-citation.json"} </w:instrText>
      </w:r>
      <w:r w:rsidR="004430D6">
        <w:rPr>
          <w:rFonts w:cs="Times New Roman"/>
          <w:szCs w:val="24"/>
        </w:rPr>
        <w:fldChar w:fldCharType="separate"/>
      </w:r>
      <w:r w:rsidR="004430D6" w:rsidRPr="004430D6">
        <w:rPr>
          <w:rFonts w:cs="Times New Roman"/>
        </w:rPr>
        <w:t>[</w:t>
      </w:r>
      <w:proofErr w:type="spellStart"/>
      <w:r w:rsidR="004430D6" w:rsidRPr="004430D6">
        <w:rPr>
          <w:rFonts w:cs="Times New Roman"/>
        </w:rPr>
        <w:t>Movshovitz-Attias</w:t>
      </w:r>
      <w:proofErr w:type="spellEnd"/>
      <w:r w:rsidR="004430D6" w:rsidRPr="004430D6">
        <w:rPr>
          <w:rFonts w:cs="Times New Roman"/>
        </w:rPr>
        <w:t xml:space="preserve"> and Cohen]</w:t>
      </w:r>
      <w:r w:rsidR="004430D6">
        <w:rPr>
          <w:rFonts w:cs="Times New Roman"/>
          <w:szCs w:val="24"/>
        </w:rPr>
        <w:fldChar w:fldCharType="end"/>
      </w:r>
      <w:r w:rsidR="004430D6">
        <w:rPr>
          <w:rFonts w:cs="Times New Roman"/>
          <w:szCs w:val="24"/>
        </w:rPr>
        <w:t>.</w:t>
      </w:r>
    </w:p>
    <w:p w14:paraId="52A1817B" w14:textId="1E039B08" w:rsidR="00BD2F36" w:rsidRDefault="00BD2F36" w:rsidP="00386FA3">
      <w:pPr>
        <w:rPr>
          <w:rFonts w:cs="Times New Roman"/>
          <w:szCs w:val="24"/>
        </w:rPr>
      </w:pPr>
      <w:r>
        <w:rPr>
          <w:rFonts w:cs="Times New Roman"/>
          <w:szCs w:val="24"/>
        </w:rPr>
        <w:t>Abid et</w:t>
      </w:r>
      <w:r w:rsidR="00CF64B0">
        <w:rPr>
          <w:rFonts w:cs="Times New Roman"/>
          <w:szCs w:val="24"/>
        </w:rPr>
        <w:t xml:space="preserve">.  </w:t>
      </w:r>
      <w:r>
        <w:rPr>
          <w:rFonts w:cs="Times New Roman"/>
          <w:szCs w:val="24"/>
        </w:rPr>
        <w:t xml:space="preserve">al </w:t>
      </w:r>
      <w:r w:rsidR="00AB34F4">
        <w:rPr>
          <w:rFonts w:cs="Times New Roman"/>
          <w:szCs w:val="24"/>
        </w:rPr>
        <w:t xml:space="preserve">developed another method for </w:t>
      </w:r>
      <w:r w:rsidR="007A12BB">
        <w:rPr>
          <w:rFonts w:cs="Times New Roman"/>
          <w:szCs w:val="24"/>
        </w:rPr>
        <w:t xml:space="preserve">generating summaries and comments from source code through the analysis of </w:t>
      </w:r>
      <w:r w:rsidR="00A95525">
        <w:rPr>
          <w:rFonts w:cs="Times New Roman"/>
          <w:szCs w:val="24"/>
        </w:rPr>
        <w:t xml:space="preserve">method </w:t>
      </w:r>
      <w:r w:rsidR="007A12BB">
        <w:rPr>
          <w:rFonts w:cs="Times New Roman"/>
          <w:szCs w:val="24"/>
        </w:rPr>
        <w:t xml:space="preserve">stereotypes </w:t>
      </w:r>
      <w:r w:rsidR="007A12BB">
        <w:rPr>
          <w:rFonts w:cs="Times New Roman"/>
          <w:szCs w:val="24"/>
        </w:rPr>
        <w:fldChar w:fldCharType="begin"/>
      </w:r>
      <w:r w:rsidR="007A12BB">
        <w:rPr>
          <w:rFonts w:cs="Times New Roman"/>
          <w:szCs w:val="24"/>
        </w:rPr>
        <w:instrText xml:space="preserve"> ADDIN ZOTERO_ITEM CSL_CITATION {"citationID":"lcihLp6D","properties":{"formattedCitation":"[Abid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7A12BB">
        <w:rPr>
          <w:rFonts w:cs="Times New Roman"/>
          <w:szCs w:val="24"/>
        </w:rPr>
        <w:fldChar w:fldCharType="separate"/>
      </w:r>
      <w:r w:rsidR="007A12BB" w:rsidRPr="007A12BB">
        <w:rPr>
          <w:rFonts w:cs="Times New Roman"/>
        </w:rPr>
        <w:t>[Abid et al</w:t>
      </w:r>
      <w:r w:rsidR="00CF64B0">
        <w:rPr>
          <w:rFonts w:cs="Times New Roman"/>
        </w:rPr>
        <w:t xml:space="preserve">.  </w:t>
      </w:r>
      <w:r w:rsidR="007A12BB" w:rsidRPr="007A12BB">
        <w:rPr>
          <w:rFonts w:cs="Times New Roman"/>
        </w:rPr>
        <w:t>2015]</w:t>
      </w:r>
      <w:r w:rsidR="007A12BB">
        <w:rPr>
          <w:rFonts w:cs="Times New Roman"/>
          <w:szCs w:val="24"/>
        </w:rPr>
        <w:fldChar w:fldCharType="end"/>
      </w:r>
      <w:r w:rsidR="00CF64B0">
        <w:rPr>
          <w:rFonts w:cs="Times New Roman"/>
          <w:szCs w:val="24"/>
        </w:rPr>
        <w:t xml:space="preserve">.  </w:t>
      </w:r>
      <w:r w:rsidR="00D6268D">
        <w:rPr>
          <w:rFonts w:cs="Times New Roman"/>
          <w:szCs w:val="24"/>
        </w:rPr>
        <w:t xml:space="preserve">These method stereotypes are specified as the Structural Accessor (get, predict, property), Structural Mutator (set, command), Creational (factory) and </w:t>
      </w:r>
      <w:proofErr w:type="spellStart"/>
      <w:r w:rsidR="00D6268D">
        <w:rPr>
          <w:rFonts w:cs="Times New Roman"/>
          <w:szCs w:val="24"/>
        </w:rPr>
        <w:t>Collaborational</w:t>
      </w:r>
      <w:proofErr w:type="spellEnd"/>
      <w:r w:rsidR="00D6268D">
        <w:rPr>
          <w:rFonts w:cs="Times New Roman"/>
          <w:szCs w:val="24"/>
        </w:rPr>
        <w:t xml:space="preserve"> (collaborator, controller) </w:t>
      </w:r>
      <w:r w:rsidR="00D6268D">
        <w:rPr>
          <w:rFonts w:cs="Times New Roman"/>
          <w:szCs w:val="24"/>
        </w:rPr>
        <w:fldChar w:fldCharType="begin"/>
      </w:r>
      <w:r w:rsidR="00D6268D">
        <w:rPr>
          <w:rFonts w:cs="Times New Roman"/>
          <w:szCs w:val="24"/>
        </w:rPr>
        <w:instrText xml:space="preserve"> ADDIN ZOTERO_ITEM CSL_CITATION {"citationID":"zR4v16HS","properties":{"formattedCitation":"[Abid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6268D">
        <w:rPr>
          <w:rFonts w:cs="Times New Roman"/>
          <w:szCs w:val="24"/>
        </w:rPr>
        <w:fldChar w:fldCharType="separate"/>
      </w:r>
      <w:r w:rsidR="00D6268D" w:rsidRPr="00637B69">
        <w:rPr>
          <w:rFonts w:cs="Times New Roman"/>
        </w:rPr>
        <w:t>[Abid et al</w:t>
      </w:r>
      <w:r w:rsidR="00CF64B0">
        <w:rPr>
          <w:rFonts w:cs="Times New Roman"/>
        </w:rPr>
        <w:t xml:space="preserve">.  </w:t>
      </w:r>
      <w:r w:rsidR="00D6268D" w:rsidRPr="00637B69">
        <w:rPr>
          <w:rFonts w:cs="Times New Roman"/>
        </w:rPr>
        <w:t>2015]</w:t>
      </w:r>
      <w:r w:rsidR="00D6268D">
        <w:rPr>
          <w:rFonts w:cs="Times New Roman"/>
          <w:szCs w:val="24"/>
        </w:rPr>
        <w:fldChar w:fldCharType="end"/>
      </w:r>
      <w:r w:rsidR="00D6268D">
        <w:rPr>
          <w:rFonts w:cs="Times New Roman"/>
          <w:szCs w:val="24"/>
        </w:rPr>
        <w:t xml:space="preserve">,  </w:t>
      </w:r>
      <w:r w:rsidR="000779C6">
        <w:rPr>
          <w:rFonts w:cs="Times New Roman"/>
          <w:szCs w:val="24"/>
        </w:rPr>
        <w:t>The approach utilizes a template for each stereotype</w:t>
      </w:r>
      <w:r w:rsidR="00CF64B0">
        <w:rPr>
          <w:rFonts w:cs="Times New Roman"/>
          <w:szCs w:val="24"/>
        </w:rPr>
        <w:t xml:space="preserve">.  </w:t>
      </w:r>
      <w:r w:rsidR="000779C6">
        <w:rPr>
          <w:rFonts w:cs="Times New Roman"/>
          <w:szCs w:val="24"/>
        </w:rPr>
        <w:t xml:space="preserve">The contents of the templates are </w:t>
      </w:r>
      <w:r w:rsidR="000779C6">
        <w:rPr>
          <w:rFonts w:cs="Times New Roman"/>
          <w:szCs w:val="24"/>
        </w:rPr>
        <w:lastRenderedPageBreak/>
        <w:t>then filled in with specific information taken from the method body</w:t>
      </w:r>
      <w:r w:rsidR="00AE0719">
        <w:rPr>
          <w:rFonts w:cs="Times New Roman"/>
          <w:szCs w:val="24"/>
        </w:rPr>
        <w:t xml:space="preserve"> to form a comment for the method</w:t>
      </w:r>
      <w:r w:rsidR="000779C6">
        <w:rPr>
          <w:rFonts w:cs="Times New Roman"/>
          <w:szCs w:val="24"/>
        </w:rPr>
        <w:t xml:space="preserve"> </w:t>
      </w:r>
      <w:r w:rsidR="00DB5749">
        <w:rPr>
          <w:rFonts w:cs="Times New Roman"/>
          <w:szCs w:val="24"/>
        </w:rPr>
        <w:fldChar w:fldCharType="begin"/>
      </w:r>
      <w:r w:rsidR="00DB5749">
        <w:rPr>
          <w:rFonts w:cs="Times New Roman"/>
          <w:szCs w:val="24"/>
        </w:rPr>
        <w:instrText xml:space="preserve"> ADDIN ZOTERO_ITEM CSL_CITATION {"citationID":"7HCLdV0T","properties":{"formattedCitation":"[Abid et al. 2015]","plainCitation":"[Abid et al. 2015]","noteIndex":0},"citationItems":[{"id":14,"uris":["http://zotero.org/users/local/B8a741ni/items/S82R6DSD"],"uri":["http://zotero.org/users/local/B8a741ni/items/S82R6DSD"],"itemData":{"id":14,"type":"paper-conference","abstract":"An approach to automatically generate natural language documentation summaries for C++ methods is presented. The approach uses prior work by the authors on stereotyping methods along with the source code analysis framework srcML. First, each method is automatically assigned a stereotype(s) based on static analysis and a set of heuristics. Then, the approach uses the stereotype information, static analysis, and predefined templates to generate a naturallanguage summary for each method. This summary is automatically added to the code base as a comment for each method. The predefined templates are designed to produce a generic summary for specific method stereotypes. Static analysis is used to extract internal details about the method (e.g., parameters, local variables, calls, etc.). This information is used to specialize the generated summaries.","container-title":"2015 IEEE International Conference on Software Maintenance and Evolution (ICSME)","DOI":"10.1109/ICSM.2015.7332514","event":"2015 IEEE International Conference on Software Maintenance and Evolution (ICSME)","event-place":"Bremen, Germany","ISBN":"978-1-4673-7532-0","language":"en","page":"561-565","publisher":"IEEE","publisher-place":"Bremen, Germany","source":"DOI.org (Crossref)","title":"Using stereotypes in the automatic generation of natural language summaries for C++ methods","URL":"http://ieeexplore.ieee.org/document/7332514/","author":[{"family":"Abid","given":"Nahla J."},{"family":"Dragan","given":"Natalia"},{"family":"Collard","given":"Michael L."},{"family":"Maletic","given":"Jonathan I."}],"accessed":{"date-parts":[["2020",2,5]]},"issued":{"date-parts":[["2015",9]]}}}],"schema":"https://github.com/citation-style-language/schema/raw/master/csl-citation.json"} </w:instrText>
      </w:r>
      <w:r w:rsidR="00DB5749">
        <w:rPr>
          <w:rFonts w:cs="Times New Roman"/>
          <w:szCs w:val="24"/>
        </w:rPr>
        <w:fldChar w:fldCharType="separate"/>
      </w:r>
      <w:r w:rsidR="00DB5749" w:rsidRPr="00DB5749">
        <w:rPr>
          <w:rFonts w:cs="Times New Roman"/>
        </w:rPr>
        <w:t>[Abid et al</w:t>
      </w:r>
      <w:r w:rsidR="00CF64B0">
        <w:rPr>
          <w:rFonts w:cs="Times New Roman"/>
        </w:rPr>
        <w:t xml:space="preserve">.  </w:t>
      </w:r>
      <w:r w:rsidR="00DB5749" w:rsidRPr="00DB5749">
        <w:rPr>
          <w:rFonts w:cs="Times New Roman"/>
        </w:rPr>
        <w:t>2015]</w:t>
      </w:r>
      <w:r w:rsidR="00DB5749">
        <w:rPr>
          <w:rFonts w:cs="Times New Roman"/>
          <w:szCs w:val="24"/>
        </w:rPr>
        <w:fldChar w:fldCharType="end"/>
      </w:r>
      <w:r w:rsidR="00DB5749">
        <w:rPr>
          <w:rFonts w:cs="Times New Roman"/>
          <w:szCs w:val="24"/>
        </w:rPr>
        <w:t>.</w:t>
      </w:r>
    </w:p>
    <w:p w14:paraId="4D73ECB8" w14:textId="3ACD84FC" w:rsidR="00785D21" w:rsidRDefault="00785D21" w:rsidP="000E69C1">
      <w:pPr>
        <w:pStyle w:val="Heading2"/>
      </w:pPr>
      <w:bookmarkStart w:id="7" w:name="_Ref35456517"/>
      <w:r>
        <w:t>Comment Quality</w:t>
      </w:r>
      <w:bookmarkEnd w:id="7"/>
    </w:p>
    <w:p w14:paraId="06629DC4" w14:textId="22D5DB4E" w:rsidR="00967444" w:rsidRDefault="001B278E" w:rsidP="003B1742">
      <w:pPr>
        <w:rPr>
          <w:rFonts w:cs="Times New Roman"/>
          <w:szCs w:val="24"/>
        </w:rPr>
      </w:pPr>
      <w:r>
        <w:rPr>
          <w:rFonts w:cs="Times New Roman"/>
          <w:szCs w:val="24"/>
        </w:rPr>
        <w:t xml:space="preserve">One method of analyzing readability and comprehension </w:t>
      </w:r>
      <w:r w:rsidR="008C2049">
        <w:rPr>
          <w:rFonts w:cs="Times New Roman"/>
          <w:szCs w:val="24"/>
        </w:rPr>
        <w:t xml:space="preserve">of software </w:t>
      </w:r>
      <w:r>
        <w:rPr>
          <w:rFonts w:cs="Times New Roman"/>
          <w:szCs w:val="24"/>
        </w:rPr>
        <w:t>is to directly analyze the comments left by the authors of source code</w:t>
      </w:r>
      <w:r w:rsidR="00CF64B0">
        <w:rPr>
          <w:rFonts w:cs="Times New Roman"/>
          <w:szCs w:val="24"/>
        </w:rPr>
        <w:t xml:space="preserve">.  </w:t>
      </w:r>
      <w:proofErr w:type="spellStart"/>
      <w:r w:rsidR="00537D38">
        <w:rPr>
          <w:rFonts w:cs="Times New Roman"/>
          <w:szCs w:val="24"/>
        </w:rPr>
        <w:t>Borstler</w:t>
      </w:r>
      <w:proofErr w:type="spellEnd"/>
      <w:r w:rsidR="00537D38">
        <w:rPr>
          <w:rFonts w:cs="Times New Roman"/>
          <w:szCs w:val="24"/>
        </w:rPr>
        <w:t xml:space="preserve"> and </w:t>
      </w:r>
      <w:proofErr w:type="spellStart"/>
      <w:r w:rsidR="00537D38">
        <w:rPr>
          <w:rFonts w:cs="Times New Roman"/>
          <w:szCs w:val="24"/>
        </w:rPr>
        <w:t>Paech</w:t>
      </w:r>
      <w:proofErr w:type="spellEnd"/>
      <w:r w:rsidR="002D32C0">
        <w:rPr>
          <w:rFonts w:cs="Times New Roman"/>
          <w:szCs w:val="24"/>
        </w:rPr>
        <w:t xml:space="preserve"> note that one of the largest problems within the field of comment research is that much of the research is more than 20 years old, and higher degrees of decomposition has greatly changed the effect comments have on comprehension</w:t>
      </w:r>
      <w:r w:rsidR="00CF64B0">
        <w:rPr>
          <w:rFonts w:cs="Times New Roman"/>
          <w:szCs w:val="24"/>
        </w:rPr>
        <w:t xml:space="preserve">.  </w:t>
      </w:r>
      <w:r w:rsidR="002D32C0">
        <w:rPr>
          <w:rFonts w:cs="Times New Roman"/>
          <w:szCs w:val="24"/>
        </w:rPr>
        <w:t xml:space="preserve">When considering the quality of comments, each is analyzed individually to determine not only if it covers the strategic components of the code well but also if it provides additional information that is relevant to the overall comprehension of a code snippet </w:t>
      </w:r>
      <w:r w:rsidR="002D32C0">
        <w:rPr>
          <w:rFonts w:cs="Times New Roman"/>
          <w:szCs w:val="24"/>
        </w:rPr>
        <w:fldChar w:fldCharType="begin"/>
      </w:r>
      <w:r w:rsidR="002D32C0">
        <w:rPr>
          <w:rFonts w:cs="Times New Roman"/>
          <w:szCs w:val="24"/>
        </w:rPr>
        <w:instrText xml:space="preserve"> ADDIN ZOTERO_ITEM CSL_CITATION {"citationID":"kiiAIhJ3","properties":{"formattedCitation":"[Borstler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2D32C0">
        <w:rPr>
          <w:rFonts w:cs="Times New Roman"/>
          <w:szCs w:val="24"/>
        </w:rPr>
        <w:fldChar w:fldCharType="separate"/>
      </w:r>
      <w:r w:rsidR="002D32C0" w:rsidRPr="002D32C0">
        <w:rPr>
          <w:rFonts w:cs="Times New Roman"/>
        </w:rPr>
        <w:t>[</w:t>
      </w:r>
      <w:proofErr w:type="spellStart"/>
      <w:r w:rsidR="002D32C0" w:rsidRPr="002D32C0">
        <w:rPr>
          <w:rFonts w:cs="Times New Roman"/>
        </w:rPr>
        <w:t>Borstler</w:t>
      </w:r>
      <w:proofErr w:type="spellEnd"/>
      <w:r w:rsidR="002D32C0" w:rsidRPr="002D32C0">
        <w:rPr>
          <w:rFonts w:cs="Times New Roman"/>
        </w:rPr>
        <w:t xml:space="preserve"> and </w:t>
      </w:r>
      <w:proofErr w:type="spellStart"/>
      <w:r w:rsidR="002D32C0" w:rsidRPr="002D32C0">
        <w:rPr>
          <w:rFonts w:cs="Times New Roman"/>
        </w:rPr>
        <w:t>Paech</w:t>
      </w:r>
      <w:proofErr w:type="spellEnd"/>
      <w:r w:rsidR="002D32C0" w:rsidRPr="002D32C0">
        <w:rPr>
          <w:rFonts w:cs="Times New Roman"/>
        </w:rPr>
        <w:t xml:space="preserve"> 2016]</w:t>
      </w:r>
      <w:r w:rsidR="002D32C0">
        <w:rPr>
          <w:rFonts w:cs="Times New Roman"/>
          <w:szCs w:val="24"/>
        </w:rPr>
        <w:fldChar w:fldCharType="end"/>
      </w:r>
      <w:r w:rsidR="00CF64B0">
        <w:rPr>
          <w:rFonts w:cs="Times New Roman"/>
          <w:szCs w:val="24"/>
        </w:rPr>
        <w:t xml:space="preserve">.  </w:t>
      </w:r>
    </w:p>
    <w:p w14:paraId="1B299377" w14:textId="72861CF5" w:rsidR="00AB11E8" w:rsidRDefault="003B1742" w:rsidP="003008A1">
      <w:pPr>
        <w:rPr>
          <w:rFonts w:cs="Times New Roman"/>
          <w:szCs w:val="24"/>
        </w:rPr>
      </w:pPr>
      <w:r>
        <w:rPr>
          <w:rFonts w:cs="Times New Roman"/>
          <w:szCs w:val="24"/>
        </w:rPr>
        <w:t xml:space="preserve"> </w:t>
      </w:r>
      <w:r w:rsidR="003008A1">
        <w:rPr>
          <w:rFonts w:cs="Times New Roman"/>
          <w:szCs w:val="24"/>
        </w:rPr>
        <w:t>One problem with comment quality is attributed to</w:t>
      </w:r>
      <w:r w:rsidR="00A52AA4">
        <w:rPr>
          <w:rFonts w:cs="Times New Roman"/>
          <w:szCs w:val="24"/>
        </w:rPr>
        <w:t xml:space="preserve"> external factors such as </w:t>
      </w:r>
      <w:r w:rsidR="003008A1">
        <w:rPr>
          <w:rFonts w:cs="Times New Roman"/>
          <w:szCs w:val="24"/>
        </w:rPr>
        <w:t xml:space="preserve">when the </w:t>
      </w:r>
      <w:r w:rsidR="00A52AA4">
        <w:rPr>
          <w:rFonts w:cs="Times New Roman"/>
          <w:szCs w:val="24"/>
        </w:rPr>
        <w:t>native language</w:t>
      </w:r>
      <w:r w:rsidR="003008A1">
        <w:rPr>
          <w:rFonts w:cs="Times New Roman"/>
          <w:szCs w:val="24"/>
        </w:rPr>
        <w:t xml:space="preserve"> of the speaker differs from the language comments are written in</w:t>
      </w:r>
      <w:r w:rsidR="00A52AA4">
        <w:rPr>
          <w:rFonts w:cs="Times New Roman"/>
          <w:szCs w:val="24"/>
        </w:rPr>
        <w:t xml:space="preserve">, subject </w:t>
      </w:r>
      <w:r w:rsidR="003008A1">
        <w:rPr>
          <w:rFonts w:cs="Times New Roman"/>
          <w:szCs w:val="24"/>
        </w:rPr>
        <w:t xml:space="preserve">programming </w:t>
      </w:r>
      <w:r w:rsidR="00A52AA4">
        <w:rPr>
          <w:rFonts w:cs="Times New Roman"/>
          <w:szCs w:val="24"/>
        </w:rPr>
        <w:t>experience</w:t>
      </w:r>
      <w:r w:rsidR="003008A1">
        <w:rPr>
          <w:rFonts w:cs="Times New Roman"/>
          <w:szCs w:val="24"/>
        </w:rPr>
        <w:t>,</w:t>
      </w:r>
      <w:r w:rsidR="00A52AA4">
        <w:rPr>
          <w:rFonts w:cs="Times New Roman"/>
          <w:szCs w:val="24"/>
        </w:rPr>
        <w:t xml:space="preserve"> and </w:t>
      </w:r>
      <w:r w:rsidR="003008A1">
        <w:rPr>
          <w:rFonts w:cs="Times New Roman"/>
          <w:szCs w:val="24"/>
        </w:rPr>
        <w:t>domain knowledge on the subject software</w:t>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{"citationID":"6AUw0LWs","properties":{"formattedCitation":"[Zhou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{"citationID":"PKLnoFhG","properties":{"formattedCitation":"[Borstler and Paech 2016]","plainCitation":"[Borstler and Paech 2016]","noteIndex":0},"citationItems":[{"id":24,"uris":["http://zotero.org/users/local/B8a741ni/items/EW6FYFUW"],"uri":["http://zotero.org/users/local/B8a741ni/items/EW6FYFUW"],"itemData":{"id":24,"type":"article-journal","abstract":"Software readability and comprehension are important factors in software maintenance. There is a large body of research on software measurement, but the actual factors that make software easier to read or easier to comprehend are not well understood. In the present study, we investigate the role of method chains and code comments in software readability and comprehension. Our analysis comprises data from 104 students with varying programming experience. Readability and comprehension were measured by perceived readability, reading time and performance on a simple cloze test. Regarding perceived readability, our results show statistically signiﬁcant differences between comment variants, but not between method chain variants. Regarding comprehension, there are no signiﬁcant differences between method chain or comment variants. Student groups with low and high experience, respectively, show signiﬁcant differences in perceived readability and performance on the cloze tests. Our results do not show any signiﬁcant relationships between perceived readability and the other measures taken in the present study. Perceived readability might therefore be insufﬁcient as the sole measure of software readability or comprehension. We also did not ﬁnd any statistically signiﬁcant relationships between size and perceived readability, reading time and comprehension.","container-title":"IEEE Transactions on Software Engineering","DOI":"10.1109/TSE.2016.2527791","ISSN":"0098-5589, 1939-3520","issue":"9","journalAbbreviation":"IIEEE Trans. Software Eng.","language":"en","page":"886-898","source":"DOI.org (Crossref)","title":"The Role of Method Chains and Comments in Software Readability and Comprehension—An Experiment","volume":"42","author":[{"family":"Borstler","given":"Jurgen"},{"family":"Paech","given":"Barbara"}],"issued":{"date-parts":[["2016",9,1]]}}}],"schema":"https://github.com/citation-style-language/schema/raw/master/csl-citation.json"} </w:instrText>
      </w:r>
      <w:r w:rsidR="00A52AA4">
        <w:rPr>
          <w:rFonts w:cs="Times New Roman"/>
          <w:szCs w:val="24"/>
        </w:rPr>
        <w:fldChar w:fldCharType="separate"/>
      </w:r>
      <w:r w:rsidR="00A52AA4" w:rsidRPr="00A52AA4">
        <w:rPr>
          <w:rFonts w:cs="Times New Roman"/>
        </w:rPr>
        <w:t>[</w:t>
      </w:r>
      <w:proofErr w:type="spellStart"/>
      <w:r w:rsidR="00A52AA4" w:rsidRPr="00A52AA4">
        <w:rPr>
          <w:rFonts w:cs="Times New Roman"/>
        </w:rPr>
        <w:t>Borstler</w:t>
      </w:r>
      <w:proofErr w:type="spellEnd"/>
      <w:r w:rsidR="00A52AA4" w:rsidRPr="00A52AA4">
        <w:rPr>
          <w:rFonts w:cs="Times New Roman"/>
        </w:rPr>
        <w:t xml:space="preserve"> and </w:t>
      </w:r>
      <w:proofErr w:type="spellStart"/>
      <w:r w:rsidR="00A52AA4" w:rsidRPr="00A52AA4">
        <w:rPr>
          <w:rFonts w:cs="Times New Roman"/>
        </w:rPr>
        <w:t>Paech</w:t>
      </w:r>
      <w:proofErr w:type="spellEnd"/>
      <w:r w:rsidR="00A52AA4" w:rsidRPr="00A52AA4">
        <w:rPr>
          <w:rFonts w:cs="Times New Roman"/>
        </w:rPr>
        <w:t xml:space="preserve"> 2016]</w:t>
      </w:r>
      <w:r w:rsidR="00A52AA4">
        <w:rPr>
          <w:rFonts w:cs="Times New Roman"/>
          <w:szCs w:val="24"/>
        </w:rPr>
        <w:fldChar w:fldCharType="end"/>
      </w:r>
      <w:r w:rsidR="00A52AA4">
        <w:rPr>
          <w:rFonts w:cs="Times New Roman"/>
          <w:szCs w:val="24"/>
        </w:rPr>
        <w:t xml:space="preserve"> </w:t>
      </w:r>
      <w:r w:rsidR="00A52AA4">
        <w:rPr>
          <w:rFonts w:cs="Times New Roman"/>
          <w:szCs w:val="24"/>
        </w:rPr>
        <w:fldChar w:fldCharType="begin"/>
      </w:r>
      <w:r w:rsidR="00A52AA4">
        <w:rPr>
          <w:rFonts w:cs="Times New Roman"/>
          <w:szCs w:val="24"/>
        </w:rPr>
        <w:instrText xml:space="preserve"> ADDIN ZOTERO_ITEM CSL_CITATION {"citationID":"CYkAsjMn","properties":{"formattedCitation":"[Flisar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w:t>
      </w:r>
      <w:proofErr w:type="spellStart"/>
      <w:r w:rsidR="00A52AA4" w:rsidRPr="00A52AA4">
        <w:rPr>
          <w:rFonts w:cs="Times New Roman"/>
        </w:rPr>
        <w:t>Flisar</w:t>
      </w:r>
      <w:proofErr w:type="spellEnd"/>
      <w:r w:rsidR="00A52AA4" w:rsidRPr="00A52AA4">
        <w:rPr>
          <w:rFonts w:cs="Times New Roman"/>
        </w:rPr>
        <w:t xml:space="preserve"> and </w:t>
      </w:r>
      <w:proofErr w:type="spellStart"/>
      <w:r w:rsidR="00A52AA4" w:rsidRPr="00A52AA4">
        <w:rPr>
          <w:rFonts w:cs="Times New Roman"/>
        </w:rPr>
        <w:t>Podgorelec</w:t>
      </w:r>
      <w:proofErr w:type="spellEnd"/>
      <w:r w:rsidR="00A52AA4" w:rsidRPr="00A52AA4">
        <w:rPr>
          <w:rFonts w:cs="Times New Roman"/>
        </w:rPr>
        <w:t xml:space="preserve"> 2019]</w:t>
      </w:r>
      <w:r w:rsidR="00A52AA4">
        <w:rPr>
          <w:rFonts w:cs="Times New Roman"/>
          <w:szCs w:val="24"/>
        </w:rPr>
        <w:fldChar w:fldCharType="end"/>
      </w:r>
      <w:r w:rsidR="00CF64B0">
        <w:rPr>
          <w:rFonts w:cs="Times New Roman"/>
          <w:szCs w:val="24"/>
        </w:rPr>
        <w:t xml:space="preserve">.  </w:t>
      </w:r>
      <w:r w:rsidR="00967444">
        <w:rPr>
          <w:rFonts w:cs="Times New Roman"/>
          <w:szCs w:val="24"/>
        </w:rPr>
        <w:t xml:space="preserve"> </w:t>
      </w:r>
      <w:r w:rsidR="00A52AA4">
        <w:rPr>
          <w:rFonts w:cs="Times New Roman"/>
          <w:szCs w:val="24"/>
        </w:rPr>
        <w:t xml:space="preserve">A method of analyzing comments and source code that takes these methods into account which is very popular in natural language processing is using vector decentralization to normalize semantic cognition through utilization of </w:t>
      </w:r>
      <w:r w:rsidR="00A52AA4" w:rsidRPr="00825AE2">
        <w:rPr>
          <w:rStyle w:val="Code"/>
        </w:rPr>
        <w:t>word2vec</w:t>
      </w:r>
      <w:r w:rsidR="00F92CF5">
        <w:rPr>
          <w:rFonts w:cs="Times New Roman"/>
          <w:szCs w:val="24"/>
        </w:rPr>
        <w:t xml:space="preserve">, a tool </w:t>
      </w:r>
      <w:r w:rsidR="00A216FB">
        <w:rPr>
          <w:rFonts w:cs="Times New Roman"/>
          <w:szCs w:val="24"/>
        </w:rPr>
        <w:t>that vectorizes each word of a</w:t>
      </w:r>
      <w:r w:rsidR="00A52AA4">
        <w:rPr>
          <w:rFonts w:cs="Times New Roman"/>
          <w:szCs w:val="24"/>
        </w:rPr>
        <w:t xml:space="preserve"> </w:t>
      </w:r>
      <w:r w:rsidR="00A216FB">
        <w:rPr>
          <w:rFonts w:cs="Times New Roman"/>
          <w:szCs w:val="24"/>
        </w:rPr>
        <w:t xml:space="preserve">document </w:t>
      </w:r>
      <w:r w:rsidR="00A52AA4">
        <w:rPr>
          <w:rFonts w:cs="Times New Roman"/>
          <w:szCs w:val="24"/>
        </w:rPr>
        <w:fldChar w:fldCharType="begin"/>
      </w:r>
      <w:r w:rsidR="00A52AA4">
        <w:rPr>
          <w:rFonts w:cs="Times New Roman"/>
          <w:szCs w:val="24"/>
        </w:rPr>
        <w:instrText xml:space="preserve"> ADDIN ZOTERO_ITEM CSL_CITATION {"citationID":"ZdN5xJAI","properties":{"formattedCitation":"[Zhou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A52AA4">
        <w:rPr>
          <w:rFonts w:cs="Times New Roman"/>
          <w:szCs w:val="24"/>
        </w:rPr>
        <w:fldChar w:fldCharType="separate"/>
      </w:r>
      <w:r w:rsidR="00A52AA4" w:rsidRPr="00A52AA4">
        <w:rPr>
          <w:rFonts w:cs="Times New Roman"/>
        </w:rPr>
        <w:t>[Zhou et al</w:t>
      </w:r>
      <w:r w:rsidR="00CF64B0">
        <w:rPr>
          <w:rFonts w:cs="Times New Roman"/>
        </w:rPr>
        <w:t xml:space="preserve">.  </w:t>
      </w:r>
      <w:r w:rsidR="00A52AA4" w:rsidRPr="00A52AA4">
        <w:rPr>
          <w:rFonts w:cs="Times New Roman"/>
        </w:rPr>
        <w:t>2019]</w:t>
      </w:r>
      <w:r w:rsidR="00A52AA4">
        <w:rPr>
          <w:rFonts w:cs="Times New Roman"/>
          <w:szCs w:val="24"/>
        </w:rPr>
        <w:fldChar w:fldCharType="end"/>
      </w:r>
      <w:r w:rsidR="00CF64B0">
        <w:rPr>
          <w:rFonts w:cs="Times New Roman"/>
          <w:szCs w:val="24"/>
        </w:rPr>
        <w:t xml:space="preserve">.  </w:t>
      </w:r>
      <w:r w:rsidR="00C33A0F">
        <w:rPr>
          <w:rFonts w:cs="Times New Roman"/>
          <w:szCs w:val="24"/>
        </w:rPr>
        <w:t xml:space="preserve">These vectors can be grouped and analyzed for similarity that focuses on the raw value of the grouped terms, which provides a solution to some of the problems, such as native language, natural language processing engineers are facing with code today </w:t>
      </w:r>
      <w:r w:rsidR="00C33A0F">
        <w:rPr>
          <w:rFonts w:cs="Times New Roman"/>
          <w:szCs w:val="24"/>
        </w:rPr>
        <w:fldChar w:fldCharType="begin"/>
      </w:r>
      <w:r w:rsidR="00C33A0F">
        <w:rPr>
          <w:rFonts w:cs="Times New Roman"/>
          <w:szCs w:val="24"/>
        </w:rPr>
        <w:instrText xml:space="preserve"> ADDIN ZOTERO_ITEM CSL_CITATION {"citationID":"6sIyHgrX","properties":{"formattedCitation":"[Zhou et al. 2019]","plainCitation":"[Zhou et al. 2019]","noteIndex":0},"citationItems":[{"id":6,"uris":["http://zotero.org/users/local/B8a741ni/items/YVBGUF5A"],"uri":["http://zotero.org/users/local/B8a741ni/items/YVBGUF5A"],"itemData":{"id":6,"type":"article-journal","abstract":"Text similarity measurement, which is a basic task in natural language processing, is widely used in text information mining, news classiﬁcation and clustering, artiﬁcial intelligence, and other ﬁelds. This paper proposes a text similarity measure method named word vector distance decentralization (WVDD) which can deal with complex semantic relations, including sentence components, word order and weights for Chinese language. Then, the clustering analysis is performed for the obtained similarity results. A K-means algorithm based on Spark architecture for parallel computing is adopted to accelerate clustering speed here. In experimental veriﬁcation, the test sets are signiﬁcant number of customer comments posted on the Jingdong website, which is a comprehensive online shopping mall. F-measure is used to evaluate the accuracy of the results obtained by the proposed method. The superiority of the proposed method is veriﬁed and compared with the sentence vector model (Doc2vec) and bag-of-words model. The proposed method can be applied to analyze network language, such as customers’ comments online and web chat data.","container-title":"IEEE Access","DOI":"10.1109/ACCESS.2019.2932334","ISSN":"2169-3536","journalAbbreviation":"IEEE Access","language":"en","page":"107247-107258","source":"DOI.org (Crossref)","title":"Text Similarity Measurement of Semantic Cognition Based on Word Vector Distance Decentralization With Clustering Analysis","volume":"7","author":[{"family":"Zhou","given":"Shenghan"},{"family":"Xu","given":"Xingxing"},{"family":"Liu","given":"Yinglai"},{"family":"Chang","given":"Runfeng"},{"family":"Xiao","given":"Yiyong"}],"issued":{"date-parts":[["2019"]]}}}],"schema":"https://github.com/citation-style-language/schema/raw/master/csl-citation.json"} </w:instrText>
      </w:r>
      <w:r w:rsidR="00C33A0F">
        <w:rPr>
          <w:rFonts w:cs="Times New Roman"/>
          <w:szCs w:val="24"/>
        </w:rPr>
        <w:fldChar w:fldCharType="separate"/>
      </w:r>
      <w:r w:rsidR="00C33A0F" w:rsidRPr="00C33A0F">
        <w:rPr>
          <w:rFonts w:cs="Times New Roman"/>
        </w:rPr>
        <w:t>[Zhou et al</w:t>
      </w:r>
      <w:r w:rsidR="00CF64B0">
        <w:rPr>
          <w:rFonts w:cs="Times New Roman"/>
        </w:rPr>
        <w:t xml:space="preserve">.  </w:t>
      </w:r>
      <w:r w:rsidR="00C33A0F" w:rsidRPr="00C33A0F">
        <w:rPr>
          <w:rFonts w:cs="Times New Roman"/>
        </w:rPr>
        <w:t>2019]</w:t>
      </w:r>
      <w:r w:rsidR="00C33A0F">
        <w:rPr>
          <w:rFonts w:cs="Times New Roman"/>
          <w:szCs w:val="24"/>
        </w:rPr>
        <w:fldChar w:fldCharType="end"/>
      </w:r>
      <w:r w:rsidR="00CF64B0">
        <w:rPr>
          <w:rFonts w:cs="Times New Roman"/>
          <w:szCs w:val="24"/>
        </w:rPr>
        <w:t xml:space="preserve">.  </w:t>
      </w:r>
      <w:r w:rsidR="00D82116">
        <w:rPr>
          <w:rFonts w:cs="Times New Roman"/>
          <w:szCs w:val="24"/>
        </w:rPr>
        <w:t>Similar to this method of vector grouping</w:t>
      </w:r>
      <w:r w:rsidR="00030501">
        <w:rPr>
          <w:rFonts w:cs="Times New Roman"/>
          <w:szCs w:val="24"/>
        </w:rPr>
        <w:t xml:space="preserve">, </w:t>
      </w:r>
      <w:r w:rsidR="00D82116">
        <w:rPr>
          <w:rFonts w:cs="Times New Roman"/>
          <w:szCs w:val="24"/>
        </w:rPr>
        <w:t xml:space="preserve"> is the use of word embedding </w:t>
      </w:r>
      <w:r w:rsidR="00D82116">
        <w:rPr>
          <w:rFonts w:cs="Times New Roman"/>
          <w:szCs w:val="24"/>
        </w:rPr>
        <w:fldChar w:fldCharType="begin"/>
      </w:r>
      <w:r w:rsidR="00D82116">
        <w:rPr>
          <w:rFonts w:cs="Times New Roman"/>
          <w:szCs w:val="24"/>
        </w:rPr>
        <w:instrText xml:space="preserve"> ADDIN ZOTERO_ITEM CSL_CITATION {"citationID":"FhvCQ3hI","properties":{"formattedCitation":"[Flisar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D82116">
        <w:rPr>
          <w:rFonts w:cs="Times New Roman"/>
          <w:szCs w:val="24"/>
        </w:rPr>
        <w:fldChar w:fldCharType="separate"/>
      </w:r>
      <w:r w:rsidR="00D82116" w:rsidRPr="00D82116">
        <w:rPr>
          <w:rFonts w:cs="Times New Roman"/>
        </w:rPr>
        <w:t>[</w:t>
      </w:r>
      <w:proofErr w:type="spellStart"/>
      <w:r w:rsidR="00D82116" w:rsidRPr="00D82116">
        <w:rPr>
          <w:rFonts w:cs="Times New Roman"/>
        </w:rPr>
        <w:t>Flisar</w:t>
      </w:r>
      <w:proofErr w:type="spellEnd"/>
      <w:r w:rsidR="00D82116" w:rsidRPr="00D82116">
        <w:rPr>
          <w:rFonts w:cs="Times New Roman"/>
        </w:rPr>
        <w:t xml:space="preserve"> and </w:t>
      </w:r>
      <w:proofErr w:type="spellStart"/>
      <w:r w:rsidR="00D82116" w:rsidRPr="00D82116">
        <w:rPr>
          <w:rFonts w:cs="Times New Roman"/>
        </w:rPr>
        <w:t>Podgorelec</w:t>
      </w:r>
      <w:proofErr w:type="spellEnd"/>
      <w:r w:rsidR="00D82116" w:rsidRPr="00D82116">
        <w:rPr>
          <w:rFonts w:cs="Times New Roman"/>
        </w:rPr>
        <w:t xml:space="preserve"> 2019]</w:t>
      </w:r>
      <w:r w:rsidR="00D82116">
        <w:rPr>
          <w:rFonts w:cs="Times New Roman"/>
          <w:szCs w:val="24"/>
        </w:rPr>
        <w:fldChar w:fldCharType="end"/>
      </w:r>
      <w:r w:rsidR="00CF64B0">
        <w:rPr>
          <w:rFonts w:cs="Times New Roman"/>
          <w:szCs w:val="24"/>
        </w:rPr>
        <w:t xml:space="preserve">.  </w:t>
      </w:r>
      <w:r w:rsidR="00AF6F1F">
        <w:rPr>
          <w:rFonts w:cs="Times New Roman"/>
          <w:szCs w:val="24"/>
        </w:rPr>
        <w:t xml:space="preserve">Word embedding focuses on low dimensional real value vectors rather than looking at groupings of words for </w:t>
      </w:r>
      <w:r w:rsidR="00AF6F1F">
        <w:rPr>
          <w:rFonts w:cs="Times New Roman"/>
          <w:szCs w:val="24"/>
        </w:rPr>
        <w:lastRenderedPageBreak/>
        <w:t xml:space="preserve">semantic value </w:t>
      </w:r>
      <w:r w:rsidR="00AF6F1F">
        <w:rPr>
          <w:rFonts w:cs="Times New Roman"/>
          <w:szCs w:val="24"/>
        </w:rPr>
        <w:fldChar w:fldCharType="begin"/>
      </w:r>
      <w:r w:rsidR="00AF6F1F">
        <w:rPr>
          <w:rFonts w:cs="Times New Roman"/>
          <w:szCs w:val="24"/>
        </w:rPr>
        <w:instrText xml:space="preserve"> ADDIN ZOTERO_ITEM CSL_CITATION {"citationID":"36RmnV1O","properties":{"formattedCitation":"[Flisar and Podgorelec 2019]","plainCitation":"[Flisar and Podgorelec 2019]","noteIndex":0},"citationItems":[{"id":8,"uris":["http://zotero.org/users/local/B8a741ni/items/HFL2CZMC"],"uri":["http://zotero.org/users/local/B8a741ni/items/HFL2CZMC"],"itemData":{"id":8,"type":"article-journal","abstract":"Self-admitted technical debt (SATD) is annotated in source code comments by developers and has been recognized as a great source of discovering ﬂawed software. To reduce manual effort, some recent studies have focused on automated detection of SATD using text classiﬁcation methods. To train their classiﬁer, these methods need labeled samples, which also require a lot of effort to obtain. We developed a new SATD identiﬁcation method, which takes advantage of a large corpus of unlabeled code comments, extracted from open source projects, to train a word embedding model. After applying feature selection, the pre-trained word embedding is used for discovering semantically similar features in source code comments to enhance the original feature set. By using such enhanced feature set for classiﬁcation, our goal was to improve the identiﬁcation of SATD when compared to existing methods. The proposed feature enhancement method was used with the three most common feature selection methods (CHI, IG, and MI), and three well-known text classiﬁcation algorithms (NB, SVM, and ME) and was tested on ten open source projects. The experimental results show a signiﬁcant improvement in SATD identiﬁcation over the compared methods. With an achieved 82% of correct predictions of SATD, the proposed method seems to be a good candidate to be adopted in practice.","container-title":"IEEE Access","DOI":"10.1109/ACCESS.2019.2933318","ISSN":"2169-3536","journalAbbreviation":"IEEE Access","language":"en","page":"106475-106494","source":"DOI.org (Crossref)","title":"Identification of Self-Admitted Technical Debt Using Enhanced Feature Selection Based on Word Embedding","volume":"7","author":[{"family":"Flisar","given":"Jernej"},{"family":"Podgorelec","given":"Vili"}],"issued":{"date-parts":[["2019"]]}}}],"schema":"https://github.com/citation-style-language/schema/raw/master/csl-citation.json"} </w:instrText>
      </w:r>
      <w:r w:rsidR="00AF6F1F">
        <w:rPr>
          <w:rFonts w:cs="Times New Roman"/>
          <w:szCs w:val="24"/>
        </w:rPr>
        <w:fldChar w:fldCharType="separate"/>
      </w:r>
      <w:r w:rsidR="00AF6F1F" w:rsidRPr="00AF6F1F">
        <w:rPr>
          <w:rFonts w:cs="Times New Roman"/>
        </w:rPr>
        <w:t>[</w:t>
      </w:r>
      <w:proofErr w:type="spellStart"/>
      <w:r w:rsidR="00AF6F1F" w:rsidRPr="00AF6F1F">
        <w:rPr>
          <w:rFonts w:cs="Times New Roman"/>
        </w:rPr>
        <w:t>Flisar</w:t>
      </w:r>
      <w:proofErr w:type="spellEnd"/>
      <w:r w:rsidR="00AF6F1F" w:rsidRPr="00AF6F1F">
        <w:rPr>
          <w:rFonts w:cs="Times New Roman"/>
        </w:rPr>
        <w:t xml:space="preserve"> and </w:t>
      </w:r>
      <w:proofErr w:type="spellStart"/>
      <w:r w:rsidR="00AF6F1F" w:rsidRPr="00AF6F1F">
        <w:rPr>
          <w:rFonts w:cs="Times New Roman"/>
        </w:rPr>
        <w:t>Podgorelec</w:t>
      </w:r>
      <w:proofErr w:type="spellEnd"/>
      <w:r w:rsidR="00AF6F1F" w:rsidRPr="00AF6F1F">
        <w:rPr>
          <w:rFonts w:cs="Times New Roman"/>
        </w:rPr>
        <w:t xml:space="preserve"> 2019]</w:t>
      </w:r>
      <w:r w:rsidR="00AF6F1F">
        <w:rPr>
          <w:rFonts w:cs="Times New Roman"/>
          <w:szCs w:val="24"/>
        </w:rPr>
        <w:fldChar w:fldCharType="end"/>
      </w:r>
      <w:r w:rsidR="00CF64B0">
        <w:rPr>
          <w:rFonts w:cs="Times New Roman"/>
          <w:szCs w:val="24"/>
        </w:rPr>
        <w:t xml:space="preserve">.  </w:t>
      </w:r>
      <w:r w:rsidR="00AF6F1F">
        <w:rPr>
          <w:rFonts w:cs="Times New Roman"/>
          <w:szCs w:val="24"/>
        </w:rPr>
        <w:t xml:space="preserve">These varying methods all come to the same conclusion, comments should be meaningful and related to the source code that they are in, which is something that </w:t>
      </w:r>
      <w:r w:rsidR="00AF19A8">
        <w:rPr>
          <w:rFonts w:cs="Times New Roman"/>
          <w:szCs w:val="24"/>
        </w:rPr>
        <w:t>commented-out code</w:t>
      </w:r>
      <w:r w:rsidR="00AF6F1F">
        <w:rPr>
          <w:rFonts w:cs="Times New Roman"/>
          <w:szCs w:val="24"/>
        </w:rPr>
        <w:t xml:space="preserve"> does not do</w:t>
      </w:r>
      <w:r w:rsidR="00CF64B0">
        <w:rPr>
          <w:rFonts w:cs="Times New Roman"/>
          <w:szCs w:val="24"/>
        </w:rPr>
        <w:t xml:space="preserve">.  </w:t>
      </w:r>
      <w:r w:rsidR="00F92CF5">
        <w:rPr>
          <w:rFonts w:cs="Times New Roman"/>
          <w:szCs w:val="24"/>
        </w:rPr>
        <w:t>This supports the importance of our research in today’s modern coding age.</w:t>
      </w:r>
    </w:p>
    <w:p w14:paraId="0960B3A1" w14:textId="50A015E7" w:rsidR="002A06D3" w:rsidRDefault="002A06D3" w:rsidP="00D82116">
      <w:pPr>
        <w:rPr>
          <w:rFonts w:cs="Times New Roman"/>
          <w:szCs w:val="24"/>
        </w:rPr>
      </w:pPr>
      <w:r>
        <w:rPr>
          <w:rFonts w:cs="Times New Roman"/>
          <w:szCs w:val="24"/>
        </w:rPr>
        <w:t xml:space="preserve">Another example of comment quality is given by </w:t>
      </w:r>
      <w:proofErr w:type="spellStart"/>
      <w:r>
        <w:rPr>
          <w:rFonts w:cs="Times New Roman"/>
          <w:szCs w:val="24"/>
        </w:rPr>
        <w:t>Fluri</w:t>
      </w:r>
      <w:proofErr w:type="spellEnd"/>
      <w:r>
        <w:rPr>
          <w:rFonts w:cs="Times New Roman"/>
          <w:szCs w:val="24"/>
        </w:rPr>
        <w:t xml:space="preserve"> et al</w:t>
      </w:r>
      <w:r w:rsidR="00CF64B0">
        <w:rPr>
          <w:rFonts w:cs="Times New Roman"/>
          <w:szCs w:val="24"/>
        </w:rPr>
        <w:t xml:space="preserve">.  </w:t>
      </w:r>
      <w:r>
        <w:rPr>
          <w:rFonts w:cs="Times New Roman"/>
          <w:szCs w:val="24"/>
        </w:rPr>
        <w:t>and is based off of the evolution of comments as source code evolves</w:t>
      </w:r>
      <w:r w:rsidR="00CF64B0">
        <w:rPr>
          <w:rFonts w:cs="Times New Roman"/>
          <w:szCs w:val="24"/>
        </w:rPr>
        <w:t xml:space="preserve">.  </w:t>
      </w:r>
      <w:r>
        <w:rPr>
          <w:rFonts w:cs="Times New Roman"/>
          <w:szCs w:val="24"/>
        </w:rPr>
        <w:t>One of the first things that their team focuses on is the detection of changes to the source code in order to see where comments have been added, removed, extended</w:t>
      </w:r>
      <w:r w:rsidR="00EF22AD">
        <w:rPr>
          <w:rFonts w:cs="Times New Roman"/>
          <w:szCs w:val="24"/>
        </w:rPr>
        <w:t>,</w:t>
      </w:r>
      <w:r>
        <w:rPr>
          <w:rFonts w:cs="Times New Roman"/>
          <w:szCs w:val="24"/>
        </w:rPr>
        <w:t xml:space="preserve"> or changed </w:t>
      </w:r>
      <w:r>
        <w:rPr>
          <w:rFonts w:cs="Times New Roman"/>
          <w:szCs w:val="24"/>
        </w:rPr>
        <w:fldChar w:fldCharType="begin"/>
      </w:r>
      <w:r>
        <w:rPr>
          <w:rFonts w:cs="Times New Roman"/>
          <w:szCs w:val="24"/>
        </w:rPr>
        <w:instrText xml:space="preserve"> ADDIN ZOTERO_ITEM CSL_CITATION {"citationID":"Zd7ARtAF","properties":{"formattedCitation":"[Fluri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Pr>
          <w:rFonts w:cs="Times New Roman"/>
          <w:szCs w:val="24"/>
        </w:rPr>
        <w:fldChar w:fldCharType="separate"/>
      </w:r>
      <w:r w:rsidRPr="002A06D3">
        <w:rPr>
          <w:rFonts w:cs="Times New Roman"/>
        </w:rPr>
        <w:t>[</w:t>
      </w:r>
      <w:proofErr w:type="spellStart"/>
      <w:r w:rsidRPr="002A06D3">
        <w:rPr>
          <w:rFonts w:cs="Times New Roman"/>
        </w:rPr>
        <w:t>Fluri</w:t>
      </w:r>
      <w:proofErr w:type="spellEnd"/>
      <w:r w:rsidRPr="002A06D3">
        <w:rPr>
          <w:rFonts w:cs="Times New Roman"/>
        </w:rPr>
        <w:t xml:space="preserve"> et al</w:t>
      </w:r>
      <w:r w:rsidR="00CF64B0">
        <w:rPr>
          <w:rFonts w:cs="Times New Roman"/>
        </w:rPr>
        <w:t xml:space="preserve">.  </w:t>
      </w:r>
      <w:r w:rsidRPr="002A06D3">
        <w:rPr>
          <w:rFonts w:cs="Times New Roman"/>
        </w:rPr>
        <w:t>2007]</w:t>
      </w:r>
      <w:r>
        <w:rPr>
          <w:rFonts w:cs="Times New Roman"/>
          <w:szCs w:val="24"/>
        </w:rPr>
        <w:fldChar w:fldCharType="end"/>
      </w:r>
      <w:r w:rsidR="00CF64B0">
        <w:rPr>
          <w:rFonts w:cs="Times New Roman"/>
          <w:szCs w:val="24"/>
        </w:rPr>
        <w:t xml:space="preserve">.  </w:t>
      </w:r>
      <w:r w:rsidR="00C31453">
        <w:rPr>
          <w:rFonts w:cs="Times New Roman"/>
          <w:szCs w:val="24"/>
        </w:rPr>
        <w:t>By tracking these changes their team is able to visualize the changes to the commenting on the source code over time to see if comments are being kept cohesive and relational to the complexity of the source code</w:t>
      </w:r>
      <w:r w:rsidR="00CF64B0">
        <w:rPr>
          <w:rFonts w:cs="Times New Roman"/>
          <w:szCs w:val="24"/>
        </w:rPr>
        <w:t xml:space="preserve">.  </w:t>
      </w:r>
      <w:r w:rsidR="00C31453">
        <w:rPr>
          <w:rFonts w:cs="Times New Roman"/>
          <w:szCs w:val="24"/>
        </w:rPr>
        <w:t>One of the findings of their team is that the closer a comment is to code within the source file</w:t>
      </w:r>
      <w:r w:rsidR="00EF22AD">
        <w:rPr>
          <w:rFonts w:cs="Times New Roman"/>
          <w:szCs w:val="24"/>
        </w:rPr>
        <w:t>,</w:t>
      </w:r>
      <w:r w:rsidR="00C31453">
        <w:rPr>
          <w:rFonts w:cs="Times New Roman"/>
          <w:szCs w:val="24"/>
        </w:rPr>
        <w:t xml:space="preserve"> the higher quality it tends to be </w:t>
      </w:r>
      <w:r w:rsidR="00C31453">
        <w:rPr>
          <w:rFonts w:cs="Times New Roman"/>
          <w:szCs w:val="24"/>
        </w:rPr>
        <w:fldChar w:fldCharType="begin"/>
      </w:r>
      <w:r w:rsidR="00C31453">
        <w:rPr>
          <w:rFonts w:cs="Times New Roman"/>
          <w:szCs w:val="24"/>
        </w:rPr>
        <w:instrText xml:space="preserve"> ADDIN ZOTERO_ITEM CSL_CITATION {"citationID":"sGhuz4PF","properties":{"formattedCitation":"[Fluri et al. 2007]","plainCitation":"[Fluri et al. 2007]","noteIndex":0},"citationItems":[{"id":68,"uris":["http://zotero.org/users/local/B8a741ni/items/DTU3PTV8"],"uri":["http://zotero.org/users/local/B8a741ni/items/DTU3PTV8"],"itemData":{"id":68,"type":"paper-conference","abstract":"Comments are valuable especially for program understanding and maintenance, but do developers comment their code? To which extent do they add comments or adapt them when they evolve the code? We examine the question whether source code and associated comments are really changed together along the evolutionary history of a software system. In this paper, we describe an approach to map code and comments to observe their co-evolution over multiple versions. We investigated three open source systems (i.e., ArgoUML, Azureus, and JDT Core) and describe how comments and code co-evolved over time. Some of our ﬁndings show that: 1) newly added code—despite its growth rate—barely gets commented; 2) class and method declarations are commented most frequently but far less, for example, method calls; and 3) that 97% of comment changes are done in the same revision as the associated source code change.","container-title":"14th Working Conference on Reverse Engineering (WCRE 2007)","DOI":"10.1109/WCRE.2007.21","event":"14th Working Conference on Reverse Engineering (WCRE 2007)","event-place":"Vancouver, BC, Canada","ISBN":"978-0-7695-3034-5","language":"en","note":"ISSN: 1095-1350","page":"70-79","publisher":"IEEE","publisher-place":"Vancouver, BC, Canada","source":"DOI.org (Crossref)","title":"Do Code and Comments Co-Evolve? On the Relation between Source Code and Comment Changes","title-short":"Do Code and Comments Co-Evolve?","URL":"http://ieeexplore.ieee.org/document/4400153/","author":[{"family":"Fluri","given":"Beat"},{"family":"Wursch","given":"Michael"},{"family":"Gall","given":"Harald C."}],"accessed":{"date-parts":[["2020",3,23]]},"issued":{"date-parts":[["2007",10]]}}}],"schema":"https://github.com/citation-style-language/schema/raw/master/csl-citation.json"} </w:instrText>
      </w:r>
      <w:r w:rsidR="00C31453">
        <w:rPr>
          <w:rFonts w:cs="Times New Roman"/>
          <w:szCs w:val="24"/>
        </w:rPr>
        <w:fldChar w:fldCharType="separate"/>
      </w:r>
      <w:r w:rsidR="00C31453" w:rsidRPr="00C31453">
        <w:rPr>
          <w:rFonts w:cs="Times New Roman"/>
        </w:rPr>
        <w:t>[</w:t>
      </w:r>
      <w:proofErr w:type="spellStart"/>
      <w:r w:rsidR="00C31453" w:rsidRPr="00C31453">
        <w:rPr>
          <w:rFonts w:cs="Times New Roman"/>
        </w:rPr>
        <w:t>Fluri</w:t>
      </w:r>
      <w:proofErr w:type="spellEnd"/>
      <w:r w:rsidR="00C31453" w:rsidRPr="00C31453">
        <w:rPr>
          <w:rFonts w:cs="Times New Roman"/>
        </w:rPr>
        <w:t xml:space="preserve"> et al</w:t>
      </w:r>
      <w:r w:rsidR="00CF64B0">
        <w:rPr>
          <w:rFonts w:cs="Times New Roman"/>
        </w:rPr>
        <w:t xml:space="preserve">.  </w:t>
      </w:r>
      <w:r w:rsidR="00C31453" w:rsidRPr="00C31453">
        <w:rPr>
          <w:rFonts w:cs="Times New Roman"/>
        </w:rPr>
        <w:t>2007]</w:t>
      </w:r>
      <w:r w:rsidR="00C31453">
        <w:rPr>
          <w:rFonts w:cs="Times New Roman"/>
          <w:szCs w:val="24"/>
        </w:rPr>
        <w:fldChar w:fldCharType="end"/>
      </w:r>
      <w:r w:rsidR="00CF64B0">
        <w:rPr>
          <w:rFonts w:cs="Times New Roman"/>
          <w:szCs w:val="24"/>
        </w:rPr>
        <w:t xml:space="preserve">.  </w:t>
      </w:r>
      <w:r w:rsidR="00C31453">
        <w:rPr>
          <w:rFonts w:cs="Times New Roman"/>
          <w:szCs w:val="24"/>
        </w:rPr>
        <w:t>For example</w:t>
      </w:r>
      <w:r w:rsidR="00F07D50">
        <w:rPr>
          <w:rFonts w:cs="Times New Roman"/>
          <w:szCs w:val="24"/>
        </w:rPr>
        <w:t>,</w:t>
      </w:r>
      <w:r w:rsidR="00C31453">
        <w:rPr>
          <w:rFonts w:cs="Times New Roman"/>
          <w:szCs w:val="24"/>
        </w:rPr>
        <w:t xml:space="preserve"> a comment which is on the same line as code is going to be extremely related, whereas a comment before a function will give a less detailed overview of a section of code.</w:t>
      </w:r>
    </w:p>
    <w:p w14:paraId="161668F6" w14:textId="4B8D8081" w:rsidR="00F07D50" w:rsidRDefault="00F07D50" w:rsidP="00D82116">
      <w:pPr>
        <w:rPr>
          <w:rFonts w:cs="Times New Roman"/>
          <w:szCs w:val="24"/>
        </w:rPr>
      </w:pPr>
      <w:r>
        <w:rPr>
          <w:rFonts w:cs="Times New Roman"/>
          <w:szCs w:val="24"/>
        </w:rPr>
        <w:t>Another part of comment quality is the overall density of comments found within source code</w:t>
      </w:r>
      <w:r w:rsidR="00CF64B0">
        <w:rPr>
          <w:rFonts w:cs="Times New Roman"/>
          <w:szCs w:val="24"/>
        </w:rPr>
        <w:t xml:space="preserve">.  </w:t>
      </w:r>
      <w:r>
        <w:rPr>
          <w:rFonts w:cs="Times New Roman"/>
          <w:szCs w:val="24"/>
        </w:rPr>
        <w:t>Riehle and Arafat studied the commenting practices of open source programming, which included a deep analysis of the relative density of comments in a project</w:t>
      </w:r>
      <w:r w:rsidR="00CF64B0">
        <w:rPr>
          <w:rFonts w:cs="Times New Roman"/>
          <w:szCs w:val="24"/>
        </w:rPr>
        <w:t xml:space="preserve">.  </w:t>
      </w:r>
      <w:r>
        <w:rPr>
          <w:rFonts w:cs="Times New Roman"/>
          <w:szCs w:val="24"/>
        </w:rPr>
        <w:t>Interestingly</w:t>
      </w:r>
      <w:r w:rsidR="00EF22AD">
        <w:rPr>
          <w:rFonts w:cs="Times New Roman"/>
          <w:szCs w:val="24"/>
        </w:rPr>
        <w:t>,</w:t>
      </w:r>
      <w:r>
        <w:rPr>
          <w:rFonts w:cs="Times New Roman"/>
          <w:szCs w:val="24"/>
        </w:rPr>
        <w:t xml:space="preserve"> the standard deviation of comment coverage in open source projects is over 10.88% </w:t>
      </w:r>
      <w:r>
        <w:rPr>
          <w:rFonts w:cs="Times New Roman"/>
          <w:szCs w:val="24"/>
        </w:rPr>
        <w:fldChar w:fldCharType="begin"/>
      </w:r>
      <w:r>
        <w:rPr>
          <w:rFonts w:cs="Times New Roman"/>
          <w:szCs w:val="24"/>
        </w:rPr>
        <w:instrText xml:space="preserve"> ADDIN ZOTERO_ITEM CSL_CITATION {"citationID":"kuliYvbF","properties":{"formattedCitation":"[Arafat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Pr>
          <w:rFonts w:cs="Times New Roman"/>
          <w:szCs w:val="24"/>
        </w:rPr>
        <w:fldChar w:fldCharType="separate"/>
      </w:r>
      <w:r w:rsidRPr="00F07D50">
        <w:rPr>
          <w:rFonts w:cs="Times New Roman"/>
        </w:rPr>
        <w:t>[Arafat and Riehle 2009]</w:t>
      </w:r>
      <w:r>
        <w:rPr>
          <w:rFonts w:cs="Times New Roman"/>
          <w:szCs w:val="24"/>
        </w:rPr>
        <w:fldChar w:fldCharType="end"/>
      </w:r>
      <w:r w:rsidR="00CF64B0">
        <w:rPr>
          <w:rFonts w:cs="Times New Roman"/>
          <w:szCs w:val="24"/>
        </w:rPr>
        <w:t xml:space="preserve">.  </w:t>
      </w:r>
      <w:r>
        <w:rPr>
          <w:rFonts w:cs="Times New Roman"/>
          <w:szCs w:val="24"/>
        </w:rPr>
        <w:t>The largest finding of their research showed that the longer the project gets</w:t>
      </w:r>
      <w:r w:rsidR="00967444">
        <w:rPr>
          <w:rFonts w:cs="Times New Roman"/>
          <w:szCs w:val="24"/>
        </w:rPr>
        <w:t>,</w:t>
      </w:r>
      <w:r>
        <w:rPr>
          <w:rFonts w:cs="Times New Roman"/>
          <w:szCs w:val="24"/>
        </w:rPr>
        <w:t xml:space="preserve"> the more comment density falls </w:t>
      </w:r>
      <w:r w:rsidR="00F05240">
        <w:rPr>
          <w:rFonts w:cs="Times New Roman"/>
          <w:szCs w:val="24"/>
        </w:rPr>
        <w:t xml:space="preserve">going from 62.5% in small projects and descending to 18.67% in large projects </w:t>
      </w:r>
      <w:r w:rsidR="00F05240">
        <w:rPr>
          <w:rFonts w:cs="Times New Roman"/>
          <w:szCs w:val="24"/>
        </w:rPr>
        <w:fldChar w:fldCharType="begin"/>
      </w:r>
      <w:r w:rsidR="00F05240">
        <w:rPr>
          <w:rFonts w:cs="Times New Roman"/>
          <w:szCs w:val="24"/>
        </w:rPr>
        <w:instrText xml:space="preserve"> ADDIN ZOTERO_ITEM CSL_CITATION {"citationID":"Uek0hlsj","properties":{"formattedCitation":"[Arafat and Riehle 2009]","plainCitation":"[Arafat and Riehle 2009]","noteIndex":0},"citationItems":[{"id":69,"uris":["http://zotero.org/users/local/B8a741ni/items/6ACCMQIR"],"uri":["http://zotero.org/users/local/B8a741ni/items/6ACCMQIR"],"itemData":{"id":69,"type":"paper-conference","abstract":"The development processes of open source software are different from traditional closed source development processes. Still, open source software is frequently of high quality. This raises the question of how and why open source software creates high quality and whether it can maintain this quality for ever larger project sizes. In this paper, we look at one particular quality indicator, the density of comments in open source software code. We find that successful open source projects follow a consistent practice of documenting their source code, and we find that the comment density is independent of team and project size.","container-title":"Proceeding of the 24th ACM SIGPLAN conference companion on Object oriented programming systems languages and applications - OOPSLA '09","DOI":"10.1145/1639950.1640047","event":"Proceeding of the 24th ACM SIGPLAN conference companion","event-place":"Orlando, Florida, USA","ISBN":"978-1-60558-768-4","language":"en","page":"857","publisher":"ACM Press","publisher-place":"Orlando, Florida, USA","source":"DOI.org (Crossref)","title":"The commenting practice of open source","URL":"http://dl.acm.org/citation.cfm?doid=1639950.1640047","author":[{"family":"Arafat","given":"Oliver"},{"family":"Riehle","given":"Dirk"}],"accessed":{"date-parts":[["2020",3,23]]},"issued":{"date-parts":[["2009"]]}}}],"schema":"https://github.com/citation-style-language/schema/raw/master/csl-citation.json"} </w:instrText>
      </w:r>
      <w:r w:rsidR="00F05240">
        <w:rPr>
          <w:rFonts w:cs="Times New Roman"/>
          <w:szCs w:val="24"/>
        </w:rPr>
        <w:fldChar w:fldCharType="separate"/>
      </w:r>
      <w:r w:rsidR="00F05240" w:rsidRPr="00F05240">
        <w:rPr>
          <w:rFonts w:cs="Times New Roman"/>
        </w:rPr>
        <w:t>[Arafat and Riehle 2009]</w:t>
      </w:r>
      <w:r w:rsidR="00F05240">
        <w:rPr>
          <w:rFonts w:cs="Times New Roman"/>
          <w:szCs w:val="24"/>
        </w:rPr>
        <w:fldChar w:fldCharType="end"/>
      </w:r>
      <w:r w:rsidR="00CF64B0">
        <w:rPr>
          <w:rFonts w:cs="Times New Roman"/>
          <w:szCs w:val="24"/>
        </w:rPr>
        <w:t xml:space="preserve">.  </w:t>
      </w:r>
      <w:r w:rsidR="00F05240">
        <w:rPr>
          <w:rFonts w:cs="Times New Roman"/>
          <w:szCs w:val="24"/>
        </w:rPr>
        <w:t xml:space="preserve">This is directly related to our </w:t>
      </w:r>
      <w:r w:rsidR="00F05240" w:rsidRPr="004430D6">
        <w:rPr>
          <w:rFonts w:cs="Times New Roman"/>
          <w:b/>
          <w:bCs/>
          <w:szCs w:val="24"/>
        </w:rPr>
        <w:t>RQ 3</w:t>
      </w:r>
      <w:r w:rsidR="00F05240">
        <w:rPr>
          <w:rFonts w:cs="Times New Roman"/>
          <w:szCs w:val="24"/>
        </w:rPr>
        <w:t xml:space="preserve">, which has to do with the relative density of </w:t>
      </w:r>
      <w:r w:rsidR="00B27236">
        <w:rPr>
          <w:rFonts w:cs="Times New Roman"/>
          <w:szCs w:val="24"/>
        </w:rPr>
        <w:t>comments</w:t>
      </w:r>
      <w:r w:rsidR="00F05240">
        <w:rPr>
          <w:rFonts w:cs="Times New Roman"/>
          <w:szCs w:val="24"/>
        </w:rPr>
        <w:t xml:space="preserve"> in open source projects</w:t>
      </w:r>
      <w:r w:rsidR="00CF64B0">
        <w:rPr>
          <w:rFonts w:cs="Times New Roman"/>
          <w:szCs w:val="24"/>
        </w:rPr>
        <w:t xml:space="preserve">.  </w:t>
      </w:r>
      <w:r w:rsidR="00B27236">
        <w:rPr>
          <w:rFonts w:cs="Times New Roman"/>
          <w:szCs w:val="24"/>
        </w:rPr>
        <w:t xml:space="preserve">However, Riehle and Arafat did not consider commented-out code in their study, which we investigate in </w:t>
      </w:r>
      <w:r w:rsidR="00B27236" w:rsidRPr="00825AE2">
        <w:rPr>
          <w:rFonts w:cs="Times New Roman"/>
          <w:b/>
          <w:bCs/>
          <w:szCs w:val="24"/>
        </w:rPr>
        <w:t>RQ3</w:t>
      </w:r>
      <w:r w:rsidR="00B27236">
        <w:rPr>
          <w:rFonts w:cs="Times New Roman"/>
          <w:szCs w:val="24"/>
        </w:rPr>
        <w:t>.</w:t>
      </w:r>
    </w:p>
    <w:p w14:paraId="4E86D7D7" w14:textId="0856575D" w:rsidR="008E0747" w:rsidRDefault="008E0747" w:rsidP="0048571D">
      <w:pPr>
        <w:rPr>
          <w:rFonts w:cs="Times New Roman"/>
          <w:szCs w:val="24"/>
        </w:rPr>
      </w:pPr>
      <w:r>
        <w:rPr>
          <w:rFonts w:cs="Times New Roman"/>
          <w:szCs w:val="24"/>
        </w:rPr>
        <w:lastRenderedPageBreak/>
        <w:t>Another area of study on comments is the study of comment coverage within source code</w:t>
      </w:r>
      <w:r w:rsidR="00CF64B0">
        <w:rPr>
          <w:rFonts w:cs="Times New Roman"/>
          <w:szCs w:val="24"/>
        </w:rPr>
        <w:t xml:space="preserve">.  </w:t>
      </w:r>
      <w:r>
        <w:rPr>
          <w:rFonts w:cs="Times New Roman"/>
          <w:szCs w:val="24"/>
        </w:rPr>
        <w:t xml:space="preserve">This research is directly applicable to work such as automatic comment generation as a way to verify that the comments that are being generated </w:t>
      </w:r>
      <w:r w:rsidR="003A6569">
        <w:rPr>
          <w:rFonts w:cs="Times New Roman"/>
          <w:szCs w:val="24"/>
        </w:rPr>
        <w:t xml:space="preserve">are accurately capturing the meaning of </w:t>
      </w:r>
      <w:r>
        <w:rPr>
          <w:rFonts w:cs="Times New Roman"/>
          <w:szCs w:val="24"/>
        </w:rPr>
        <w:t>the source code in question</w:t>
      </w:r>
      <w:r w:rsidR="00CF64B0">
        <w:rPr>
          <w:rFonts w:cs="Times New Roman"/>
          <w:szCs w:val="24"/>
        </w:rPr>
        <w:t xml:space="preserve">.  </w:t>
      </w:r>
      <w:r>
        <w:rPr>
          <w:rFonts w:cs="Times New Roman"/>
          <w:szCs w:val="24"/>
        </w:rPr>
        <w:t xml:space="preserve">One such method of coverage analysis is to use </w:t>
      </w:r>
      <w:r w:rsidRPr="00B2494D">
        <w:rPr>
          <w:rStyle w:val="Code"/>
        </w:rPr>
        <w:t>word2vec</w:t>
      </w:r>
      <w:r>
        <w:rPr>
          <w:rFonts w:cs="Times New Roman"/>
          <w:szCs w:val="24"/>
        </w:rPr>
        <w:t xml:space="preserve"> which allows the user to create connections based on semantic similarities within the comments and the code </w:t>
      </w:r>
      <w:r>
        <w:rPr>
          <w:rFonts w:cs="Times New Roman"/>
          <w:szCs w:val="24"/>
        </w:rPr>
        <w:fldChar w:fldCharType="begin"/>
      </w:r>
      <w:r>
        <w:rPr>
          <w:rFonts w:cs="Times New Roman"/>
          <w:szCs w:val="24"/>
        </w:rPr>
        <w:instrText xml:space="preserve"> ADDIN ZOTERO_ITEM CSL_CITATION {"citationID":"bdRYQXgL","properties":{"formattedCitation":"[Chen et al. 2019]","plainCitation":"[Chen et al. 2019]","noteIndex":0},"citationItems":[{"id":18,"uris":["http://zotero.org/users/local/B8a741ni/items/GJ52U9V5"],"uri":["http://zotero.org/users/local/B8a741ni/items/GJ52U9V5"],"itemData":{"id":18,"type":"article-journal","abstract":"Comments convey useful information about the system functionalities and many methods for software engineering tasks take comments as an important source for many software engineering tasks such as code semantic analysis, code reuse and so on. However, unlike structural doc comments, it is challenging to identify the relationship between the functional semantics of the code and its corresponding textual descriptions nested inside the code and apply it to automatic analyzing and mining approaches in software engineering tasks eﬃciently.","container-title":"Journal of Systems and Software","DOI":"10.1016/j.jss.2019.03.010","ISSN":"01641212","journalAbbreviation":"Journal of Systems and Software","language":"en","page":"45-63","source":"DOI.org (Crossref)","title":"Automatically detecting the scopes of source code comments","volume":"153","author":[{"family":"Chen","given":"Huanchao"},{"family":"Huang","given":"Yuan"},{"family":"Liu","given":"Zhiyong"},{"family":"Chen","given":"Xiangping"},{"family":"Zhou","given":"Fan"},{"family":"Luo","given":"Xiaonan"}],"issued":{"date-parts":[["2019",7]]}}}],"schema":"https://github.com/citation-style-language/schema/raw/master/csl-citation.json"} </w:instrText>
      </w:r>
      <w:r>
        <w:rPr>
          <w:rFonts w:cs="Times New Roman"/>
          <w:szCs w:val="24"/>
        </w:rPr>
        <w:fldChar w:fldCharType="separate"/>
      </w:r>
      <w:r w:rsidRPr="00AE2A70">
        <w:rPr>
          <w:rFonts w:cs="Times New Roman"/>
        </w:rPr>
        <w:t>[Chen et al</w:t>
      </w:r>
      <w:r w:rsidR="00CF64B0">
        <w:rPr>
          <w:rFonts w:cs="Times New Roman"/>
        </w:rPr>
        <w:t xml:space="preserve">.  </w:t>
      </w:r>
      <w:r w:rsidRPr="00AE2A70">
        <w:rPr>
          <w:rFonts w:cs="Times New Roman"/>
        </w:rPr>
        <w:t>2019]</w:t>
      </w:r>
      <w:r>
        <w:rPr>
          <w:rFonts w:cs="Times New Roman"/>
          <w:szCs w:val="24"/>
        </w:rPr>
        <w:fldChar w:fldCharType="end"/>
      </w:r>
      <w:r w:rsidR="00CF64B0">
        <w:rPr>
          <w:rFonts w:cs="Times New Roman"/>
          <w:szCs w:val="24"/>
        </w:rPr>
        <w:t xml:space="preserve">.  </w:t>
      </w:r>
      <w:r>
        <w:rPr>
          <w:rFonts w:cs="Times New Roman"/>
          <w:szCs w:val="24"/>
        </w:rPr>
        <w:t xml:space="preserve">To analyze and condense the massive amount of data that is produced by </w:t>
      </w:r>
      <w:r w:rsidRPr="00AF0414">
        <w:rPr>
          <w:rStyle w:val="Code"/>
        </w:rPr>
        <w:t>word2vec</w:t>
      </w:r>
      <w:r>
        <w:rPr>
          <w:rFonts w:cs="Times New Roman"/>
          <w:szCs w:val="24"/>
        </w:rPr>
        <w:t>, Chen et al</w:t>
      </w:r>
      <w:r w:rsidR="00CF64B0">
        <w:rPr>
          <w:rFonts w:cs="Times New Roman"/>
          <w:szCs w:val="24"/>
        </w:rPr>
        <w:t xml:space="preserve">.  </w:t>
      </w:r>
      <w:r>
        <w:rPr>
          <w:rFonts w:cs="Times New Roman"/>
          <w:szCs w:val="24"/>
        </w:rPr>
        <w:t>recommend the application of random forest machine learning algorithms</w:t>
      </w:r>
      <w:r w:rsidR="00CF64B0">
        <w:rPr>
          <w:rFonts w:cs="Times New Roman"/>
          <w:szCs w:val="24"/>
        </w:rPr>
        <w:t xml:space="preserve">.  </w:t>
      </w:r>
      <w:r>
        <w:rPr>
          <w:rFonts w:cs="Times New Roman"/>
          <w:szCs w:val="24"/>
        </w:rPr>
        <w:t>This is because not only are they very powerful when it comes to the analysis of classifiers and have many well-established implementations, but random forests are also very good for bagging and bootstrapping data</w:t>
      </w:r>
      <w:r w:rsidR="00CF64B0">
        <w:rPr>
          <w:rFonts w:cs="Times New Roman"/>
          <w:szCs w:val="24"/>
        </w:rPr>
        <w:t xml:space="preserve">.  </w:t>
      </w:r>
    </w:p>
    <w:p w14:paraId="56354A00" w14:textId="27309406" w:rsidR="006B4409" w:rsidRDefault="006B4409" w:rsidP="006B4409">
      <w:pPr>
        <w:pStyle w:val="Heading2"/>
      </w:pPr>
      <w:bookmarkStart w:id="8" w:name="_Ref33723167"/>
      <w:bookmarkStart w:id="9" w:name="_Ref34207284"/>
      <w:r>
        <w:t>Automated Summarization and Text Detection</w:t>
      </w:r>
      <w:bookmarkEnd w:id="8"/>
      <w:bookmarkEnd w:id="9"/>
    </w:p>
    <w:p w14:paraId="0DAB7EC7" w14:textId="18E22E2B" w:rsidR="006B4409" w:rsidRDefault="0074622D" w:rsidP="00E72C9A">
      <w:pPr>
        <w:rPr>
          <w:rFonts w:cs="Times New Roman"/>
          <w:szCs w:val="24"/>
        </w:rPr>
      </w:pPr>
      <w:r>
        <w:rPr>
          <w:rFonts w:cs="Times New Roman"/>
          <w:szCs w:val="24"/>
        </w:rPr>
        <w:t>As an alternative to the generation of comments within source code</w:t>
      </w:r>
      <w:r w:rsidR="00E86C5A">
        <w:rPr>
          <w:rFonts w:cs="Times New Roman"/>
          <w:szCs w:val="24"/>
        </w:rPr>
        <w:t>,</w:t>
      </w:r>
      <w:r>
        <w:rPr>
          <w:rFonts w:cs="Times New Roman"/>
          <w:szCs w:val="24"/>
        </w:rPr>
        <w:t xml:space="preserve"> the possibility of generating full summaries of source code provides an option that helps to mitigate some of the shortcomings of generating text </w:t>
      </w:r>
      <w:r>
        <w:rPr>
          <w:rFonts w:cs="Times New Roman"/>
          <w:szCs w:val="24"/>
        </w:rPr>
        <w:fldChar w:fldCharType="begin"/>
      </w:r>
      <w:r w:rsidR="007C4EAF">
        <w:rPr>
          <w:rFonts w:cs="Times New Roman"/>
          <w:szCs w:val="24"/>
        </w:rPr>
        <w:instrText xml:space="preserve"> ADDIN ZOTERO_ITEM CSL_CITATION {"citationID":"Anapl2yI","properties":{"formattedCitation":"[Haiduc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Pr>
          <w:rFonts w:cs="Times New Roman"/>
          <w:szCs w:val="24"/>
        </w:rPr>
        <w:fldChar w:fldCharType="separate"/>
      </w:r>
      <w:r w:rsidR="007C4EAF" w:rsidRPr="007C4EAF">
        <w:rPr>
          <w:rFonts w:cs="Times New Roman"/>
        </w:rPr>
        <w:t>[</w:t>
      </w:r>
      <w:proofErr w:type="spellStart"/>
      <w:r w:rsidR="007C4EAF" w:rsidRPr="007C4EAF">
        <w:rPr>
          <w:rFonts w:cs="Times New Roman"/>
        </w:rPr>
        <w:t>Haiduc</w:t>
      </w:r>
      <w:proofErr w:type="spellEnd"/>
      <w:r w:rsidR="007C4EAF" w:rsidRPr="007C4EAF">
        <w:rPr>
          <w:rFonts w:cs="Times New Roman"/>
        </w:rPr>
        <w:t xml:space="preserve"> et al</w:t>
      </w:r>
      <w:r w:rsidR="00CF64B0">
        <w:rPr>
          <w:rFonts w:cs="Times New Roman"/>
        </w:rPr>
        <w:t xml:space="preserve">.  </w:t>
      </w:r>
      <w:r w:rsidR="007C4EAF" w:rsidRPr="007C4EAF">
        <w:rPr>
          <w:rFonts w:cs="Times New Roman"/>
        </w:rPr>
        <w:t>2010a]</w:t>
      </w:r>
      <w:r>
        <w:rPr>
          <w:rFonts w:cs="Times New Roman"/>
          <w:szCs w:val="24"/>
        </w:rPr>
        <w:fldChar w:fldCharType="end"/>
      </w:r>
      <w:r w:rsidR="00CF64B0">
        <w:rPr>
          <w:rFonts w:cs="Times New Roman"/>
          <w:szCs w:val="24"/>
        </w:rPr>
        <w:t xml:space="preserve">.  </w:t>
      </w:r>
      <w:r>
        <w:rPr>
          <w:rFonts w:cs="Times New Roman"/>
          <w:szCs w:val="24"/>
        </w:rPr>
        <w:t xml:space="preserve">This method of summary has two different routes that it can take, one of which is the idea of extracting valuable information and placing it directly in the summary while the other method focuses on abstraction, </w:t>
      </w:r>
      <w:r w:rsidR="00B56DE7">
        <w:rPr>
          <w:rFonts w:cs="Times New Roman"/>
          <w:szCs w:val="24"/>
        </w:rPr>
        <w:t>which chooses to provide a general overview of the source code</w:t>
      </w:r>
      <w:r w:rsidR="00CF64B0">
        <w:rPr>
          <w:rFonts w:cs="Times New Roman"/>
          <w:szCs w:val="24"/>
        </w:rPr>
        <w:t xml:space="preserve">.  </w:t>
      </w:r>
      <w:r w:rsidR="00B56DE7">
        <w:rPr>
          <w:rFonts w:cs="Times New Roman"/>
          <w:szCs w:val="24"/>
        </w:rPr>
        <w:t xml:space="preserve">Both methods rely on the same base method however, the first step is to take all of the terms out of the source code and then convert the terms into a corpus sorted by frequency to determine which terms are the most relevant </w:t>
      </w:r>
      <w:r w:rsidR="00B56DE7">
        <w:rPr>
          <w:rFonts w:cs="Times New Roman"/>
          <w:szCs w:val="24"/>
        </w:rPr>
        <w:fldChar w:fldCharType="begin"/>
      </w:r>
      <w:r w:rsidR="00DB541E">
        <w:rPr>
          <w:rFonts w:cs="Times New Roman"/>
          <w:szCs w:val="24"/>
        </w:rPr>
        <w:instrText xml:space="preserve"> ADDIN ZOTERO_ITEM CSL_CITATION {"citationID":"nOz7wFW7","properties":{"formattedCitation":"[Haiduc et al. 2010b]","plainCitation":"[Haiduc et al. 2010b]","noteIndex":0},"citationItems":[{"id":61,"uris":["http://zotero.org/users/local/B8a741ni/items/YARAAP9X"],"uri":["http://zotero.org/users/local/B8a741ni/items/YARAAP9X"],"itemData":{"id":61,"type":"paper-conference","abstract":"During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3,23]]},"issued":{"date-parts":[["2010",10]]}}}],"schema":"https://github.com/citation-style-language/schema/raw/master/csl-citation.json"} </w:instrText>
      </w:r>
      <w:r w:rsidR="00B56DE7">
        <w:rPr>
          <w:rFonts w:cs="Times New Roman"/>
          <w:szCs w:val="24"/>
        </w:rPr>
        <w:fldChar w:fldCharType="separate"/>
      </w:r>
      <w:r w:rsidR="00DB541E" w:rsidRPr="00DB541E">
        <w:rPr>
          <w:rFonts w:cs="Times New Roman"/>
        </w:rPr>
        <w:t>[</w:t>
      </w:r>
      <w:proofErr w:type="spellStart"/>
      <w:r w:rsidR="00DB541E" w:rsidRPr="00DB541E">
        <w:rPr>
          <w:rFonts w:cs="Times New Roman"/>
        </w:rPr>
        <w:t>Haiduc</w:t>
      </w:r>
      <w:proofErr w:type="spellEnd"/>
      <w:r w:rsidR="00DB541E" w:rsidRPr="00DB541E">
        <w:rPr>
          <w:rFonts w:cs="Times New Roman"/>
        </w:rPr>
        <w:t xml:space="preserve"> et al</w:t>
      </w:r>
      <w:r w:rsidR="00CF64B0">
        <w:rPr>
          <w:rFonts w:cs="Times New Roman"/>
        </w:rPr>
        <w:t xml:space="preserve">.  </w:t>
      </w:r>
      <w:r w:rsidR="00DB541E" w:rsidRPr="00DB541E">
        <w:rPr>
          <w:rFonts w:cs="Times New Roman"/>
        </w:rPr>
        <w:t>2010b]</w:t>
      </w:r>
      <w:r w:rsidR="00B56DE7">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{"citationID":"y5pFooIt","properties":{"formattedCitation":"[Allamanis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w:t>
      </w:r>
      <w:proofErr w:type="spellStart"/>
      <w:r w:rsidR="00DB541E" w:rsidRPr="00DB541E">
        <w:rPr>
          <w:rFonts w:cs="Times New Roman"/>
        </w:rPr>
        <w:t>Allamanis</w:t>
      </w:r>
      <w:proofErr w:type="spellEnd"/>
      <w:r w:rsidR="00DB541E" w:rsidRPr="00DB541E">
        <w:rPr>
          <w:rFonts w:cs="Times New Roman"/>
        </w:rPr>
        <w:t xml:space="preserve">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7A77A1">
        <w:rPr>
          <w:rFonts w:cs="Times New Roman"/>
          <w:szCs w:val="24"/>
        </w:rPr>
        <w:t xml:space="preserve"> </w:t>
      </w:r>
      <w:r w:rsidR="00CF64B0">
        <w:rPr>
          <w:rFonts w:cs="Times New Roman"/>
          <w:szCs w:val="24"/>
        </w:rPr>
        <w:t xml:space="preserve">.  </w:t>
      </w:r>
      <w:r w:rsidR="00E72C9A">
        <w:rPr>
          <w:rFonts w:cs="Times New Roman"/>
          <w:szCs w:val="24"/>
        </w:rPr>
        <w:t>These types of summarizations can be evaluated in much the same way as the generated comments, because they are</w:t>
      </w:r>
      <w:r w:rsidR="00763BEB">
        <w:rPr>
          <w:rFonts w:cs="Times New Roman"/>
          <w:szCs w:val="24"/>
        </w:rPr>
        <w:t xml:space="preserve"> also</w:t>
      </w:r>
      <w:r w:rsidR="00E72C9A">
        <w:rPr>
          <w:rFonts w:cs="Times New Roman"/>
          <w:szCs w:val="24"/>
        </w:rPr>
        <w:t xml:space="preserve"> built </w:t>
      </w:r>
      <w:r w:rsidR="00763BEB">
        <w:rPr>
          <w:rFonts w:cs="Times New Roman"/>
          <w:szCs w:val="24"/>
        </w:rPr>
        <w:t xml:space="preserve">with information </w:t>
      </w:r>
      <w:proofErr w:type="spellStart"/>
      <w:r w:rsidR="00763BEB">
        <w:rPr>
          <w:rFonts w:cs="Times New Roman"/>
          <w:szCs w:val="24"/>
        </w:rPr>
        <w:t>retrievel</w:t>
      </w:r>
      <w:proofErr w:type="spellEnd"/>
      <w:r w:rsidR="00763BEB">
        <w:rPr>
          <w:rFonts w:cs="Times New Roman"/>
          <w:szCs w:val="24"/>
        </w:rPr>
        <w:t xml:space="preserve"> tools such as</w:t>
      </w:r>
      <w:r w:rsidR="00E72C9A">
        <w:rPr>
          <w:rFonts w:cs="Times New Roman"/>
          <w:szCs w:val="24"/>
        </w:rPr>
        <w:t xml:space="preserve"> LSI or VSM</w:t>
      </w:r>
      <w:r w:rsidR="00763BEB">
        <w:rPr>
          <w:rFonts w:cs="Times New Roman"/>
          <w:szCs w:val="24"/>
        </w:rPr>
        <w:t>, and they</w:t>
      </w:r>
      <w:r w:rsidR="00E72C9A">
        <w:rPr>
          <w:rFonts w:cs="Times New Roman"/>
          <w:szCs w:val="24"/>
        </w:rPr>
        <w:t xml:space="preserve"> can be </w:t>
      </w:r>
      <w:proofErr w:type="gramStart"/>
      <w:r w:rsidR="00E72C9A">
        <w:rPr>
          <w:rFonts w:cs="Times New Roman"/>
          <w:szCs w:val="24"/>
        </w:rPr>
        <w:t>compare</w:t>
      </w:r>
      <w:proofErr w:type="gramEnd"/>
      <w:r w:rsidR="00E72C9A">
        <w:rPr>
          <w:rFonts w:cs="Times New Roman"/>
          <w:szCs w:val="24"/>
        </w:rPr>
        <w:t xml:space="preserve"> at a mathematic level</w:t>
      </w:r>
      <w:r w:rsidR="00CF64B0">
        <w:rPr>
          <w:rFonts w:cs="Times New Roman"/>
          <w:szCs w:val="24"/>
        </w:rPr>
        <w:t xml:space="preserve">.  </w:t>
      </w:r>
      <w:r w:rsidR="001B20B7">
        <w:rPr>
          <w:rFonts w:cs="Times New Roman"/>
          <w:szCs w:val="24"/>
        </w:rPr>
        <w:t>H</w:t>
      </w:r>
      <w:r w:rsidR="00E72C9A">
        <w:rPr>
          <w:rFonts w:cs="Times New Roman"/>
          <w:szCs w:val="24"/>
        </w:rPr>
        <w:t>owever</w:t>
      </w:r>
      <w:r w:rsidR="001B20B7">
        <w:rPr>
          <w:rFonts w:cs="Times New Roman"/>
          <w:szCs w:val="24"/>
        </w:rPr>
        <w:t>,</w:t>
      </w:r>
      <w:r w:rsidR="00E72C9A">
        <w:rPr>
          <w:rFonts w:cs="Times New Roman"/>
          <w:szCs w:val="24"/>
        </w:rPr>
        <w:t xml:space="preserve"> the best method is human analysis and questionnaires </w:t>
      </w:r>
      <w:r w:rsidR="00E72C9A">
        <w:rPr>
          <w:rFonts w:cs="Times New Roman"/>
          <w:szCs w:val="24"/>
        </w:rPr>
        <w:fldChar w:fldCharType="begin"/>
      </w:r>
      <w:r w:rsidR="007C4EAF">
        <w:rPr>
          <w:rFonts w:cs="Times New Roman"/>
          <w:szCs w:val="24"/>
        </w:rPr>
        <w:instrText xml:space="preserve"> ADDIN ZOTERO_ITEM CSL_CITATION {"citationID":"rz2CXC0L","properties":{"formattedCitation":"[Haiduc et al. 2010a]","plainCitation":"[Haiduc et al. 2010a]","noteIndex":0},"citationItems":[{"id":20,"uris":["http://zotero.org/users/local/B8a741ni/items/8V4MFAMM"],"uri":["http://zotero.org/users/local/B8a741ni/items/8V4MFAMM"],"itemData":{"id":20,"type":"paper-conference","abstract":"During maintenance developers cannot read the entire code of large systems. They need a way to get a quick understanding of source code entities (such as, classes, methods, packages, etc.), so they can efficiently identify and then focus on the ones related to their task at hand. Sometimes reading just a method header or a class name does not tell enough about its purpose and meaning, while reading the entire implementation takes too long. We study a solution which mitigates the two approaches, i.e., short and accurate textual descriptions that illustrate the software entities without having to read the details of the implementation. We create such descriptions using techniques from automatic text summarization. The paper presents a study that investigates the suitability of various such techniques for generating source code summaries. The results indicate that a combination of text summarization techniques is most appropriate for source code summarization and that developers generally agree with the summaries produced.","container-title":"2010 17th Working Conference on Reverse Engineering","DOI":"10.1109/WCRE.2010.13","event":"2010 17th Working Conference on Reverse Engineering (WCRE)","event-place":"Beverly, MA, USA","ISBN":"978-1-4244-8911-4","language":"en","page":"35-44","publisher":"IEEE","publisher-place":"Beverly, MA, USA","source":"DOI.org (Crossref)","title":"On the Use of Automated Text Summarization Techniques for Summarizing Source Code","URL":"http://ieeexplore.ieee.org/document/5645482/","author":[{"family":"Haiduc","given":"Sonia"},{"family":"Aponte","given":"Jairo"},{"family":"Moreno","given":"Laura"},{"family":"Marcus","given":"Andrian"}],"accessed":{"date-parts":[["2020",2,5]]},"issued":{"date-parts":[["2010",10]]}}}],"schema":"https://github.com/citation-style-language/schema/raw/master/csl-citation.json"} </w:instrText>
      </w:r>
      <w:r w:rsidR="00E72C9A">
        <w:rPr>
          <w:rFonts w:cs="Times New Roman"/>
          <w:szCs w:val="24"/>
        </w:rPr>
        <w:fldChar w:fldCharType="separate"/>
      </w:r>
      <w:r w:rsidR="007C4EAF" w:rsidRPr="007C4EAF">
        <w:rPr>
          <w:rFonts w:cs="Times New Roman"/>
        </w:rPr>
        <w:t>[</w:t>
      </w:r>
      <w:proofErr w:type="spellStart"/>
      <w:r w:rsidR="007C4EAF" w:rsidRPr="007C4EAF">
        <w:rPr>
          <w:rFonts w:cs="Times New Roman"/>
        </w:rPr>
        <w:t>Haiduc</w:t>
      </w:r>
      <w:proofErr w:type="spellEnd"/>
      <w:r w:rsidR="007C4EAF" w:rsidRPr="007C4EAF">
        <w:rPr>
          <w:rFonts w:cs="Times New Roman"/>
        </w:rPr>
        <w:t xml:space="preserve"> et al</w:t>
      </w:r>
      <w:r w:rsidR="00CF64B0">
        <w:rPr>
          <w:rFonts w:cs="Times New Roman"/>
        </w:rPr>
        <w:t xml:space="preserve">.  </w:t>
      </w:r>
      <w:r w:rsidR="007C4EAF" w:rsidRPr="007C4EAF">
        <w:rPr>
          <w:rFonts w:cs="Times New Roman"/>
        </w:rPr>
        <w:t>2010a]</w:t>
      </w:r>
      <w:r w:rsidR="00E72C9A">
        <w:rPr>
          <w:rFonts w:cs="Times New Roman"/>
          <w:szCs w:val="24"/>
        </w:rPr>
        <w:fldChar w:fldCharType="end"/>
      </w:r>
      <w:r w:rsidR="00E72C9A">
        <w:rPr>
          <w:rFonts w:cs="Times New Roman"/>
          <w:szCs w:val="24"/>
        </w:rPr>
        <w:t xml:space="preserve"> </w:t>
      </w:r>
      <w:r w:rsidR="00E72C9A">
        <w:rPr>
          <w:rFonts w:cs="Times New Roman"/>
          <w:szCs w:val="24"/>
        </w:rPr>
        <w:fldChar w:fldCharType="begin"/>
      </w:r>
      <w:r w:rsidR="00E72C9A">
        <w:rPr>
          <w:rFonts w:cs="Times New Roman"/>
          <w:szCs w:val="24"/>
        </w:rPr>
        <w:instrText xml:space="preserve"> ADDIN ZOTERO_ITEM CSL_CITATION {"citationID":"PEl8CanU","properties":{"formattedCitation":"[Song et al. 2019]","plainCitation":"[Song et al. 2019]","noteIndex":0},"citationItems":[{"id":28,"uris":["http://zotero.org/users/local/B8a741ni/items/5C9N2PFB"],"uri":["http://zotero.org/users/local/B8a741ni/items/5C9N2PFB"],"itemData":{"id":28,"type":"article-journal","abstract":"As an integral part of source code ﬁles, code comments help improve program readability and comprehension. However, developers sometimes do not comment their program code adequately due to the incurred extra efforts, lack of relevant knowledge, unawareness of the importance of code commenting or some other factors. As a result, code comments can be inadequate, absent or even mismatched with source code, which affects the understanding, reusing and the maintenance of software. To solve these problems of code comments, researchers have been concerned with generating code comments automatically. In this work, we aim at conducting a survey of automatic code commenting researches. First, we generally analyze the challenges and research framework of automatic generation of program comments. Second, we present the classiﬁcation of representative algorithms, the design principles, strengths and weaknesses of each category of algorithms. Meanwhile, we also provide an overview of the quality assessment of the generated comments. Finally, we summarize some future directions for advancing the techniques of automatic generation of code comments and the quality assessment of comments.","container-title":"IEEE Access","DOI":"10.1109/ACCESS.2019.2931579","ISSN":"2169-3536","journalAbbreviation":"IEEE Access","language":"en","page":"111411-111428","source":"DOI.org (Crossref)","title":"A Survey of Automatic Generation of Source Code Comments: Algorithms and Techniques","title-short":"A Survey of Automatic Generation of Source Code Comments","volume":"7","author":[{"family":"Song","given":"Xiaotao"},{"family":"Sun","given":"Hailong"},{"family":"Wang","given":"Xu"},{"family":"Yan","given":"Jiafei"}],"issued":{"date-parts":[["2019"]]}}}],"schema":"https://github.com/citation-style-language/schema/raw/master/csl-citation.json"} </w:instrText>
      </w:r>
      <w:r w:rsidR="00E72C9A">
        <w:rPr>
          <w:rFonts w:cs="Times New Roman"/>
          <w:szCs w:val="24"/>
        </w:rPr>
        <w:fldChar w:fldCharType="separate"/>
      </w:r>
      <w:r w:rsidR="00E72C9A" w:rsidRPr="00E72C9A">
        <w:rPr>
          <w:rFonts w:cs="Times New Roman"/>
        </w:rPr>
        <w:t>[Song et al</w:t>
      </w:r>
      <w:r w:rsidR="00CF64B0">
        <w:rPr>
          <w:rFonts w:cs="Times New Roman"/>
        </w:rPr>
        <w:t xml:space="preserve">.  </w:t>
      </w:r>
      <w:r w:rsidR="00E72C9A" w:rsidRPr="00E72C9A">
        <w:rPr>
          <w:rFonts w:cs="Times New Roman"/>
        </w:rPr>
        <w:t>2019]</w:t>
      </w:r>
      <w:r w:rsidR="00E72C9A">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{"citationID":"a4gbm8uU","properties":{"formattedCitation":"[Allamanis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w:t>
      </w:r>
      <w:proofErr w:type="spellStart"/>
      <w:r w:rsidR="00DB541E" w:rsidRPr="00DB541E">
        <w:rPr>
          <w:rFonts w:cs="Times New Roman"/>
        </w:rPr>
        <w:t>Allamanis</w:t>
      </w:r>
      <w:proofErr w:type="spellEnd"/>
      <w:r w:rsidR="00DB541E" w:rsidRPr="00DB541E">
        <w:rPr>
          <w:rFonts w:cs="Times New Roman"/>
        </w:rPr>
        <w:t xml:space="preserve"> et al</w:t>
      </w:r>
      <w:r w:rsidR="00CF64B0">
        <w:rPr>
          <w:rFonts w:cs="Times New Roman"/>
        </w:rPr>
        <w:t xml:space="preserve">.  </w:t>
      </w:r>
      <w:r w:rsidR="00DB541E" w:rsidRPr="00DB541E">
        <w:rPr>
          <w:rFonts w:cs="Times New Roman"/>
        </w:rPr>
        <w:lastRenderedPageBreak/>
        <w:t>2016]</w:t>
      </w:r>
      <w:r w:rsidR="00DB541E">
        <w:rPr>
          <w:rFonts w:cs="Times New Roman"/>
          <w:szCs w:val="24"/>
        </w:rPr>
        <w:fldChar w:fldCharType="end"/>
      </w:r>
      <w:r w:rsidR="007A77A1">
        <w:rPr>
          <w:rFonts w:cs="Times New Roman"/>
          <w:szCs w:val="24"/>
        </w:rPr>
        <w:t xml:space="preserve"> </w:t>
      </w:r>
      <w:r w:rsidR="007A77A1">
        <w:rPr>
          <w:rFonts w:cs="Times New Roman"/>
          <w:szCs w:val="24"/>
        </w:rPr>
        <w:fldChar w:fldCharType="begin"/>
      </w:r>
      <w:r w:rsidR="007A77A1">
        <w:rPr>
          <w:rFonts w:cs="Times New Roman"/>
          <w:szCs w:val="24"/>
        </w:rPr>
        <w:instrText xml:space="preserve"> ADDIN ZOTERO_ITEM CSL_CITATION {"citationID":"dQmcNbRB","properties":{"formattedCitation":"[Binkley et al. 2013]","plainCitation":"[Binkley et al. 2013]","noteIndex":0},"citationItems":[{"id":60,"uris":["http://zotero.org/users/local/B8a741ni/items/96R5K5CW"],"uri":["http://zotero.org/users/local/B8a741ni/items/96R5K5CW"],"itemData":{"id":60,"type":"paper-conference","abstract":"There is a growing interest in software summarization and tools for automatically producing summaries. Discussions of relevant papers at recent conferences led to the observation that software summarization needs to consider migrating away from “is this a good summary?” and towards “is this a useful summary?” As a result, it has been suggested that to judge usefulness, one needs to view the summary through the lens of a particular task. A preliminary investigation of this suggestion was undertaken at the 2013 ICSE workshop NaturaLiSE. Initial results and lessons learned from this investigation support the notion that task plays a signiﬁcant role and thus should be considered by researchers building and accessing automatic software summarization tools.","container-title":"2013 IEEE International Conference on Software Maintenance","DOI":"10.1109/ICSM.2013.65","event":"2013 IEEE International Conference on Software Maintenance (ICSM)","event-place":"Eindhoven, Netherlands","ISBN":"978-0-7695-4981-1","language":"en","page":"432-435","publisher":"IEEE","publisher-place":"Eindhoven, Netherlands","source":"DOI.org (Crossref)","title":"Task-Driven Software Summarization","URL":"http://ieeexplore.ieee.org/document/6676925/","author":[{"family":"Binkley","given":"Dave"},{"family":"Lawrie","given":"Dawn"},{"family":"Hill","given":"Emily"},{"family":"Burge","given":"Janet"},{"family":"Harris","given":"Ian"},{"family":"Hebig","given":"Regina"},{"family":"Keszocze","given":"Oliver"},{"family":"Reed","given":"Karl"},{"family":"Slankas","given":"John"}],"accessed":{"date-parts":[["2020",3,23]]},"issued":{"date-parts":[["2013",9]]}}}],"schema":"https://github.com/citation-style-language/schema/raw/master/csl-citation.json"} </w:instrText>
      </w:r>
      <w:r w:rsidR="007A77A1">
        <w:rPr>
          <w:rFonts w:cs="Times New Roman"/>
          <w:szCs w:val="24"/>
        </w:rPr>
        <w:fldChar w:fldCharType="separate"/>
      </w:r>
      <w:r w:rsidR="007A77A1" w:rsidRPr="007A77A1">
        <w:rPr>
          <w:rFonts w:cs="Times New Roman"/>
        </w:rPr>
        <w:t>[Binkley et al</w:t>
      </w:r>
      <w:r w:rsidR="00CF64B0">
        <w:rPr>
          <w:rFonts w:cs="Times New Roman"/>
        </w:rPr>
        <w:t xml:space="preserve">.  </w:t>
      </w:r>
      <w:r w:rsidR="007A77A1" w:rsidRPr="007A77A1">
        <w:rPr>
          <w:rFonts w:cs="Times New Roman"/>
        </w:rPr>
        <w:t>2013]</w:t>
      </w:r>
      <w:r w:rsidR="007A77A1">
        <w:rPr>
          <w:rFonts w:cs="Times New Roman"/>
          <w:szCs w:val="24"/>
        </w:rPr>
        <w:fldChar w:fldCharType="end"/>
      </w:r>
      <w:r w:rsidR="00CF64B0">
        <w:rPr>
          <w:rFonts w:cs="Times New Roman"/>
          <w:szCs w:val="24"/>
        </w:rPr>
        <w:t xml:space="preserve">.  </w:t>
      </w:r>
      <w:r w:rsidR="00E72C9A">
        <w:rPr>
          <w:rFonts w:cs="Times New Roman"/>
          <w:szCs w:val="24"/>
        </w:rPr>
        <w:t>Ultimately, this means that these types of summarization methods are very similar to comment generation, but they work on a much larger scale.</w:t>
      </w:r>
    </w:p>
    <w:p w14:paraId="3043689F" w14:textId="7A00EF14" w:rsidR="004D4DDF" w:rsidRDefault="004D4DDF" w:rsidP="00E72C9A">
      <w:pPr>
        <w:rPr>
          <w:rFonts w:cs="Times New Roman"/>
          <w:szCs w:val="24"/>
        </w:rPr>
      </w:pPr>
      <w:r>
        <w:rPr>
          <w:rFonts w:cs="Times New Roman"/>
          <w:szCs w:val="24"/>
        </w:rPr>
        <w:t xml:space="preserve">This type of </w:t>
      </w:r>
      <w:proofErr w:type="gramStart"/>
      <w:r>
        <w:rPr>
          <w:rFonts w:cs="Times New Roman"/>
          <w:szCs w:val="24"/>
        </w:rPr>
        <w:t>large scale</w:t>
      </w:r>
      <w:proofErr w:type="gramEnd"/>
      <w:r>
        <w:rPr>
          <w:rFonts w:cs="Times New Roman"/>
          <w:szCs w:val="24"/>
        </w:rPr>
        <w:t xml:space="preserve"> summarization serves other purposes however, for example if you are able to look at the bigger picture of code like this then it is very possible to create a method that can detect and track conversations about a piece of source code over email</w:t>
      </w:r>
      <w:r w:rsidR="00CF64B0">
        <w:rPr>
          <w:rFonts w:cs="Times New Roman"/>
          <w:szCs w:val="24"/>
        </w:rPr>
        <w:t xml:space="preserve">.  </w:t>
      </w:r>
      <w:proofErr w:type="spellStart"/>
      <w:r w:rsidR="00D737DA">
        <w:rPr>
          <w:rFonts w:cs="Times New Roman"/>
          <w:szCs w:val="24"/>
        </w:rPr>
        <w:t>Bacchelli</w:t>
      </w:r>
      <w:proofErr w:type="spellEnd"/>
      <w:r w:rsidR="00D737DA">
        <w:rPr>
          <w:rFonts w:cs="Times New Roman"/>
          <w:szCs w:val="24"/>
        </w:rPr>
        <w:t xml:space="preserve"> et al</w:t>
      </w:r>
      <w:r w:rsidR="00CF64B0">
        <w:rPr>
          <w:rFonts w:cs="Times New Roman"/>
          <w:szCs w:val="24"/>
        </w:rPr>
        <w:t xml:space="preserve">.  </w:t>
      </w:r>
      <w:r>
        <w:rPr>
          <w:rFonts w:cs="Times New Roman"/>
          <w:szCs w:val="24"/>
        </w:rPr>
        <w:fldChar w:fldCharType="begin"/>
      </w:r>
      <w:r w:rsidR="00B56455">
        <w:rPr>
          <w:rFonts w:cs="Times New Roman"/>
          <w:szCs w:val="24"/>
        </w:rPr>
        <w:instrText xml:space="preserve"> ADDIN ZOTERO_ITEM CSL_CITATION {"citationID":"SmTC6E4U","properties":{"formattedCitation":"[Bacchelli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2010b]</w:t>
      </w:r>
      <w:r>
        <w:rPr>
          <w:rFonts w:cs="Times New Roman"/>
          <w:szCs w:val="24"/>
        </w:rPr>
        <w:fldChar w:fldCharType="end"/>
      </w:r>
      <w:r>
        <w:rPr>
          <w:rFonts w:cs="Times New Roman"/>
          <w:szCs w:val="24"/>
        </w:rPr>
        <w:t xml:space="preserve"> recommend a method for actually accomplishing this using a series of different linking techniques that are not limited to the studies on natural language processing</w:t>
      </w:r>
      <w:r w:rsidR="00CF64B0">
        <w:rPr>
          <w:rFonts w:cs="Times New Roman"/>
          <w:szCs w:val="24"/>
        </w:rPr>
        <w:t xml:space="preserve">.  </w:t>
      </w:r>
      <w:r>
        <w:rPr>
          <w:rFonts w:cs="Times New Roman"/>
          <w:szCs w:val="24"/>
        </w:rPr>
        <w:t>Of course</w:t>
      </w:r>
      <w:r w:rsidR="00D737DA">
        <w:rPr>
          <w:rFonts w:cs="Times New Roman"/>
          <w:szCs w:val="24"/>
        </w:rPr>
        <w:t>,</w:t>
      </w:r>
      <w:r>
        <w:rPr>
          <w:rFonts w:cs="Times New Roman"/>
          <w:szCs w:val="24"/>
        </w:rPr>
        <w:t xml:space="preserve"> when considering methods outside of natural language processing such as regular mailing lists that are bound to projects</w:t>
      </w:r>
      <w:r w:rsidR="00D737DA">
        <w:rPr>
          <w:rFonts w:cs="Times New Roman"/>
          <w:szCs w:val="24"/>
        </w:rPr>
        <w:t>,</w:t>
      </w:r>
      <w:r>
        <w:rPr>
          <w:rFonts w:cs="Times New Roman"/>
          <w:szCs w:val="24"/>
        </w:rPr>
        <w:t xml:space="preserve"> you can get an idea of whether or not conversation about source code is occurring</w:t>
      </w:r>
      <w:r w:rsidR="00CF64B0">
        <w:rPr>
          <w:rFonts w:cs="Times New Roman"/>
          <w:szCs w:val="24"/>
        </w:rPr>
        <w:t xml:space="preserve">.  </w:t>
      </w:r>
      <w:r w:rsidR="00D737DA">
        <w:rPr>
          <w:rFonts w:cs="Times New Roman"/>
          <w:szCs w:val="24"/>
        </w:rPr>
        <w:t xml:space="preserve">However, </w:t>
      </w:r>
      <w:r>
        <w:rPr>
          <w:rFonts w:cs="Times New Roman"/>
          <w:szCs w:val="24"/>
        </w:rPr>
        <w:t xml:space="preserve">in the end you will need to analyze the actual content of those emails to determine if they are directly related and to which part of the source code they are related to </w:t>
      </w:r>
      <w:r>
        <w:rPr>
          <w:rFonts w:cs="Times New Roman"/>
          <w:szCs w:val="24"/>
        </w:rPr>
        <w:fldChar w:fldCharType="begin"/>
      </w:r>
      <w:r w:rsidR="00B56455">
        <w:rPr>
          <w:rFonts w:cs="Times New Roman"/>
          <w:szCs w:val="24"/>
        </w:rPr>
        <w:instrText xml:space="preserve"> ADDIN ZOTERO_ITEM CSL_CITATION {"citationID":"7anXU5tu","properties":{"formattedCitation":"[Bacchelli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Pr>
          <w:rFonts w:cs="Times New Roman"/>
          <w:szCs w:val="24"/>
        </w:rPr>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2010b]</w:t>
      </w:r>
      <w:r>
        <w:rPr>
          <w:rFonts w:cs="Times New Roman"/>
          <w:szCs w:val="24"/>
        </w:rPr>
        <w:fldChar w:fldCharType="end"/>
      </w:r>
      <w:r w:rsidR="00DB541E">
        <w:rPr>
          <w:rFonts w:cs="Times New Roman"/>
          <w:szCs w:val="24"/>
        </w:rPr>
        <w:t xml:space="preserve"> </w:t>
      </w:r>
      <w:r w:rsidR="00DB541E">
        <w:rPr>
          <w:rFonts w:cs="Times New Roman"/>
          <w:szCs w:val="24"/>
        </w:rPr>
        <w:fldChar w:fldCharType="begin"/>
      </w:r>
      <w:r w:rsidR="00DB541E">
        <w:rPr>
          <w:rFonts w:cs="Times New Roman"/>
          <w:szCs w:val="24"/>
        </w:rPr>
        <w:instrText xml:space="preserve"> ADDIN ZOTERO_ITEM CSL_CITATION {"citationID":"JZBj968v","properties":{"formattedCitation":"[Allamanis et al. 2016]","plainCitation":"[Allamanis et al. 2016]","noteIndex":0},"citationItems":[{"id":64,"uris":["http://zotero.org/users/local/B8a741ni/items/RQHU6TA3"],"uri":["http://zotero.org/users/local/B8a741ni/items/RQHU6TA3"],"itemData":{"id":64,"type":"article-journal","abstract":"Attention mechanisms in neural networks have proved useful for problems in which the input and output do not have ﬁxed dimension. Often there exist features that are locally translation invariant and would be valuable for directing the model’s attention, but previous attentional architectures are not constructed to learn such features speciﬁcally. We introduce an attentional neural network that employs convolution on the input tokens to detect local time-invariant and long-range topical attention features in a context-dependent way. We apply this architecture to the problem of extreme summarization of source code snippets into short, descriptive function name-like summaries. Using those features, the model sequentially generates a summary by marginalizing over two attention mechanisms: one that predicts the next summary token based on the attention weights of the input tokens and another that is able to copy a code token as-is directly into the summary. We demonstrate our convolutional attention neural network’s performance on 10 popular Java projects showing that it achieves better performance compared to previous attentional mechanisms.","container-title":"arXiv:1602.03001 [cs]","language":"en","note":"arXiv: 1602.03001","source":"arXiv.org","title":"A Convolutional Attention Network for Extreme Summarization of Source Code","URL":"http://arxiv.org/abs/1602.03001","author":[{"family":"Allamanis","given":"Miltiadis"},{"family":"Peng","given":"Hao"},{"family":"Sutton","given":"Charles"}],"accessed":{"date-parts":[["2020",3,23]]},"issued":{"date-parts":[["2016",5,25]]}}}],"schema":"https://github.com/citation-style-language/schema/raw/master/csl-citation.json"} </w:instrText>
      </w:r>
      <w:r w:rsidR="00DB541E">
        <w:rPr>
          <w:rFonts w:cs="Times New Roman"/>
          <w:szCs w:val="24"/>
        </w:rPr>
        <w:fldChar w:fldCharType="separate"/>
      </w:r>
      <w:r w:rsidR="00DB541E" w:rsidRPr="00DB541E">
        <w:rPr>
          <w:rFonts w:cs="Times New Roman"/>
        </w:rPr>
        <w:t>[</w:t>
      </w:r>
      <w:proofErr w:type="spellStart"/>
      <w:r w:rsidR="00DB541E" w:rsidRPr="00DB541E">
        <w:rPr>
          <w:rFonts w:cs="Times New Roman"/>
        </w:rPr>
        <w:t>Allamanis</w:t>
      </w:r>
      <w:proofErr w:type="spellEnd"/>
      <w:r w:rsidR="00DB541E" w:rsidRPr="00DB541E">
        <w:rPr>
          <w:rFonts w:cs="Times New Roman"/>
        </w:rPr>
        <w:t xml:space="preserve"> et al</w:t>
      </w:r>
      <w:r w:rsidR="00CF64B0">
        <w:rPr>
          <w:rFonts w:cs="Times New Roman"/>
        </w:rPr>
        <w:t xml:space="preserve">.  </w:t>
      </w:r>
      <w:r w:rsidR="00DB541E" w:rsidRPr="00DB541E">
        <w:rPr>
          <w:rFonts w:cs="Times New Roman"/>
        </w:rPr>
        <w:t>2016]</w:t>
      </w:r>
      <w:r w:rsidR="00DB541E">
        <w:rPr>
          <w:rFonts w:cs="Times New Roman"/>
          <w:szCs w:val="24"/>
        </w:rPr>
        <w:fldChar w:fldCharType="end"/>
      </w:r>
      <w:r w:rsidR="00CF64B0">
        <w:rPr>
          <w:rFonts w:cs="Times New Roman"/>
          <w:szCs w:val="24"/>
        </w:rPr>
        <w:t xml:space="preserve">.  </w:t>
      </w:r>
      <w:r w:rsidR="00F00715">
        <w:rPr>
          <w:rFonts w:cs="Times New Roman"/>
          <w:szCs w:val="24"/>
        </w:rPr>
        <w:t>This is an important distinction because while a project may end up with 30,000 emails</w:t>
      </w:r>
      <w:r w:rsidR="00B548BD">
        <w:rPr>
          <w:rFonts w:cs="Times New Roman"/>
          <w:szCs w:val="24"/>
        </w:rPr>
        <w:t>,</w:t>
      </w:r>
      <w:r w:rsidR="00F00715">
        <w:rPr>
          <w:rFonts w:cs="Times New Roman"/>
          <w:szCs w:val="24"/>
        </w:rPr>
        <w:t xml:space="preserve"> there may only be a few hundred actual links to the project itself </w:t>
      </w:r>
      <w:r w:rsidR="00F00715">
        <w:rPr>
          <w:rFonts w:cs="Times New Roman"/>
          <w:szCs w:val="24"/>
        </w:rPr>
        <w:fldChar w:fldCharType="begin"/>
      </w:r>
      <w:r w:rsidR="00B56455">
        <w:rPr>
          <w:rFonts w:cs="Times New Roman"/>
          <w:szCs w:val="24"/>
        </w:rPr>
        <w:instrText xml:space="preserve"> ADDIN ZOTERO_ITEM CSL_CITATION {"citationID":"hHRgzlaw","properties":{"formattedCitation":"[Bacchelli et al. 2010b]","plainCitation":"[Bacchelli et al. 2010b]","noteIndex":0},"citationItems":[{"id":10,"uris":["http://zotero.org/users/local/B8a741ni/items/3MUBU2QE"],"uri":["http://zotero.org/users/local/B8a741ni/items/3MUBU2QE"],"itemData":{"id":10,"type":"paper-conference","abstract":"E-mails concerning the development issues of a system constitute an important source of information about high-level design decisions, low-level implementation concerns, and the social structure of developers.","container-title":"Proceedings of the 32nd ACM/IEEE International Conference on Software Engineering - ICSE '10","DOI":"10.1145/1806799.1806855","event":"the 32nd ACM/IEEE International Conference","event-place":"Cape Town, South Africa","ISBN":"978-1-60558-719-6","language":"en","page":"375","publisher":"ACM Press","publisher-place":"Cape Town, South Africa","source":"DOI.org (Crossref)","title":"Linking e-mails and source code artifacts","URL":"http://portal.acm.org/citation.cfm?doid=1806799.1806855","volume":"1","author":[{"family":"Bacchelli","given":"Alberto"},{"family":"Lanza","given":"Michele"},{"family":"Robbes","given":"Romain"}],"accessed":{"date-parts":[["2020",2,5]]},"issued":{"date-parts":[["2010"]]}}}],"schema":"https://github.com/citation-style-language/schema/raw/master/csl-citation.json"} </w:instrText>
      </w:r>
      <w:r w:rsidR="00F00715">
        <w:rPr>
          <w:rFonts w:cs="Times New Roman"/>
          <w:szCs w:val="24"/>
        </w:rPr>
        <w:fldChar w:fldCharType="separate"/>
      </w:r>
      <w:r w:rsidR="00B56455" w:rsidRPr="00B56455">
        <w:rPr>
          <w:rFonts w:cs="Times New Roman"/>
        </w:rPr>
        <w:t>[</w:t>
      </w:r>
      <w:proofErr w:type="spellStart"/>
      <w:r w:rsidR="00B56455" w:rsidRPr="00B56455">
        <w:rPr>
          <w:rFonts w:cs="Times New Roman"/>
        </w:rPr>
        <w:t>Bacchelli</w:t>
      </w:r>
      <w:proofErr w:type="spellEnd"/>
      <w:r w:rsidR="00B56455" w:rsidRPr="00B56455">
        <w:rPr>
          <w:rFonts w:cs="Times New Roman"/>
        </w:rPr>
        <w:t xml:space="preserve"> et al</w:t>
      </w:r>
      <w:r w:rsidR="00CF64B0">
        <w:rPr>
          <w:rFonts w:cs="Times New Roman"/>
        </w:rPr>
        <w:t xml:space="preserve">.  </w:t>
      </w:r>
      <w:r w:rsidR="00B56455" w:rsidRPr="00B56455">
        <w:rPr>
          <w:rFonts w:cs="Times New Roman"/>
        </w:rPr>
        <w:t>2010b]</w:t>
      </w:r>
      <w:r w:rsidR="00F00715">
        <w:rPr>
          <w:rFonts w:cs="Times New Roman"/>
          <w:szCs w:val="24"/>
        </w:rPr>
        <w:fldChar w:fldCharType="end"/>
      </w:r>
      <w:r w:rsidR="00CF64B0">
        <w:rPr>
          <w:rFonts w:cs="Times New Roman"/>
          <w:szCs w:val="24"/>
        </w:rPr>
        <w:t xml:space="preserve">.  </w:t>
      </w:r>
      <w:r w:rsidR="00E86C5A">
        <w:rPr>
          <w:rFonts w:cs="Times New Roman"/>
          <w:szCs w:val="24"/>
        </w:rPr>
        <w:t xml:space="preserve">Our research could prove to be a significant aid in further development of this sort of automatic generation, namely because you do not want </w:t>
      </w:r>
      <w:r w:rsidR="00AF19A8">
        <w:rPr>
          <w:rFonts w:cs="Times New Roman"/>
          <w:szCs w:val="24"/>
        </w:rPr>
        <w:t>commented-out code</w:t>
      </w:r>
      <w:r w:rsidR="00E86C5A">
        <w:rPr>
          <w:rFonts w:cs="Times New Roman"/>
          <w:szCs w:val="24"/>
        </w:rPr>
        <w:t xml:space="preserve"> being summarized in a final product.</w:t>
      </w:r>
    </w:p>
    <w:p w14:paraId="09BFCC48" w14:textId="3E653453" w:rsidR="00F91EAC" w:rsidRDefault="00D41E5F" w:rsidP="00E72C9A">
      <w:pPr>
        <w:rPr>
          <w:rFonts w:cs="Times New Roman"/>
          <w:szCs w:val="24"/>
        </w:rPr>
      </w:pPr>
      <w:r>
        <w:rPr>
          <w:rFonts w:cs="Times New Roman"/>
          <w:szCs w:val="24"/>
        </w:rPr>
        <w:t xml:space="preserve">The concept of text detection, particularly in relation to email is something that is becoming more and more </w:t>
      </w:r>
      <w:r w:rsidR="00020FE0">
        <w:rPr>
          <w:rFonts w:cs="Times New Roman"/>
          <w:szCs w:val="24"/>
        </w:rPr>
        <w:t>common and</w:t>
      </w:r>
      <w:r>
        <w:rPr>
          <w:rFonts w:cs="Times New Roman"/>
          <w:szCs w:val="24"/>
        </w:rPr>
        <w:t xml:space="preserve"> is becoming needed in today’s society</w:t>
      </w:r>
      <w:r w:rsidR="00CF64B0">
        <w:rPr>
          <w:rFonts w:cs="Times New Roman"/>
          <w:szCs w:val="24"/>
        </w:rPr>
        <w:t xml:space="preserve">.  </w:t>
      </w:r>
      <w:r w:rsidR="00020FE0">
        <w:rPr>
          <w:rFonts w:cs="Times New Roman"/>
          <w:szCs w:val="24"/>
        </w:rPr>
        <w:t>For example, in the field of detecting opinion spam</w:t>
      </w:r>
      <w:r w:rsidR="00B548BD">
        <w:rPr>
          <w:rFonts w:cs="Times New Roman"/>
          <w:szCs w:val="24"/>
        </w:rPr>
        <w:t>,</w:t>
      </w:r>
      <w:r w:rsidR="00020FE0">
        <w:rPr>
          <w:rFonts w:cs="Times New Roman"/>
          <w:szCs w:val="24"/>
        </w:rPr>
        <w:t xml:space="preserve"> new research has been published utilizing neural networks to identify spam that is deliberately misleading in its review </w:t>
      </w:r>
      <w:r w:rsidR="00020FE0">
        <w:rPr>
          <w:rFonts w:cs="Times New Roman"/>
          <w:szCs w:val="24"/>
        </w:rPr>
        <w:fldChar w:fldCharType="begin"/>
      </w:r>
      <w:r w:rsidR="00020FE0">
        <w:rPr>
          <w:rFonts w:cs="Times New Roman"/>
          <w:szCs w:val="24"/>
        </w:rPr>
        <w:instrText xml:space="preserve"> ADDIN ZOTERO_ITEM CSL_CITATION {"citationID":"W0v9O3Ai","properties":{"formattedCitation":"[Ren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020FE0">
        <w:rPr>
          <w:rFonts w:cs="Times New Roman"/>
          <w:szCs w:val="24"/>
        </w:rPr>
        <w:fldChar w:fldCharType="separate"/>
      </w:r>
      <w:r w:rsidR="00020FE0" w:rsidRPr="00020FE0">
        <w:rPr>
          <w:rFonts w:cs="Times New Roman"/>
        </w:rPr>
        <w:t>[Ren and Ji 2019]</w:t>
      </w:r>
      <w:r w:rsidR="00020FE0">
        <w:rPr>
          <w:rFonts w:cs="Times New Roman"/>
          <w:szCs w:val="24"/>
        </w:rPr>
        <w:fldChar w:fldCharType="end"/>
      </w:r>
      <w:r w:rsidR="00CF64B0">
        <w:rPr>
          <w:rFonts w:cs="Times New Roman"/>
          <w:szCs w:val="24"/>
        </w:rPr>
        <w:t xml:space="preserve">.  </w:t>
      </w:r>
      <w:r w:rsidR="00020FE0">
        <w:rPr>
          <w:rFonts w:cs="Times New Roman"/>
          <w:szCs w:val="24"/>
        </w:rPr>
        <w:t>There is a major difference between detecting the spam itself and detecting spammers, in our case what we care about is the spam detection</w:t>
      </w:r>
      <w:r w:rsidR="00CF64B0">
        <w:rPr>
          <w:rFonts w:cs="Times New Roman"/>
          <w:szCs w:val="24"/>
        </w:rPr>
        <w:t xml:space="preserve">.  </w:t>
      </w:r>
      <w:r w:rsidR="00941C81">
        <w:rPr>
          <w:rFonts w:cs="Times New Roman"/>
          <w:szCs w:val="24"/>
        </w:rPr>
        <w:t>Detecting spam occurs in a series of three main phases, no</w:t>
      </w:r>
      <w:r w:rsidR="00B548BD">
        <w:rPr>
          <w:rFonts w:cs="Times New Roman"/>
          <w:szCs w:val="24"/>
        </w:rPr>
        <w:t>t</w:t>
      </w:r>
      <w:r w:rsidR="00941C81">
        <w:rPr>
          <w:rFonts w:cs="Times New Roman"/>
          <w:szCs w:val="24"/>
        </w:rPr>
        <w:t xml:space="preserve"> unlike the method that we are using in our own research</w:t>
      </w:r>
      <w:r w:rsidR="00CF64B0">
        <w:rPr>
          <w:rFonts w:cs="Times New Roman"/>
          <w:szCs w:val="24"/>
        </w:rPr>
        <w:t xml:space="preserve">.  </w:t>
      </w:r>
      <w:r w:rsidR="00941C81">
        <w:rPr>
          <w:rFonts w:cs="Times New Roman"/>
          <w:szCs w:val="24"/>
        </w:rPr>
        <w:t xml:space="preserve">First, they use human beings to read and </w:t>
      </w:r>
      <w:r w:rsidR="00941C81">
        <w:rPr>
          <w:rFonts w:cs="Times New Roman"/>
          <w:szCs w:val="24"/>
        </w:rPr>
        <w:lastRenderedPageBreak/>
        <w:t>identify spam that they consider to be malicious or misdirecting</w:t>
      </w:r>
      <w:r w:rsidR="00CF64B0">
        <w:rPr>
          <w:rFonts w:cs="Times New Roman"/>
          <w:szCs w:val="24"/>
        </w:rPr>
        <w:t xml:space="preserve">.  </w:t>
      </w:r>
      <w:r w:rsidR="00941C81">
        <w:rPr>
          <w:rFonts w:cs="Times New Roman"/>
          <w:szCs w:val="24"/>
        </w:rPr>
        <w:t>Second, the results are filtered using filtering algorithms, most of which are proprietary</w:t>
      </w:r>
      <w:r w:rsidR="00CF64B0">
        <w:rPr>
          <w:rFonts w:cs="Times New Roman"/>
          <w:szCs w:val="24"/>
        </w:rPr>
        <w:t xml:space="preserve">.  </w:t>
      </w:r>
      <w:r w:rsidR="00941C81">
        <w:rPr>
          <w:rFonts w:cs="Times New Roman"/>
          <w:szCs w:val="24"/>
        </w:rPr>
        <w:t xml:space="preserve">Finally the data is fed through performance evaluation to verify filter quality such as F1 score, Roc and AUC </w:t>
      </w:r>
      <w:r w:rsidR="00941C81">
        <w:rPr>
          <w:rFonts w:cs="Times New Roman"/>
          <w:szCs w:val="24"/>
        </w:rPr>
        <w:fldChar w:fldCharType="begin"/>
      </w:r>
      <w:r w:rsidR="00941C81">
        <w:rPr>
          <w:rFonts w:cs="Times New Roman"/>
          <w:szCs w:val="24"/>
        </w:rPr>
        <w:instrText xml:space="preserve"> ADDIN ZOTERO_ITEM CSL_CITATION {"citationID":"WiuuSc6S","properties":{"formattedCitation":"[Ren and Ji 2019]","plainCitation":"[Ren and Ji 2019]","noteIndex":0},"citationItems":[{"id":26,"uris":["http://zotero.org/users/local/B8a741ni/items/KNXAQ9F6"],"uri":["http://zotero.org/users/local/B8a741ni/items/KNXAQ9F6"],"itemData":{"id":26,"type":"article-journal","abstract":"With the development of e-commerce, more and more users begin to post reviews or comments about the quality of products on the internet. Meanwhile, people usually read previous reviews before purchasing online products. However, people are frequently deceived by deceptive opinion spam, which is usually used for promoting the products or damaging their reputations because of economic beneﬁt. Deceptive opinion spam can mislead people’s purchase behavior, so the techniques of detecting deceptive opinion spam have extensively been researched in past ten years. In particular, some work based on deep learning has been investigated in last three years for the task. However, there still lack a survey, which can systematically analyze and summarize the previous techniques. To address this issue, this paper ﬁrst introduces the task of deceptive opinion spam detection. Then, we summarize the existing dataset resources and their construction methods. Third, existing methods are analyzed from two aspects: traditional statistical methods and neural network models. Finally, we give some future directions of the task.","container-title":"IEEE Access","DOI":"10.1109/ACCESS.2019.2908495","ISSN":"2169-3536","journalAbbreviation":"IEEE Access","language":"en","page":"42934-42945","source":"DOI.org (Crossref)","title":"Learning to Detect Deceptive Opinion Spam: A Survey","title-short":"Learning to Detect Deceptive Opinion Spam","volume":"7","author":[{"family":"Ren","given":"Yafeng"},{"family":"Ji","given":"Donghong"}],"issued":{"date-parts":[["2019"]]}}}],"schema":"https://github.com/citation-style-language/schema/raw/master/csl-citation.json"} </w:instrText>
      </w:r>
      <w:r w:rsidR="00941C81">
        <w:rPr>
          <w:rFonts w:cs="Times New Roman"/>
          <w:szCs w:val="24"/>
        </w:rPr>
        <w:fldChar w:fldCharType="separate"/>
      </w:r>
      <w:r w:rsidR="00941C81" w:rsidRPr="00941C81">
        <w:rPr>
          <w:rFonts w:cs="Times New Roman"/>
        </w:rPr>
        <w:t>[Ren and Ji 2019]</w:t>
      </w:r>
      <w:r w:rsidR="00941C81">
        <w:rPr>
          <w:rFonts w:cs="Times New Roman"/>
          <w:szCs w:val="24"/>
        </w:rPr>
        <w:fldChar w:fldCharType="end"/>
      </w:r>
      <w:r w:rsidR="00CF64B0">
        <w:rPr>
          <w:rFonts w:cs="Times New Roman"/>
          <w:szCs w:val="24"/>
        </w:rPr>
        <w:t xml:space="preserve">.  </w:t>
      </w:r>
      <w:r w:rsidR="00AA68AF">
        <w:rPr>
          <w:rFonts w:cs="Times New Roman"/>
          <w:szCs w:val="24"/>
        </w:rPr>
        <w:t>While this method of detection does not focus on detecting or understanding code, what it does do is provide valuable insight into understanding natural language at a machine learning level</w:t>
      </w:r>
      <w:r w:rsidR="00CF64B0">
        <w:rPr>
          <w:rFonts w:cs="Times New Roman"/>
          <w:szCs w:val="24"/>
        </w:rPr>
        <w:t xml:space="preserve">.  </w:t>
      </w:r>
      <w:r w:rsidR="00C31453">
        <w:rPr>
          <w:rFonts w:cs="Times New Roman"/>
          <w:szCs w:val="24"/>
        </w:rPr>
        <w:t xml:space="preserve">This work is highly related to what we are doing, as detection of spam is largely the same as detecting </w:t>
      </w:r>
      <w:r w:rsidR="00AF19A8">
        <w:rPr>
          <w:rFonts w:cs="Times New Roman"/>
          <w:szCs w:val="24"/>
        </w:rPr>
        <w:t>commented-out code</w:t>
      </w:r>
      <w:r w:rsidR="00CF64B0">
        <w:rPr>
          <w:rFonts w:cs="Times New Roman"/>
          <w:szCs w:val="24"/>
        </w:rPr>
        <w:t xml:space="preserve">.  </w:t>
      </w:r>
      <w:r w:rsidR="004430D6">
        <w:rPr>
          <w:rFonts w:cs="Times New Roman"/>
          <w:szCs w:val="24"/>
        </w:rPr>
        <w:t xml:space="preserve">However, </w:t>
      </w:r>
      <w:r w:rsidR="002C1A67">
        <w:rPr>
          <w:rFonts w:cs="Times New Roman"/>
          <w:szCs w:val="24"/>
        </w:rPr>
        <w:t>their method focuses on identifying differences in English speech where code, while it may have similarities to English, is essentially a different language</w:t>
      </w:r>
      <w:r w:rsidR="00CF64B0">
        <w:rPr>
          <w:rFonts w:cs="Times New Roman"/>
          <w:szCs w:val="24"/>
        </w:rPr>
        <w:t xml:space="preserve">.  </w:t>
      </w:r>
    </w:p>
    <w:p w14:paraId="44BDED1A" w14:textId="77777777" w:rsidR="00F91EAC" w:rsidRDefault="00F91EAC">
      <w:pPr>
        <w:spacing w:line="259" w:lineRule="auto"/>
        <w:ind w:firstLine="0"/>
        <w:rPr>
          <w:rFonts w:cs="Times New Roman"/>
          <w:szCs w:val="24"/>
        </w:rPr>
      </w:pPr>
      <w:r>
        <w:rPr>
          <w:rFonts w:cs="Times New Roman"/>
          <w:szCs w:val="24"/>
        </w:rPr>
        <w:br w:type="page"/>
      </w:r>
    </w:p>
    <w:p w14:paraId="5AE7D80A" w14:textId="0878C57A" w:rsidR="00D41E5F" w:rsidRDefault="00D41E5F" w:rsidP="00F91EAC">
      <w:pPr>
        <w:jc w:val="center"/>
        <w:rPr>
          <w:rFonts w:cs="Times New Roman"/>
          <w:sz w:val="32"/>
          <w:szCs w:val="32"/>
        </w:rPr>
      </w:pPr>
    </w:p>
    <w:p w14:paraId="1C3C9F28" w14:textId="5CB28018" w:rsidR="00F91EAC" w:rsidRDefault="00F91EAC" w:rsidP="00F91EAC">
      <w:pPr>
        <w:jc w:val="center"/>
        <w:rPr>
          <w:rFonts w:cs="Times New Roman"/>
          <w:sz w:val="32"/>
          <w:szCs w:val="32"/>
        </w:rPr>
      </w:pPr>
    </w:p>
    <w:p w14:paraId="46E90C42" w14:textId="75881D42" w:rsidR="00F91EAC" w:rsidRDefault="00F91EAC" w:rsidP="00F91EAC">
      <w:pPr>
        <w:jc w:val="center"/>
        <w:rPr>
          <w:rFonts w:cs="Times New Roman"/>
          <w:sz w:val="32"/>
          <w:szCs w:val="32"/>
        </w:rPr>
      </w:pPr>
    </w:p>
    <w:p w14:paraId="01D772A7" w14:textId="415625F1" w:rsidR="00F91EAC" w:rsidRDefault="00F91EAC" w:rsidP="00F91EAC">
      <w:pPr>
        <w:jc w:val="center"/>
        <w:rPr>
          <w:rFonts w:cs="Times New Roman"/>
          <w:sz w:val="32"/>
          <w:szCs w:val="32"/>
        </w:rPr>
      </w:pPr>
    </w:p>
    <w:p w14:paraId="20FA6E04" w14:textId="3A772918" w:rsidR="00F91EAC" w:rsidRDefault="00F91EAC" w:rsidP="00F91EAC">
      <w:pPr>
        <w:pStyle w:val="Heading1"/>
      </w:pPr>
      <w:bookmarkStart w:id="10" w:name="_Ref34250949"/>
    </w:p>
    <w:bookmarkEnd w:id="10"/>
    <w:p w14:paraId="08705145" w14:textId="41355854" w:rsidR="00F91EAC" w:rsidRDefault="00F91EAC" w:rsidP="00F91EAC">
      <w:pPr>
        <w:ind w:left="2880" w:firstLine="0"/>
        <w:rPr>
          <w:b/>
          <w:bCs/>
          <w:sz w:val="32"/>
          <w:szCs w:val="32"/>
        </w:rPr>
      </w:pPr>
      <w:r>
        <w:rPr>
          <w:b/>
          <w:bCs/>
          <w:sz w:val="32"/>
          <w:szCs w:val="32"/>
        </w:rPr>
        <w:t xml:space="preserve">   </w:t>
      </w:r>
      <w:r w:rsidRPr="00F91EAC">
        <w:rPr>
          <w:b/>
          <w:bCs/>
          <w:sz w:val="32"/>
          <w:szCs w:val="32"/>
        </w:rPr>
        <w:t>Taxonomy of Com</w:t>
      </w:r>
      <w:r>
        <w:rPr>
          <w:b/>
          <w:bCs/>
          <w:sz w:val="32"/>
          <w:szCs w:val="32"/>
        </w:rPr>
        <w:t>m</w:t>
      </w:r>
      <w:r w:rsidRPr="00F91EAC">
        <w:rPr>
          <w:b/>
          <w:bCs/>
          <w:sz w:val="32"/>
          <w:szCs w:val="32"/>
        </w:rPr>
        <w:t>ents</w:t>
      </w:r>
    </w:p>
    <w:p w14:paraId="43D3B5E5" w14:textId="33C4C9F3" w:rsidR="00B87744" w:rsidRDefault="00B87744" w:rsidP="00C43334">
      <w:pPr>
        <w:jc w:val="both"/>
        <w:rPr>
          <w:szCs w:val="24"/>
        </w:rPr>
      </w:pPr>
      <w:r w:rsidRPr="00B87744">
        <w:rPr>
          <w:szCs w:val="24"/>
        </w:rPr>
        <w:t xml:space="preserve">In this chapter, we present a taxonomy on comments and </w:t>
      </w:r>
      <w:r w:rsidR="00AF19A8">
        <w:rPr>
          <w:szCs w:val="24"/>
        </w:rPr>
        <w:t>commented-out code</w:t>
      </w:r>
      <w:r w:rsidR="00CF64B0">
        <w:rPr>
          <w:szCs w:val="24"/>
        </w:rPr>
        <w:t xml:space="preserve">.  </w:t>
      </w:r>
      <w:r w:rsidRPr="00B87744">
        <w:rPr>
          <w:szCs w:val="24"/>
        </w:rPr>
        <w:t xml:space="preserve">This provides us with the necessary background and terminology we will use throughout the paper, as well as, defines what we consider commented-out code for the </w:t>
      </w:r>
      <w:r w:rsidR="00473B6D">
        <w:rPr>
          <w:szCs w:val="24"/>
        </w:rPr>
        <w:t>purpose</w:t>
      </w:r>
      <w:r w:rsidR="00473B6D" w:rsidRPr="00B87744">
        <w:rPr>
          <w:szCs w:val="24"/>
        </w:rPr>
        <w:t xml:space="preserve"> </w:t>
      </w:r>
      <w:r w:rsidRPr="00B87744">
        <w:rPr>
          <w:szCs w:val="24"/>
        </w:rPr>
        <w:t>of this thesis</w:t>
      </w:r>
      <w:r w:rsidR="00CF64B0">
        <w:rPr>
          <w:szCs w:val="24"/>
        </w:rPr>
        <w:t xml:space="preserve">.  </w:t>
      </w:r>
      <w:r w:rsidR="00486566">
        <w:rPr>
          <w:szCs w:val="24"/>
        </w:rPr>
        <w:t xml:space="preserve">In the process we provide answers to </w:t>
      </w:r>
      <w:r w:rsidR="00486566" w:rsidRPr="000E69C1">
        <w:rPr>
          <w:b/>
          <w:bCs/>
          <w:szCs w:val="24"/>
        </w:rPr>
        <w:t>RQ1</w:t>
      </w:r>
      <w:r w:rsidR="00486566">
        <w:rPr>
          <w:szCs w:val="24"/>
        </w:rPr>
        <w:t xml:space="preserve"> and </w:t>
      </w:r>
      <w:r w:rsidR="00486566" w:rsidRPr="000E69C1">
        <w:rPr>
          <w:b/>
          <w:bCs/>
          <w:szCs w:val="24"/>
        </w:rPr>
        <w:t>RQ2</w:t>
      </w:r>
      <w:r w:rsidR="00486566">
        <w:rPr>
          <w:szCs w:val="24"/>
        </w:rPr>
        <w:t>.</w:t>
      </w:r>
    </w:p>
    <w:p w14:paraId="2437A586" w14:textId="17879B8E" w:rsidR="00C43334" w:rsidRDefault="00113B6F" w:rsidP="00001F83">
      <w:pPr>
        <w:jc w:val="both"/>
        <w:rPr>
          <w:szCs w:val="24"/>
        </w:rPr>
      </w:pPr>
      <w:r>
        <w:rPr>
          <w:szCs w:val="24"/>
        </w:rPr>
        <w:t xml:space="preserve">How we define the structure of a comment is extremely important to our research as well as defining exactly what </w:t>
      </w:r>
      <w:r w:rsidR="00AF19A8">
        <w:rPr>
          <w:szCs w:val="24"/>
        </w:rPr>
        <w:t>commented-out code</w:t>
      </w:r>
      <w:r>
        <w:rPr>
          <w:szCs w:val="24"/>
        </w:rPr>
        <w:t xml:space="preserve"> is</w:t>
      </w:r>
      <w:r w:rsidR="00CF64B0">
        <w:rPr>
          <w:szCs w:val="24"/>
        </w:rPr>
        <w:t xml:space="preserve">.  </w:t>
      </w:r>
      <w:r w:rsidR="00FC6071">
        <w:rPr>
          <w:szCs w:val="24"/>
        </w:rPr>
        <w:t>In this thesis, we will refer to commented-out code as commented-out code and other comments as English prose</w:t>
      </w:r>
      <w:r w:rsidR="00CF64B0">
        <w:rPr>
          <w:szCs w:val="24"/>
        </w:rPr>
        <w:t xml:space="preserve">.  </w:t>
      </w:r>
      <w:r w:rsidR="00FC6071">
        <w:rPr>
          <w:szCs w:val="24"/>
        </w:rPr>
        <w:t>First, i</w:t>
      </w:r>
      <w:r w:rsidR="00DB1A27">
        <w:rPr>
          <w:szCs w:val="24"/>
        </w:rPr>
        <w:t>n</w:t>
      </w:r>
      <w:r w:rsidR="00531EC9">
        <w:rPr>
          <w:szCs w:val="24"/>
        </w:rPr>
        <w:t xml:space="preserve"> </w:t>
      </w:r>
      <w:r w:rsidR="00DB1A27">
        <w:rPr>
          <w:szCs w:val="24"/>
        </w:rPr>
        <w:fldChar w:fldCharType="begin"/>
      </w:r>
      <w:r w:rsidR="00DB1A27">
        <w:rPr>
          <w:szCs w:val="24"/>
        </w:rPr>
        <w:instrText xml:space="preserve"> REF _Ref35367705 \h </w:instrText>
      </w:r>
      <w:r w:rsidR="00DB1A27">
        <w:rPr>
          <w:szCs w:val="24"/>
        </w:rPr>
      </w:r>
      <w:r w:rsidR="00DB1A27">
        <w:rPr>
          <w:szCs w:val="24"/>
        </w:rPr>
        <w:fldChar w:fldCharType="separate"/>
      </w:r>
      <w:r w:rsidR="00DB1A27" w:rsidRPr="0007121B">
        <w:rPr>
          <w:szCs w:val="24"/>
        </w:rPr>
        <w:t xml:space="preserve">TABLE </w:t>
      </w:r>
      <w:r w:rsidR="00DB1A27">
        <w:rPr>
          <w:noProof/>
          <w:szCs w:val="24"/>
        </w:rPr>
        <w:t>1</w:t>
      </w:r>
      <w:r w:rsidR="00DB1A27">
        <w:rPr>
          <w:szCs w:val="24"/>
        </w:rPr>
        <w:fldChar w:fldCharType="end"/>
      </w:r>
      <w:r w:rsidR="00DB1A27">
        <w:rPr>
          <w:szCs w:val="24"/>
        </w:rPr>
        <w:t xml:space="preserve">, we </w:t>
      </w:r>
      <w:r w:rsidR="00FC6071">
        <w:rPr>
          <w:szCs w:val="24"/>
        </w:rPr>
        <w:t xml:space="preserve">give a taxonomy (with </w:t>
      </w:r>
      <w:r w:rsidR="00FC6071">
        <w:t xml:space="preserve">examples) </w:t>
      </w:r>
      <w:r w:rsidR="00FC6071">
        <w:rPr>
          <w:szCs w:val="24"/>
        </w:rPr>
        <w:t>on various ways a programmer may provide comments</w:t>
      </w:r>
      <w:r w:rsidR="00CF64B0">
        <w:rPr>
          <w:szCs w:val="24"/>
        </w:rPr>
        <w:t xml:space="preserve">.  </w:t>
      </w:r>
      <w:r w:rsidR="00DB1A27">
        <w:t>The first two are the traditional line-comment</w:t>
      </w:r>
      <w:r w:rsidR="00FC6071">
        <w:t xml:space="preserve"> and block comments which are used to provide a one-line or multi-line comment and are used for both commented-out code and English Prose</w:t>
      </w:r>
      <w:r w:rsidR="00CF64B0">
        <w:t xml:space="preserve">.  </w:t>
      </w:r>
      <w:r w:rsidR="00001F83">
        <w:t>The third is</w:t>
      </w:r>
      <w:r w:rsidR="00001F83">
        <w:rPr>
          <w:szCs w:val="24"/>
        </w:rPr>
        <w:t xml:space="preserve"> </w:t>
      </w:r>
      <w:r w:rsidR="00BD27FB">
        <w:rPr>
          <w:szCs w:val="24"/>
        </w:rPr>
        <w:t>#</w:t>
      </w:r>
      <w:r w:rsidR="00531EC9" w:rsidRPr="004C7340">
        <w:rPr>
          <w:rStyle w:val="Code"/>
        </w:rPr>
        <w:t>if</w:t>
      </w:r>
      <w:r w:rsidR="00C5287F">
        <w:rPr>
          <w:rStyle w:val="Code"/>
        </w:rPr>
        <w:t xml:space="preserve"> </w:t>
      </w:r>
      <w:r w:rsidR="00531EC9" w:rsidRPr="004C7340">
        <w:rPr>
          <w:rStyle w:val="Code"/>
        </w:rPr>
        <w:t xml:space="preserve">0 </w:t>
      </w:r>
      <w:r w:rsidR="00C5287F">
        <w:rPr>
          <w:szCs w:val="24"/>
        </w:rPr>
        <w:t>preprocessor directives</w:t>
      </w:r>
      <w:r w:rsidR="00531EC9">
        <w:rPr>
          <w:szCs w:val="24"/>
        </w:rPr>
        <w:t>, which so long as you do not change the 0 to a 1</w:t>
      </w:r>
      <w:r w:rsidR="00C5287F">
        <w:rPr>
          <w:szCs w:val="24"/>
        </w:rPr>
        <w:t xml:space="preserve"> (or another true value)</w:t>
      </w:r>
      <w:r w:rsidR="00531EC9">
        <w:rPr>
          <w:szCs w:val="24"/>
        </w:rPr>
        <w:t xml:space="preserve"> all text</w:t>
      </w:r>
      <w:r w:rsidR="003F2C0C">
        <w:rPr>
          <w:szCs w:val="24"/>
        </w:rPr>
        <w:t>/code</w:t>
      </w:r>
      <w:r w:rsidR="00531EC9">
        <w:rPr>
          <w:szCs w:val="24"/>
        </w:rPr>
        <w:t xml:space="preserve"> </w:t>
      </w:r>
      <w:r w:rsidR="003F2C0C">
        <w:rPr>
          <w:szCs w:val="24"/>
        </w:rPr>
        <w:t>up until a matching #endif</w:t>
      </w:r>
      <w:r w:rsidR="00531EC9">
        <w:rPr>
          <w:szCs w:val="24"/>
        </w:rPr>
        <w:t xml:space="preserve"> will be </w:t>
      </w:r>
      <w:r w:rsidR="00C5287F">
        <w:rPr>
          <w:szCs w:val="24"/>
        </w:rPr>
        <w:t xml:space="preserve">stripped out </w:t>
      </w:r>
      <w:r w:rsidR="00531EC9">
        <w:rPr>
          <w:szCs w:val="24"/>
        </w:rPr>
        <w:t>by the compiler</w:t>
      </w:r>
      <w:r w:rsidR="00C5287F">
        <w:rPr>
          <w:szCs w:val="24"/>
        </w:rPr>
        <w:t xml:space="preserve"> during the preprocessor step</w:t>
      </w:r>
      <w:r w:rsidR="00CF64B0">
        <w:rPr>
          <w:szCs w:val="24"/>
        </w:rPr>
        <w:t xml:space="preserve">.  </w:t>
      </w:r>
      <w:r w:rsidR="00C5287F">
        <w:rPr>
          <w:szCs w:val="24"/>
        </w:rPr>
        <w:t>This form of comment is largely used to comment out regions of code</w:t>
      </w:r>
      <w:r w:rsidR="00CF64B0">
        <w:rPr>
          <w:szCs w:val="24"/>
        </w:rPr>
        <w:t xml:space="preserve">.  </w:t>
      </w:r>
      <w:r w:rsidR="004F5F85">
        <w:rPr>
          <w:szCs w:val="24"/>
        </w:rPr>
        <w:t xml:space="preserve">The fourth type </w:t>
      </w:r>
      <w:r w:rsidR="00397FA2">
        <w:rPr>
          <w:szCs w:val="24"/>
        </w:rPr>
        <w:t xml:space="preserve">is an </w:t>
      </w:r>
      <w:proofErr w:type="gramStart"/>
      <w:r w:rsidR="00397FA2" w:rsidRPr="00EF09B3">
        <w:rPr>
          <w:rStyle w:val="Code"/>
        </w:rPr>
        <w:t>if(</w:t>
      </w:r>
      <w:proofErr w:type="gramEnd"/>
      <w:r w:rsidR="00397FA2" w:rsidRPr="00EF09B3">
        <w:rPr>
          <w:rStyle w:val="Code"/>
        </w:rPr>
        <w:t>0)</w:t>
      </w:r>
      <w:r w:rsidR="00397FA2">
        <w:rPr>
          <w:szCs w:val="24"/>
        </w:rPr>
        <w:t xml:space="preserve"> block</w:t>
      </w:r>
      <w:r w:rsidR="00CF64B0">
        <w:rPr>
          <w:szCs w:val="24"/>
        </w:rPr>
        <w:t xml:space="preserve">.  </w:t>
      </w:r>
      <w:r w:rsidR="001271BE">
        <w:rPr>
          <w:szCs w:val="24"/>
        </w:rPr>
        <w:t>T</w:t>
      </w:r>
      <w:r w:rsidR="00397FA2">
        <w:rPr>
          <w:szCs w:val="24"/>
        </w:rPr>
        <w:t xml:space="preserve">his method is very similar to the preprocessor </w:t>
      </w:r>
      <w:proofErr w:type="gramStart"/>
      <w:r w:rsidR="00397FA2">
        <w:rPr>
          <w:szCs w:val="24"/>
        </w:rPr>
        <w:t>method,</w:t>
      </w:r>
      <w:proofErr w:type="gramEnd"/>
      <w:r w:rsidR="00397FA2">
        <w:rPr>
          <w:szCs w:val="24"/>
        </w:rPr>
        <w:t xml:space="preserve"> however </w:t>
      </w:r>
      <w:r w:rsidR="00397FA2">
        <w:rPr>
          <w:szCs w:val="24"/>
        </w:rPr>
        <w:lastRenderedPageBreak/>
        <w:t xml:space="preserve">it </w:t>
      </w:r>
      <w:r w:rsidR="00EF09B3">
        <w:rPr>
          <w:szCs w:val="24"/>
        </w:rPr>
        <w:t xml:space="preserve">is a language statement and is thusly </w:t>
      </w:r>
      <w:r w:rsidR="00397FA2">
        <w:rPr>
          <w:szCs w:val="24"/>
        </w:rPr>
        <w:t>compiled</w:t>
      </w:r>
      <w:r w:rsidR="00CF64B0">
        <w:rPr>
          <w:szCs w:val="24"/>
        </w:rPr>
        <w:t xml:space="preserve">.  </w:t>
      </w:r>
      <w:r w:rsidR="00397FA2">
        <w:rPr>
          <w:szCs w:val="24"/>
        </w:rPr>
        <w:t>This form of comment is largely used to comment out code</w:t>
      </w:r>
      <w:r w:rsidR="00CF64B0">
        <w:rPr>
          <w:szCs w:val="24"/>
        </w:rPr>
        <w:t xml:space="preserve">.  </w:t>
      </w:r>
      <w:r w:rsidR="00317019">
        <w:rPr>
          <w:szCs w:val="24"/>
        </w:rPr>
        <w:t xml:space="preserve">The </w:t>
      </w:r>
      <w:r w:rsidR="00E57D05">
        <w:rPr>
          <w:szCs w:val="24"/>
        </w:rPr>
        <w:t xml:space="preserve">fifth </w:t>
      </w:r>
      <w:r w:rsidR="00C5287F">
        <w:rPr>
          <w:szCs w:val="24"/>
        </w:rPr>
        <w:t xml:space="preserve">and </w:t>
      </w:r>
      <w:r w:rsidR="00E57D05">
        <w:rPr>
          <w:szCs w:val="24"/>
        </w:rPr>
        <w:t>sixth</w:t>
      </w:r>
      <w:r w:rsidR="00317019">
        <w:rPr>
          <w:szCs w:val="24"/>
        </w:rPr>
        <w:t xml:space="preserve"> </w:t>
      </w:r>
      <w:r w:rsidR="00C5287F">
        <w:rPr>
          <w:szCs w:val="24"/>
        </w:rPr>
        <w:t xml:space="preserve">are </w:t>
      </w:r>
      <w:proofErr w:type="spellStart"/>
      <w:r w:rsidR="00317019">
        <w:rPr>
          <w:szCs w:val="24"/>
        </w:rPr>
        <w:t>Doxygen</w:t>
      </w:r>
      <w:proofErr w:type="spellEnd"/>
      <w:r w:rsidR="00C5287F">
        <w:rPr>
          <w:szCs w:val="24"/>
        </w:rPr>
        <w:t xml:space="preserve"> and Javadoc</w:t>
      </w:r>
      <w:r w:rsidR="00CF64B0">
        <w:rPr>
          <w:szCs w:val="24"/>
        </w:rPr>
        <w:t xml:space="preserve">.  </w:t>
      </w:r>
      <w:r w:rsidR="00C5287F">
        <w:rPr>
          <w:szCs w:val="24"/>
        </w:rPr>
        <w:t>These are special types of</w:t>
      </w:r>
      <w:r w:rsidR="00317019">
        <w:rPr>
          <w:szCs w:val="24"/>
        </w:rPr>
        <w:t xml:space="preserve"> one-line </w:t>
      </w:r>
      <w:r w:rsidR="00C5287F">
        <w:rPr>
          <w:szCs w:val="24"/>
        </w:rPr>
        <w:t>and/</w:t>
      </w:r>
      <w:r w:rsidR="00317019">
        <w:rPr>
          <w:szCs w:val="24"/>
        </w:rPr>
        <w:t xml:space="preserve"> multi-line comments</w:t>
      </w:r>
      <w:r w:rsidR="00CF64B0">
        <w:rPr>
          <w:szCs w:val="24"/>
        </w:rPr>
        <w:t xml:space="preserve">.  </w:t>
      </w:r>
      <w:proofErr w:type="spellStart"/>
      <w:r w:rsidR="00317019">
        <w:rPr>
          <w:szCs w:val="24"/>
        </w:rPr>
        <w:t>Doxygen</w:t>
      </w:r>
      <w:proofErr w:type="spellEnd"/>
      <w:r w:rsidR="00317019">
        <w:rPr>
          <w:szCs w:val="24"/>
        </w:rPr>
        <w:t xml:space="preserve"> comments </w:t>
      </w:r>
      <w:r w:rsidR="00C5287F">
        <w:rPr>
          <w:szCs w:val="24"/>
        </w:rPr>
        <w:t xml:space="preserve">typically </w:t>
      </w:r>
      <w:r w:rsidR="00317019">
        <w:rPr>
          <w:szCs w:val="24"/>
        </w:rPr>
        <w:t xml:space="preserve">contain </w:t>
      </w:r>
      <w:r w:rsidR="00AF19A8">
        <w:rPr>
          <w:szCs w:val="24"/>
        </w:rPr>
        <w:t>commented-out code</w:t>
      </w:r>
      <w:r w:rsidR="00317019">
        <w:rPr>
          <w:szCs w:val="24"/>
        </w:rPr>
        <w:t xml:space="preserve"> and English </w:t>
      </w:r>
      <w:proofErr w:type="gramStart"/>
      <w:r w:rsidR="0055403E">
        <w:rPr>
          <w:szCs w:val="24"/>
        </w:rPr>
        <w:t>p</w:t>
      </w:r>
      <w:r w:rsidR="00317019">
        <w:rPr>
          <w:szCs w:val="24"/>
        </w:rPr>
        <w:t>rose</w:t>
      </w:r>
      <w:r w:rsidR="0055403E">
        <w:rPr>
          <w:szCs w:val="24"/>
        </w:rPr>
        <w:t>,</w:t>
      </w:r>
      <w:r w:rsidR="00317019">
        <w:rPr>
          <w:szCs w:val="24"/>
        </w:rPr>
        <w:t xml:space="preserve"> but</w:t>
      </w:r>
      <w:proofErr w:type="gramEnd"/>
      <w:r w:rsidR="00317019">
        <w:rPr>
          <w:szCs w:val="24"/>
        </w:rPr>
        <w:t xml:space="preserve"> may also contain hyperlinks and code reference points unique to </w:t>
      </w:r>
      <w:proofErr w:type="spellStart"/>
      <w:r w:rsidR="00317019">
        <w:rPr>
          <w:szCs w:val="24"/>
        </w:rPr>
        <w:t>Doxygen</w:t>
      </w:r>
      <w:proofErr w:type="spellEnd"/>
      <w:r w:rsidR="00317019">
        <w:rPr>
          <w:szCs w:val="24"/>
        </w:rPr>
        <w:t xml:space="preserve"> comments</w:t>
      </w:r>
      <w:r w:rsidR="00CF64B0">
        <w:rPr>
          <w:szCs w:val="24"/>
        </w:rPr>
        <w:t xml:space="preserve">.  </w:t>
      </w:r>
      <w:r w:rsidR="00317019">
        <w:rPr>
          <w:szCs w:val="24"/>
        </w:rPr>
        <w:t xml:space="preserve">The </w:t>
      </w:r>
      <w:r w:rsidR="00E57D05">
        <w:rPr>
          <w:szCs w:val="24"/>
        </w:rPr>
        <w:t>si</w:t>
      </w:r>
      <w:r w:rsidR="0072411F">
        <w:rPr>
          <w:szCs w:val="24"/>
        </w:rPr>
        <w:t>x</w:t>
      </w:r>
      <w:r w:rsidR="00E57D05">
        <w:rPr>
          <w:szCs w:val="24"/>
        </w:rPr>
        <w:t xml:space="preserve">th </w:t>
      </w:r>
      <w:r w:rsidR="00317019">
        <w:rPr>
          <w:szCs w:val="24"/>
        </w:rPr>
        <w:t xml:space="preserve">is Javadoc comments which function similarly to </w:t>
      </w:r>
      <w:proofErr w:type="spellStart"/>
      <w:r w:rsidR="00317019">
        <w:rPr>
          <w:szCs w:val="24"/>
        </w:rPr>
        <w:t>Doxygen</w:t>
      </w:r>
      <w:proofErr w:type="spellEnd"/>
      <w:r w:rsidR="00317019">
        <w:rPr>
          <w:szCs w:val="24"/>
        </w:rPr>
        <w:t xml:space="preserve"> comments </w:t>
      </w:r>
      <w:r w:rsidR="006E7777">
        <w:rPr>
          <w:szCs w:val="24"/>
        </w:rPr>
        <w:t xml:space="preserve">where as </w:t>
      </w:r>
      <w:proofErr w:type="spellStart"/>
      <w:r w:rsidR="006E7777">
        <w:rPr>
          <w:szCs w:val="24"/>
        </w:rPr>
        <w:t>Doxygen</w:t>
      </w:r>
      <w:proofErr w:type="spellEnd"/>
      <w:r w:rsidR="006E7777">
        <w:rPr>
          <w:szCs w:val="24"/>
        </w:rPr>
        <w:t xml:space="preserve"> is </w:t>
      </w:r>
      <w:r w:rsidR="00ED676B">
        <w:rPr>
          <w:szCs w:val="24"/>
        </w:rPr>
        <w:t xml:space="preserve">for </w:t>
      </w:r>
      <w:r w:rsidR="006E7777">
        <w:rPr>
          <w:szCs w:val="24"/>
        </w:rPr>
        <w:t>many programming langu</w:t>
      </w:r>
      <w:r w:rsidR="00A52D3B">
        <w:rPr>
          <w:szCs w:val="24"/>
        </w:rPr>
        <w:t>a</w:t>
      </w:r>
      <w:r w:rsidR="006E7777">
        <w:rPr>
          <w:szCs w:val="24"/>
        </w:rPr>
        <w:t>g</w:t>
      </w:r>
      <w:r w:rsidR="00ED676B">
        <w:rPr>
          <w:szCs w:val="24"/>
        </w:rPr>
        <w:t>e</w:t>
      </w:r>
      <w:r w:rsidR="006E7777">
        <w:rPr>
          <w:szCs w:val="24"/>
        </w:rPr>
        <w:t>s, Javadoc</w:t>
      </w:r>
      <w:r w:rsidR="00317019">
        <w:rPr>
          <w:szCs w:val="24"/>
        </w:rPr>
        <w:t xml:space="preserve"> is specifically designed for the Java language</w:t>
      </w:r>
      <w:r w:rsidR="00CF64B0">
        <w:rPr>
          <w:szCs w:val="24"/>
        </w:rPr>
        <w:t xml:space="preserve">.  </w:t>
      </w:r>
      <w:r w:rsidR="0044590A">
        <w:rPr>
          <w:szCs w:val="24"/>
        </w:rPr>
        <w:t xml:space="preserve">With this, we have now answered </w:t>
      </w:r>
      <w:r w:rsidR="0044590A" w:rsidRPr="00305B8B">
        <w:rPr>
          <w:b/>
          <w:bCs/>
          <w:szCs w:val="24"/>
        </w:rPr>
        <w:t>RQ 2</w:t>
      </w:r>
      <w:r w:rsidR="0044590A">
        <w:rPr>
          <w:szCs w:val="24"/>
        </w:rPr>
        <w:t xml:space="preserve"> (</w:t>
      </w:r>
      <w:r w:rsidR="0044590A" w:rsidRPr="00FC4763">
        <w:rPr>
          <w:rFonts w:cs="Times New Roman"/>
          <w:b/>
          <w:bCs/>
          <w:szCs w:val="24"/>
        </w:rPr>
        <w:t xml:space="preserve">What are the different </w:t>
      </w:r>
      <w:r w:rsidR="0044590A">
        <w:rPr>
          <w:rFonts w:cs="Times New Roman"/>
          <w:b/>
          <w:bCs/>
          <w:szCs w:val="24"/>
        </w:rPr>
        <w:t>ways to provide</w:t>
      </w:r>
      <w:r w:rsidR="0044590A" w:rsidRPr="00FC4763">
        <w:rPr>
          <w:rFonts w:cs="Times New Roman"/>
          <w:b/>
          <w:bCs/>
          <w:szCs w:val="24"/>
        </w:rPr>
        <w:t xml:space="preserve"> comments and commented-out code</w:t>
      </w:r>
      <w:r w:rsidR="0044590A">
        <w:rPr>
          <w:rFonts w:cs="Times New Roman"/>
          <w:b/>
          <w:bCs/>
          <w:szCs w:val="24"/>
        </w:rPr>
        <w:t>?)</w:t>
      </w:r>
      <w:r w:rsidR="0044590A">
        <w:rPr>
          <w:szCs w:val="24"/>
        </w:rPr>
        <w:t>.</w:t>
      </w:r>
    </w:p>
    <w:p w14:paraId="13B36BDF" w14:textId="48675BE5" w:rsidR="00C43334" w:rsidRPr="0007121B" w:rsidRDefault="00C43334" w:rsidP="00A54E7C">
      <w:pPr>
        <w:pStyle w:val="Caption"/>
        <w:keepNext/>
        <w:jc w:val="center"/>
        <w:rPr>
          <w:smallCaps/>
          <w:sz w:val="24"/>
          <w:szCs w:val="24"/>
        </w:rPr>
      </w:pPr>
      <w:bookmarkStart w:id="11" w:name="_Ref35367705"/>
      <w:r w:rsidRPr="0007121B">
        <w:rPr>
          <w:sz w:val="24"/>
          <w:szCs w:val="24"/>
        </w:rPr>
        <w:t xml:space="preserve">TABLE </w:t>
      </w:r>
      <w:r w:rsidRPr="0007121B">
        <w:rPr>
          <w:sz w:val="24"/>
          <w:szCs w:val="24"/>
        </w:rPr>
        <w:fldChar w:fldCharType="begin"/>
      </w:r>
      <w:r w:rsidRPr="0007121B">
        <w:rPr>
          <w:sz w:val="24"/>
          <w:szCs w:val="24"/>
        </w:rPr>
        <w:instrText xml:space="preserve"> SEQ Table \* ARABIC </w:instrText>
      </w:r>
      <w:r w:rsidRPr="0007121B">
        <w:rPr>
          <w:sz w:val="24"/>
          <w:szCs w:val="24"/>
        </w:rPr>
        <w:fldChar w:fldCharType="separate"/>
      </w:r>
      <w:r w:rsidR="001A1C33">
        <w:rPr>
          <w:noProof/>
          <w:sz w:val="24"/>
          <w:szCs w:val="24"/>
        </w:rPr>
        <w:t>1</w:t>
      </w:r>
      <w:r w:rsidRPr="0007121B">
        <w:rPr>
          <w:sz w:val="24"/>
          <w:szCs w:val="24"/>
        </w:rPr>
        <w:fldChar w:fldCharType="end"/>
      </w:r>
      <w:bookmarkEnd w:id="11"/>
      <w:r w:rsidR="00CF64B0">
        <w:rPr>
          <w:sz w:val="24"/>
          <w:szCs w:val="24"/>
        </w:rPr>
        <w:t xml:space="preserve">.  </w:t>
      </w:r>
      <w:r w:rsidRPr="0007121B">
        <w:rPr>
          <w:smallCaps/>
          <w:sz w:val="24"/>
          <w:szCs w:val="24"/>
        </w:rPr>
        <w:t xml:space="preserve">PROVIDES A DETAILED DECRIPTION OF EACH OF THE FIVE TYPES OF COOMENTS, LINE, BLOCK, </w:t>
      </w:r>
      <w:proofErr w:type="gramStart"/>
      <w:r w:rsidRPr="0007121B">
        <w:rPr>
          <w:smallCaps/>
          <w:sz w:val="24"/>
          <w:szCs w:val="24"/>
        </w:rPr>
        <w:t>IF(</w:t>
      </w:r>
      <w:proofErr w:type="gramEnd"/>
      <w:r w:rsidRPr="0007121B">
        <w:rPr>
          <w:smallCaps/>
          <w:sz w:val="24"/>
          <w:szCs w:val="24"/>
        </w:rPr>
        <w:t>0), DOXYGEN, JAVADOC</w:t>
      </w:r>
      <w:r w:rsidR="00A54E7C" w:rsidRPr="0007121B">
        <w:rPr>
          <w:smallCaps/>
          <w:sz w:val="24"/>
          <w:szCs w:val="24"/>
        </w:rPr>
        <w:t>.</w:t>
      </w:r>
    </w:p>
    <w:tbl>
      <w:tblPr>
        <w:tblStyle w:val="TableGrid"/>
        <w:tblW w:w="0" w:type="auto"/>
        <w:tblLook w:val="04A0" w:firstRow="1" w:lastRow="0" w:firstColumn="1" w:lastColumn="0" w:noHBand="0" w:noVBand="1"/>
      </w:tblPr>
      <w:tblGrid>
        <w:gridCol w:w="1885"/>
        <w:gridCol w:w="7465"/>
      </w:tblGrid>
      <w:tr w:rsidR="00C43334" w14:paraId="111DAC45" w14:textId="77777777" w:rsidTr="00C73EA0">
        <w:tc>
          <w:tcPr>
            <w:tcW w:w="1885" w:type="dxa"/>
          </w:tcPr>
          <w:p w14:paraId="070AEF7E" w14:textId="68B17AA9" w:rsidR="00C43334" w:rsidRDefault="00C43334" w:rsidP="00C43334">
            <w:pPr>
              <w:ind w:firstLine="0"/>
              <w:jc w:val="both"/>
              <w:rPr>
                <w:szCs w:val="24"/>
              </w:rPr>
            </w:pPr>
            <w:r>
              <w:rPr>
                <w:szCs w:val="24"/>
              </w:rPr>
              <w:t>Line Comment</w:t>
            </w:r>
          </w:p>
        </w:tc>
        <w:tc>
          <w:tcPr>
            <w:tcW w:w="7465" w:type="dxa"/>
          </w:tcPr>
          <w:p w14:paraId="49926AF2" w14:textId="403D3AB5" w:rsidR="00C43334" w:rsidRDefault="00371291" w:rsidP="00C73EA0">
            <w:pPr>
              <w:spacing w:line="240" w:lineRule="auto"/>
              <w:ind w:firstLine="0"/>
              <w:jc w:val="both"/>
              <w:rPr>
                <w:szCs w:val="24"/>
              </w:rPr>
            </w:pPr>
            <w:r>
              <w:rPr>
                <w:szCs w:val="24"/>
              </w:rPr>
              <w:t>A single line within source code that has been commented out by means of a line comment marker such as //</w:t>
            </w:r>
            <w:r w:rsidR="00CF64B0">
              <w:rPr>
                <w:szCs w:val="24"/>
              </w:rPr>
              <w:t xml:space="preserve">.  </w:t>
            </w:r>
            <w:r w:rsidR="00F14ED5">
              <w:rPr>
                <w:szCs w:val="24"/>
              </w:rPr>
              <w:t>Used for both commented-out code and English prose.</w:t>
            </w:r>
          </w:p>
        </w:tc>
      </w:tr>
      <w:tr w:rsidR="00C43334" w14:paraId="2F6B743C" w14:textId="77777777" w:rsidTr="00C73EA0">
        <w:tc>
          <w:tcPr>
            <w:tcW w:w="1885" w:type="dxa"/>
          </w:tcPr>
          <w:p w14:paraId="3A668B30" w14:textId="69B774D1" w:rsidR="00C43334" w:rsidRDefault="00C43334" w:rsidP="00C43334">
            <w:pPr>
              <w:ind w:firstLine="0"/>
              <w:jc w:val="both"/>
              <w:rPr>
                <w:szCs w:val="24"/>
              </w:rPr>
            </w:pPr>
            <w:r>
              <w:rPr>
                <w:szCs w:val="24"/>
              </w:rPr>
              <w:t>Block Comment</w:t>
            </w:r>
          </w:p>
        </w:tc>
        <w:tc>
          <w:tcPr>
            <w:tcW w:w="7465" w:type="dxa"/>
          </w:tcPr>
          <w:p w14:paraId="0AF68C27" w14:textId="0801F56B" w:rsidR="00C43334" w:rsidRDefault="00371291" w:rsidP="00C73EA0">
            <w:pPr>
              <w:spacing w:line="240" w:lineRule="auto"/>
              <w:ind w:firstLine="0"/>
              <w:jc w:val="both"/>
              <w:rPr>
                <w:szCs w:val="24"/>
              </w:rPr>
            </w:pPr>
            <w:r>
              <w:rPr>
                <w:szCs w:val="24"/>
              </w:rPr>
              <w:t>Multiple lines within source code that have been commented out by means of a block comment marker such as /* ending with */</w:t>
            </w:r>
            <w:r w:rsidR="00CF64B0">
              <w:rPr>
                <w:szCs w:val="24"/>
              </w:rPr>
              <w:t xml:space="preserve">.  </w:t>
            </w:r>
            <w:r w:rsidR="00F14ED5">
              <w:rPr>
                <w:szCs w:val="24"/>
              </w:rPr>
              <w:t>Used for both commented-out code and English prose.</w:t>
            </w:r>
          </w:p>
        </w:tc>
      </w:tr>
      <w:tr w:rsidR="00C43334" w14:paraId="7F52CBE2" w14:textId="77777777" w:rsidTr="00C73EA0">
        <w:tc>
          <w:tcPr>
            <w:tcW w:w="1885" w:type="dxa"/>
          </w:tcPr>
          <w:p w14:paraId="4856E0E3" w14:textId="062E52A7" w:rsidR="00C43334" w:rsidRDefault="00BD27FB" w:rsidP="00C43334">
            <w:pPr>
              <w:ind w:firstLine="0"/>
              <w:jc w:val="both"/>
              <w:rPr>
                <w:szCs w:val="24"/>
              </w:rPr>
            </w:pPr>
            <w:r>
              <w:rPr>
                <w:szCs w:val="24"/>
              </w:rPr>
              <w:t>#</w:t>
            </w:r>
            <w:r w:rsidR="00EF72B8">
              <w:rPr>
                <w:szCs w:val="24"/>
              </w:rPr>
              <w:t>i</w:t>
            </w:r>
            <w:r w:rsidR="00C43334">
              <w:rPr>
                <w:szCs w:val="24"/>
              </w:rPr>
              <w:t>f</w:t>
            </w:r>
            <w:r w:rsidR="00F14ED5">
              <w:rPr>
                <w:szCs w:val="24"/>
              </w:rPr>
              <w:t xml:space="preserve"> </w:t>
            </w:r>
            <w:r w:rsidR="00C43334">
              <w:rPr>
                <w:szCs w:val="24"/>
              </w:rPr>
              <w:t>0</w:t>
            </w:r>
          </w:p>
        </w:tc>
        <w:tc>
          <w:tcPr>
            <w:tcW w:w="7465" w:type="dxa"/>
          </w:tcPr>
          <w:p w14:paraId="47FE3C0E" w14:textId="3EFC6F95" w:rsidR="00C43334" w:rsidRDefault="00C73EA0" w:rsidP="00C73EA0">
            <w:pPr>
              <w:spacing w:line="240" w:lineRule="auto"/>
              <w:ind w:firstLine="0"/>
              <w:jc w:val="both"/>
              <w:rPr>
                <w:szCs w:val="24"/>
              </w:rPr>
            </w:pPr>
            <w:r>
              <w:rPr>
                <w:szCs w:val="24"/>
              </w:rPr>
              <w:t xml:space="preserve">Multiple lines of code within source code that have been commented out by means of wrapping the code inside </w:t>
            </w:r>
            <w:r w:rsidR="003F2C0C">
              <w:rPr>
                <w:szCs w:val="24"/>
              </w:rPr>
              <w:t>a preprocessor if</w:t>
            </w:r>
            <w:r>
              <w:rPr>
                <w:szCs w:val="24"/>
              </w:rPr>
              <w:t xml:space="preserve"> </w:t>
            </w:r>
            <w:r w:rsidR="003F2C0C">
              <w:rPr>
                <w:szCs w:val="24"/>
              </w:rPr>
              <w:t>with a condition of</w:t>
            </w:r>
            <w:r>
              <w:rPr>
                <w:szCs w:val="24"/>
              </w:rPr>
              <w:t xml:space="preserve"> 0</w:t>
            </w:r>
            <w:r w:rsidR="00CF64B0">
              <w:rPr>
                <w:szCs w:val="24"/>
              </w:rPr>
              <w:t xml:space="preserve">.  </w:t>
            </w:r>
            <w:r w:rsidR="002C6629">
              <w:rPr>
                <w:szCs w:val="24"/>
              </w:rPr>
              <w:t xml:space="preserve"> All text/code up until a matching #endif is removed automatically by the preprocessor during compilation</w:t>
            </w:r>
            <w:r w:rsidR="00CF64B0">
              <w:rPr>
                <w:szCs w:val="24"/>
              </w:rPr>
              <w:t xml:space="preserve">.  </w:t>
            </w:r>
            <w:r w:rsidR="002C6629">
              <w:rPr>
                <w:szCs w:val="24"/>
              </w:rPr>
              <w:t>Typically, used to comment out code</w:t>
            </w:r>
            <w:r w:rsidR="002D3756">
              <w:rPr>
                <w:szCs w:val="24"/>
              </w:rPr>
              <w:t>.</w:t>
            </w:r>
          </w:p>
        </w:tc>
      </w:tr>
      <w:tr w:rsidR="00F14ED5" w14:paraId="59AFC2B2" w14:textId="77777777" w:rsidTr="00C73EA0">
        <w:tc>
          <w:tcPr>
            <w:tcW w:w="1885" w:type="dxa"/>
          </w:tcPr>
          <w:p w14:paraId="31E2996B" w14:textId="2AFDA7AB" w:rsidR="00F14ED5" w:rsidRDefault="00F14ED5" w:rsidP="00C43334">
            <w:pPr>
              <w:ind w:firstLine="0"/>
              <w:jc w:val="both"/>
              <w:rPr>
                <w:szCs w:val="24"/>
              </w:rPr>
            </w:pPr>
            <w:proofErr w:type="gramStart"/>
            <w:r>
              <w:rPr>
                <w:szCs w:val="24"/>
              </w:rPr>
              <w:t>if(</w:t>
            </w:r>
            <w:proofErr w:type="gramEnd"/>
            <w:r>
              <w:rPr>
                <w:szCs w:val="24"/>
              </w:rPr>
              <w:t>0)</w:t>
            </w:r>
          </w:p>
        </w:tc>
        <w:tc>
          <w:tcPr>
            <w:tcW w:w="7465" w:type="dxa"/>
          </w:tcPr>
          <w:p w14:paraId="5D246E7E" w14:textId="51B0E891" w:rsidR="00F14ED5" w:rsidRDefault="00397FA2" w:rsidP="002625B0">
            <w:pPr>
              <w:spacing w:line="240" w:lineRule="auto"/>
              <w:ind w:firstLine="0"/>
              <w:jc w:val="both"/>
              <w:rPr>
                <w:szCs w:val="24"/>
              </w:rPr>
            </w:pPr>
            <w:r>
              <w:rPr>
                <w:szCs w:val="24"/>
              </w:rPr>
              <w:t>While similar to the preprocessor</w:t>
            </w:r>
            <w:r w:rsidR="006A72F8">
              <w:rPr>
                <w:szCs w:val="24"/>
              </w:rPr>
              <w:t>, an</w:t>
            </w:r>
            <w:r>
              <w:rPr>
                <w:szCs w:val="24"/>
              </w:rPr>
              <w:t xml:space="preserve"> if</w:t>
            </w:r>
            <w:r w:rsidR="006A72F8">
              <w:rPr>
                <w:szCs w:val="24"/>
              </w:rPr>
              <w:t>-statement is</w:t>
            </w:r>
            <w:r>
              <w:rPr>
                <w:szCs w:val="24"/>
              </w:rPr>
              <w:t xml:space="preserve"> use</w:t>
            </w:r>
            <w:r w:rsidR="006A72F8">
              <w:rPr>
                <w:szCs w:val="24"/>
              </w:rPr>
              <w:t>d</w:t>
            </w:r>
            <w:r>
              <w:rPr>
                <w:szCs w:val="24"/>
              </w:rPr>
              <w:t xml:space="preserve">, the standard </w:t>
            </w:r>
            <w:proofErr w:type="gramStart"/>
            <w:r>
              <w:rPr>
                <w:szCs w:val="24"/>
              </w:rPr>
              <w:t>if(</w:t>
            </w:r>
            <w:proofErr w:type="gramEnd"/>
            <w:r>
              <w:rPr>
                <w:szCs w:val="24"/>
              </w:rPr>
              <w:t>0) is processed and compiled by the compiler</w:t>
            </w:r>
            <w:r w:rsidR="00CF64B0">
              <w:rPr>
                <w:szCs w:val="24"/>
              </w:rPr>
              <w:t xml:space="preserve">.  </w:t>
            </w:r>
            <w:r>
              <w:rPr>
                <w:szCs w:val="24"/>
              </w:rPr>
              <w:t>This type of block can be rapidly commented and uncommented by changing the 0 to 1 and vice-versa</w:t>
            </w:r>
            <w:r w:rsidR="00CF64B0">
              <w:rPr>
                <w:szCs w:val="24"/>
              </w:rPr>
              <w:t xml:space="preserve">.  </w:t>
            </w:r>
            <w:r w:rsidR="00487034">
              <w:rPr>
                <w:szCs w:val="24"/>
              </w:rPr>
              <w:t>Can be used to comment-out code.</w:t>
            </w:r>
          </w:p>
        </w:tc>
      </w:tr>
      <w:tr w:rsidR="00C43334" w14:paraId="2BE0312E" w14:textId="77777777" w:rsidTr="00C73EA0">
        <w:tc>
          <w:tcPr>
            <w:tcW w:w="1885" w:type="dxa"/>
          </w:tcPr>
          <w:p w14:paraId="2664A566" w14:textId="01069B50" w:rsidR="00C43334" w:rsidRDefault="00C43334" w:rsidP="00C43334">
            <w:pPr>
              <w:ind w:firstLine="0"/>
              <w:jc w:val="both"/>
              <w:rPr>
                <w:szCs w:val="24"/>
              </w:rPr>
            </w:pPr>
            <w:proofErr w:type="spellStart"/>
            <w:r>
              <w:rPr>
                <w:szCs w:val="24"/>
              </w:rPr>
              <w:t>Doxygen</w:t>
            </w:r>
            <w:proofErr w:type="spellEnd"/>
          </w:p>
        </w:tc>
        <w:tc>
          <w:tcPr>
            <w:tcW w:w="7465" w:type="dxa"/>
          </w:tcPr>
          <w:p w14:paraId="7E29FD1D" w14:textId="0AD6F47F" w:rsidR="00C43334" w:rsidRDefault="002625B0" w:rsidP="002625B0">
            <w:pPr>
              <w:spacing w:line="240" w:lineRule="auto"/>
              <w:ind w:firstLine="0"/>
              <w:jc w:val="both"/>
              <w:rPr>
                <w:szCs w:val="24"/>
              </w:rPr>
            </w:pPr>
            <w:r>
              <w:rPr>
                <w:szCs w:val="24"/>
              </w:rPr>
              <w:t>Used to write software reference documentation, these comments can have hyperlinks and other document wide references</w:t>
            </w:r>
            <w:r w:rsidR="00CF64B0">
              <w:rPr>
                <w:szCs w:val="24"/>
              </w:rPr>
              <w:t xml:space="preserve">.  </w:t>
            </w:r>
            <w:r w:rsidR="005C59DE">
              <w:rPr>
                <w:szCs w:val="24"/>
              </w:rPr>
              <w:t>Typically, used to comment out code.</w:t>
            </w:r>
          </w:p>
        </w:tc>
      </w:tr>
      <w:tr w:rsidR="00C43334" w14:paraId="735CC342" w14:textId="77777777" w:rsidTr="00C73EA0">
        <w:tc>
          <w:tcPr>
            <w:tcW w:w="1885" w:type="dxa"/>
          </w:tcPr>
          <w:p w14:paraId="52CB7E10" w14:textId="6E10CA7F" w:rsidR="00C43334" w:rsidRDefault="00C43334" w:rsidP="00C43334">
            <w:pPr>
              <w:ind w:firstLine="0"/>
              <w:jc w:val="both"/>
              <w:rPr>
                <w:szCs w:val="24"/>
              </w:rPr>
            </w:pPr>
            <w:r>
              <w:rPr>
                <w:szCs w:val="24"/>
              </w:rPr>
              <w:t>Javadoc</w:t>
            </w:r>
          </w:p>
        </w:tc>
        <w:tc>
          <w:tcPr>
            <w:tcW w:w="7465" w:type="dxa"/>
          </w:tcPr>
          <w:p w14:paraId="63B0092C" w14:textId="736E5C3D" w:rsidR="00C43334" w:rsidRDefault="00016D86" w:rsidP="00016D86">
            <w:pPr>
              <w:spacing w:line="240" w:lineRule="auto"/>
              <w:ind w:firstLine="0"/>
              <w:jc w:val="both"/>
              <w:rPr>
                <w:szCs w:val="24"/>
              </w:rPr>
            </w:pPr>
            <w:r>
              <w:rPr>
                <w:szCs w:val="24"/>
              </w:rPr>
              <w:t>Used to write software reference documentation, these comments have hyperlinks and other document wide references</w:t>
            </w:r>
            <w:r w:rsidR="00CF64B0">
              <w:rPr>
                <w:szCs w:val="24"/>
              </w:rPr>
              <w:t xml:space="preserve">.  </w:t>
            </w:r>
            <w:r>
              <w:rPr>
                <w:szCs w:val="24"/>
              </w:rPr>
              <w:t xml:space="preserve">While similar to </w:t>
            </w:r>
            <w:proofErr w:type="spellStart"/>
            <w:r>
              <w:rPr>
                <w:szCs w:val="24"/>
              </w:rPr>
              <w:t>Doxygen</w:t>
            </w:r>
            <w:proofErr w:type="spellEnd"/>
            <w:r>
              <w:rPr>
                <w:szCs w:val="24"/>
              </w:rPr>
              <w:t xml:space="preserve"> it is limited </w:t>
            </w:r>
            <w:r w:rsidR="0007121B">
              <w:rPr>
                <w:szCs w:val="24"/>
              </w:rPr>
              <w:t xml:space="preserve">to </w:t>
            </w:r>
            <w:r w:rsidR="00C818D1">
              <w:rPr>
                <w:szCs w:val="24"/>
              </w:rPr>
              <w:t>J</w:t>
            </w:r>
            <w:r>
              <w:rPr>
                <w:szCs w:val="24"/>
              </w:rPr>
              <w:t>ava languages.</w:t>
            </w:r>
          </w:p>
        </w:tc>
      </w:tr>
    </w:tbl>
    <w:p w14:paraId="64ACFB14" w14:textId="6807887C" w:rsidR="006379B8" w:rsidRDefault="00F346A9" w:rsidP="00531EC9">
      <w:pPr>
        <w:jc w:val="both"/>
        <w:rPr>
          <w:szCs w:val="24"/>
        </w:rPr>
      </w:pPr>
      <w:r>
        <w:rPr>
          <w:szCs w:val="24"/>
        </w:rPr>
        <w:t xml:space="preserve">In </w:t>
      </w:r>
      <w:r w:rsidR="004A2CA2">
        <w:rPr>
          <w:szCs w:val="24"/>
        </w:rPr>
        <w:t xml:space="preserve">this </w:t>
      </w:r>
      <w:proofErr w:type="gramStart"/>
      <w:r w:rsidR="004A2CA2">
        <w:rPr>
          <w:szCs w:val="24"/>
        </w:rPr>
        <w:t xml:space="preserve">thesis, </w:t>
      </w:r>
      <w:r>
        <w:rPr>
          <w:szCs w:val="24"/>
        </w:rPr>
        <w:t xml:space="preserve"> </w:t>
      </w:r>
      <w:r w:rsidR="00461431">
        <w:rPr>
          <w:szCs w:val="24"/>
        </w:rPr>
        <w:t>although</w:t>
      </w:r>
      <w:proofErr w:type="gramEnd"/>
      <w:r w:rsidR="00461431">
        <w:rPr>
          <w:szCs w:val="24"/>
        </w:rPr>
        <w:t xml:space="preserve"> a part of our </w:t>
      </w:r>
      <w:proofErr w:type="spellStart"/>
      <w:r w:rsidR="00461431">
        <w:rPr>
          <w:szCs w:val="24"/>
        </w:rPr>
        <w:t>taxonom</w:t>
      </w:r>
      <w:proofErr w:type="spellEnd"/>
      <w:r w:rsidR="00461431">
        <w:rPr>
          <w:szCs w:val="24"/>
        </w:rPr>
        <w:t xml:space="preserve">, </w:t>
      </w:r>
      <w:r>
        <w:rPr>
          <w:szCs w:val="24"/>
        </w:rPr>
        <w:t xml:space="preserve">we do not </w:t>
      </w:r>
      <w:r w:rsidR="009F0F91">
        <w:rPr>
          <w:szCs w:val="24"/>
        </w:rPr>
        <w:t xml:space="preserve">investigate </w:t>
      </w:r>
      <w:r w:rsidRPr="000E69C1">
        <w:rPr>
          <w:rStyle w:val="Code"/>
        </w:rPr>
        <w:t>#if 0</w:t>
      </w:r>
      <w:r>
        <w:rPr>
          <w:szCs w:val="24"/>
        </w:rPr>
        <w:t xml:space="preserve"> and </w:t>
      </w:r>
      <w:r w:rsidRPr="000E69C1">
        <w:rPr>
          <w:rStyle w:val="Code"/>
        </w:rPr>
        <w:t>if(0)</w:t>
      </w:r>
      <w:r>
        <w:rPr>
          <w:szCs w:val="24"/>
        </w:rPr>
        <w:t xml:space="preserve"> style comments</w:t>
      </w:r>
      <w:r w:rsidR="00461431">
        <w:rPr>
          <w:szCs w:val="24"/>
        </w:rPr>
        <w:t xml:space="preserve"> for commented out code</w:t>
      </w:r>
      <w:r w:rsidR="00CF64B0">
        <w:rPr>
          <w:szCs w:val="24"/>
        </w:rPr>
        <w:t xml:space="preserve">.  </w:t>
      </w:r>
      <w:r w:rsidR="002D6934">
        <w:rPr>
          <w:szCs w:val="24"/>
        </w:rPr>
        <w:t>T</w:t>
      </w:r>
      <w:r>
        <w:rPr>
          <w:szCs w:val="24"/>
        </w:rPr>
        <w:t>his is due both to the rarity of these types of comments</w:t>
      </w:r>
      <w:r w:rsidR="006B4AAD">
        <w:rPr>
          <w:szCs w:val="24"/>
        </w:rPr>
        <w:t>,</w:t>
      </w:r>
      <w:r>
        <w:rPr>
          <w:szCs w:val="24"/>
        </w:rPr>
        <w:t xml:space="preserve"> as well as</w:t>
      </w:r>
      <w:r w:rsidR="006B4AAD">
        <w:rPr>
          <w:szCs w:val="24"/>
        </w:rPr>
        <w:t xml:space="preserve">, </w:t>
      </w:r>
      <w:r w:rsidR="00BB2B6B">
        <w:rPr>
          <w:szCs w:val="24"/>
        </w:rPr>
        <w:t xml:space="preserve">the fact that </w:t>
      </w:r>
      <w:r w:rsidR="006B4AAD">
        <w:rPr>
          <w:szCs w:val="24"/>
        </w:rPr>
        <w:t xml:space="preserve">they are generally only used to comment out code and not used for English </w:t>
      </w:r>
      <w:r w:rsidR="006B4AAD">
        <w:rPr>
          <w:szCs w:val="24"/>
        </w:rPr>
        <w:lastRenderedPageBreak/>
        <w:t>prose</w:t>
      </w:r>
      <w:r w:rsidR="00CF64B0">
        <w:rPr>
          <w:szCs w:val="24"/>
        </w:rPr>
        <w:t xml:space="preserve">.  </w:t>
      </w:r>
      <w:r w:rsidR="006B4AAD">
        <w:rPr>
          <w:szCs w:val="24"/>
        </w:rPr>
        <w:t xml:space="preserve">As future work, we can investigate the prevalence of </w:t>
      </w:r>
      <w:r w:rsidR="006B4AAD" w:rsidRPr="00305B8B">
        <w:rPr>
          <w:rStyle w:val="Code"/>
        </w:rPr>
        <w:t>#if 0</w:t>
      </w:r>
      <w:r w:rsidR="006B4AAD">
        <w:rPr>
          <w:szCs w:val="24"/>
        </w:rPr>
        <w:t xml:space="preserve"> and </w:t>
      </w:r>
      <w:proofErr w:type="gramStart"/>
      <w:r w:rsidR="006B4AAD" w:rsidRPr="00305B8B">
        <w:rPr>
          <w:rStyle w:val="Code"/>
        </w:rPr>
        <w:t>if(</w:t>
      </w:r>
      <w:proofErr w:type="gramEnd"/>
      <w:r w:rsidR="006B4AAD" w:rsidRPr="00305B8B">
        <w:rPr>
          <w:rStyle w:val="Code"/>
        </w:rPr>
        <w:t>0)</w:t>
      </w:r>
      <w:r w:rsidR="006B4AAD">
        <w:rPr>
          <w:szCs w:val="24"/>
        </w:rPr>
        <w:t xml:space="preserve"> style comments </w:t>
      </w:r>
      <w:r w:rsidR="00BB2B6B">
        <w:rPr>
          <w:szCs w:val="24"/>
        </w:rPr>
        <w:t xml:space="preserve">in projects </w:t>
      </w:r>
      <w:r w:rsidR="006B4AAD">
        <w:rPr>
          <w:szCs w:val="24"/>
        </w:rPr>
        <w:t>and investigate if there are any instance where they are used for English prose</w:t>
      </w:r>
      <w:r w:rsidR="00CF64B0">
        <w:rPr>
          <w:szCs w:val="24"/>
        </w:rPr>
        <w:t xml:space="preserve">.  </w:t>
      </w:r>
    </w:p>
    <w:p w14:paraId="56CBA244" w14:textId="697DD3B0" w:rsidR="00DC1E82" w:rsidRDefault="006379B8" w:rsidP="00531EC9">
      <w:pPr>
        <w:jc w:val="both"/>
        <w:rPr>
          <w:szCs w:val="24"/>
        </w:rPr>
      </w:pPr>
      <w:r>
        <w:rPr>
          <w:szCs w:val="24"/>
        </w:rPr>
        <w:t>At this point we formally define English prose and commented-out code</w:t>
      </w:r>
      <w:r w:rsidR="00CF64B0">
        <w:rPr>
          <w:szCs w:val="24"/>
        </w:rPr>
        <w:t xml:space="preserve">.  </w:t>
      </w:r>
      <w:r w:rsidR="00DC1E82">
        <w:rPr>
          <w:szCs w:val="24"/>
        </w:rPr>
        <w:t xml:space="preserve">We define </w:t>
      </w:r>
      <w:proofErr w:type="gramStart"/>
      <w:r w:rsidR="00DC1E82">
        <w:rPr>
          <w:szCs w:val="24"/>
        </w:rPr>
        <w:t>a</w:t>
      </w:r>
      <w:proofErr w:type="gramEnd"/>
      <w:r w:rsidR="00DC1E82">
        <w:rPr>
          <w:szCs w:val="24"/>
        </w:rPr>
        <w:t xml:space="preserve"> </w:t>
      </w:r>
      <w:r>
        <w:rPr>
          <w:szCs w:val="24"/>
        </w:rPr>
        <w:t>English prose</w:t>
      </w:r>
      <w:r w:rsidR="00DC1E82">
        <w:rPr>
          <w:szCs w:val="24"/>
        </w:rPr>
        <w:t xml:space="preserve"> </w:t>
      </w:r>
      <w:r w:rsidR="00923AE8">
        <w:rPr>
          <w:szCs w:val="24"/>
        </w:rPr>
        <w:t xml:space="preserve">comment </w:t>
      </w:r>
      <w:r w:rsidR="00DC1E82">
        <w:rPr>
          <w:szCs w:val="24"/>
        </w:rPr>
        <w:t xml:space="preserve">as </w:t>
      </w:r>
      <w:r w:rsidR="00DC1E82" w:rsidRPr="000E69C1">
        <w:rPr>
          <w:i/>
          <w:iCs/>
          <w:szCs w:val="24"/>
        </w:rPr>
        <w:t>any comment which does not contain syntactically correct code for the language that it is present in</w:t>
      </w:r>
      <w:r w:rsidR="00CF64B0">
        <w:rPr>
          <w:szCs w:val="24"/>
        </w:rPr>
        <w:t xml:space="preserve">.  </w:t>
      </w:r>
      <w:r w:rsidR="00DC1E82">
        <w:rPr>
          <w:szCs w:val="24"/>
        </w:rPr>
        <w:t xml:space="preserve">While typically a comment will be primarily composed of </w:t>
      </w:r>
      <w:r w:rsidR="004A007C">
        <w:rPr>
          <w:szCs w:val="24"/>
        </w:rPr>
        <w:t>English exp</w:t>
      </w:r>
      <w:r w:rsidR="00985796">
        <w:rPr>
          <w:szCs w:val="24"/>
        </w:rPr>
        <w:t>l</w:t>
      </w:r>
      <w:r w:rsidR="004A007C">
        <w:rPr>
          <w:szCs w:val="24"/>
        </w:rPr>
        <w:t>anations</w:t>
      </w:r>
      <w:r w:rsidR="00DC1E82">
        <w:rPr>
          <w:szCs w:val="24"/>
        </w:rPr>
        <w:t>, you may also see references to variables, mathematical equations, or full algorithms</w:t>
      </w:r>
      <w:r w:rsidR="00CF64B0">
        <w:rPr>
          <w:szCs w:val="24"/>
        </w:rPr>
        <w:t xml:space="preserve">.  </w:t>
      </w:r>
      <w:r w:rsidR="00DC1E82">
        <w:rPr>
          <w:szCs w:val="24"/>
        </w:rPr>
        <w:t>These types of comments make up the bulk of all comments in source code and are used as tools in order to aide in the understanding of the source code</w:t>
      </w:r>
      <w:r w:rsidR="00CF64B0">
        <w:rPr>
          <w:szCs w:val="24"/>
        </w:rPr>
        <w:t xml:space="preserve">.  </w:t>
      </w:r>
      <w:r w:rsidR="00DC1E82">
        <w:rPr>
          <w:szCs w:val="24"/>
        </w:rPr>
        <w:t xml:space="preserve">We </w:t>
      </w:r>
      <w:r w:rsidR="00DC1E82" w:rsidRPr="00825AE2">
        <w:rPr>
          <w:szCs w:val="24"/>
        </w:rPr>
        <w:t>define</w:t>
      </w:r>
      <w:r w:rsidR="00DC1E82" w:rsidRPr="000E69C1">
        <w:rPr>
          <w:i/>
          <w:iCs/>
          <w:szCs w:val="24"/>
        </w:rPr>
        <w:t xml:space="preserve"> </w:t>
      </w:r>
      <w:r w:rsidR="00AF19A8" w:rsidRPr="00825AE2">
        <w:rPr>
          <w:szCs w:val="24"/>
        </w:rPr>
        <w:t>commented-out code</w:t>
      </w:r>
      <w:r w:rsidR="00DC1E82" w:rsidRPr="000E69C1">
        <w:rPr>
          <w:i/>
          <w:iCs/>
          <w:szCs w:val="24"/>
        </w:rPr>
        <w:t xml:space="preserve"> as any piece of source code that has been disabled by means of commenting with one of the methods from </w:t>
      </w:r>
      <w:r w:rsidR="00DC1E82" w:rsidRPr="000E69C1">
        <w:rPr>
          <w:i/>
          <w:iCs/>
          <w:szCs w:val="24"/>
        </w:rPr>
        <w:fldChar w:fldCharType="begin"/>
      </w:r>
      <w:r w:rsidR="00DC1E82" w:rsidRPr="000E69C1">
        <w:rPr>
          <w:i/>
          <w:iCs/>
          <w:szCs w:val="24"/>
        </w:rPr>
        <w:instrText xml:space="preserve"> REF _Ref35367705 \h </w:instrText>
      </w:r>
      <w:r w:rsidR="00985796">
        <w:rPr>
          <w:i/>
          <w:iCs/>
          <w:szCs w:val="24"/>
        </w:rPr>
        <w:instrText xml:space="preserve"> \* MERGEFORMAT </w:instrText>
      </w:r>
      <w:r w:rsidR="00DC1E82" w:rsidRPr="000E69C1">
        <w:rPr>
          <w:i/>
          <w:iCs/>
          <w:szCs w:val="24"/>
        </w:rPr>
      </w:r>
      <w:r w:rsidR="00DC1E82" w:rsidRPr="000E69C1">
        <w:rPr>
          <w:i/>
          <w:iCs/>
          <w:szCs w:val="24"/>
        </w:rPr>
        <w:fldChar w:fldCharType="separate"/>
      </w:r>
      <w:r w:rsidR="00DC1E82" w:rsidRPr="000E69C1">
        <w:rPr>
          <w:i/>
          <w:iCs/>
          <w:szCs w:val="24"/>
        </w:rPr>
        <w:t xml:space="preserve">TABLE </w:t>
      </w:r>
      <w:r w:rsidR="00DC1E82" w:rsidRPr="000E69C1">
        <w:rPr>
          <w:i/>
          <w:iCs/>
          <w:noProof/>
          <w:szCs w:val="24"/>
        </w:rPr>
        <w:t>1</w:t>
      </w:r>
      <w:r w:rsidR="00DC1E82" w:rsidRPr="000E69C1">
        <w:rPr>
          <w:i/>
          <w:iCs/>
          <w:szCs w:val="24"/>
        </w:rPr>
        <w:fldChar w:fldCharType="end"/>
      </w:r>
      <w:r w:rsidR="00CF64B0">
        <w:rPr>
          <w:i/>
          <w:iCs/>
          <w:szCs w:val="24"/>
        </w:rPr>
        <w:t xml:space="preserve">.  </w:t>
      </w:r>
    </w:p>
    <w:p w14:paraId="71AE434D" w14:textId="7A180BBB" w:rsidR="004B145D" w:rsidRDefault="00D61018" w:rsidP="00A71628">
      <w:pPr>
        <w:jc w:val="both"/>
        <w:rPr>
          <w:szCs w:val="24"/>
        </w:rPr>
      </w:pPr>
      <w:r>
        <w:rPr>
          <w:szCs w:val="24"/>
        </w:rPr>
        <w:t>Here we explain and give examples of the different types of comments and how they how they are used with Eng</w:t>
      </w:r>
      <w:r w:rsidR="00562299">
        <w:rPr>
          <w:szCs w:val="24"/>
        </w:rPr>
        <w:t>l</w:t>
      </w:r>
      <w:r>
        <w:rPr>
          <w:szCs w:val="24"/>
        </w:rPr>
        <w:t>ish prose and comment</w:t>
      </w:r>
      <w:r w:rsidR="00562299">
        <w:rPr>
          <w:szCs w:val="24"/>
        </w:rPr>
        <w:t>e</w:t>
      </w:r>
      <w:r>
        <w:rPr>
          <w:szCs w:val="24"/>
        </w:rPr>
        <w:t>d-out code</w:t>
      </w:r>
      <w:r w:rsidR="00CF64B0">
        <w:rPr>
          <w:szCs w:val="24"/>
        </w:rPr>
        <w:t xml:space="preserve">.  </w:t>
      </w:r>
      <w:r w:rsidR="00C62611">
        <w:rPr>
          <w:szCs w:val="24"/>
        </w:rPr>
        <w:t>Line comments have a prefix operator such as</w:t>
      </w:r>
      <w:r w:rsidR="00C62611" w:rsidRPr="00C62611">
        <w:rPr>
          <w:rStyle w:val="Code"/>
        </w:rPr>
        <w:t xml:space="preserve"> //</w:t>
      </w:r>
      <w:r w:rsidR="00C62611">
        <w:rPr>
          <w:szCs w:val="24"/>
        </w:rPr>
        <w:t xml:space="preserve"> in the c family that tells the compiler to ignore anything after the operator</w:t>
      </w:r>
      <w:r w:rsidR="00F27F79">
        <w:rPr>
          <w:szCs w:val="24"/>
        </w:rPr>
        <w:t xml:space="preserve"> until the end of a line</w:t>
      </w:r>
      <w:r w:rsidR="00CF64B0">
        <w:rPr>
          <w:szCs w:val="24"/>
        </w:rPr>
        <w:t xml:space="preserve">.  </w:t>
      </w:r>
      <w:r w:rsidR="00C62611">
        <w:rPr>
          <w:szCs w:val="24"/>
        </w:rPr>
        <w:t>This can be placed anywhere on a line, even after code</w:t>
      </w:r>
      <w:r w:rsidR="00CF64B0">
        <w:rPr>
          <w:szCs w:val="24"/>
        </w:rPr>
        <w:t xml:space="preserve">.  </w:t>
      </w:r>
      <w:r w:rsidR="00016D86">
        <w:rPr>
          <w:szCs w:val="24"/>
        </w:rPr>
        <w:t>Typically,</w:t>
      </w:r>
      <w:r w:rsidR="00C62611">
        <w:rPr>
          <w:szCs w:val="24"/>
        </w:rPr>
        <w:t xml:space="preserve"> line comments are used to make small notes in a specific section of code, either saying what a variable is used for or marking areas that need fixed</w:t>
      </w:r>
      <w:r w:rsidR="00CF64B0">
        <w:rPr>
          <w:szCs w:val="24"/>
        </w:rPr>
        <w:t xml:space="preserve">.  </w:t>
      </w:r>
      <w:r w:rsidR="002371DB">
        <w:rPr>
          <w:szCs w:val="24"/>
        </w:rPr>
        <w:t xml:space="preserve">Many IDEs provide a </w:t>
      </w:r>
      <w:r w:rsidR="00004A92">
        <w:rPr>
          <w:szCs w:val="24"/>
        </w:rPr>
        <w:t>feature</w:t>
      </w:r>
      <w:r w:rsidR="002371DB">
        <w:rPr>
          <w:szCs w:val="24"/>
        </w:rPr>
        <w:t xml:space="preserve"> to quickly comment a line or series of lines (generally of code)</w:t>
      </w:r>
      <w:r w:rsidR="00CF64B0">
        <w:rPr>
          <w:szCs w:val="24"/>
        </w:rPr>
        <w:t xml:space="preserve">.  </w:t>
      </w:r>
      <w:r w:rsidR="0065290A">
        <w:rPr>
          <w:szCs w:val="24"/>
        </w:rPr>
        <w:t>In this feature</w:t>
      </w:r>
      <w:r w:rsidR="002371DB">
        <w:rPr>
          <w:szCs w:val="24"/>
        </w:rPr>
        <w:t>, t</w:t>
      </w:r>
      <w:r w:rsidR="00A71628">
        <w:rPr>
          <w:szCs w:val="24"/>
        </w:rPr>
        <w:t>he standard line comment is often the default commenting method</w:t>
      </w:r>
      <w:r w:rsidR="002371DB">
        <w:rPr>
          <w:szCs w:val="24"/>
        </w:rPr>
        <w:t xml:space="preserve"> used by IDEs</w:t>
      </w:r>
      <w:r w:rsidR="00CF64B0">
        <w:rPr>
          <w:szCs w:val="24"/>
        </w:rPr>
        <w:t xml:space="preserve">.  </w:t>
      </w:r>
      <w:r w:rsidR="00A71628">
        <w:rPr>
          <w:szCs w:val="24"/>
        </w:rPr>
        <w:t>It is also important to note that these line comments can be used to create a pseudo block comment, this is very easy to do with IDE enabled commenting</w:t>
      </w:r>
      <w:r w:rsidR="00CF64B0">
        <w:rPr>
          <w:szCs w:val="24"/>
        </w:rPr>
        <w:t xml:space="preserve">.  </w:t>
      </w:r>
      <w:r w:rsidR="00822937">
        <w:rPr>
          <w:szCs w:val="24"/>
        </w:rPr>
        <w:fldChar w:fldCharType="begin"/>
      </w:r>
      <w:r w:rsidR="00822937">
        <w:rPr>
          <w:szCs w:val="24"/>
        </w:rPr>
        <w:instrText xml:space="preserve"> REF _Ref35393024 \h </w:instrText>
      </w:r>
      <w:r w:rsidR="00822937">
        <w:rPr>
          <w:szCs w:val="24"/>
        </w:rPr>
      </w:r>
      <w:r w:rsidR="00822937">
        <w:rPr>
          <w:szCs w:val="24"/>
        </w:rPr>
        <w:fldChar w:fldCharType="separate"/>
      </w:r>
      <w:r w:rsidR="00822937" w:rsidRPr="002F6928">
        <w:rPr>
          <w:szCs w:val="24"/>
        </w:rPr>
        <w:t xml:space="preserve">TABLE </w:t>
      </w:r>
      <w:r w:rsidR="00822937">
        <w:rPr>
          <w:noProof/>
          <w:szCs w:val="24"/>
        </w:rPr>
        <w:t>2</w:t>
      </w:r>
      <w:r w:rsidR="00822937">
        <w:rPr>
          <w:szCs w:val="24"/>
        </w:rPr>
        <w:fldChar w:fldCharType="end"/>
      </w:r>
      <w:r w:rsidR="00F94620">
        <w:rPr>
          <w:szCs w:val="24"/>
        </w:rPr>
        <w:t xml:space="preserve"> contains five examples of line comments as well as descriptions of what each comment contains</w:t>
      </w:r>
      <w:r w:rsidR="00CF64B0">
        <w:rPr>
          <w:szCs w:val="24"/>
        </w:rPr>
        <w:t xml:space="preserve">.  </w:t>
      </w:r>
      <w:r w:rsidR="00A71628">
        <w:rPr>
          <w:szCs w:val="24"/>
        </w:rPr>
        <w:t xml:space="preserve">The first </w:t>
      </w:r>
      <w:r w:rsidR="0023523B">
        <w:rPr>
          <w:szCs w:val="24"/>
        </w:rPr>
        <w:t xml:space="preserve">and second </w:t>
      </w:r>
      <w:r w:rsidR="00A71628">
        <w:rPr>
          <w:szCs w:val="24"/>
        </w:rPr>
        <w:t>comment</w:t>
      </w:r>
      <w:r w:rsidR="0023523B">
        <w:rPr>
          <w:szCs w:val="24"/>
        </w:rPr>
        <w:t>s</w:t>
      </w:r>
      <w:r w:rsidR="00A71628">
        <w:rPr>
          <w:szCs w:val="24"/>
        </w:rPr>
        <w:t xml:space="preserve"> </w:t>
      </w:r>
      <w:r w:rsidR="0023523B">
        <w:rPr>
          <w:szCs w:val="24"/>
        </w:rPr>
        <w:t>are</w:t>
      </w:r>
      <w:r w:rsidR="00A71628">
        <w:rPr>
          <w:szCs w:val="24"/>
        </w:rPr>
        <w:t xml:space="preserve"> simple English </w:t>
      </w:r>
      <w:r w:rsidR="001E25CD">
        <w:rPr>
          <w:szCs w:val="24"/>
        </w:rPr>
        <w:t>p</w:t>
      </w:r>
      <w:r w:rsidR="00A71628">
        <w:rPr>
          <w:szCs w:val="24"/>
        </w:rPr>
        <w:t>rose comment</w:t>
      </w:r>
      <w:r w:rsidR="0023523B">
        <w:rPr>
          <w:szCs w:val="24"/>
        </w:rPr>
        <w:t>s</w:t>
      </w:r>
      <w:r w:rsidR="00CF64B0">
        <w:rPr>
          <w:szCs w:val="24"/>
        </w:rPr>
        <w:t xml:space="preserve">.  </w:t>
      </w:r>
      <w:r w:rsidR="0023523B">
        <w:rPr>
          <w:szCs w:val="24"/>
        </w:rPr>
        <w:t xml:space="preserve">The third comment is unique and may generate a false positive in our detection, however we do not consider it to be </w:t>
      </w:r>
      <w:r w:rsidR="00AF19A8">
        <w:rPr>
          <w:szCs w:val="24"/>
        </w:rPr>
        <w:t>commented-out code</w:t>
      </w:r>
      <w:r w:rsidR="0023523B">
        <w:rPr>
          <w:szCs w:val="24"/>
        </w:rPr>
        <w:t xml:space="preserve"> because it is actually a</w:t>
      </w:r>
      <w:r w:rsidR="001E25CD">
        <w:rPr>
          <w:szCs w:val="24"/>
        </w:rPr>
        <w:t>n</w:t>
      </w:r>
      <w:r w:rsidR="0023523B">
        <w:rPr>
          <w:szCs w:val="24"/>
        </w:rPr>
        <w:t xml:space="preserve"> algorithm reference</w:t>
      </w:r>
      <w:r w:rsidR="001E25CD">
        <w:rPr>
          <w:szCs w:val="24"/>
        </w:rPr>
        <w:t xml:space="preserve"> that is used to explain the </w:t>
      </w:r>
      <w:r w:rsidR="0008449C">
        <w:rPr>
          <w:szCs w:val="24"/>
        </w:rPr>
        <w:lastRenderedPageBreak/>
        <w:t>calculation</w:t>
      </w:r>
      <w:r w:rsidR="001E25CD">
        <w:rPr>
          <w:szCs w:val="24"/>
        </w:rPr>
        <w:t xml:space="preserve"> that follows</w:t>
      </w:r>
      <w:r w:rsidR="00CF64B0">
        <w:rPr>
          <w:szCs w:val="24"/>
        </w:rPr>
        <w:t xml:space="preserve">.  </w:t>
      </w:r>
      <w:r w:rsidR="0023523B">
        <w:rPr>
          <w:szCs w:val="24"/>
        </w:rPr>
        <w:t xml:space="preserve">The fourth comment is a simple member initialization which has been commented </w:t>
      </w:r>
      <w:r w:rsidR="00562299">
        <w:rPr>
          <w:szCs w:val="24"/>
        </w:rPr>
        <w:t>out and</w:t>
      </w:r>
      <w:r w:rsidR="006C2CF2">
        <w:rPr>
          <w:szCs w:val="24"/>
        </w:rPr>
        <w:t xml:space="preserve"> is therefore</w:t>
      </w:r>
      <w:r w:rsidR="0023523B">
        <w:rPr>
          <w:szCs w:val="24"/>
        </w:rPr>
        <w:t xml:space="preserve"> commented</w:t>
      </w:r>
      <w:r w:rsidR="00A8652B">
        <w:rPr>
          <w:szCs w:val="24"/>
        </w:rPr>
        <w:t>-</w:t>
      </w:r>
      <w:r w:rsidR="0023523B">
        <w:rPr>
          <w:szCs w:val="24"/>
        </w:rPr>
        <w:t>out code</w:t>
      </w:r>
      <w:r w:rsidR="00CF64B0">
        <w:rPr>
          <w:szCs w:val="24"/>
        </w:rPr>
        <w:t xml:space="preserve">.  </w:t>
      </w:r>
      <w:r w:rsidR="0023523B">
        <w:rPr>
          <w:szCs w:val="24"/>
        </w:rPr>
        <w:t>The f</w:t>
      </w:r>
      <w:r w:rsidR="004A7982">
        <w:rPr>
          <w:szCs w:val="24"/>
        </w:rPr>
        <w:t>ifth</w:t>
      </w:r>
      <w:r w:rsidR="0023523B">
        <w:rPr>
          <w:szCs w:val="24"/>
        </w:rPr>
        <w:t xml:space="preserve"> comment is a commented</w:t>
      </w:r>
      <w:r w:rsidR="00A8652B">
        <w:rPr>
          <w:szCs w:val="24"/>
        </w:rPr>
        <w:t>-</w:t>
      </w:r>
      <w:r w:rsidR="0023523B">
        <w:rPr>
          <w:szCs w:val="24"/>
        </w:rPr>
        <w:t>out head of a four loop,</w:t>
      </w:r>
      <w:r w:rsidR="00A8652B">
        <w:rPr>
          <w:szCs w:val="24"/>
        </w:rPr>
        <w:t xml:space="preserve"> which is also</w:t>
      </w:r>
      <w:r w:rsidR="0023523B">
        <w:rPr>
          <w:szCs w:val="24"/>
        </w:rPr>
        <w:t xml:space="preserve"> commented</w:t>
      </w:r>
      <w:r w:rsidR="00A8652B">
        <w:rPr>
          <w:szCs w:val="24"/>
        </w:rPr>
        <w:t>-</w:t>
      </w:r>
      <w:r w:rsidR="0023523B">
        <w:rPr>
          <w:szCs w:val="24"/>
        </w:rPr>
        <w:t>out code</w:t>
      </w:r>
      <w:r w:rsidR="00CF64B0">
        <w:rPr>
          <w:szCs w:val="24"/>
        </w:rPr>
        <w:t xml:space="preserve">.  </w:t>
      </w:r>
      <w:r w:rsidR="004A7982">
        <w:rPr>
          <w:szCs w:val="24"/>
        </w:rPr>
        <w:t xml:space="preserve">The final comment is a block of </w:t>
      </w:r>
      <w:r w:rsidR="00AF19A8">
        <w:rPr>
          <w:szCs w:val="24"/>
        </w:rPr>
        <w:t>commented-out code</w:t>
      </w:r>
      <w:r w:rsidR="00E600E0">
        <w:rPr>
          <w:szCs w:val="24"/>
        </w:rPr>
        <w:t>, commented out using individual line comments.</w:t>
      </w:r>
    </w:p>
    <w:p w14:paraId="6C1F0B64" w14:textId="6913B01E" w:rsidR="004B145D" w:rsidRDefault="00825AE2" w:rsidP="00825AE2">
      <w:pPr>
        <w:ind w:firstLine="0"/>
        <w:jc w:val="both"/>
        <w:rPr>
          <w:szCs w:val="24"/>
        </w:rPr>
        <w:sectPr w:rsidR="004B145D" w:rsidSect="004B145D">
          <w:type w:val="continuous"/>
          <w:pgSz w:w="12240" w:h="15840"/>
          <w:pgMar w:top="1440" w:right="1440" w:bottom="1440" w:left="1440" w:header="720" w:footer="720" w:gutter="0"/>
          <w:cols w:space="720"/>
          <w:docGrid w:linePitch="360"/>
        </w:sectPr>
      </w:pPr>
      <w:r>
        <w:rPr>
          <w:szCs w:val="24"/>
        </w:rPr>
        <w:t>A block comment differs from a line comment in that it uses both a prefix and suffix operator to block off an entire section for writing or for commenting out code</w:t>
      </w:r>
      <w:r w:rsidR="00CF64B0">
        <w:rPr>
          <w:szCs w:val="24"/>
        </w:rPr>
        <w:t xml:space="preserve">.  </w:t>
      </w:r>
      <w:r>
        <w:rPr>
          <w:szCs w:val="24"/>
        </w:rPr>
        <w:t xml:space="preserve">There are a few different methods for accomplishing this, a common method is the </w:t>
      </w:r>
      <w:r w:rsidRPr="005772E2">
        <w:rPr>
          <w:rStyle w:val="Code"/>
        </w:rPr>
        <w:t>/*</w:t>
      </w:r>
      <w:r>
        <w:rPr>
          <w:szCs w:val="24"/>
        </w:rPr>
        <w:t xml:space="preserve"> prefix and the </w:t>
      </w:r>
      <w:r w:rsidRPr="005772E2">
        <w:rPr>
          <w:rStyle w:val="Code"/>
        </w:rPr>
        <w:t>*/</w:t>
      </w:r>
      <w:r>
        <w:rPr>
          <w:szCs w:val="24"/>
        </w:rPr>
        <w:t xml:space="preserve"> suffix within the C family of languages</w:t>
      </w:r>
      <w:r w:rsidR="00CF64B0">
        <w:rPr>
          <w:szCs w:val="24"/>
        </w:rPr>
        <w:t xml:space="preserve">.  </w:t>
      </w:r>
      <w:r>
        <w:rPr>
          <w:szCs w:val="24"/>
        </w:rPr>
        <w:fldChar w:fldCharType="begin"/>
      </w:r>
      <w:r>
        <w:rPr>
          <w:szCs w:val="24"/>
        </w:rPr>
        <w:instrText xml:space="preserve"> REF _Ref35393704 \h </w:instrText>
      </w:r>
      <w:r>
        <w:rPr>
          <w:szCs w:val="24"/>
        </w:rPr>
      </w:r>
      <w:r>
        <w:rPr>
          <w:szCs w:val="24"/>
        </w:rPr>
        <w:fldChar w:fldCharType="separate"/>
      </w:r>
      <w:r w:rsidRPr="00A20996">
        <w:rPr>
          <w:szCs w:val="24"/>
        </w:rPr>
        <w:t xml:space="preserve">TABLE </w:t>
      </w:r>
      <w:r>
        <w:rPr>
          <w:noProof/>
          <w:szCs w:val="24"/>
        </w:rPr>
        <w:t>3</w:t>
      </w:r>
      <w:r>
        <w:rPr>
          <w:szCs w:val="24"/>
        </w:rPr>
        <w:fldChar w:fldCharType="end"/>
      </w:r>
      <w:r>
        <w:rPr>
          <w:szCs w:val="24"/>
        </w:rPr>
        <w:t xml:space="preserve"> contains five samples of block comments as well as descriptions of what each comment contains</w:t>
      </w:r>
      <w:r w:rsidR="00CF64B0">
        <w:rPr>
          <w:szCs w:val="24"/>
        </w:rPr>
        <w:t xml:space="preserve">.  </w:t>
      </w:r>
      <w:r>
        <w:rPr>
          <w:szCs w:val="24"/>
        </w:rPr>
        <w:t>The first comment is a detailed licensing breakdown held inside a block comment</w:t>
      </w:r>
      <w:r w:rsidR="00CF64B0">
        <w:rPr>
          <w:szCs w:val="24"/>
        </w:rPr>
        <w:t xml:space="preserve">.  </w:t>
      </w:r>
      <w:r>
        <w:rPr>
          <w:szCs w:val="24"/>
        </w:rPr>
        <w:t>The second comment is a full description of a function broken down in detail</w:t>
      </w:r>
      <w:r w:rsidR="00CF64B0">
        <w:rPr>
          <w:szCs w:val="24"/>
        </w:rPr>
        <w:t xml:space="preserve">.  </w:t>
      </w:r>
      <w:r>
        <w:rPr>
          <w:szCs w:val="24"/>
        </w:rPr>
        <w:t>While there are references to code within it, we do not consider it to be commented-out code because as a majority it is English prose with the references behaving like nouns</w:t>
      </w:r>
      <w:r w:rsidR="00CF64B0">
        <w:rPr>
          <w:szCs w:val="24"/>
        </w:rPr>
        <w:t xml:space="preserve">.  </w:t>
      </w:r>
      <w:r>
        <w:rPr>
          <w:szCs w:val="24"/>
        </w:rPr>
        <w:t>The third comment is a sample of a single line which has still been commented out using a block comment, which is considered commented out code</w:t>
      </w:r>
      <w:r w:rsidR="00CF64B0">
        <w:rPr>
          <w:szCs w:val="24"/>
        </w:rPr>
        <w:t xml:space="preserve">.  </w:t>
      </w:r>
      <w:r>
        <w:rPr>
          <w:szCs w:val="24"/>
        </w:rPr>
        <w:t>The fourth comment is a large block of commented-out code</w:t>
      </w:r>
      <w:r w:rsidR="00CF64B0">
        <w:rPr>
          <w:szCs w:val="24"/>
        </w:rPr>
        <w:t xml:space="preserve">.  </w:t>
      </w:r>
      <w:r>
        <w:rPr>
          <w:szCs w:val="24"/>
        </w:rPr>
        <w:t>The fifth comment is unique in that it is commented-out code, but only a single word and on the same line as additional code</w:t>
      </w:r>
      <w:r w:rsidR="00CF64B0">
        <w:rPr>
          <w:szCs w:val="24"/>
        </w:rPr>
        <w:t xml:space="preserve">.  </w:t>
      </w:r>
      <w:r>
        <w:rPr>
          <w:szCs w:val="24"/>
        </w:rPr>
        <w:t>In this case, the virtualization has been commented out making the function no longer virtual (additionally, the author may be highlighting that the method is an inherited virtual function).</w:t>
      </w:r>
    </w:p>
    <w:p w14:paraId="70881F8F" w14:textId="528438BB" w:rsidR="00976874" w:rsidRPr="002F6928" w:rsidRDefault="00976874" w:rsidP="00976874">
      <w:pPr>
        <w:pStyle w:val="Caption"/>
        <w:keepNext/>
        <w:jc w:val="center"/>
        <w:rPr>
          <w:sz w:val="24"/>
          <w:szCs w:val="24"/>
        </w:rPr>
      </w:pPr>
      <w:bookmarkStart w:id="12" w:name="_Ref35393024"/>
      <w:r w:rsidRPr="002F6928">
        <w:rPr>
          <w:sz w:val="24"/>
          <w:szCs w:val="24"/>
        </w:rPr>
        <w:lastRenderedPageBreak/>
        <w:t xml:space="preserve">TABLE </w:t>
      </w:r>
      <w:r w:rsidRPr="002F6928">
        <w:rPr>
          <w:sz w:val="24"/>
          <w:szCs w:val="24"/>
        </w:rPr>
        <w:fldChar w:fldCharType="begin"/>
      </w:r>
      <w:r w:rsidRPr="002F6928">
        <w:rPr>
          <w:sz w:val="24"/>
          <w:szCs w:val="24"/>
        </w:rPr>
        <w:instrText xml:space="preserve"> SEQ Table \* ARABIC </w:instrText>
      </w:r>
      <w:r w:rsidRPr="002F6928">
        <w:rPr>
          <w:sz w:val="24"/>
          <w:szCs w:val="24"/>
        </w:rPr>
        <w:fldChar w:fldCharType="separate"/>
      </w:r>
      <w:r w:rsidR="001A1C33">
        <w:rPr>
          <w:noProof/>
          <w:sz w:val="24"/>
          <w:szCs w:val="24"/>
        </w:rPr>
        <w:t>2</w:t>
      </w:r>
      <w:r w:rsidRPr="002F6928">
        <w:rPr>
          <w:sz w:val="24"/>
          <w:szCs w:val="24"/>
        </w:rPr>
        <w:fldChar w:fldCharType="end"/>
      </w:r>
      <w:bookmarkEnd w:id="12"/>
      <w:r w:rsidR="00CF64B0">
        <w:rPr>
          <w:sz w:val="24"/>
          <w:szCs w:val="24"/>
        </w:rPr>
        <w:t xml:space="preserve">.  </w:t>
      </w:r>
      <w:r w:rsidRPr="002F6928">
        <w:rPr>
          <w:smallCaps/>
          <w:sz w:val="24"/>
          <w:szCs w:val="24"/>
        </w:rPr>
        <w:t>5 examples of line comments</w:t>
      </w:r>
      <w:r w:rsidR="00CF64B0">
        <w:rPr>
          <w:smallCaps/>
          <w:sz w:val="24"/>
          <w:szCs w:val="24"/>
        </w:rPr>
        <w:t xml:space="preserve">.  </w:t>
      </w:r>
      <w:r w:rsidR="00D001D8">
        <w:rPr>
          <w:smallCaps/>
          <w:sz w:val="24"/>
          <w:szCs w:val="24"/>
        </w:rPr>
        <w:t>The left side provides an example while the right side provides the explanation</w:t>
      </w:r>
      <w:r w:rsidR="00CF64B0">
        <w:rPr>
          <w:smallCaps/>
          <w:sz w:val="24"/>
          <w:szCs w:val="24"/>
        </w:rPr>
        <w:t xml:space="preserve">.  </w:t>
      </w:r>
      <w:r w:rsidRPr="002F6928">
        <w:rPr>
          <w:smallCaps/>
          <w:sz w:val="24"/>
          <w:szCs w:val="24"/>
        </w:rPr>
        <w:t xml:space="preserve">The first three contain regular English prose, the second two contain snippets of </w:t>
      </w:r>
      <w:r w:rsidR="00AF19A8">
        <w:rPr>
          <w:smallCaps/>
          <w:sz w:val="24"/>
          <w:szCs w:val="24"/>
        </w:rPr>
        <w:t>commented-out code</w:t>
      </w:r>
      <w:r w:rsidRPr="002F6928">
        <w:rPr>
          <w:smallCaps/>
          <w:sz w:val="24"/>
          <w:szCs w:val="24"/>
        </w:rPr>
        <w:t>.</w:t>
      </w:r>
    </w:p>
    <w:tbl>
      <w:tblPr>
        <w:tblStyle w:val="TableGrid"/>
        <w:tblW w:w="0" w:type="auto"/>
        <w:tblLook w:val="04A0" w:firstRow="1" w:lastRow="0" w:firstColumn="1" w:lastColumn="0" w:noHBand="0" w:noVBand="1"/>
      </w:tblPr>
      <w:tblGrid>
        <w:gridCol w:w="6919"/>
        <w:gridCol w:w="6031"/>
      </w:tblGrid>
      <w:tr w:rsidR="0034127D" w14:paraId="77A19BE0" w14:textId="77777777" w:rsidTr="00562299">
        <w:tc>
          <w:tcPr>
            <w:tcW w:w="6919" w:type="dxa"/>
          </w:tcPr>
          <w:p w14:paraId="12CD3447" w14:textId="33CF9D30" w:rsidR="0034127D" w:rsidRPr="000E69C1" w:rsidRDefault="0034127D" w:rsidP="000E69C1">
            <w:pPr>
              <w:jc w:val="center"/>
              <w:rPr>
                <w:rStyle w:val="Code"/>
                <w:rFonts w:ascii="Times New Roman" w:hAnsi="Times New Roman"/>
                <w:b/>
                <w:bCs/>
              </w:rPr>
            </w:pPr>
            <w:r w:rsidRPr="000E69C1">
              <w:rPr>
                <w:rStyle w:val="Code"/>
                <w:rFonts w:ascii="Times New Roman" w:hAnsi="Times New Roman"/>
                <w:b/>
                <w:bCs/>
                <w:i w:val="0"/>
                <w:iCs w:val="0"/>
              </w:rPr>
              <w:t>Comment</w:t>
            </w:r>
            <w:r w:rsidRPr="000E69C1">
              <w:rPr>
                <w:rStyle w:val="Code"/>
                <w:rFonts w:ascii="Times New Roman" w:hAnsi="Times New Roman"/>
                <w:b/>
                <w:bCs/>
              </w:rPr>
              <w:t xml:space="preserve"> </w:t>
            </w:r>
            <w:r w:rsidRPr="000E69C1">
              <w:rPr>
                <w:rStyle w:val="Code"/>
                <w:rFonts w:ascii="Times New Roman" w:hAnsi="Times New Roman"/>
                <w:b/>
                <w:bCs/>
                <w:i w:val="0"/>
                <w:iCs w:val="0"/>
              </w:rPr>
              <w:t>Samples</w:t>
            </w:r>
          </w:p>
        </w:tc>
        <w:tc>
          <w:tcPr>
            <w:tcW w:w="6031" w:type="dxa"/>
          </w:tcPr>
          <w:p w14:paraId="655B38DE" w14:textId="34294B44" w:rsidR="0034127D" w:rsidRPr="000E69C1" w:rsidRDefault="0034127D" w:rsidP="000E69C1">
            <w:pPr>
              <w:spacing w:line="276" w:lineRule="auto"/>
              <w:ind w:firstLine="0"/>
              <w:jc w:val="center"/>
              <w:rPr>
                <w:b/>
                <w:bCs/>
                <w:szCs w:val="24"/>
              </w:rPr>
            </w:pPr>
            <w:r w:rsidRPr="0034127D">
              <w:rPr>
                <w:b/>
                <w:bCs/>
                <w:szCs w:val="24"/>
              </w:rPr>
              <w:t>C</w:t>
            </w:r>
            <w:r w:rsidRPr="000E69C1">
              <w:rPr>
                <w:b/>
                <w:bCs/>
              </w:rPr>
              <w:t>omment Description</w:t>
            </w:r>
          </w:p>
        </w:tc>
      </w:tr>
      <w:tr w:rsidR="004B145D" w14:paraId="44B7D417" w14:textId="7184F8D0" w:rsidTr="00562299">
        <w:tc>
          <w:tcPr>
            <w:tcW w:w="6919" w:type="dxa"/>
          </w:tcPr>
          <w:p w14:paraId="089484D0" w14:textId="27A4F9EC" w:rsidR="004B145D" w:rsidRPr="000A1C2B" w:rsidRDefault="004B145D" w:rsidP="000E69C1">
            <w:pPr>
              <w:ind w:firstLine="0"/>
              <w:rPr>
                <w:rStyle w:val="Code"/>
                <w:i w:val="0"/>
                <w:iCs w:val="0"/>
                <w:color w:val="44546A" w:themeColor="text2"/>
              </w:rPr>
            </w:pPr>
            <w:r w:rsidRPr="000A1C2B">
              <w:rPr>
                <w:rStyle w:val="Code"/>
              </w:rPr>
              <w:t>//returns the final cost after calculating tax</w:t>
            </w:r>
          </w:p>
        </w:tc>
        <w:tc>
          <w:tcPr>
            <w:tcW w:w="6031" w:type="dxa"/>
          </w:tcPr>
          <w:p w14:paraId="154A4AA9" w14:textId="7A3EBC54" w:rsidR="004B145D" w:rsidRPr="000A1C2B" w:rsidRDefault="004B145D" w:rsidP="000E69C1">
            <w:pPr>
              <w:spacing w:line="276" w:lineRule="auto"/>
              <w:ind w:firstLine="0"/>
              <w:jc w:val="both"/>
              <w:rPr>
                <w:rStyle w:val="Code"/>
              </w:rPr>
            </w:pPr>
            <w:r>
              <w:rPr>
                <w:szCs w:val="24"/>
              </w:rPr>
              <w:t>This comment is in reference to a return of a variable and is an example of an inline comment meant to explain what piece of code is doing.</w:t>
            </w:r>
          </w:p>
        </w:tc>
      </w:tr>
      <w:tr w:rsidR="004B145D" w14:paraId="5E1CA38B" w14:textId="6DD0EAF9" w:rsidTr="00562299">
        <w:tc>
          <w:tcPr>
            <w:tcW w:w="6919" w:type="dxa"/>
          </w:tcPr>
          <w:p w14:paraId="12B5A8E2" w14:textId="7DE4DFE1" w:rsidR="004B145D" w:rsidRPr="002F6928" w:rsidRDefault="004B145D" w:rsidP="000E69C1">
            <w:pPr>
              <w:ind w:firstLine="0"/>
              <w:rPr>
                <w:rStyle w:val="Code"/>
              </w:rPr>
            </w:pPr>
            <w:r w:rsidRPr="002F6928">
              <w:rPr>
                <w:rStyle w:val="Code"/>
              </w:rPr>
              <w:t>//Variable instantiation section</w:t>
            </w:r>
          </w:p>
        </w:tc>
        <w:tc>
          <w:tcPr>
            <w:tcW w:w="6031" w:type="dxa"/>
          </w:tcPr>
          <w:p w14:paraId="02D333DE" w14:textId="5063978D" w:rsidR="004B145D" w:rsidRPr="002F6928" w:rsidRDefault="004B145D" w:rsidP="00EE447F">
            <w:pPr>
              <w:spacing w:line="276" w:lineRule="auto"/>
              <w:ind w:firstLine="0"/>
              <w:jc w:val="both"/>
              <w:rPr>
                <w:rStyle w:val="Code"/>
              </w:rPr>
            </w:pPr>
            <w:r>
              <w:rPr>
                <w:szCs w:val="24"/>
              </w:rPr>
              <w:t>This comment references a section of code giving a simple description.</w:t>
            </w:r>
          </w:p>
        </w:tc>
      </w:tr>
      <w:tr w:rsidR="004B145D" w14:paraId="4588209A" w14:textId="3EA834A4" w:rsidTr="00562299">
        <w:tc>
          <w:tcPr>
            <w:tcW w:w="6919" w:type="dxa"/>
          </w:tcPr>
          <w:p w14:paraId="40598676" w14:textId="4DC0255E" w:rsidR="004B145D" w:rsidRPr="002F6928" w:rsidRDefault="004B145D" w:rsidP="000E69C1">
            <w:pPr>
              <w:ind w:firstLine="0"/>
              <w:rPr>
                <w:rStyle w:val="Code"/>
              </w:rPr>
            </w:pPr>
            <w:r w:rsidRPr="002F6928">
              <w:rPr>
                <w:rStyle w:val="Code"/>
              </w:rPr>
              <w:t>//accuracy = (TP + TN)</w:t>
            </w:r>
            <w:proofErr w:type="gramStart"/>
            <w:r w:rsidRPr="002F6928">
              <w:rPr>
                <w:rStyle w:val="Code"/>
              </w:rPr>
              <w:t>/(</w:t>
            </w:r>
            <w:proofErr w:type="gramEnd"/>
            <w:r w:rsidRPr="002F6928">
              <w:rPr>
                <w:rStyle w:val="Code"/>
              </w:rPr>
              <w:t>TP + TN + FP + FN)</w:t>
            </w:r>
          </w:p>
        </w:tc>
        <w:tc>
          <w:tcPr>
            <w:tcW w:w="6031" w:type="dxa"/>
          </w:tcPr>
          <w:p w14:paraId="55F85D41" w14:textId="7827549D" w:rsidR="004B145D" w:rsidRPr="002F6928" w:rsidRDefault="004B145D" w:rsidP="000E69C1">
            <w:pPr>
              <w:spacing w:line="276" w:lineRule="auto"/>
              <w:ind w:firstLine="0"/>
              <w:jc w:val="both"/>
              <w:rPr>
                <w:rStyle w:val="Code"/>
              </w:rPr>
            </w:pPr>
            <w:r>
              <w:rPr>
                <w:szCs w:val="24"/>
              </w:rPr>
              <w:t>This comment references the equation used to build a snippet of code.</w:t>
            </w:r>
          </w:p>
        </w:tc>
      </w:tr>
      <w:tr w:rsidR="004B145D" w14:paraId="38539D9D" w14:textId="2BECEABB" w:rsidTr="00562299">
        <w:tc>
          <w:tcPr>
            <w:tcW w:w="6919" w:type="dxa"/>
          </w:tcPr>
          <w:p w14:paraId="62D24951" w14:textId="1C4772F5" w:rsidR="004B145D" w:rsidRPr="002F6928" w:rsidRDefault="004B145D" w:rsidP="000E69C1">
            <w:pPr>
              <w:ind w:firstLine="0"/>
              <w:rPr>
                <w:rStyle w:val="Code"/>
              </w:rPr>
            </w:pPr>
            <w:r w:rsidRPr="002F6928">
              <w:rPr>
                <w:rStyle w:val="Code"/>
              </w:rPr>
              <w:t xml:space="preserve">// </w:t>
            </w:r>
            <w:proofErr w:type="spellStart"/>
            <w:r w:rsidRPr="002F6928">
              <w:rPr>
                <w:rStyle w:val="Code"/>
              </w:rPr>
              <w:t>m_</w:t>
            </w:r>
            <w:proofErr w:type="gramStart"/>
            <w:r w:rsidRPr="002F6928">
              <w:rPr>
                <w:rStyle w:val="Code"/>
              </w:rPr>
              <w:t>depth</w:t>
            </w:r>
            <w:proofErr w:type="spellEnd"/>
            <w:r w:rsidRPr="002F6928">
              <w:rPr>
                <w:rStyle w:val="Code"/>
              </w:rPr>
              <w:t>(</w:t>
            </w:r>
            <w:proofErr w:type="gramEnd"/>
            <w:r w:rsidRPr="002F6928">
              <w:rPr>
                <w:rStyle w:val="Code"/>
              </w:rPr>
              <w:t>0)</w:t>
            </w:r>
          </w:p>
        </w:tc>
        <w:tc>
          <w:tcPr>
            <w:tcW w:w="6031" w:type="dxa"/>
          </w:tcPr>
          <w:p w14:paraId="3AF5C05B" w14:textId="02E2BCEA" w:rsidR="004B145D" w:rsidRPr="002F6928" w:rsidRDefault="004B145D" w:rsidP="000E69C1">
            <w:pPr>
              <w:spacing w:line="276" w:lineRule="auto"/>
              <w:ind w:firstLine="0"/>
              <w:jc w:val="both"/>
              <w:rPr>
                <w:rStyle w:val="Code"/>
              </w:rPr>
            </w:pPr>
            <w:r>
              <w:rPr>
                <w:szCs w:val="24"/>
              </w:rPr>
              <w:t>This comment is a simple m</w:t>
            </w:r>
            <w:r>
              <w:t>ember initialization</w:t>
            </w:r>
            <w:r>
              <w:rPr>
                <w:szCs w:val="24"/>
              </w:rPr>
              <w:t xml:space="preserve"> which has been commented out.</w:t>
            </w:r>
          </w:p>
        </w:tc>
      </w:tr>
      <w:tr w:rsidR="004B145D" w14:paraId="3AEA9689" w14:textId="349B9A09" w:rsidTr="00562299">
        <w:tc>
          <w:tcPr>
            <w:tcW w:w="6919" w:type="dxa"/>
          </w:tcPr>
          <w:p w14:paraId="73C3D5B6" w14:textId="076C1657" w:rsidR="004B145D" w:rsidRPr="002F6928" w:rsidRDefault="004B145D" w:rsidP="000E69C1">
            <w:pPr>
              <w:ind w:firstLine="0"/>
              <w:rPr>
                <w:rStyle w:val="Code"/>
              </w:rPr>
            </w:pPr>
            <w:r w:rsidRPr="002F6928">
              <w:rPr>
                <w:rStyle w:val="Code"/>
              </w:rPr>
              <w:t>//</w:t>
            </w:r>
            <w:proofErr w:type="gramStart"/>
            <w:r w:rsidRPr="002F6928">
              <w:rPr>
                <w:rStyle w:val="Code"/>
              </w:rPr>
              <w:t>for(</w:t>
            </w:r>
            <w:proofErr w:type="gramEnd"/>
            <w:r w:rsidRPr="002F6928">
              <w:rPr>
                <w:rStyle w:val="Code"/>
              </w:rPr>
              <w:t>int p = 0;p&lt;</w:t>
            </w:r>
            <w:proofErr w:type="spellStart"/>
            <w:r w:rsidRPr="002F6928">
              <w:rPr>
                <w:rStyle w:val="Code"/>
              </w:rPr>
              <w:t>P.rows</w:t>
            </w:r>
            <w:proofErr w:type="spellEnd"/>
            <w:r w:rsidRPr="002F6928">
              <w:rPr>
                <w:rStyle w:val="Code"/>
              </w:rPr>
              <w:t>();p++)</w:t>
            </w:r>
          </w:p>
        </w:tc>
        <w:tc>
          <w:tcPr>
            <w:tcW w:w="6031" w:type="dxa"/>
          </w:tcPr>
          <w:p w14:paraId="5071203D" w14:textId="048AA4BA" w:rsidR="004B145D" w:rsidRPr="002F6928" w:rsidRDefault="004B145D" w:rsidP="00562299">
            <w:pPr>
              <w:spacing w:line="276" w:lineRule="auto"/>
              <w:ind w:firstLine="0"/>
              <w:jc w:val="both"/>
              <w:rPr>
                <w:rStyle w:val="Code"/>
              </w:rPr>
            </w:pPr>
            <w:r>
              <w:rPr>
                <w:szCs w:val="24"/>
              </w:rPr>
              <w:t>This comment is the start of a for loop which has been commented out.</w:t>
            </w:r>
          </w:p>
        </w:tc>
      </w:tr>
      <w:tr w:rsidR="00562299" w14:paraId="31D56D7C" w14:textId="77777777" w:rsidTr="00562299">
        <w:tc>
          <w:tcPr>
            <w:tcW w:w="6919" w:type="dxa"/>
          </w:tcPr>
          <w:p w14:paraId="2D2E087B" w14:textId="77777777" w:rsidR="00562299" w:rsidRPr="00562299" w:rsidRDefault="00562299" w:rsidP="000E69C1">
            <w:pPr>
              <w:spacing w:line="276" w:lineRule="auto"/>
              <w:ind w:firstLine="0"/>
              <w:rPr>
                <w:rStyle w:val="Code"/>
              </w:rPr>
            </w:pPr>
            <w:r w:rsidRPr="00562299">
              <w:rPr>
                <w:rStyle w:val="Code"/>
              </w:rPr>
              <w:t xml:space="preserve">// void </w:t>
            </w:r>
            <w:proofErr w:type="gramStart"/>
            <w:r w:rsidRPr="00562299">
              <w:rPr>
                <w:rStyle w:val="Code"/>
              </w:rPr>
              <w:t>Print(</w:t>
            </w:r>
            <w:proofErr w:type="gramEnd"/>
            <w:r w:rsidRPr="00562299">
              <w:rPr>
                <w:rStyle w:val="Code"/>
              </w:rPr>
              <w:t xml:space="preserve">int res[20][20], int </w:t>
            </w:r>
            <w:proofErr w:type="spellStart"/>
            <w:r w:rsidRPr="00562299">
              <w:rPr>
                <w:rStyle w:val="Code"/>
              </w:rPr>
              <w:t>i</w:t>
            </w:r>
            <w:proofErr w:type="spellEnd"/>
            <w:r w:rsidRPr="00562299">
              <w:rPr>
                <w:rStyle w:val="Code"/>
              </w:rPr>
              <w:t>, int j, int capacity)</w:t>
            </w:r>
          </w:p>
          <w:p w14:paraId="5A082176" w14:textId="77777777" w:rsidR="00562299" w:rsidRPr="00562299" w:rsidRDefault="00562299" w:rsidP="000E69C1">
            <w:pPr>
              <w:spacing w:line="276" w:lineRule="auto"/>
              <w:ind w:firstLine="0"/>
              <w:rPr>
                <w:rStyle w:val="Code"/>
              </w:rPr>
            </w:pPr>
            <w:r w:rsidRPr="00562299">
              <w:rPr>
                <w:rStyle w:val="Code"/>
              </w:rPr>
              <w:t>// {</w:t>
            </w:r>
          </w:p>
          <w:p w14:paraId="04F8905A"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if(</w:t>
            </w:r>
            <w:proofErr w:type="spellStart"/>
            <w:proofErr w:type="gramEnd"/>
            <w:r w:rsidRPr="00562299">
              <w:rPr>
                <w:rStyle w:val="Code"/>
              </w:rPr>
              <w:t>i</w:t>
            </w:r>
            <w:proofErr w:type="spellEnd"/>
            <w:r w:rsidRPr="00562299">
              <w:rPr>
                <w:rStyle w:val="Code"/>
              </w:rPr>
              <w:t>==0 || j==0)</w:t>
            </w:r>
          </w:p>
          <w:p w14:paraId="4EC67010" w14:textId="77777777" w:rsidR="00562299" w:rsidRPr="00562299" w:rsidRDefault="00562299" w:rsidP="000E69C1">
            <w:pPr>
              <w:spacing w:line="276" w:lineRule="auto"/>
              <w:ind w:firstLine="0"/>
              <w:rPr>
                <w:rStyle w:val="Code"/>
              </w:rPr>
            </w:pPr>
            <w:r w:rsidRPr="00562299">
              <w:rPr>
                <w:rStyle w:val="Code"/>
              </w:rPr>
              <w:t>//     {</w:t>
            </w:r>
          </w:p>
          <w:p w14:paraId="2DC5E576" w14:textId="77777777" w:rsidR="00562299" w:rsidRPr="00562299" w:rsidRDefault="00562299" w:rsidP="000E69C1">
            <w:pPr>
              <w:spacing w:line="276" w:lineRule="auto"/>
              <w:ind w:firstLine="0"/>
              <w:rPr>
                <w:rStyle w:val="Code"/>
              </w:rPr>
            </w:pPr>
            <w:r w:rsidRPr="00562299">
              <w:rPr>
                <w:rStyle w:val="Code"/>
              </w:rPr>
              <w:t>//         return;</w:t>
            </w:r>
          </w:p>
          <w:p w14:paraId="1C00BCEE" w14:textId="77777777" w:rsidR="00562299" w:rsidRPr="00562299" w:rsidRDefault="00562299" w:rsidP="000E69C1">
            <w:pPr>
              <w:spacing w:line="276" w:lineRule="auto"/>
              <w:ind w:firstLine="0"/>
              <w:rPr>
                <w:rStyle w:val="Code"/>
              </w:rPr>
            </w:pPr>
            <w:r w:rsidRPr="00562299">
              <w:rPr>
                <w:rStyle w:val="Code"/>
              </w:rPr>
              <w:t>//     }</w:t>
            </w:r>
          </w:p>
          <w:p w14:paraId="635CC0DD" w14:textId="77777777" w:rsidR="00562299" w:rsidRPr="00562299" w:rsidRDefault="00562299" w:rsidP="000E69C1">
            <w:pPr>
              <w:spacing w:line="276" w:lineRule="auto"/>
              <w:ind w:firstLine="0"/>
              <w:rPr>
                <w:rStyle w:val="Code"/>
              </w:rPr>
            </w:pPr>
            <w:r w:rsidRPr="00562299">
              <w:rPr>
                <w:rStyle w:val="Code"/>
              </w:rPr>
              <w:t>//     if(res[i-</w:t>
            </w:r>
            <w:proofErr w:type="gramStart"/>
            <w:r w:rsidRPr="00562299">
              <w:rPr>
                <w:rStyle w:val="Code"/>
              </w:rPr>
              <w:t>1][</w:t>
            </w:r>
            <w:proofErr w:type="gramEnd"/>
            <w:r w:rsidRPr="00562299">
              <w:rPr>
                <w:rStyle w:val="Code"/>
              </w:rPr>
              <w:t>j]==res[</w:t>
            </w:r>
            <w:proofErr w:type="spellStart"/>
            <w:r w:rsidRPr="00562299">
              <w:rPr>
                <w:rStyle w:val="Code"/>
              </w:rPr>
              <w:t>i</w:t>
            </w:r>
            <w:proofErr w:type="spellEnd"/>
            <w:r w:rsidRPr="00562299">
              <w:rPr>
                <w:rStyle w:val="Code"/>
              </w:rPr>
              <w:t>][j-1])</w:t>
            </w:r>
          </w:p>
          <w:p w14:paraId="785FC648" w14:textId="77777777" w:rsidR="00562299" w:rsidRPr="00562299" w:rsidRDefault="00562299" w:rsidP="000E69C1">
            <w:pPr>
              <w:spacing w:line="276" w:lineRule="auto"/>
              <w:ind w:firstLine="0"/>
              <w:rPr>
                <w:rStyle w:val="Code"/>
              </w:rPr>
            </w:pPr>
            <w:r w:rsidRPr="00562299">
              <w:rPr>
                <w:rStyle w:val="Code"/>
              </w:rPr>
              <w:t>//     {</w:t>
            </w:r>
          </w:p>
          <w:p w14:paraId="0D46BCDC" w14:textId="77777777" w:rsidR="00562299" w:rsidRPr="00562299" w:rsidRDefault="00562299" w:rsidP="000E69C1">
            <w:pPr>
              <w:spacing w:line="276" w:lineRule="auto"/>
              <w:ind w:firstLine="0"/>
              <w:rPr>
                <w:rStyle w:val="Code"/>
              </w:rPr>
            </w:pPr>
            <w:r w:rsidRPr="00562299">
              <w:rPr>
                <w:rStyle w:val="Code"/>
              </w:rPr>
              <w:t>//         if(</w:t>
            </w:r>
            <w:proofErr w:type="spellStart"/>
            <w:r w:rsidRPr="00562299">
              <w:rPr>
                <w:rStyle w:val="Code"/>
              </w:rPr>
              <w:t>i</w:t>
            </w:r>
            <w:proofErr w:type="spellEnd"/>
            <w:r w:rsidRPr="00562299">
              <w:rPr>
                <w:rStyle w:val="Code"/>
              </w:rPr>
              <w:t>&lt;=capacity)</w:t>
            </w:r>
          </w:p>
          <w:p w14:paraId="6DC7EB68" w14:textId="77777777" w:rsidR="00562299" w:rsidRPr="00562299" w:rsidRDefault="00562299" w:rsidP="000E69C1">
            <w:pPr>
              <w:spacing w:line="276" w:lineRule="auto"/>
              <w:ind w:firstLine="0"/>
              <w:rPr>
                <w:rStyle w:val="Code"/>
              </w:rPr>
            </w:pPr>
            <w:r w:rsidRPr="00562299">
              <w:rPr>
                <w:rStyle w:val="Code"/>
              </w:rPr>
              <w:t>//         {</w:t>
            </w:r>
          </w:p>
          <w:p w14:paraId="299EEA6C" w14:textId="77777777" w:rsidR="00562299" w:rsidRPr="00562299" w:rsidRDefault="00562299" w:rsidP="000E69C1">
            <w:pPr>
              <w:spacing w:line="276" w:lineRule="auto"/>
              <w:ind w:firstLine="0"/>
              <w:rPr>
                <w:rStyle w:val="Code"/>
              </w:rPr>
            </w:pPr>
            <w:r w:rsidRPr="00562299">
              <w:rPr>
                <w:rStyle w:val="Code"/>
              </w:rPr>
              <w:t xml:space="preserve">//             </w:t>
            </w:r>
            <w:proofErr w:type="spellStart"/>
            <w:r w:rsidRPr="00562299">
              <w:rPr>
                <w:rStyle w:val="Code"/>
              </w:rPr>
              <w:t>cout</w:t>
            </w:r>
            <w:proofErr w:type="spellEnd"/>
            <w:r w:rsidRPr="00562299">
              <w:rPr>
                <w:rStyle w:val="Code"/>
              </w:rPr>
              <w:t>&lt;&lt;</w:t>
            </w:r>
            <w:proofErr w:type="spellStart"/>
            <w:r w:rsidRPr="00562299">
              <w:rPr>
                <w:rStyle w:val="Code"/>
              </w:rPr>
              <w:t>i</w:t>
            </w:r>
            <w:proofErr w:type="spellEnd"/>
            <w:r w:rsidRPr="00562299">
              <w:rPr>
                <w:rStyle w:val="Code"/>
              </w:rPr>
              <w:t>&lt;&lt;" ";</w:t>
            </w:r>
          </w:p>
          <w:p w14:paraId="5093EB9A" w14:textId="77777777" w:rsidR="00562299" w:rsidRPr="00562299" w:rsidRDefault="00562299" w:rsidP="000E69C1">
            <w:pPr>
              <w:spacing w:line="276" w:lineRule="auto"/>
              <w:ind w:firstLine="0"/>
              <w:rPr>
                <w:rStyle w:val="Code"/>
              </w:rPr>
            </w:pPr>
            <w:r w:rsidRPr="00562299">
              <w:rPr>
                <w:rStyle w:val="Code"/>
              </w:rPr>
              <w:t>//         }</w:t>
            </w:r>
          </w:p>
          <w:p w14:paraId="55C25FE4" w14:textId="77777777" w:rsidR="00562299" w:rsidRPr="00562299" w:rsidRDefault="00562299" w:rsidP="000E69C1">
            <w:pPr>
              <w:spacing w:line="276" w:lineRule="auto"/>
              <w:ind w:firstLine="0"/>
              <w:rPr>
                <w:rStyle w:val="Code"/>
              </w:rPr>
            </w:pPr>
            <w:r w:rsidRPr="00562299">
              <w:rPr>
                <w:rStyle w:val="Code"/>
              </w:rPr>
              <w:t xml:space="preserve">//        </w:t>
            </w:r>
          </w:p>
          <w:p w14:paraId="1CE58BB7" w14:textId="77777777" w:rsidR="00562299" w:rsidRPr="00562299" w:rsidRDefault="00562299" w:rsidP="000E69C1">
            <w:pPr>
              <w:spacing w:line="276" w:lineRule="auto"/>
              <w:ind w:firstLine="0"/>
              <w:rPr>
                <w:rStyle w:val="Code"/>
              </w:rPr>
            </w:pPr>
            <w:r w:rsidRPr="00562299">
              <w:rPr>
                <w:rStyle w:val="Code"/>
              </w:rPr>
              <w:lastRenderedPageBreak/>
              <w:t xml:space="preserve">//         </w:t>
            </w:r>
            <w:proofErr w:type="gramStart"/>
            <w:r w:rsidRPr="00562299">
              <w:rPr>
                <w:rStyle w:val="Code"/>
              </w:rPr>
              <w:t>Print(</w:t>
            </w:r>
            <w:proofErr w:type="gramEnd"/>
            <w:r w:rsidRPr="00562299">
              <w:rPr>
                <w:rStyle w:val="Code"/>
              </w:rPr>
              <w:t>res, i-1, j-1, capacity-</w:t>
            </w:r>
            <w:proofErr w:type="spellStart"/>
            <w:r w:rsidRPr="00562299">
              <w:rPr>
                <w:rStyle w:val="Code"/>
              </w:rPr>
              <w:t>i</w:t>
            </w:r>
            <w:proofErr w:type="spellEnd"/>
            <w:r w:rsidRPr="00562299">
              <w:rPr>
                <w:rStyle w:val="Code"/>
              </w:rPr>
              <w:t>);</w:t>
            </w:r>
          </w:p>
          <w:p w14:paraId="2D2DB5D0" w14:textId="77777777" w:rsidR="00562299" w:rsidRPr="00562299" w:rsidRDefault="00562299" w:rsidP="000E69C1">
            <w:pPr>
              <w:spacing w:line="276" w:lineRule="auto"/>
              <w:ind w:firstLine="0"/>
              <w:rPr>
                <w:rStyle w:val="Code"/>
              </w:rPr>
            </w:pPr>
            <w:r w:rsidRPr="00562299">
              <w:rPr>
                <w:rStyle w:val="Code"/>
              </w:rPr>
              <w:t>//     }</w:t>
            </w:r>
          </w:p>
          <w:p w14:paraId="4DA4A73B" w14:textId="77777777" w:rsidR="00562299" w:rsidRPr="00562299" w:rsidRDefault="00562299" w:rsidP="000E69C1">
            <w:pPr>
              <w:spacing w:line="276" w:lineRule="auto"/>
              <w:ind w:firstLine="0"/>
              <w:rPr>
                <w:rStyle w:val="Code"/>
              </w:rPr>
            </w:pPr>
            <w:r w:rsidRPr="00562299">
              <w:rPr>
                <w:rStyle w:val="Code"/>
              </w:rPr>
              <w:t>//     else if(res[i-</w:t>
            </w:r>
            <w:proofErr w:type="gramStart"/>
            <w:r w:rsidRPr="00562299">
              <w:rPr>
                <w:rStyle w:val="Code"/>
              </w:rPr>
              <w:t>1][</w:t>
            </w:r>
            <w:proofErr w:type="gramEnd"/>
            <w:r w:rsidRPr="00562299">
              <w:rPr>
                <w:rStyle w:val="Code"/>
              </w:rPr>
              <w:t>j]&gt;res[</w:t>
            </w:r>
            <w:proofErr w:type="spellStart"/>
            <w:r w:rsidRPr="00562299">
              <w:rPr>
                <w:rStyle w:val="Code"/>
              </w:rPr>
              <w:t>i</w:t>
            </w:r>
            <w:proofErr w:type="spellEnd"/>
            <w:r w:rsidRPr="00562299">
              <w:rPr>
                <w:rStyle w:val="Code"/>
              </w:rPr>
              <w:t>][j-1])</w:t>
            </w:r>
          </w:p>
          <w:p w14:paraId="40B064E4" w14:textId="77777777" w:rsidR="00562299" w:rsidRPr="00562299" w:rsidRDefault="00562299" w:rsidP="000E69C1">
            <w:pPr>
              <w:spacing w:line="276" w:lineRule="auto"/>
              <w:ind w:firstLine="0"/>
              <w:rPr>
                <w:rStyle w:val="Code"/>
              </w:rPr>
            </w:pPr>
            <w:r w:rsidRPr="00562299">
              <w:rPr>
                <w:rStyle w:val="Code"/>
              </w:rPr>
              <w:t>//    {</w:t>
            </w:r>
          </w:p>
          <w:p w14:paraId="4A1B4C3B"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i-1,j, capacity);</w:t>
            </w:r>
          </w:p>
          <w:p w14:paraId="14483F44" w14:textId="77777777" w:rsidR="00562299" w:rsidRPr="00562299" w:rsidRDefault="00562299" w:rsidP="000E69C1">
            <w:pPr>
              <w:spacing w:line="276" w:lineRule="auto"/>
              <w:ind w:firstLine="0"/>
              <w:rPr>
                <w:rStyle w:val="Code"/>
              </w:rPr>
            </w:pPr>
            <w:r w:rsidRPr="00562299">
              <w:rPr>
                <w:rStyle w:val="Code"/>
              </w:rPr>
              <w:t>//     }</w:t>
            </w:r>
          </w:p>
          <w:p w14:paraId="32AFC049" w14:textId="77777777" w:rsidR="00562299" w:rsidRPr="00562299" w:rsidRDefault="00562299" w:rsidP="000E69C1">
            <w:pPr>
              <w:spacing w:line="276" w:lineRule="auto"/>
              <w:ind w:firstLine="0"/>
              <w:rPr>
                <w:rStyle w:val="Code"/>
              </w:rPr>
            </w:pPr>
            <w:r w:rsidRPr="00562299">
              <w:rPr>
                <w:rStyle w:val="Code"/>
              </w:rPr>
              <w:t>//     else if(res[</w:t>
            </w:r>
            <w:proofErr w:type="spellStart"/>
            <w:r w:rsidRPr="00562299">
              <w:rPr>
                <w:rStyle w:val="Code"/>
              </w:rPr>
              <w:t>i</w:t>
            </w:r>
            <w:proofErr w:type="spellEnd"/>
            <w:r w:rsidRPr="00562299">
              <w:rPr>
                <w:rStyle w:val="Code"/>
              </w:rPr>
              <w:t>][j-1]&gt;res[i-</w:t>
            </w:r>
            <w:proofErr w:type="gramStart"/>
            <w:r w:rsidRPr="00562299">
              <w:rPr>
                <w:rStyle w:val="Code"/>
              </w:rPr>
              <w:t>1][</w:t>
            </w:r>
            <w:proofErr w:type="gramEnd"/>
            <w:r w:rsidRPr="00562299">
              <w:rPr>
                <w:rStyle w:val="Code"/>
              </w:rPr>
              <w:t>j])</w:t>
            </w:r>
          </w:p>
          <w:p w14:paraId="1B708D49" w14:textId="77777777" w:rsidR="00562299" w:rsidRPr="00562299" w:rsidRDefault="00562299" w:rsidP="000E69C1">
            <w:pPr>
              <w:spacing w:line="276" w:lineRule="auto"/>
              <w:ind w:firstLine="0"/>
              <w:rPr>
                <w:rStyle w:val="Code"/>
              </w:rPr>
            </w:pPr>
            <w:r w:rsidRPr="00562299">
              <w:rPr>
                <w:rStyle w:val="Code"/>
              </w:rPr>
              <w:t>//     {</w:t>
            </w:r>
          </w:p>
          <w:p w14:paraId="47E8D80D" w14:textId="77777777" w:rsidR="00562299" w:rsidRPr="00562299" w:rsidRDefault="00562299" w:rsidP="000E69C1">
            <w:pPr>
              <w:spacing w:line="276" w:lineRule="auto"/>
              <w:ind w:firstLine="0"/>
              <w:rPr>
                <w:rStyle w:val="Code"/>
              </w:rPr>
            </w:pPr>
            <w:r w:rsidRPr="00562299">
              <w:rPr>
                <w:rStyle w:val="Code"/>
              </w:rPr>
              <w:t xml:space="preserve">//         </w:t>
            </w:r>
            <w:proofErr w:type="gramStart"/>
            <w:r w:rsidRPr="00562299">
              <w:rPr>
                <w:rStyle w:val="Code"/>
              </w:rPr>
              <w:t>Print(</w:t>
            </w:r>
            <w:proofErr w:type="gramEnd"/>
            <w:r w:rsidRPr="00562299">
              <w:rPr>
                <w:rStyle w:val="Code"/>
              </w:rPr>
              <w:t>res, i,j-1, capacity);</w:t>
            </w:r>
          </w:p>
          <w:p w14:paraId="4AB53CD8" w14:textId="77777777" w:rsidR="00562299" w:rsidRPr="00562299" w:rsidRDefault="00562299" w:rsidP="000E69C1">
            <w:pPr>
              <w:spacing w:line="276" w:lineRule="auto"/>
              <w:ind w:firstLine="0"/>
              <w:rPr>
                <w:rStyle w:val="Code"/>
              </w:rPr>
            </w:pPr>
            <w:r w:rsidRPr="00562299">
              <w:rPr>
                <w:rStyle w:val="Code"/>
              </w:rPr>
              <w:t>//     }</w:t>
            </w:r>
          </w:p>
          <w:p w14:paraId="7327FB1C" w14:textId="25EC074F" w:rsidR="00562299" w:rsidRPr="002F6928" w:rsidRDefault="00562299" w:rsidP="000E69C1">
            <w:pPr>
              <w:spacing w:line="276" w:lineRule="auto"/>
              <w:ind w:firstLine="0"/>
              <w:rPr>
                <w:rStyle w:val="Code"/>
              </w:rPr>
            </w:pPr>
            <w:r w:rsidRPr="00562299">
              <w:rPr>
                <w:rStyle w:val="Code"/>
              </w:rPr>
              <w:t>// }</w:t>
            </w:r>
          </w:p>
        </w:tc>
        <w:tc>
          <w:tcPr>
            <w:tcW w:w="6031" w:type="dxa"/>
          </w:tcPr>
          <w:p w14:paraId="5FD963C5" w14:textId="3745DBB2" w:rsidR="00562299" w:rsidRDefault="0034127D" w:rsidP="00562299">
            <w:pPr>
              <w:spacing w:line="276" w:lineRule="auto"/>
              <w:ind w:firstLine="0"/>
              <w:jc w:val="both"/>
              <w:rPr>
                <w:szCs w:val="24"/>
              </w:rPr>
            </w:pPr>
            <w:r>
              <w:rPr>
                <w:szCs w:val="24"/>
              </w:rPr>
              <w:lastRenderedPageBreak/>
              <w:t>This comment is a sample of a block comment made of single line comments.</w:t>
            </w:r>
          </w:p>
        </w:tc>
      </w:tr>
    </w:tbl>
    <w:p w14:paraId="1E2179F4" w14:textId="77777777" w:rsidR="004B145D" w:rsidRDefault="004B145D" w:rsidP="000E69C1">
      <w:pPr>
        <w:ind w:firstLine="0"/>
        <w:jc w:val="both"/>
        <w:rPr>
          <w:szCs w:val="24"/>
        </w:rPr>
        <w:sectPr w:rsidR="004B145D" w:rsidSect="00403C1E">
          <w:pgSz w:w="15840" w:h="12240" w:orient="landscape"/>
          <w:pgMar w:top="1440" w:right="1440" w:bottom="1440" w:left="1440" w:header="720" w:footer="720" w:gutter="0"/>
          <w:cols w:space="720"/>
          <w:docGrid w:linePitch="360"/>
        </w:sectPr>
      </w:pPr>
    </w:p>
    <w:p w14:paraId="656B7F33" w14:textId="38AFFF54" w:rsidR="002F6928" w:rsidRPr="00A20996" w:rsidRDefault="002F6928" w:rsidP="00A20996">
      <w:pPr>
        <w:pStyle w:val="Caption"/>
        <w:keepNext/>
        <w:jc w:val="center"/>
        <w:rPr>
          <w:sz w:val="24"/>
          <w:szCs w:val="24"/>
        </w:rPr>
      </w:pPr>
      <w:bookmarkStart w:id="13" w:name="_Ref35393704"/>
      <w:r w:rsidRPr="00A20996">
        <w:rPr>
          <w:sz w:val="24"/>
          <w:szCs w:val="24"/>
        </w:rPr>
        <w:lastRenderedPageBreak/>
        <w:t>T</w:t>
      </w:r>
      <w:r w:rsidR="00F302F0" w:rsidRPr="00A20996">
        <w:rPr>
          <w:sz w:val="24"/>
          <w:szCs w:val="24"/>
        </w:rPr>
        <w:t>ABLE</w:t>
      </w:r>
      <w:r w:rsidRPr="00A20996">
        <w:rPr>
          <w:sz w:val="24"/>
          <w:szCs w:val="24"/>
        </w:rPr>
        <w:t xml:space="preserve"> </w:t>
      </w:r>
      <w:r w:rsidRPr="00A20996">
        <w:rPr>
          <w:sz w:val="24"/>
          <w:szCs w:val="24"/>
        </w:rPr>
        <w:fldChar w:fldCharType="begin"/>
      </w:r>
      <w:r w:rsidRPr="00A20996">
        <w:rPr>
          <w:sz w:val="24"/>
          <w:szCs w:val="24"/>
        </w:rPr>
        <w:instrText xml:space="preserve"> SEQ Table \* ARABIC </w:instrText>
      </w:r>
      <w:r w:rsidRPr="00A20996">
        <w:rPr>
          <w:sz w:val="24"/>
          <w:szCs w:val="24"/>
        </w:rPr>
        <w:fldChar w:fldCharType="separate"/>
      </w:r>
      <w:r w:rsidR="001A1C33">
        <w:rPr>
          <w:noProof/>
          <w:sz w:val="24"/>
          <w:szCs w:val="24"/>
        </w:rPr>
        <w:t>3</w:t>
      </w:r>
      <w:r w:rsidRPr="00A20996">
        <w:rPr>
          <w:sz w:val="24"/>
          <w:szCs w:val="24"/>
        </w:rPr>
        <w:fldChar w:fldCharType="end"/>
      </w:r>
      <w:bookmarkEnd w:id="13"/>
      <w:r w:rsidR="00CF64B0">
        <w:rPr>
          <w:sz w:val="24"/>
          <w:szCs w:val="24"/>
        </w:rPr>
        <w:t xml:space="preserve">.  </w:t>
      </w:r>
      <w:r w:rsidRPr="00A20996">
        <w:rPr>
          <w:smallCaps/>
          <w:sz w:val="24"/>
          <w:szCs w:val="24"/>
        </w:rPr>
        <w:t>5 examples of block comments</w:t>
      </w:r>
      <w:r w:rsidR="00CF64B0">
        <w:rPr>
          <w:smallCaps/>
          <w:sz w:val="24"/>
          <w:szCs w:val="24"/>
        </w:rPr>
        <w:t xml:space="preserve">.  </w:t>
      </w:r>
      <w:r w:rsidR="00F302F0" w:rsidRPr="00A20996">
        <w:rPr>
          <w:smallCaps/>
          <w:sz w:val="24"/>
          <w:szCs w:val="24"/>
        </w:rPr>
        <w:t xml:space="preserve">The first three contain standard English prose, the last two contain </w:t>
      </w:r>
      <w:r w:rsidR="00AF19A8">
        <w:rPr>
          <w:smallCaps/>
          <w:sz w:val="24"/>
          <w:szCs w:val="24"/>
        </w:rPr>
        <w:t>commented-out code</w:t>
      </w:r>
      <w:r w:rsidR="00F302F0" w:rsidRPr="00A20996">
        <w:rPr>
          <w:smallCaps/>
          <w:sz w:val="24"/>
          <w:szCs w:val="24"/>
        </w:rPr>
        <w:t>.</w:t>
      </w:r>
    </w:p>
    <w:tbl>
      <w:tblPr>
        <w:tblStyle w:val="TableGrid"/>
        <w:tblW w:w="0" w:type="auto"/>
        <w:tblLook w:val="04A0" w:firstRow="1" w:lastRow="0" w:firstColumn="1" w:lastColumn="0" w:noHBand="0" w:noVBand="1"/>
      </w:tblPr>
      <w:tblGrid>
        <w:gridCol w:w="10255"/>
        <w:gridCol w:w="2695"/>
      </w:tblGrid>
      <w:tr w:rsidR="0034127D" w14:paraId="6A51F34E" w14:textId="77777777" w:rsidTr="0033096B">
        <w:tc>
          <w:tcPr>
            <w:tcW w:w="10255" w:type="dxa"/>
          </w:tcPr>
          <w:p w14:paraId="5C879481" w14:textId="411CEF40" w:rsidR="0034127D" w:rsidRPr="0034127D" w:rsidRDefault="0034127D" w:rsidP="000E69C1">
            <w:pPr>
              <w:spacing w:line="240" w:lineRule="auto"/>
              <w:ind w:firstLine="0"/>
              <w:jc w:val="center"/>
              <w:rPr>
                <w:rStyle w:val="Code"/>
                <w:i w:val="0"/>
                <w:iCs w:val="0"/>
                <w:color w:val="44546A" w:themeColor="text2"/>
                <w:sz w:val="22"/>
                <w:szCs w:val="22"/>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2695" w:type="dxa"/>
          </w:tcPr>
          <w:p w14:paraId="58590642" w14:textId="0E13509B" w:rsidR="0034127D" w:rsidRPr="00520C41" w:rsidRDefault="0034127D" w:rsidP="000E69C1">
            <w:pPr>
              <w:spacing w:line="240" w:lineRule="auto"/>
              <w:ind w:firstLine="0"/>
              <w:jc w:val="center"/>
              <w:rPr>
                <w:szCs w:val="24"/>
              </w:rPr>
            </w:pPr>
            <w:r w:rsidRPr="0034127D">
              <w:rPr>
                <w:b/>
                <w:bCs/>
                <w:szCs w:val="24"/>
              </w:rPr>
              <w:t>C</w:t>
            </w:r>
            <w:r w:rsidRPr="00D5236F">
              <w:rPr>
                <w:b/>
                <w:bCs/>
              </w:rPr>
              <w:t>omment Description</w:t>
            </w:r>
          </w:p>
        </w:tc>
      </w:tr>
      <w:tr w:rsidR="0034127D" w14:paraId="0E0D2B89" w14:textId="52907A7E" w:rsidTr="000E69C1">
        <w:tc>
          <w:tcPr>
            <w:tcW w:w="10255" w:type="dxa"/>
          </w:tcPr>
          <w:p w14:paraId="6E1FA7B0"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4F70F06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Licensed under the Apache License, Version 2.0 (the "License");</w:t>
            </w:r>
          </w:p>
          <w:p w14:paraId="3AC3041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not use this file except in compliance with the License.</w:t>
            </w:r>
          </w:p>
          <w:p w14:paraId="667FF4E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You may obtain a copy of the License at</w:t>
            </w:r>
          </w:p>
          <w:p w14:paraId="55E38EB2"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15E62CC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http://www.apache.org/licenses/LICENSE-2.0</w:t>
            </w:r>
          </w:p>
          <w:p w14:paraId="3A50167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7AED6F"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Unless required by applicable law or agreed to in writing, software</w:t>
            </w:r>
          </w:p>
          <w:p w14:paraId="5FF38E1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distributed under the License is distributed on an "AS IS" BASIS,</w:t>
            </w:r>
          </w:p>
          <w:p w14:paraId="1DA00A1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WITHOUT WARRANTIES OR CONDITIONS OF ANY KIND, either express or implied.</w:t>
            </w:r>
          </w:p>
          <w:p w14:paraId="1FAFCB2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See the License for the specific language governing permissions and</w:t>
            </w:r>
          </w:p>
          <w:p w14:paraId="3610825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limitations under the License.</w:t>
            </w:r>
          </w:p>
          <w:p w14:paraId="7CCE367C" w14:textId="3265E74D"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0BB815EF" w14:textId="59E8D73D" w:rsidR="0034127D" w:rsidRPr="00F302F0" w:rsidRDefault="0034127D" w:rsidP="0034127D">
            <w:pPr>
              <w:spacing w:line="240" w:lineRule="auto"/>
              <w:ind w:firstLine="0"/>
              <w:rPr>
                <w:szCs w:val="24"/>
              </w:rPr>
            </w:pPr>
            <w:r w:rsidRPr="00520C41">
              <w:rPr>
                <w:szCs w:val="24"/>
              </w:rPr>
              <w:t>This comment contains all of the details of the licensing related to the source code in the file.</w:t>
            </w:r>
          </w:p>
        </w:tc>
      </w:tr>
      <w:tr w:rsidR="0034127D" w14:paraId="46033EF1" w14:textId="5DE5EE2C" w:rsidTr="000E69C1">
        <w:tc>
          <w:tcPr>
            <w:tcW w:w="10255" w:type="dxa"/>
          </w:tcPr>
          <w:p w14:paraId="6F115DF5" w14:textId="77777777" w:rsidR="0034127D" w:rsidRPr="000E69C1" w:rsidRDefault="0034127D" w:rsidP="0034127D">
            <w:pPr>
              <w:spacing w:line="240" w:lineRule="auto"/>
              <w:ind w:firstLine="0"/>
              <w:rPr>
                <w:rStyle w:val="Code"/>
                <w:sz w:val="22"/>
                <w:szCs w:val="22"/>
              </w:rPr>
            </w:pPr>
            <w:r w:rsidRPr="000E69C1">
              <w:rPr>
                <w:rStyle w:val="Code"/>
                <w:sz w:val="22"/>
                <w:szCs w:val="22"/>
              </w:rPr>
              <w:t>/*</w:t>
            </w:r>
          </w:p>
          <w:p w14:paraId="084E61B7"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r w:rsidRPr="000E69C1">
              <w:rPr>
                <w:rStyle w:val="Code"/>
                <w:sz w:val="22"/>
                <w:szCs w:val="22"/>
              </w:rPr>
              <w:t>findInternal</w:t>
            </w:r>
            <w:proofErr w:type="spellEnd"/>
            <w:r w:rsidRPr="000E69C1">
              <w:rPr>
                <w:rStyle w:val="Code"/>
                <w:sz w:val="22"/>
                <w:szCs w:val="22"/>
              </w:rPr>
              <w:t xml:space="preserve"> --</w:t>
            </w:r>
          </w:p>
          <w:p w14:paraId="4207579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EB6FDFD"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Sets </w:t>
            </w:r>
            <w:proofErr w:type="spellStart"/>
            <w:proofErr w:type="gramStart"/>
            <w:r w:rsidRPr="000E69C1">
              <w:rPr>
                <w:rStyle w:val="Code"/>
                <w:sz w:val="22"/>
                <w:szCs w:val="22"/>
              </w:rPr>
              <w:t>ret.second</w:t>
            </w:r>
            <w:proofErr w:type="spellEnd"/>
            <w:proofErr w:type="gramEnd"/>
            <w:r w:rsidRPr="000E69C1">
              <w:rPr>
                <w:rStyle w:val="Code"/>
                <w:sz w:val="22"/>
                <w:szCs w:val="22"/>
              </w:rPr>
              <w:t xml:space="preserve"> to value found and </w:t>
            </w:r>
            <w:proofErr w:type="spellStart"/>
            <w:r w:rsidRPr="000E69C1">
              <w:rPr>
                <w:rStyle w:val="Code"/>
                <w:sz w:val="22"/>
                <w:szCs w:val="22"/>
              </w:rPr>
              <w:t>ret.index</w:t>
            </w:r>
            <w:proofErr w:type="spellEnd"/>
            <w:r w:rsidRPr="000E69C1">
              <w:rPr>
                <w:rStyle w:val="Code"/>
                <w:sz w:val="22"/>
                <w:szCs w:val="22"/>
              </w:rPr>
              <w:t xml:space="preserve"> to index</w:t>
            </w:r>
          </w:p>
          <w:p w14:paraId="3D3AA21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of key and returns true, or if key does not exist returns false and</w:t>
            </w:r>
          </w:p>
          <w:p w14:paraId="0D69E5CA"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   </w:t>
            </w:r>
            <w:proofErr w:type="spellStart"/>
            <w:proofErr w:type="gramStart"/>
            <w:r w:rsidRPr="000E69C1">
              <w:rPr>
                <w:rStyle w:val="Code"/>
                <w:sz w:val="22"/>
                <w:szCs w:val="22"/>
              </w:rPr>
              <w:t>ret.index</w:t>
            </w:r>
            <w:proofErr w:type="spellEnd"/>
            <w:proofErr w:type="gramEnd"/>
            <w:r w:rsidRPr="000E69C1">
              <w:rPr>
                <w:rStyle w:val="Code"/>
                <w:sz w:val="22"/>
                <w:szCs w:val="22"/>
              </w:rPr>
              <w:t xml:space="preserve"> is set to capacity_.</w:t>
            </w:r>
          </w:p>
          <w:p w14:paraId="5684F6F7" w14:textId="32A1332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tc>
        <w:tc>
          <w:tcPr>
            <w:tcW w:w="2695" w:type="dxa"/>
          </w:tcPr>
          <w:p w14:paraId="58EEF8E8" w14:textId="663CE229" w:rsidR="0034127D" w:rsidRPr="00F302F0" w:rsidRDefault="0034127D" w:rsidP="0034127D">
            <w:pPr>
              <w:spacing w:line="240" w:lineRule="auto"/>
              <w:ind w:firstLine="0"/>
              <w:rPr>
                <w:szCs w:val="24"/>
              </w:rPr>
            </w:pPr>
            <w:r w:rsidRPr="00520C41">
              <w:rPr>
                <w:szCs w:val="24"/>
              </w:rPr>
              <w:t>This comment contains a full description of what is occurring in a function.</w:t>
            </w:r>
          </w:p>
        </w:tc>
      </w:tr>
      <w:tr w:rsidR="0034127D" w14:paraId="2B758A80" w14:textId="1ED508F4" w:rsidTr="000E69C1">
        <w:tc>
          <w:tcPr>
            <w:tcW w:w="10255" w:type="dxa"/>
          </w:tcPr>
          <w:p w14:paraId="40878E94" w14:textId="77F17ECC" w:rsidR="0034127D" w:rsidRPr="000E69C1" w:rsidRDefault="0034127D" w:rsidP="0034127D">
            <w:pPr>
              <w:ind w:firstLine="0"/>
              <w:jc w:val="center"/>
              <w:rPr>
                <w:rStyle w:val="Code"/>
                <w:sz w:val="22"/>
                <w:szCs w:val="22"/>
              </w:rPr>
            </w:pPr>
            <w:r w:rsidRPr="000E69C1">
              <w:rPr>
                <w:rStyle w:val="Code"/>
                <w:sz w:val="22"/>
                <w:szCs w:val="22"/>
              </w:rPr>
              <w:t xml:space="preserve">/* Tests are based on the examples in the </w:t>
            </w:r>
            <w:proofErr w:type="spellStart"/>
            <w:r w:rsidRPr="000E69C1">
              <w:rPr>
                <w:rStyle w:val="Code"/>
                <w:sz w:val="22"/>
                <w:szCs w:val="22"/>
              </w:rPr>
              <w:t>pandoc</w:t>
            </w:r>
            <w:proofErr w:type="spellEnd"/>
            <w:r w:rsidRPr="000E69C1">
              <w:rPr>
                <w:rStyle w:val="Code"/>
                <w:sz w:val="22"/>
                <w:szCs w:val="22"/>
              </w:rPr>
              <w:t xml:space="preserve"> documentation */</w:t>
            </w:r>
          </w:p>
        </w:tc>
        <w:tc>
          <w:tcPr>
            <w:tcW w:w="2695" w:type="dxa"/>
          </w:tcPr>
          <w:p w14:paraId="6DC54717" w14:textId="64CE7D2F" w:rsidR="0034127D" w:rsidRPr="00B26EEB" w:rsidRDefault="0034127D" w:rsidP="0034127D">
            <w:pPr>
              <w:ind w:firstLine="0"/>
              <w:jc w:val="center"/>
              <w:rPr>
                <w:szCs w:val="24"/>
              </w:rPr>
            </w:pPr>
            <w:r w:rsidRPr="00520C41">
              <w:rPr>
                <w:szCs w:val="24"/>
              </w:rPr>
              <w:t>This comment is a sample of a single line kept in a block comment marker.</w:t>
            </w:r>
          </w:p>
        </w:tc>
      </w:tr>
      <w:tr w:rsidR="0034127D" w14:paraId="5C6CD025" w14:textId="6D8F10EC" w:rsidTr="000E69C1">
        <w:tc>
          <w:tcPr>
            <w:tcW w:w="10255" w:type="dxa"/>
          </w:tcPr>
          <w:p w14:paraId="7097ACD0"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/*var </w:t>
            </w:r>
            <w:proofErr w:type="spellStart"/>
            <w:r w:rsidRPr="000E69C1">
              <w:rPr>
                <w:rStyle w:val="Code"/>
                <w:sz w:val="22"/>
                <w:szCs w:val="22"/>
              </w:rPr>
              <w:t>cour</w:t>
            </w:r>
            <w:proofErr w:type="spellEnd"/>
            <w:r w:rsidRPr="000E69C1">
              <w:rPr>
                <w:rStyle w:val="Code"/>
                <w:sz w:val="22"/>
                <w:szCs w:val="22"/>
              </w:rPr>
              <w:t xml:space="preserve"> = </w:t>
            </w:r>
            <w:proofErr w:type="spellStart"/>
            <w:proofErr w:type="gramStart"/>
            <w:r w:rsidRPr="000E69C1">
              <w:rPr>
                <w:rStyle w:val="Code"/>
                <w:sz w:val="22"/>
                <w:szCs w:val="22"/>
              </w:rPr>
              <w:t>EntityManager</w:t>
            </w:r>
            <w:proofErr w:type="spellEnd"/>
            <w:r w:rsidRPr="000E69C1">
              <w:rPr>
                <w:rStyle w:val="Code"/>
                <w:sz w:val="22"/>
                <w:szCs w:val="22"/>
              </w:rPr>
              <w:t>&lt;Courier&gt;.</w:t>
            </w:r>
            <w:proofErr w:type="spellStart"/>
            <w:r w:rsidRPr="000E69C1">
              <w:rPr>
                <w:rStyle w:val="Code"/>
                <w:sz w:val="22"/>
                <w:szCs w:val="22"/>
              </w:rPr>
              <w:t>Entities.FirstOrDefault</w:t>
            </w:r>
            <w:proofErr w:type="spellEnd"/>
            <w:proofErr w:type="gramEnd"/>
            <w:r w:rsidRPr="000E69C1">
              <w:rPr>
                <w:rStyle w:val="Code"/>
                <w:sz w:val="22"/>
                <w:szCs w:val="22"/>
              </w:rPr>
              <w:t>();</w:t>
            </w:r>
          </w:p>
          <w:p w14:paraId="05CD9D81" w14:textId="77777777" w:rsidR="0034127D" w:rsidRPr="000E69C1" w:rsidRDefault="0034127D" w:rsidP="0034127D">
            <w:pPr>
              <w:spacing w:line="240" w:lineRule="auto"/>
              <w:ind w:firstLine="0"/>
              <w:rPr>
                <w:rStyle w:val="Code"/>
                <w:sz w:val="22"/>
                <w:szCs w:val="22"/>
              </w:rPr>
            </w:pPr>
          </w:p>
          <w:p w14:paraId="3C200DBE"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UpdateManager.Subscribe</w:t>
            </w:r>
            <w:proofErr w:type="spellEnd"/>
            <w:r w:rsidRPr="000E69C1">
              <w:rPr>
                <w:rStyle w:val="Code"/>
                <w:sz w:val="22"/>
                <w:szCs w:val="22"/>
              </w:rPr>
              <w:t>(() =&gt;</w:t>
            </w:r>
          </w:p>
          <w:p w14:paraId="34BC0E7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2D848A6F" w14:textId="77777777" w:rsidR="0034127D" w:rsidRPr="000E69C1" w:rsidRDefault="0034127D" w:rsidP="0034127D">
            <w:pPr>
              <w:spacing w:line="240" w:lineRule="auto"/>
              <w:ind w:firstLine="0"/>
              <w:rPr>
                <w:rStyle w:val="Code"/>
                <w:sz w:val="22"/>
                <w:szCs w:val="22"/>
              </w:rPr>
            </w:pPr>
            <w:r w:rsidRPr="000E69C1">
              <w:rPr>
                <w:rStyle w:val="Code"/>
                <w:sz w:val="22"/>
                <w:szCs w:val="22"/>
              </w:rPr>
              <w:lastRenderedPageBreak/>
              <w:t xml:space="preserve">                if (</w:t>
            </w:r>
            <w:proofErr w:type="spellStart"/>
            <w:r w:rsidRPr="000E69C1">
              <w:rPr>
                <w:rStyle w:val="Code"/>
                <w:sz w:val="22"/>
                <w:szCs w:val="22"/>
              </w:rPr>
              <w:t>cour</w:t>
            </w:r>
            <w:proofErr w:type="spellEnd"/>
            <w:r w:rsidRPr="000E69C1">
              <w:rPr>
                <w:rStyle w:val="Code"/>
                <w:sz w:val="22"/>
                <w:szCs w:val="22"/>
              </w:rPr>
              <w:t xml:space="preserve"> == null)</w:t>
            </w:r>
          </w:p>
          <w:p w14:paraId="50BF8091"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return;</w:t>
            </w:r>
          </w:p>
          <w:p w14:paraId="5DB41603"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var items = </w:t>
            </w:r>
            <w:proofErr w:type="spellStart"/>
            <w:proofErr w:type="gramStart"/>
            <w:r w:rsidRPr="000E69C1">
              <w:rPr>
                <w:rStyle w:val="Code"/>
                <w:sz w:val="22"/>
                <w:szCs w:val="22"/>
              </w:rPr>
              <w:t>cour.Inventory.Items</w:t>
            </w:r>
            <w:proofErr w:type="spellEnd"/>
            <w:proofErr w:type="gramEnd"/>
            <w:r w:rsidRPr="000E69C1">
              <w:rPr>
                <w:rStyle w:val="Code"/>
                <w:sz w:val="22"/>
                <w:szCs w:val="22"/>
              </w:rPr>
              <w:t>;</w:t>
            </w:r>
          </w:p>
          <w:p w14:paraId="60BD5B09"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
          <w:p w14:paraId="5B5A6254"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foreach (var item in items)</w:t>
            </w:r>
          </w:p>
          <w:p w14:paraId="357B063C"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5EEE0AF1" w14:textId="6D26A11B" w:rsidR="0034127D" w:rsidRDefault="0034127D" w:rsidP="0034127D">
            <w:pPr>
              <w:spacing w:line="240" w:lineRule="auto"/>
              <w:ind w:firstLine="0"/>
              <w:rPr>
                <w:rStyle w:val="Code"/>
                <w:sz w:val="22"/>
                <w:szCs w:val="22"/>
              </w:rPr>
            </w:pPr>
            <w:r w:rsidRPr="000E69C1">
              <w:rPr>
                <w:rStyle w:val="Code"/>
                <w:sz w:val="22"/>
                <w:szCs w:val="22"/>
              </w:rPr>
              <w:t xml:space="preserve">                    </w:t>
            </w:r>
            <w:proofErr w:type="spellStart"/>
            <w:r w:rsidRPr="000E69C1">
              <w:rPr>
                <w:rStyle w:val="Code"/>
                <w:sz w:val="22"/>
                <w:szCs w:val="22"/>
              </w:rPr>
              <w:t>Console.WriteLine</w:t>
            </w:r>
            <w:proofErr w:type="spellEnd"/>
            <w:r w:rsidRPr="000E69C1">
              <w:rPr>
                <w:rStyle w:val="Code"/>
                <w:sz w:val="22"/>
                <w:szCs w:val="22"/>
              </w:rPr>
              <w:t>($"{</w:t>
            </w:r>
            <w:proofErr w:type="spellStart"/>
            <w:proofErr w:type="gramStart"/>
            <w:r w:rsidRPr="000E69C1">
              <w:rPr>
                <w:rStyle w:val="Code"/>
                <w:sz w:val="22"/>
                <w:szCs w:val="22"/>
              </w:rPr>
              <w:t>item.Name</w:t>
            </w:r>
            <w:proofErr w:type="spellEnd"/>
            <w:proofErr w:type="gramEnd"/>
            <w:r w:rsidRPr="000E69C1">
              <w:rPr>
                <w:rStyle w:val="Code"/>
                <w:sz w:val="22"/>
                <w:szCs w:val="22"/>
              </w:rPr>
              <w:t xml:space="preserve">} </w:t>
            </w:r>
            <w:r>
              <w:rPr>
                <w:rStyle w:val="Code"/>
                <w:sz w:val="22"/>
                <w:szCs w:val="22"/>
              </w:rPr>
              <w:t>\</w:t>
            </w:r>
          </w:p>
          <w:p w14:paraId="4BAAFDD8" w14:textId="127CF5CA" w:rsidR="0034127D" w:rsidRPr="000E69C1" w:rsidRDefault="0034127D" w:rsidP="0034127D">
            <w:pPr>
              <w:spacing w:line="240" w:lineRule="auto"/>
              <w:ind w:firstLine="0"/>
              <w:rPr>
                <w:rStyle w:val="Code"/>
                <w:sz w:val="22"/>
                <w:szCs w:val="22"/>
              </w:rPr>
            </w:pPr>
            <w:r w:rsidRPr="000E69C1">
              <w:rPr>
                <w:rStyle w:val="Code"/>
                <w:sz w:val="22"/>
                <w:szCs w:val="22"/>
              </w:rPr>
              <w:t>{</w:t>
            </w:r>
            <w:proofErr w:type="gramStart"/>
            <w:r w:rsidRPr="000E69C1">
              <w:rPr>
                <w:rStyle w:val="Code"/>
                <w:sz w:val="22"/>
                <w:szCs w:val="22"/>
              </w:rPr>
              <w:t>item.</w:t>
            </w:r>
            <w:proofErr w:type="spellStart"/>
            <w:r w:rsidRPr="000E69C1">
              <w:rPr>
                <w:rStyle w:val="Code"/>
                <w:sz w:val="22"/>
                <w:szCs w:val="22"/>
              </w:rPr>
              <w:t>OldOwner</w:t>
            </w:r>
            <w:proofErr w:type="spellEnd"/>
            <w:r w:rsidRPr="000E69C1">
              <w:rPr>
                <w:rStyle w:val="Code"/>
                <w:sz w:val="22"/>
                <w:szCs w:val="22"/>
              </w:rPr>
              <w:t>?.</w:t>
            </w:r>
            <w:proofErr w:type="gramEnd"/>
            <w:r w:rsidRPr="000E69C1">
              <w:rPr>
                <w:rStyle w:val="Code"/>
                <w:sz w:val="22"/>
                <w:szCs w:val="22"/>
              </w:rPr>
              <w:t>Name} | {</w:t>
            </w:r>
            <w:proofErr w:type="spellStart"/>
            <w:r w:rsidRPr="000E69C1">
              <w:rPr>
                <w:rStyle w:val="Code"/>
                <w:sz w:val="22"/>
                <w:szCs w:val="22"/>
              </w:rPr>
              <w:t>item.Owner?.Name</w:t>
            </w:r>
            <w:proofErr w:type="spellEnd"/>
            <w:r w:rsidRPr="000E69C1">
              <w:rPr>
                <w:rStyle w:val="Code"/>
                <w:sz w:val="22"/>
                <w:szCs w:val="22"/>
              </w:rPr>
              <w:t>}");</w:t>
            </w:r>
          </w:p>
          <w:p w14:paraId="79D91D55" w14:textId="77777777" w:rsidR="0034127D" w:rsidRPr="000E69C1" w:rsidRDefault="0034127D" w:rsidP="0034127D">
            <w:pPr>
              <w:spacing w:line="240" w:lineRule="auto"/>
              <w:ind w:firstLine="0"/>
              <w:rPr>
                <w:rStyle w:val="Code"/>
                <w:sz w:val="22"/>
                <w:szCs w:val="22"/>
              </w:rPr>
            </w:pPr>
            <w:r w:rsidRPr="000E69C1">
              <w:rPr>
                <w:rStyle w:val="Code"/>
                <w:sz w:val="22"/>
                <w:szCs w:val="22"/>
              </w:rPr>
              <w:t xml:space="preserve">                }</w:t>
            </w:r>
          </w:p>
          <w:p w14:paraId="745783EB" w14:textId="19474C3A" w:rsidR="0034127D" w:rsidRPr="000E69C1" w:rsidRDefault="0034127D" w:rsidP="0034127D">
            <w:pPr>
              <w:spacing w:line="240" w:lineRule="auto"/>
              <w:ind w:firstLine="0"/>
              <w:rPr>
                <w:rStyle w:val="Code"/>
                <w:sz w:val="22"/>
                <w:szCs w:val="22"/>
              </w:rPr>
            </w:pPr>
            <w:r w:rsidRPr="000E69C1">
              <w:rPr>
                <w:rStyle w:val="Code"/>
                <w:sz w:val="22"/>
                <w:szCs w:val="22"/>
              </w:rPr>
              <w:t xml:space="preserve">            }, 1000</w:t>
            </w:r>
            <w:proofErr w:type="gramStart"/>
            <w:r w:rsidRPr="000E69C1">
              <w:rPr>
                <w:rStyle w:val="Code"/>
                <w:sz w:val="22"/>
                <w:szCs w:val="22"/>
              </w:rPr>
              <w:t>);*</w:t>
            </w:r>
            <w:proofErr w:type="gramEnd"/>
            <w:r w:rsidRPr="000E69C1">
              <w:rPr>
                <w:rStyle w:val="Code"/>
                <w:sz w:val="22"/>
                <w:szCs w:val="22"/>
              </w:rPr>
              <w:t>/</w:t>
            </w:r>
          </w:p>
        </w:tc>
        <w:tc>
          <w:tcPr>
            <w:tcW w:w="2695" w:type="dxa"/>
          </w:tcPr>
          <w:p w14:paraId="248915D0" w14:textId="1989D7EC" w:rsidR="0034127D" w:rsidRPr="00A20996" w:rsidRDefault="0034127D" w:rsidP="0034127D">
            <w:pPr>
              <w:spacing w:line="240" w:lineRule="auto"/>
              <w:ind w:firstLine="0"/>
              <w:rPr>
                <w:szCs w:val="24"/>
              </w:rPr>
            </w:pPr>
            <w:r w:rsidRPr="00520C41">
              <w:rPr>
                <w:szCs w:val="24"/>
              </w:rPr>
              <w:lastRenderedPageBreak/>
              <w:t xml:space="preserve">This comment is a sample of </w:t>
            </w:r>
            <w:r w:rsidR="00AF19A8">
              <w:rPr>
                <w:szCs w:val="24"/>
              </w:rPr>
              <w:t>commented-out code</w:t>
            </w:r>
            <w:r w:rsidRPr="00520C41">
              <w:rPr>
                <w:szCs w:val="24"/>
              </w:rPr>
              <w:t>.</w:t>
            </w:r>
          </w:p>
        </w:tc>
      </w:tr>
      <w:tr w:rsidR="0034127D" w14:paraId="7A7E9C20" w14:textId="1DD829E4" w:rsidTr="000E69C1">
        <w:tc>
          <w:tcPr>
            <w:tcW w:w="10255" w:type="dxa"/>
          </w:tcPr>
          <w:p w14:paraId="7F65ABD9" w14:textId="713F2A8D" w:rsidR="0034127D" w:rsidRPr="000E69C1" w:rsidRDefault="0034127D" w:rsidP="0034127D">
            <w:pPr>
              <w:spacing w:line="240" w:lineRule="auto"/>
              <w:ind w:firstLine="0"/>
              <w:rPr>
                <w:rStyle w:val="Code"/>
                <w:sz w:val="22"/>
                <w:szCs w:val="22"/>
              </w:rPr>
            </w:pPr>
            <w:r w:rsidRPr="0034127D">
              <w:rPr>
                <w:rStyle w:val="Code"/>
                <w:sz w:val="22"/>
                <w:szCs w:val="22"/>
              </w:rPr>
              <w:t>/*virtual*/</w:t>
            </w:r>
            <w:r>
              <w:rPr>
                <w:rStyle w:val="Code"/>
                <w:sz w:val="22"/>
                <w:szCs w:val="22"/>
              </w:rPr>
              <w:t xml:space="preserve"> </w:t>
            </w:r>
            <w:r w:rsidRPr="0034127D">
              <w:rPr>
                <w:rStyle w:val="Code"/>
                <w:sz w:val="22"/>
                <w:szCs w:val="22"/>
              </w:rPr>
              <w:t xml:space="preserve">void </w:t>
            </w:r>
            <w:proofErr w:type="spellStart"/>
            <w:proofErr w:type="gramStart"/>
            <w:r w:rsidRPr="0034127D">
              <w:rPr>
                <w:rStyle w:val="Code"/>
                <w:sz w:val="22"/>
                <w:szCs w:val="22"/>
              </w:rPr>
              <w:t>AbstractASTMatcherRule</w:t>
            </w:r>
            <w:proofErr w:type="spellEnd"/>
            <w:r w:rsidRPr="0034127D">
              <w:rPr>
                <w:rStyle w:val="Code"/>
                <w:sz w:val="22"/>
                <w:szCs w:val="22"/>
              </w:rPr>
              <w:t>::</w:t>
            </w:r>
            <w:proofErr w:type="spellStart"/>
            <w:proofErr w:type="gramEnd"/>
            <w:r w:rsidRPr="0034127D">
              <w:rPr>
                <w:rStyle w:val="Code"/>
                <w:sz w:val="22"/>
                <w:szCs w:val="22"/>
              </w:rPr>
              <w:t>setUp</w:t>
            </w:r>
            <w:proofErr w:type="spellEnd"/>
            <w:r w:rsidRPr="0034127D">
              <w:rPr>
                <w:rStyle w:val="Code"/>
                <w:sz w:val="22"/>
                <w:szCs w:val="22"/>
              </w:rPr>
              <w:t>()</w:t>
            </w:r>
          </w:p>
        </w:tc>
        <w:tc>
          <w:tcPr>
            <w:tcW w:w="2695" w:type="dxa"/>
          </w:tcPr>
          <w:p w14:paraId="08CBCB06" w14:textId="582D2757" w:rsidR="0034127D" w:rsidRPr="00F302F0" w:rsidRDefault="0034127D" w:rsidP="0034127D">
            <w:pPr>
              <w:spacing w:line="240" w:lineRule="auto"/>
              <w:ind w:firstLine="0"/>
              <w:rPr>
                <w:szCs w:val="24"/>
              </w:rPr>
            </w:pPr>
            <w:r>
              <w:rPr>
                <w:szCs w:val="24"/>
              </w:rPr>
              <w:t xml:space="preserve">This comment is a special sample of </w:t>
            </w:r>
            <w:r w:rsidR="00AF19A8">
              <w:rPr>
                <w:szCs w:val="24"/>
              </w:rPr>
              <w:t>commented-out code</w:t>
            </w:r>
            <w:r>
              <w:rPr>
                <w:szCs w:val="24"/>
              </w:rPr>
              <w:t xml:space="preserve"> were only the virtualization of the function has been commented out.</w:t>
            </w:r>
          </w:p>
        </w:tc>
      </w:tr>
    </w:tbl>
    <w:p w14:paraId="0474EAAB" w14:textId="77777777" w:rsidR="004B145D" w:rsidRDefault="004B145D" w:rsidP="00531EC9">
      <w:pPr>
        <w:jc w:val="both"/>
        <w:rPr>
          <w:szCs w:val="24"/>
        </w:rPr>
        <w:sectPr w:rsidR="004B145D" w:rsidSect="00403C1E">
          <w:pgSz w:w="15840" w:h="12240" w:orient="landscape"/>
          <w:pgMar w:top="1440" w:right="1440" w:bottom="1440" w:left="1440" w:header="720" w:footer="720" w:gutter="0"/>
          <w:cols w:space="720"/>
          <w:docGrid w:linePitch="360"/>
        </w:sectPr>
      </w:pPr>
    </w:p>
    <w:p w14:paraId="1FDC6696" w14:textId="2B37B468" w:rsidR="00825AE2" w:rsidRDefault="005772E2" w:rsidP="00825AE2">
      <w:pPr>
        <w:jc w:val="both"/>
        <w:rPr>
          <w:szCs w:val="24"/>
        </w:rPr>
      </w:pPr>
      <w:r>
        <w:rPr>
          <w:szCs w:val="24"/>
        </w:rPr>
        <w:lastRenderedPageBreak/>
        <w:t xml:space="preserve">These are not your only options however, there are many programmers who use </w:t>
      </w:r>
      <w:proofErr w:type="spellStart"/>
      <w:r>
        <w:rPr>
          <w:szCs w:val="24"/>
        </w:rPr>
        <w:t>Doxygen</w:t>
      </w:r>
      <w:proofErr w:type="spellEnd"/>
      <w:r>
        <w:rPr>
          <w:szCs w:val="24"/>
        </w:rPr>
        <w:t xml:space="preserve"> and Javadoc comments</w:t>
      </w:r>
      <w:r w:rsidR="00CF64B0">
        <w:rPr>
          <w:szCs w:val="24"/>
        </w:rPr>
        <w:t xml:space="preserve">.  </w:t>
      </w:r>
      <w:proofErr w:type="spellStart"/>
      <w:r>
        <w:rPr>
          <w:szCs w:val="24"/>
        </w:rPr>
        <w:t>Doxygen</w:t>
      </w:r>
      <w:proofErr w:type="spellEnd"/>
      <w:r>
        <w:rPr>
          <w:szCs w:val="24"/>
        </w:rPr>
        <w:t xml:space="preserve"> and Javadoc comments function the same way that a standard block comment </w:t>
      </w:r>
      <w:proofErr w:type="gramStart"/>
      <w:r>
        <w:rPr>
          <w:szCs w:val="24"/>
        </w:rPr>
        <w:t>does</w:t>
      </w:r>
      <w:r w:rsidR="004609FE">
        <w:rPr>
          <w:szCs w:val="24"/>
        </w:rPr>
        <w:t>,</w:t>
      </w:r>
      <w:r>
        <w:rPr>
          <w:szCs w:val="24"/>
        </w:rPr>
        <w:t xml:space="preserve"> but</w:t>
      </w:r>
      <w:proofErr w:type="gramEnd"/>
      <w:r>
        <w:rPr>
          <w:szCs w:val="24"/>
        </w:rPr>
        <w:t xml:space="preserve"> offer a variety of supplemental features such as cross-referencing and source code linking</w:t>
      </w:r>
      <w:r w:rsidR="00CF64B0">
        <w:rPr>
          <w:szCs w:val="24"/>
        </w:rPr>
        <w:t xml:space="preserve">.  </w:t>
      </w:r>
      <w:r w:rsidR="004979E3">
        <w:rPr>
          <w:szCs w:val="24"/>
        </w:rPr>
        <w:t>These types of comments employ specific structure syntax and operators to allow for the automatic generation of API document</w:t>
      </w:r>
      <w:r w:rsidR="004609FE">
        <w:rPr>
          <w:szCs w:val="24"/>
        </w:rPr>
        <w:t>at</w:t>
      </w:r>
      <w:r w:rsidR="004979E3">
        <w:rPr>
          <w:szCs w:val="24"/>
        </w:rPr>
        <w:t>ion</w:t>
      </w:r>
      <w:r w:rsidR="00CF64B0">
        <w:rPr>
          <w:szCs w:val="24"/>
        </w:rPr>
        <w:t xml:space="preserve">.  </w:t>
      </w:r>
      <w:r w:rsidR="004979E3">
        <w:rPr>
          <w:szCs w:val="24"/>
        </w:rPr>
        <w:t xml:space="preserve"> </w:t>
      </w:r>
      <w:proofErr w:type="spellStart"/>
      <w:r>
        <w:rPr>
          <w:szCs w:val="24"/>
        </w:rPr>
        <w:t>Doxygen</w:t>
      </w:r>
      <w:proofErr w:type="spellEnd"/>
      <w:r>
        <w:rPr>
          <w:szCs w:val="24"/>
        </w:rPr>
        <w:t xml:space="preserve"> and Javadoc have a wide variety of prefixes and suffixes that are used to demarcate a span of comments such as </w:t>
      </w:r>
      <w:r w:rsidRPr="005772E2">
        <w:rPr>
          <w:rStyle w:val="Code"/>
        </w:rPr>
        <w:t>///</w:t>
      </w:r>
      <w:r>
        <w:rPr>
          <w:szCs w:val="24"/>
        </w:rPr>
        <w:t xml:space="preserve"> and </w:t>
      </w:r>
      <w:r w:rsidRPr="005772E2">
        <w:rPr>
          <w:rStyle w:val="Code"/>
        </w:rPr>
        <w:t>/**</w:t>
      </w:r>
      <w:r w:rsidR="00CF64B0">
        <w:rPr>
          <w:szCs w:val="24"/>
        </w:rPr>
        <w:t xml:space="preserve">.  </w:t>
      </w:r>
      <w:r w:rsidR="00310BAD">
        <w:rPr>
          <w:szCs w:val="24"/>
        </w:rPr>
        <w:fldChar w:fldCharType="begin"/>
      </w:r>
      <w:r w:rsidR="00310BAD">
        <w:rPr>
          <w:szCs w:val="24"/>
        </w:rPr>
        <w:instrText xml:space="preserve"> REF _Ref35393818 \h </w:instrText>
      </w:r>
      <w:r w:rsidR="00310BAD">
        <w:rPr>
          <w:szCs w:val="24"/>
        </w:rPr>
      </w:r>
      <w:r w:rsidR="00310BAD">
        <w:rPr>
          <w:szCs w:val="24"/>
        </w:rPr>
        <w:fldChar w:fldCharType="separate"/>
      </w:r>
      <w:r w:rsidR="00310BAD" w:rsidRPr="00F3698E">
        <w:rPr>
          <w:szCs w:val="24"/>
        </w:rPr>
        <w:t xml:space="preserve">TABLE </w:t>
      </w:r>
      <w:r w:rsidR="00310BAD" w:rsidRPr="00F3698E">
        <w:rPr>
          <w:noProof/>
          <w:szCs w:val="24"/>
        </w:rPr>
        <w:t>4</w:t>
      </w:r>
      <w:r w:rsidR="00310BAD">
        <w:rPr>
          <w:szCs w:val="24"/>
        </w:rPr>
        <w:fldChar w:fldCharType="end"/>
      </w:r>
      <w:r w:rsidR="00310BAD">
        <w:rPr>
          <w:szCs w:val="24"/>
        </w:rPr>
        <w:t xml:space="preserve"> contains five examples of </w:t>
      </w:r>
      <w:proofErr w:type="spellStart"/>
      <w:r w:rsidR="00310BAD">
        <w:rPr>
          <w:szCs w:val="24"/>
        </w:rPr>
        <w:t>Doxygen</w:t>
      </w:r>
      <w:proofErr w:type="spellEnd"/>
      <w:r w:rsidR="00310BAD">
        <w:rPr>
          <w:szCs w:val="24"/>
        </w:rPr>
        <w:t>/Javadoc comments as well as descriptions of what the comment contains</w:t>
      </w:r>
      <w:r w:rsidR="00CF64B0">
        <w:rPr>
          <w:szCs w:val="24"/>
        </w:rPr>
        <w:t xml:space="preserve">.  </w:t>
      </w:r>
      <w:r w:rsidR="00C131C0">
        <w:rPr>
          <w:szCs w:val="24"/>
        </w:rPr>
        <w:t>Additionally,</w:t>
      </w:r>
      <w:r w:rsidR="00310BAD">
        <w:rPr>
          <w:szCs w:val="24"/>
        </w:rPr>
        <w:t xml:space="preserve"> all forms of commenting for </w:t>
      </w:r>
      <w:proofErr w:type="spellStart"/>
      <w:r w:rsidR="00310BAD">
        <w:rPr>
          <w:szCs w:val="24"/>
        </w:rPr>
        <w:t>Doxygen</w:t>
      </w:r>
      <w:proofErr w:type="spellEnd"/>
      <w:r w:rsidR="00310BAD">
        <w:rPr>
          <w:szCs w:val="24"/>
        </w:rPr>
        <w:t>/Javadoc are covered here</w:t>
      </w:r>
      <w:r w:rsidR="00CF64B0">
        <w:rPr>
          <w:szCs w:val="24"/>
        </w:rPr>
        <w:t xml:space="preserve">.  </w:t>
      </w:r>
      <w:r w:rsidR="00BE3D3A">
        <w:rPr>
          <w:szCs w:val="24"/>
        </w:rPr>
        <w:t xml:space="preserve">The first comment is a standard </w:t>
      </w:r>
      <w:proofErr w:type="spellStart"/>
      <w:r w:rsidR="00BE3D3A">
        <w:rPr>
          <w:szCs w:val="24"/>
        </w:rPr>
        <w:t>Doxygen</w:t>
      </w:r>
      <w:proofErr w:type="spellEnd"/>
      <w:r w:rsidR="00BE3D3A">
        <w:rPr>
          <w:szCs w:val="24"/>
        </w:rPr>
        <w:t xml:space="preserve">/Javadoc comment which contains no special markers </w:t>
      </w:r>
      <w:proofErr w:type="gramStart"/>
      <w:r w:rsidR="00BE3D3A">
        <w:rPr>
          <w:szCs w:val="24"/>
        </w:rPr>
        <w:t>or  additional</w:t>
      </w:r>
      <w:proofErr w:type="gramEnd"/>
      <w:r w:rsidR="00BE3D3A">
        <w:rPr>
          <w:szCs w:val="24"/>
        </w:rPr>
        <w:t xml:space="preserve"> features available in the commenting style</w:t>
      </w:r>
      <w:r w:rsidR="00CF64B0">
        <w:rPr>
          <w:szCs w:val="24"/>
        </w:rPr>
        <w:t xml:space="preserve">.  </w:t>
      </w:r>
      <w:r w:rsidR="00BE3D3A">
        <w:rPr>
          <w:szCs w:val="24"/>
        </w:rPr>
        <w:t xml:space="preserve">The second comment is a standard </w:t>
      </w:r>
      <w:proofErr w:type="spellStart"/>
      <w:r w:rsidR="00BE3D3A">
        <w:rPr>
          <w:szCs w:val="24"/>
        </w:rPr>
        <w:t>Doxygen</w:t>
      </w:r>
      <w:proofErr w:type="spellEnd"/>
      <w:r w:rsidR="00BE3D3A">
        <w:rPr>
          <w:szCs w:val="24"/>
        </w:rPr>
        <w:t xml:space="preserve">/Javadoc comment which contains hyperlinks and parameters, while these do directly reference </w:t>
      </w:r>
      <w:proofErr w:type="gramStart"/>
      <w:r w:rsidR="00BE3D3A">
        <w:rPr>
          <w:szCs w:val="24"/>
        </w:rPr>
        <w:t>code</w:t>
      </w:r>
      <w:proofErr w:type="gramEnd"/>
      <w:r w:rsidR="00BE3D3A">
        <w:rPr>
          <w:szCs w:val="24"/>
        </w:rPr>
        <w:t xml:space="preserve"> we do not consider this to be commented</w:t>
      </w:r>
      <w:r w:rsidR="00AF3653">
        <w:rPr>
          <w:szCs w:val="24"/>
        </w:rPr>
        <w:t>-</w:t>
      </w:r>
      <w:r w:rsidR="00BE3D3A">
        <w:rPr>
          <w:szCs w:val="24"/>
        </w:rPr>
        <w:t>out code as it is used as English words</w:t>
      </w:r>
      <w:r w:rsidR="00CF64B0">
        <w:rPr>
          <w:szCs w:val="24"/>
        </w:rPr>
        <w:t xml:space="preserve">.  </w:t>
      </w:r>
      <w:r w:rsidR="00BE3D3A">
        <w:rPr>
          <w:szCs w:val="24"/>
        </w:rPr>
        <w:t xml:space="preserve">The third comment is a sample of standard English </w:t>
      </w:r>
      <w:r w:rsidR="00AF3653">
        <w:rPr>
          <w:szCs w:val="24"/>
        </w:rPr>
        <w:t>p</w:t>
      </w:r>
      <w:r w:rsidR="00BE3D3A">
        <w:rPr>
          <w:szCs w:val="24"/>
        </w:rPr>
        <w:t xml:space="preserve">rose being commented out using single line commenting from </w:t>
      </w:r>
      <w:proofErr w:type="spellStart"/>
      <w:r w:rsidR="00BE3D3A">
        <w:rPr>
          <w:szCs w:val="24"/>
        </w:rPr>
        <w:t>Doxygen</w:t>
      </w:r>
      <w:proofErr w:type="spellEnd"/>
      <w:r w:rsidR="00BE3D3A">
        <w:rPr>
          <w:szCs w:val="24"/>
        </w:rPr>
        <w:t>/Javadoc</w:t>
      </w:r>
      <w:r w:rsidR="00CF64B0">
        <w:rPr>
          <w:szCs w:val="24"/>
        </w:rPr>
        <w:t xml:space="preserve">.  </w:t>
      </w:r>
      <w:r w:rsidR="00BE3D3A">
        <w:rPr>
          <w:szCs w:val="24"/>
        </w:rPr>
        <w:t xml:space="preserve">The fourth comment is a sample of an alternative commenting method of doing block comments when using </w:t>
      </w:r>
      <w:proofErr w:type="spellStart"/>
      <w:r w:rsidR="00BE3D3A">
        <w:rPr>
          <w:szCs w:val="24"/>
        </w:rPr>
        <w:t>Doxygen</w:t>
      </w:r>
      <w:proofErr w:type="spellEnd"/>
      <w:r w:rsidR="00BE3D3A">
        <w:rPr>
          <w:szCs w:val="24"/>
        </w:rPr>
        <w:t>/Javadoc style comments</w:t>
      </w:r>
      <w:r w:rsidR="00CF64B0">
        <w:rPr>
          <w:szCs w:val="24"/>
        </w:rPr>
        <w:t xml:space="preserve">.  </w:t>
      </w:r>
      <w:r w:rsidR="00BE3D3A">
        <w:rPr>
          <w:szCs w:val="24"/>
        </w:rPr>
        <w:t xml:space="preserve">The final comment is all </w:t>
      </w:r>
      <w:r w:rsidR="00AF19A8">
        <w:rPr>
          <w:szCs w:val="24"/>
        </w:rPr>
        <w:t>commented-out code</w:t>
      </w:r>
      <w:r w:rsidR="00BE3D3A">
        <w:rPr>
          <w:szCs w:val="24"/>
        </w:rPr>
        <w:t xml:space="preserve">, which has been commented out using the </w:t>
      </w:r>
      <w:proofErr w:type="spellStart"/>
      <w:r w:rsidR="00BE3D3A">
        <w:rPr>
          <w:szCs w:val="24"/>
        </w:rPr>
        <w:t>Doxygen</w:t>
      </w:r>
      <w:proofErr w:type="spellEnd"/>
      <w:r w:rsidR="00BE3D3A">
        <w:rPr>
          <w:szCs w:val="24"/>
        </w:rPr>
        <w:t>/Javadoc style</w:t>
      </w:r>
      <w:r w:rsidR="00CF64B0">
        <w:rPr>
          <w:szCs w:val="24"/>
        </w:rPr>
        <w:t xml:space="preserve">.  </w:t>
      </w:r>
      <w:r w:rsidR="00825AE2">
        <w:rPr>
          <w:szCs w:val="24"/>
        </w:rPr>
        <w:t xml:space="preserve">The final methods for commenting, which is used exclusively (as far as we </w:t>
      </w:r>
      <w:proofErr w:type="spellStart"/>
      <w:r w:rsidR="00825AE2">
        <w:rPr>
          <w:szCs w:val="24"/>
        </w:rPr>
        <w:t>kon</w:t>
      </w:r>
      <w:proofErr w:type="spellEnd"/>
      <w:r w:rsidR="00825AE2">
        <w:rPr>
          <w:szCs w:val="24"/>
        </w:rPr>
        <w:t xml:space="preserve">) in order to comment out code, is with </w:t>
      </w:r>
      <w:r w:rsidR="00825AE2" w:rsidRPr="000E69C1">
        <w:rPr>
          <w:rStyle w:val="Code"/>
        </w:rPr>
        <w:t>#</w:t>
      </w:r>
      <w:proofErr w:type="gramStart"/>
      <w:r w:rsidR="00825AE2" w:rsidRPr="000E69C1">
        <w:rPr>
          <w:rStyle w:val="Code"/>
        </w:rPr>
        <w:t>if(</w:t>
      </w:r>
      <w:proofErr w:type="gramEnd"/>
      <w:r w:rsidR="00825AE2" w:rsidRPr="000E69C1">
        <w:rPr>
          <w:rStyle w:val="Code"/>
        </w:rPr>
        <w:t>0)</w:t>
      </w:r>
      <w:r w:rsidR="00825AE2">
        <w:rPr>
          <w:szCs w:val="24"/>
        </w:rPr>
        <w:t xml:space="preserve"> or </w:t>
      </w:r>
      <w:r w:rsidR="00825AE2" w:rsidRPr="000E69C1">
        <w:rPr>
          <w:rStyle w:val="Code"/>
        </w:rPr>
        <w:t>if(0)</w:t>
      </w:r>
      <w:r w:rsidR="00825AE2">
        <w:rPr>
          <w:szCs w:val="24"/>
        </w:rPr>
        <w:t xml:space="preserve"> block comment</w:t>
      </w:r>
      <w:r w:rsidR="00CF64B0">
        <w:rPr>
          <w:szCs w:val="24"/>
        </w:rPr>
        <w:t xml:space="preserve">.  </w:t>
      </w:r>
      <w:r w:rsidR="00825AE2">
        <w:rPr>
          <w:szCs w:val="24"/>
        </w:rPr>
        <w:t>This method of commenting is used to quickly comment out portions of code</w:t>
      </w:r>
      <w:r w:rsidR="00CF64B0">
        <w:rPr>
          <w:szCs w:val="24"/>
        </w:rPr>
        <w:t xml:space="preserve">.  </w:t>
      </w:r>
      <w:r w:rsidR="00825AE2">
        <w:rPr>
          <w:szCs w:val="24"/>
        </w:rPr>
        <w:t>The difference between the two is the first is stripped by the preprocessor while the second is compiled and can be executed</w:t>
      </w:r>
      <w:r w:rsidR="00CF64B0">
        <w:rPr>
          <w:szCs w:val="24"/>
        </w:rPr>
        <w:t xml:space="preserve">.  </w:t>
      </w:r>
      <w:r w:rsidR="00825AE2">
        <w:rPr>
          <w:szCs w:val="24"/>
        </w:rPr>
        <w:t>Often this is done for testing purposes, though it may also be done in order to lock out certain features that are not yet ready to be implemented</w:t>
      </w:r>
      <w:r w:rsidR="00CF64B0">
        <w:rPr>
          <w:szCs w:val="24"/>
        </w:rPr>
        <w:t xml:space="preserve">.  </w:t>
      </w:r>
      <w:r w:rsidR="00825AE2">
        <w:rPr>
          <w:szCs w:val="24"/>
        </w:rPr>
        <w:fldChar w:fldCharType="begin"/>
      </w:r>
      <w:r w:rsidR="00825AE2">
        <w:rPr>
          <w:szCs w:val="24"/>
        </w:rPr>
        <w:instrText xml:space="preserve"> REF _Ref35472861 \h </w:instrText>
      </w:r>
      <w:r w:rsidR="00825AE2">
        <w:rPr>
          <w:szCs w:val="24"/>
        </w:rPr>
      </w:r>
      <w:r w:rsidR="00825AE2">
        <w:rPr>
          <w:szCs w:val="24"/>
        </w:rPr>
        <w:fldChar w:fldCharType="separate"/>
      </w:r>
      <w:r w:rsidR="00825AE2">
        <w:t xml:space="preserve">TABLE </w:t>
      </w:r>
      <w:r w:rsidR="00825AE2">
        <w:rPr>
          <w:noProof/>
        </w:rPr>
        <w:t>5</w:t>
      </w:r>
      <w:r w:rsidR="00825AE2">
        <w:rPr>
          <w:szCs w:val="24"/>
        </w:rPr>
        <w:fldChar w:fldCharType="end"/>
      </w:r>
      <w:r w:rsidR="00825AE2">
        <w:rPr>
          <w:szCs w:val="24"/>
        </w:rPr>
        <w:t xml:space="preserve"> contains two examples of commented-out code, one using the preprocessing </w:t>
      </w:r>
      <w:r w:rsidR="00825AE2" w:rsidRPr="000E69C1">
        <w:rPr>
          <w:rStyle w:val="Code"/>
        </w:rPr>
        <w:t>#if 0</w:t>
      </w:r>
      <w:r w:rsidR="00825AE2">
        <w:rPr>
          <w:szCs w:val="24"/>
        </w:rPr>
        <w:t xml:space="preserve"> method and the other using the </w:t>
      </w:r>
      <w:proofErr w:type="gramStart"/>
      <w:r w:rsidR="00825AE2" w:rsidRPr="000E69C1">
        <w:rPr>
          <w:rStyle w:val="Code"/>
        </w:rPr>
        <w:t>if(</w:t>
      </w:r>
      <w:proofErr w:type="gramEnd"/>
      <w:r w:rsidR="00825AE2" w:rsidRPr="000E69C1">
        <w:rPr>
          <w:rStyle w:val="Code"/>
        </w:rPr>
        <w:t>0)</w:t>
      </w:r>
      <w:r w:rsidR="00825AE2">
        <w:rPr>
          <w:szCs w:val="24"/>
        </w:rPr>
        <w:t xml:space="preserve"> block.</w:t>
      </w:r>
    </w:p>
    <w:p w14:paraId="63E58977" w14:textId="65584183" w:rsidR="004B145D" w:rsidRDefault="004B145D" w:rsidP="00BE3D3A">
      <w:pPr>
        <w:jc w:val="both"/>
        <w:rPr>
          <w:szCs w:val="24"/>
        </w:rPr>
        <w:sectPr w:rsidR="004B145D" w:rsidSect="004B145D">
          <w:pgSz w:w="12240" w:h="15840"/>
          <w:pgMar w:top="1440" w:right="1440" w:bottom="1440" w:left="1440" w:header="720" w:footer="720" w:gutter="0"/>
          <w:cols w:space="720"/>
          <w:docGrid w:linePitch="360"/>
        </w:sectPr>
      </w:pPr>
    </w:p>
    <w:p w14:paraId="311954FE" w14:textId="15F15FED" w:rsidR="00F3698E" w:rsidRPr="00F3698E" w:rsidRDefault="00F3698E" w:rsidP="00F3698E">
      <w:pPr>
        <w:pStyle w:val="Caption"/>
        <w:keepNext/>
        <w:jc w:val="center"/>
        <w:rPr>
          <w:smallCaps/>
          <w:sz w:val="24"/>
          <w:szCs w:val="24"/>
        </w:rPr>
      </w:pPr>
      <w:bookmarkStart w:id="14" w:name="_Ref35393818"/>
      <w:r w:rsidRPr="00F3698E">
        <w:rPr>
          <w:sz w:val="24"/>
          <w:szCs w:val="24"/>
        </w:rPr>
        <w:lastRenderedPageBreak/>
        <w:t xml:space="preserve">TABLE </w:t>
      </w:r>
      <w:r w:rsidRPr="00F3698E">
        <w:rPr>
          <w:sz w:val="24"/>
          <w:szCs w:val="24"/>
        </w:rPr>
        <w:fldChar w:fldCharType="begin"/>
      </w:r>
      <w:r w:rsidRPr="00F3698E">
        <w:rPr>
          <w:sz w:val="24"/>
          <w:szCs w:val="24"/>
        </w:rPr>
        <w:instrText xml:space="preserve"> SEQ Table \* ARABIC </w:instrText>
      </w:r>
      <w:r w:rsidRPr="00F3698E">
        <w:rPr>
          <w:sz w:val="24"/>
          <w:szCs w:val="24"/>
        </w:rPr>
        <w:fldChar w:fldCharType="separate"/>
      </w:r>
      <w:r w:rsidR="001A1C33">
        <w:rPr>
          <w:noProof/>
          <w:sz w:val="24"/>
          <w:szCs w:val="24"/>
        </w:rPr>
        <w:t>4</w:t>
      </w:r>
      <w:r w:rsidRPr="00F3698E">
        <w:rPr>
          <w:sz w:val="24"/>
          <w:szCs w:val="24"/>
        </w:rPr>
        <w:fldChar w:fldCharType="end"/>
      </w:r>
      <w:bookmarkEnd w:id="14"/>
      <w:r w:rsidR="00CF64B0">
        <w:rPr>
          <w:sz w:val="24"/>
          <w:szCs w:val="24"/>
        </w:rPr>
        <w:t xml:space="preserve">.  </w:t>
      </w:r>
      <w:r w:rsidRPr="00F3698E">
        <w:rPr>
          <w:smallCaps/>
          <w:sz w:val="24"/>
          <w:szCs w:val="24"/>
        </w:rPr>
        <w:t>5 examples of Javadoc/</w:t>
      </w:r>
      <w:proofErr w:type="spellStart"/>
      <w:r w:rsidRPr="00F3698E">
        <w:rPr>
          <w:smallCaps/>
          <w:sz w:val="24"/>
          <w:szCs w:val="24"/>
        </w:rPr>
        <w:t>Doxygen</w:t>
      </w:r>
      <w:proofErr w:type="spellEnd"/>
      <w:r w:rsidRPr="00F3698E">
        <w:rPr>
          <w:smallCaps/>
          <w:sz w:val="24"/>
          <w:szCs w:val="24"/>
        </w:rPr>
        <w:t xml:space="preserve"> comments</w:t>
      </w:r>
      <w:r w:rsidR="00CF64B0">
        <w:rPr>
          <w:smallCaps/>
          <w:sz w:val="24"/>
          <w:szCs w:val="24"/>
        </w:rPr>
        <w:t xml:space="preserve">.  </w:t>
      </w:r>
      <w:r w:rsidR="00451BCC">
        <w:rPr>
          <w:smallCaps/>
          <w:sz w:val="24"/>
          <w:szCs w:val="24"/>
        </w:rPr>
        <w:t xml:space="preserve">Comments </w:t>
      </w:r>
      <w:r w:rsidR="0007121B">
        <w:rPr>
          <w:smallCaps/>
          <w:sz w:val="24"/>
          <w:szCs w:val="24"/>
        </w:rPr>
        <w:t xml:space="preserve">3 and 4 are in the alternative methods for commenting when using </w:t>
      </w:r>
      <w:proofErr w:type="spellStart"/>
      <w:r w:rsidR="0007121B">
        <w:rPr>
          <w:smallCaps/>
          <w:sz w:val="24"/>
          <w:szCs w:val="24"/>
        </w:rPr>
        <w:t>Doxygen</w:t>
      </w:r>
      <w:proofErr w:type="spellEnd"/>
      <w:r w:rsidR="0007121B">
        <w:rPr>
          <w:smallCaps/>
          <w:sz w:val="24"/>
          <w:szCs w:val="24"/>
        </w:rPr>
        <w:t>/Javadoc</w:t>
      </w:r>
      <w:r w:rsidR="00CF64B0">
        <w:rPr>
          <w:smallCaps/>
          <w:sz w:val="24"/>
          <w:szCs w:val="24"/>
        </w:rPr>
        <w:t xml:space="preserve">.  </w:t>
      </w:r>
      <w:r w:rsidRPr="00F3698E">
        <w:rPr>
          <w:smallCaps/>
          <w:sz w:val="24"/>
          <w:szCs w:val="24"/>
        </w:rPr>
        <w:t xml:space="preserve">The last comment contain </w:t>
      </w:r>
      <w:r w:rsidR="00AF19A8">
        <w:rPr>
          <w:smallCaps/>
          <w:sz w:val="24"/>
          <w:szCs w:val="24"/>
        </w:rPr>
        <w:t>commented-out code</w:t>
      </w:r>
      <w:r w:rsidRPr="00F3698E">
        <w:rPr>
          <w:smallCaps/>
          <w:sz w:val="24"/>
          <w:szCs w:val="24"/>
        </w:rPr>
        <w:t>.</w:t>
      </w:r>
    </w:p>
    <w:tbl>
      <w:tblPr>
        <w:tblStyle w:val="TableGrid"/>
        <w:tblW w:w="0" w:type="auto"/>
        <w:tblLook w:val="04A0" w:firstRow="1" w:lastRow="0" w:firstColumn="1" w:lastColumn="0" w:noHBand="0" w:noVBand="1"/>
      </w:tblPr>
      <w:tblGrid>
        <w:gridCol w:w="9355"/>
        <w:gridCol w:w="3595"/>
      </w:tblGrid>
      <w:tr w:rsidR="00E912B6" w14:paraId="3EAB4D36" w14:textId="77777777" w:rsidTr="00397FA2">
        <w:tc>
          <w:tcPr>
            <w:tcW w:w="9355" w:type="dxa"/>
          </w:tcPr>
          <w:p w14:paraId="4660FF66" w14:textId="451EF2D9" w:rsidR="00E912B6" w:rsidRPr="00F3698E" w:rsidRDefault="00E912B6" w:rsidP="000E69C1">
            <w:pPr>
              <w:spacing w:line="259" w:lineRule="auto"/>
              <w:ind w:firstLine="0"/>
              <w:jc w:val="center"/>
              <w:rPr>
                <w:szCs w:val="24"/>
              </w:rPr>
            </w:pPr>
            <w:r w:rsidRPr="00D5236F">
              <w:rPr>
                <w:rStyle w:val="Code"/>
                <w:rFonts w:ascii="Times New Roman" w:hAnsi="Times New Roman"/>
                <w:b/>
                <w:bCs/>
                <w:i w:val="0"/>
                <w:iCs w:val="0"/>
              </w:rPr>
              <w:t>Comment</w:t>
            </w:r>
            <w:r w:rsidRPr="00D5236F">
              <w:rPr>
                <w:rStyle w:val="Code"/>
                <w:rFonts w:ascii="Times New Roman" w:hAnsi="Times New Roman"/>
                <w:b/>
                <w:bCs/>
              </w:rPr>
              <w:t xml:space="preserve"> </w:t>
            </w:r>
            <w:r w:rsidRPr="00D5236F">
              <w:rPr>
                <w:rStyle w:val="Code"/>
                <w:rFonts w:ascii="Times New Roman" w:hAnsi="Times New Roman"/>
                <w:b/>
                <w:bCs/>
                <w:i w:val="0"/>
                <w:iCs w:val="0"/>
              </w:rPr>
              <w:t>Samples</w:t>
            </w:r>
          </w:p>
        </w:tc>
        <w:tc>
          <w:tcPr>
            <w:tcW w:w="3595" w:type="dxa"/>
          </w:tcPr>
          <w:p w14:paraId="1232B736" w14:textId="4F573A6F" w:rsidR="00E912B6" w:rsidRDefault="00E912B6" w:rsidP="000E69C1">
            <w:pPr>
              <w:spacing w:line="259" w:lineRule="auto"/>
              <w:ind w:firstLine="0"/>
              <w:jc w:val="center"/>
              <w:rPr>
                <w:szCs w:val="24"/>
              </w:rPr>
            </w:pPr>
            <w:r w:rsidRPr="0034127D">
              <w:rPr>
                <w:b/>
                <w:bCs/>
                <w:szCs w:val="24"/>
              </w:rPr>
              <w:t>C</w:t>
            </w:r>
            <w:r w:rsidRPr="00D5236F">
              <w:rPr>
                <w:b/>
                <w:bCs/>
              </w:rPr>
              <w:t>omment Description</w:t>
            </w:r>
          </w:p>
        </w:tc>
      </w:tr>
      <w:tr w:rsidR="00E912B6" w14:paraId="5476D894" w14:textId="4A20E759" w:rsidTr="000E69C1">
        <w:tc>
          <w:tcPr>
            <w:tcW w:w="9355" w:type="dxa"/>
          </w:tcPr>
          <w:p w14:paraId="352F4FA0" w14:textId="77777777" w:rsidR="00E912B6" w:rsidRPr="00F3698E" w:rsidRDefault="00E912B6" w:rsidP="00E912B6">
            <w:pPr>
              <w:spacing w:line="259" w:lineRule="auto"/>
              <w:ind w:firstLine="0"/>
              <w:rPr>
                <w:szCs w:val="24"/>
              </w:rPr>
            </w:pPr>
            <w:r w:rsidRPr="00F3698E">
              <w:rPr>
                <w:szCs w:val="24"/>
              </w:rPr>
              <w:t>/**</w:t>
            </w:r>
          </w:p>
          <w:p w14:paraId="730E8E4E" w14:textId="67F9C164" w:rsidR="00E912B6" w:rsidRPr="00F3698E" w:rsidRDefault="00E912B6" w:rsidP="00E912B6">
            <w:pPr>
              <w:spacing w:line="259" w:lineRule="auto"/>
              <w:ind w:firstLine="0"/>
              <w:rPr>
                <w:szCs w:val="24"/>
              </w:rPr>
            </w:pPr>
            <w:r w:rsidRPr="00F3698E">
              <w:rPr>
                <w:szCs w:val="24"/>
              </w:rPr>
              <w:t xml:space="preserve"> * Adds a benchmark</w:t>
            </w:r>
            <w:r w:rsidR="00CF64B0">
              <w:rPr>
                <w:szCs w:val="24"/>
              </w:rPr>
              <w:t xml:space="preserve">.  </w:t>
            </w:r>
            <w:r w:rsidRPr="00F3698E">
              <w:rPr>
                <w:szCs w:val="24"/>
              </w:rPr>
              <w:t>Usually not called directly but instead through</w:t>
            </w:r>
          </w:p>
          <w:p w14:paraId="107636BB" w14:textId="737CFF4D" w:rsidR="00E912B6" w:rsidRPr="00F3698E" w:rsidRDefault="00E912B6" w:rsidP="00E912B6">
            <w:pPr>
              <w:spacing w:line="259" w:lineRule="auto"/>
              <w:ind w:firstLine="0"/>
              <w:rPr>
                <w:szCs w:val="24"/>
              </w:rPr>
            </w:pPr>
            <w:r w:rsidRPr="00F3698E">
              <w:rPr>
                <w:szCs w:val="24"/>
              </w:rPr>
              <w:t xml:space="preserve"> * the macro BENCHMARK defined below</w:t>
            </w:r>
            <w:r w:rsidR="00CF64B0">
              <w:rPr>
                <w:szCs w:val="24"/>
              </w:rPr>
              <w:t xml:space="preserve">.  </w:t>
            </w:r>
            <w:r w:rsidRPr="00F3698E">
              <w:rPr>
                <w:szCs w:val="24"/>
              </w:rPr>
              <w:t>The lambda function involved</w:t>
            </w:r>
          </w:p>
          <w:p w14:paraId="221E6918" w14:textId="77777777" w:rsidR="00E912B6" w:rsidRPr="00F3698E" w:rsidRDefault="00E912B6" w:rsidP="00E912B6">
            <w:pPr>
              <w:spacing w:line="259" w:lineRule="auto"/>
              <w:ind w:firstLine="0"/>
              <w:rPr>
                <w:szCs w:val="24"/>
              </w:rPr>
            </w:pPr>
            <w:r w:rsidRPr="00F3698E">
              <w:rPr>
                <w:szCs w:val="24"/>
              </w:rPr>
              <w:t xml:space="preserve"> * must take exactly one parameter of type unsigned, and the benchmark</w:t>
            </w:r>
          </w:p>
          <w:p w14:paraId="03B28A4D" w14:textId="77777777" w:rsidR="00E912B6" w:rsidRPr="00F3698E" w:rsidRDefault="00E912B6" w:rsidP="00E912B6">
            <w:pPr>
              <w:spacing w:line="259" w:lineRule="auto"/>
              <w:ind w:firstLine="0"/>
              <w:rPr>
                <w:szCs w:val="24"/>
              </w:rPr>
            </w:pPr>
            <w:r w:rsidRPr="00F3698E">
              <w:rPr>
                <w:szCs w:val="24"/>
              </w:rPr>
              <w:t xml:space="preserve"> * uses it with counter semantics (iteration occurs inside the</w:t>
            </w:r>
          </w:p>
          <w:p w14:paraId="73705182" w14:textId="77777777" w:rsidR="00E912B6" w:rsidRPr="00F3698E" w:rsidRDefault="00E912B6" w:rsidP="00E912B6">
            <w:pPr>
              <w:spacing w:line="259" w:lineRule="auto"/>
              <w:ind w:firstLine="0"/>
              <w:rPr>
                <w:szCs w:val="24"/>
              </w:rPr>
            </w:pPr>
            <w:r w:rsidRPr="00F3698E">
              <w:rPr>
                <w:szCs w:val="24"/>
              </w:rPr>
              <w:t xml:space="preserve"> * function).</w:t>
            </w:r>
          </w:p>
          <w:p w14:paraId="09211031" w14:textId="36F3E881" w:rsidR="00E912B6" w:rsidRDefault="00E912B6" w:rsidP="00E912B6">
            <w:pPr>
              <w:spacing w:line="259" w:lineRule="auto"/>
              <w:ind w:firstLine="0"/>
              <w:rPr>
                <w:szCs w:val="24"/>
              </w:rPr>
            </w:pPr>
            <w:r w:rsidRPr="00F3698E">
              <w:rPr>
                <w:szCs w:val="24"/>
              </w:rPr>
              <w:t xml:space="preserve"> */</w:t>
            </w:r>
          </w:p>
        </w:tc>
        <w:tc>
          <w:tcPr>
            <w:tcW w:w="3595" w:type="dxa"/>
          </w:tcPr>
          <w:p w14:paraId="6B5818B2" w14:textId="2522B33F" w:rsidR="00E912B6" w:rsidRPr="00F3698E" w:rsidRDefault="00E912B6" w:rsidP="00E912B6">
            <w:pPr>
              <w:spacing w:line="259" w:lineRule="auto"/>
              <w:ind w:firstLine="0"/>
              <w:rPr>
                <w:szCs w:val="24"/>
              </w:rPr>
            </w:pPr>
            <w:r>
              <w:rPr>
                <w:szCs w:val="24"/>
              </w:rPr>
              <w:t xml:space="preserve">This comment is a simple sample of a </w:t>
            </w:r>
            <w:proofErr w:type="spellStart"/>
            <w:r>
              <w:rPr>
                <w:szCs w:val="24"/>
              </w:rPr>
              <w:t>Doxygen</w:t>
            </w:r>
            <w:proofErr w:type="spellEnd"/>
            <w:r>
              <w:rPr>
                <w:szCs w:val="24"/>
              </w:rPr>
              <w:t>/Javadoc comment with no special markers or extra features.</w:t>
            </w:r>
          </w:p>
        </w:tc>
      </w:tr>
      <w:tr w:rsidR="00E912B6" w14:paraId="2D5B7B40" w14:textId="4C90ACA3" w:rsidTr="000E69C1">
        <w:tc>
          <w:tcPr>
            <w:tcW w:w="9355" w:type="dxa"/>
          </w:tcPr>
          <w:p w14:paraId="2A4CA969" w14:textId="77777777" w:rsidR="00E912B6" w:rsidRPr="00FC1765" w:rsidRDefault="00E912B6" w:rsidP="00E912B6">
            <w:pPr>
              <w:spacing w:line="259" w:lineRule="auto"/>
              <w:ind w:firstLine="0"/>
              <w:rPr>
                <w:szCs w:val="24"/>
              </w:rPr>
            </w:pPr>
            <w:r w:rsidRPr="00FC1765">
              <w:rPr>
                <w:szCs w:val="24"/>
              </w:rPr>
              <w:t>/**</w:t>
            </w:r>
          </w:p>
          <w:p w14:paraId="5A0BD96A" w14:textId="77777777" w:rsidR="00E912B6" w:rsidRPr="00FC1765" w:rsidRDefault="00E912B6" w:rsidP="00E912B6">
            <w:pPr>
              <w:spacing w:line="259" w:lineRule="auto"/>
              <w:ind w:firstLine="0"/>
              <w:rPr>
                <w:szCs w:val="24"/>
              </w:rPr>
            </w:pPr>
            <w:r w:rsidRPr="00FC1765">
              <w:rPr>
                <w:szCs w:val="24"/>
              </w:rPr>
              <w:t xml:space="preserve">         * Appends the specified number of low-order bits of the specified value to this</w:t>
            </w:r>
          </w:p>
          <w:p w14:paraId="13A0A129" w14:textId="1D5B3558" w:rsidR="00E912B6" w:rsidRPr="00FC1765" w:rsidRDefault="00E912B6" w:rsidP="00E912B6">
            <w:pPr>
              <w:spacing w:line="259" w:lineRule="auto"/>
              <w:ind w:firstLine="0"/>
              <w:rPr>
                <w:szCs w:val="24"/>
              </w:rPr>
            </w:pPr>
            <w:r w:rsidRPr="00FC1765">
              <w:rPr>
                <w:szCs w:val="24"/>
              </w:rPr>
              <w:t xml:space="preserve">         * buffer</w:t>
            </w:r>
            <w:r w:rsidR="00CF64B0">
              <w:rPr>
                <w:szCs w:val="24"/>
              </w:rPr>
              <w:t xml:space="preserve">.  </w:t>
            </w:r>
            <w:r w:rsidRPr="00FC1765">
              <w:rPr>
                <w:szCs w:val="24"/>
              </w:rPr>
              <w:t xml:space="preserve">Requires 0 </w:t>
            </w:r>
            <w:r>
              <w:rPr>
                <w:szCs w:val="24"/>
              </w:rPr>
              <w:t>&lt;</w:t>
            </w:r>
            <w:proofErr w:type="gramStart"/>
            <w:r>
              <w:rPr>
                <w:szCs w:val="24"/>
              </w:rPr>
              <w:t xml:space="preserve">= </w:t>
            </w:r>
            <w:r w:rsidRPr="00FC1765">
              <w:rPr>
                <w:szCs w:val="24"/>
              </w:rPr>
              <w:t xml:space="preserve"> </w:t>
            </w:r>
            <w:proofErr w:type="spellStart"/>
            <w:r w:rsidRPr="00FC1765">
              <w:rPr>
                <w:szCs w:val="24"/>
              </w:rPr>
              <w:t>len</w:t>
            </w:r>
            <w:proofErr w:type="spellEnd"/>
            <w:proofErr w:type="gramEnd"/>
            <w:r w:rsidRPr="00FC1765">
              <w:rPr>
                <w:szCs w:val="24"/>
              </w:rPr>
              <w:t xml:space="preserve"> </w:t>
            </w:r>
            <w:r>
              <w:rPr>
                <w:szCs w:val="24"/>
              </w:rPr>
              <w:t xml:space="preserve">&lt;= </w:t>
            </w:r>
            <w:r w:rsidRPr="00FC1765">
              <w:rPr>
                <w:szCs w:val="24"/>
              </w:rPr>
              <w:t xml:space="preserve"> 31 and 0 </w:t>
            </w:r>
            <w:r>
              <w:rPr>
                <w:szCs w:val="24"/>
              </w:rPr>
              <w:t>&lt;=</w:t>
            </w:r>
            <w:r w:rsidRPr="00FC1765">
              <w:rPr>
                <w:szCs w:val="24"/>
              </w:rPr>
              <w:t xml:space="preserve"> </w:t>
            </w:r>
            <w:proofErr w:type="spellStart"/>
            <w:r w:rsidRPr="00FC1765">
              <w:rPr>
                <w:szCs w:val="24"/>
              </w:rPr>
              <w:t>val</w:t>
            </w:r>
            <w:proofErr w:type="spellEnd"/>
            <w:r w:rsidRPr="00FC1765">
              <w:rPr>
                <w:szCs w:val="24"/>
              </w:rPr>
              <w:t xml:space="preserve"> </w:t>
            </w:r>
            <w:r>
              <w:rPr>
                <w:szCs w:val="24"/>
              </w:rPr>
              <w:t>&gt;</w:t>
            </w:r>
            <w:r w:rsidRPr="00FC1765">
              <w:rPr>
                <w:szCs w:val="24"/>
              </w:rPr>
              <w:t>2&lt;sup&gt;</w:t>
            </w:r>
            <w:proofErr w:type="spellStart"/>
            <w:r w:rsidRPr="00FC1765">
              <w:rPr>
                <w:szCs w:val="24"/>
              </w:rPr>
              <w:t>len</w:t>
            </w:r>
            <w:proofErr w:type="spellEnd"/>
            <w:r w:rsidRPr="00FC1765">
              <w:rPr>
                <w:szCs w:val="24"/>
              </w:rPr>
              <w:t>&lt;/sup&gt;.</w:t>
            </w:r>
          </w:p>
          <w:p w14:paraId="145359B8"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val</w:t>
            </w:r>
            <w:proofErr w:type="spellEnd"/>
            <w:r w:rsidRPr="00FC1765">
              <w:rPr>
                <w:szCs w:val="24"/>
              </w:rPr>
              <w:t xml:space="preserve"> the value to append</w:t>
            </w:r>
          </w:p>
          <w:p w14:paraId="5CA5A7AE" w14:textId="77777777" w:rsidR="00E912B6" w:rsidRPr="00FC1765" w:rsidRDefault="00E912B6" w:rsidP="00E912B6">
            <w:pPr>
              <w:spacing w:line="259" w:lineRule="auto"/>
              <w:ind w:firstLine="0"/>
              <w:rPr>
                <w:szCs w:val="24"/>
              </w:rPr>
            </w:pPr>
            <w:r w:rsidRPr="00FC1765">
              <w:rPr>
                <w:szCs w:val="24"/>
              </w:rPr>
              <w:t xml:space="preserve">         * @param </w:t>
            </w:r>
            <w:proofErr w:type="spellStart"/>
            <w:r w:rsidRPr="00FC1765">
              <w:rPr>
                <w:szCs w:val="24"/>
              </w:rPr>
              <w:t>len</w:t>
            </w:r>
            <w:proofErr w:type="spellEnd"/>
            <w:r w:rsidRPr="00FC1765">
              <w:rPr>
                <w:szCs w:val="24"/>
              </w:rPr>
              <w:t xml:space="preserve"> the number of low-order bits in the value to take</w:t>
            </w:r>
          </w:p>
          <w:p w14:paraId="5A1EB51F"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IllegalArgumentException</w:t>
            </w:r>
            <w:proofErr w:type="spellEnd"/>
            <w:r w:rsidRPr="00FC1765">
              <w:rPr>
                <w:szCs w:val="24"/>
              </w:rPr>
              <w:t xml:space="preserve"> if the value or number of bits is out of range</w:t>
            </w:r>
          </w:p>
          <w:p w14:paraId="67174A37" w14:textId="77777777" w:rsidR="00E912B6" w:rsidRPr="00FC1765" w:rsidRDefault="00E912B6" w:rsidP="00E912B6">
            <w:pPr>
              <w:spacing w:line="259" w:lineRule="auto"/>
              <w:ind w:firstLine="0"/>
              <w:rPr>
                <w:szCs w:val="24"/>
              </w:rPr>
            </w:pPr>
            <w:r w:rsidRPr="00FC1765">
              <w:rPr>
                <w:szCs w:val="24"/>
              </w:rPr>
              <w:t xml:space="preserve">         * @throws </w:t>
            </w:r>
            <w:proofErr w:type="spellStart"/>
            <w:r w:rsidRPr="00FC1765">
              <w:rPr>
                <w:szCs w:val="24"/>
              </w:rPr>
              <w:t>IllegalStateException</w:t>
            </w:r>
            <w:proofErr w:type="spellEnd"/>
            <w:r w:rsidRPr="00FC1765">
              <w:rPr>
                <w:szCs w:val="24"/>
              </w:rPr>
              <w:t xml:space="preserve"> if appending the data</w:t>
            </w:r>
          </w:p>
          <w:p w14:paraId="038705AA" w14:textId="77777777" w:rsidR="00E912B6" w:rsidRPr="00FC1765" w:rsidRDefault="00E912B6" w:rsidP="00E912B6">
            <w:pPr>
              <w:spacing w:line="259" w:lineRule="auto"/>
              <w:ind w:firstLine="0"/>
              <w:rPr>
                <w:szCs w:val="24"/>
              </w:rPr>
            </w:pPr>
            <w:r w:rsidRPr="00FC1765">
              <w:rPr>
                <w:szCs w:val="24"/>
              </w:rPr>
              <w:t xml:space="preserve">         * would make </w:t>
            </w:r>
            <w:proofErr w:type="spellStart"/>
            <w:r w:rsidRPr="00FC1765">
              <w:rPr>
                <w:szCs w:val="24"/>
              </w:rPr>
              <w:t>bitLength</w:t>
            </w:r>
            <w:proofErr w:type="spellEnd"/>
            <w:r w:rsidRPr="00FC1765">
              <w:rPr>
                <w:szCs w:val="24"/>
              </w:rPr>
              <w:t xml:space="preserve"> exceed </w:t>
            </w:r>
            <w:proofErr w:type="spellStart"/>
            <w:r w:rsidRPr="00FC1765">
              <w:rPr>
                <w:szCs w:val="24"/>
              </w:rPr>
              <w:t>Integer.MAX_VALUE</w:t>
            </w:r>
            <w:proofErr w:type="spellEnd"/>
          </w:p>
          <w:p w14:paraId="7098B4C2" w14:textId="6DF0EA86" w:rsidR="00E912B6" w:rsidRDefault="00E912B6" w:rsidP="00E912B6">
            <w:pPr>
              <w:spacing w:line="259" w:lineRule="auto"/>
              <w:ind w:firstLine="0"/>
              <w:rPr>
                <w:szCs w:val="24"/>
              </w:rPr>
            </w:pPr>
            <w:r w:rsidRPr="00FC1765">
              <w:rPr>
                <w:szCs w:val="24"/>
              </w:rPr>
              <w:t xml:space="preserve">         */</w:t>
            </w:r>
          </w:p>
        </w:tc>
        <w:tc>
          <w:tcPr>
            <w:tcW w:w="3595" w:type="dxa"/>
          </w:tcPr>
          <w:p w14:paraId="653BD855" w14:textId="1E40DA4B" w:rsidR="00E912B6" w:rsidRPr="00FC1765" w:rsidRDefault="00E912B6" w:rsidP="00E912B6">
            <w:pPr>
              <w:spacing w:line="259" w:lineRule="auto"/>
              <w:ind w:firstLine="0"/>
              <w:rPr>
                <w:szCs w:val="24"/>
              </w:rPr>
            </w:pPr>
            <w:r>
              <w:rPr>
                <w:szCs w:val="24"/>
              </w:rPr>
              <w:t xml:space="preserve">This comment is a sample of a </w:t>
            </w:r>
            <w:proofErr w:type="spellStart"/>
            <w:r>
              <w:rPr>
                <w:szCs w:val="24"/>
              </w:rPr>
              <w:t>Doxygen</w:t>
            </w:r>
            <w:proofErr w:type="spellEnd"/>
            <w:r>
              <w:rPr>
                <w:szCs w:val="24"/>
              </w:rPr>
              <w:t>/Javadoc comment that includes hyperlinks to both parameters and exceptions.</w:t>
            </w:r>
          </w:p>
        </w:tc>
      </w:tr>
      <w:tr w:rsidR="00E912B6" w14:paraId="05D38644" w14:textId="15EDF476" w:rsidTr="000E69C1">
        <w:tc>
          <w:tcPr>
            <w:tcW w:w="9355" w:type="dxa"/>
          </w:tcPr>
          <w:p w14:paraId="6FC59904" w14:textId="75CC306C" w:rsidR="00E912B6" w:rsidRPr="00FC1765" w:rsidRDefault="00E912B6" w:rsidP="00E912B6">
            <w:pPr>
              <w:spacing w:line="259" w:lineRule="auto"/>
              <w:ind w:firstLine="0"/>
              <w:rPr>
                <w:szCs w:val="24"/>
              </w:rPr>
            </w:pPr>
            <w:r w:rsidRPr="00FC1765">
              <w:rPr>
                <w:szCs w:val="24"/>
              </w:rPr>
              <w:t>/// Construct an alive Account, with given endowment, for either a normal (non-contract)</w:t>
            </w:r>
          </w:p>
          <w:p w14:paraId="7047995D" w14:textId="1168B8EA" w:rsidR="00E912B6" w:rsidRDefault="00E912B6" w:rsidP="00E912B6">
            <w:pPr>
              <w:spacing w:line="259" w:lineRule="auto"/>
              <w:ind w:firstLine="0"/>
              <w:rPr>
                <w:szCs w:val="24"/>
              </w:rPr>
            </w:pPr>
            <w:r w:rsidRPr="00FC1765">
              <w:rPr>
                <w:szCs w:val="24"/>
              </w:rPr>
              <w:t xml:space="preserve">/// </w:t>
            </w:r>
            <w:r>
              <w:rPr>
                <w:szCs w:val="24"/>
              </w:rPr>
              <w:t xml:space="preserve">account </w:t>
            </w:r>
            <w:r w:rsidRPr="00FC1765">
              <w:rPr>
                <w:szCs w:val="24"/>
              </w:rPr>
              <w:t>or for a contract account in the conception phase, where the code is not yet known.</w:t>
            </w:r>
          </w:p>
        </w:tc>
        <w:tc>
          <w:tcPr>
            <w:tcW w:w="3595" w:type="dxa"/>
          </w:tcPr>
          <w:p w14:paraId="64C81BEC" w14:textId="60E97A0A" w:rsidR="00E912B6" w:rsidRPr="00FC1765" w:rsidRDefault="00E912B6" w:rsidP="00E912B6">
            <w:pPr>
              <w:spacing w:line="259" w:lineRule="auto"/>
              <w:ind w:firstLine="0"/>
              <w:rPr>
                <w:szCs w:val="24"/>
              </w:rPr>
            </w:pPr>
            <w:r>
              <w:rPr>
                <w:szCs w:val="24"/>
              </w:rPr>
              <w:t xml:space="preserve">This comment is a sample of </w:t>
            </w:r>
            <w:proofErr w:type="spellStart"/>
            <w:r>
              <w:rPr>
                <w:szCs w:val="24"/>
              </w:rPr>
              <w:t>Doxygen</w:t>
            </w:r>
            <w:proofErr w:type="spellEnd"/>
            <w:r>
              <w:rPr>
                <w:szCs w:val="24"/>
              </w:rPr>
              <w:t>/Javadoc that is using the /// rather than /** and */ to block off a comment.</w:t>
            </w:r>
          </w:p>
        </w:tc>
      </w:tr>
      <w:tr w:rsidR="00E912B6" w14:paraId="4353F986" w14:textId="236C55CB" w:rsidTr="000E69C1">
        <w:tc>
          <w:tcPr>
            <w:tcW w:w="9355" w:type="dxa"/>
          </w:tcPr>
          <w:p w14:paraId="24720E60" w14:textId="77777777" w:rsidR="00E912B6" w:rsidRPr="002543A1" w:rsidRDefault="00E912B6" w:rsidP="00E912B6">
            <w:pPr>
              <w:spacing w:line="259" w:lineRule="auto"/>
              <w:ind w:firstLine="0"/>
              <w:rPr>
                <w:szCs w:val="24"/>
              </w:rPr>
            </w:pPr>
            <w:r w:rsidRPr="002543A1">
              <w:rPr>
                <w:szCs w:val="24"/>
              </w:rPr>
              <w:t>/*!</w:t>
            </w:r>
          </w:p>
          <w:p w14:paraId="469E4B99" w14:textId="77777777" w:rsidR="00E912B6" w:rsidRPr="002543A1" w:rsidRDefault="00E912B6" w:rsidP="00E912B6">
            <w:pPr>
              <w:spacing w:line="259" w:lineRule="auto"/>
              <w:ind w:firstLine="0"/>
              <w:rPr>
                <w:szCs w:val="24"/>
              </w:rPr>
            </w:pPr>
            <w:r w:rsidRPr="002543A1">
              <w:rPr>
                <w:szCs w:val="24"/>
              </w:rPr>
              <w:t xml:space="preserve"> Copyright (C) 2002, 2003 </w:t>
            </w:r>
            <w:proofErr w:type="spellStart"/>
            <w:r w:rsidRPr="002543A1">
              <w:rPr>
                <w:szCs w:val="24"/>
              </w:rPr>
              <w:t>Sadruddin</w:t>
            </w:r>
            <w:proofErr w:type="spellEnd"/>
            <w:r w:rsidRPr="002543A1">
              <w:rPr>
                <w:szCs w:val="24"/>
              </w:rPr>
              <w:t xml:space="preserve"> </w:t>
            </w:r>
            <w:proofErr w:type="spellStart"/>
            <w:r w:rsidRPr="002543A1">
              <w:rPr>
                <w:szCs w:val="24"/>
              </w:rPr>
              <w:t>Rejeb</w:t>
            </w:r>
            <w:proofErr w:type="spellEnd"/>
          </w:p>
          <w:p w14:paraId="41C6F470" w14:textId="77777777" w:rsidR="00E912B6" w:rsidRPr="002543A1" w:rsidRDefault="00E912B6" w:rsidP="00E912B6">
            <w:pPr>
              <w:spacing w:line="259" w:lineRule="auto"/>
              <w:ind w:firstLine="0"/>
              <w:rPr>
                <w:szCs w:val="24"/>
              </w:rPr>
            </w:pPr>
            <w:r w:rsidRPr="002543A1">
              <w:rPr>
                <w:szCs w:val="24"/>
              </w:rPr>
              <w:t xml:space="preserve"> Copyright (C) 2004 Ferdinando </w:t>
            </w:r>
            <w:proofErr w:type="spellStart"/>
            <w:r w:rsidRPr="002543A1">
              <w:rPr>
                <w:szCs w:val="24"/>
              </w:rPr>
              <w:t>Ametrano</w:t>
            </w:r>
            <w:proofErr w:type="spellEnd"/>
          </w:p>
          <w:p w14:paraId="089C4DF3" w14:textId="77777777" w:rsidR="00E912B6" w:rsidRPr="002543A1" w:rsidRDefault="00E912B6" w:rsidP="00E912B6">
            <w:pPr>
              <w:spacing w:line="259" w:lineRule="auto"/>
              <w:ind w:firstLine="0"/>
              <w:rPr>
                <w:szCs w:val="24"/>
              </w:rPr>
            </w:pPr>
            <w:r w:rsidRPr="002543A1">
              <w:rPr>
                <w:szCs w:val="24"/>
              </w:rPr>
              <w:t xml:space="preserve"> Copyright (C) 2005, 2006, 2007 </w:t>
            </w:r>
            <w:proofErr w:type="spellStart"/>
            <w:r w:rsidRPr="002543A1">
              <w:rPr>
                <w:szCs w:val="24"/>
              </w:rPr>
              <w:t>StatPro</w:t>
            </w:r>
            <w:proofErr w:type="spellEnd"/>
            <w:r w:rsidRPr="002543A1">
              <w:rPr>
                <w:szCs w:val="24"/>
              </w:rPr>
              <w:t xml:space="preserve"> Italia </w:t>
            </w:r>
            <w:proofErr w:type="spellStart"/>
            <w:r w:rsidRPr="002543A1">
              <w:rPr>
                <w:szCs w:val="24"/>
              </w:rPr>
              <w:t>srl</w:t>
            </w:r>
            <w:proofErr w:type="spellEnd"/>
          </w:p>
          <w:p w14:paraId="6F670DE9" w14:textId="77777777" w:rsidR="00E912B6" w:rsidRPr="002543A1" w:rsidRDefault="00E912B6" w:rsidP="00E912B6">
            <w:pPr>
              <w:spacing w:line="259" w:lineRule="auto"/>
              <w:ind w:firstLine="0"/>
              <w:rPr>
                <w:szCs w:val="24"/>
              </w:rPr>
            </w:pPr>
          </w:p>
          <w:p w14:paraId="5F8D8B0B" w14:textId="77777777" w:rsidR="00E912B6" w:rsidRPr="002543A1" w:rsidRDefault="00E912B6" w:rsidP="00E912B6">
            <w:pPr>
              <w:spacing w:line="259" w:lineRule="auto"/>
              <w:ind w:firstLine="0"/>
              <w:rPr>
                <w:szCs w:val="24"/>
              </w:rPr>
            </w:pPr>
            <w:r w:rsidRPr="002543A1">
              <w:rPr>
                <w:szCs w:val="24"/>
              </w:rPr>
              <w:t xml:space="preserve"> This file is part of </w:t>
            </w:r>
            <w:proofErr w:type="spellStart"/>
            <w:r w:rsidRPr="002543A1">
              <w:rPr>
                <w:szCs w:val="24"/>
              </w:rPr>
              <w:t>QuantLib</w:t>
            </w:r>
            <w:proofErr w:type="spellEnd"/>
            <w:r w:rsidRPr="002543A1">
              <w:rPr>
                <w:szCs w:val="24"/>
              </w:rPr>
              <w:t>, a free-software/open-source library</w:t>
            </w:r>
          </w:p>
          <w:p w14:paraId="541C184F" w14:textId="77777777" w:rsidR="00E912B6" w:rsidRPr="002543A1" w:rsidRDefault="00E912B6" w:rsidP="00E912B6">
            <w:pPr>
              <w:spacing w:line="259" w:lineRule="auto"/>
              <w:ind w:firstLine="0"/>
              <w:rPr>
                <w:szCs w:val="24"/>
              </w:rPr>
            </w:pPr>
            <w:r w:rsidRPr="002543A1">
              <w:rPr>
                <w:szCs w:val="24"/>
              </w:rPr>
              <w:t xml:space="preserve"> for financial quantitative analysts and developers - http://quantlib.org/</w:t>
            </w:r>
          </w:p>
          <w:p w14:paraId="54DD7D71" w14:textId="77777777" w:rsidR="00E912B6" w:rsidRPr="002543A1" w:rsidRDefault="00E912B6" w:rsidP="00E912B6">
            <w:pPr>
              <w:spacing w:line="259" w:lineRule="auto"/>
              <w:ind w:firstLine="0"/>
              <w:rPr>
                <w:szCs w:val="24"/>
              </w:rPr>
            </w:pPr>
          </w:p>
          <w:p w14:paraId="502243B9" w14:textId="77777777" w:rsidR="00E912B6" w:rsidRPr="002543A1" w:rsidRDefault="00E912B6" w:rsidP="00E912B6">
            <w:pPr>
              <w:spacing w:line="259" w:lineRule="auto"/>
              <w:ind w:firstLine="0"/>
              <w:rPr>
                <w:szCs w:val="24"/>
              </w:rPr>
            </w:pPr>
            <w:r w:rsidRPr="002543A1">
              <w:rPr>
                <w:szCs w:val="24"/>
              </w:rPr>
              <w:t xml:space="preserve"> </w:t>
            </w:r>
            <w:proofErr w:type="spellStart"/>
            <w:r w:rsidRPr="002543A1">
              <w:rPr>
                <w:szCs w:val="24"/>
              </w:rPr>
              <w:t>QuantLib</w:t>
            </w:r>
            <w:proofErr w:type="spellEnd"/>
            <w:r w:rsidRPr="002543A1">
              <w:rPr>
                <w:szCs w:val="24"/>
              </w:rPr>
              <w:t xml:space="preserve"> is free software: you can redistribute it and/or modify it</w:t>
            </w:r>
          </w:p>
          <w:p w14:paraId="4D8CEAB8" w14:textId="4F1A3AEC" w:rsidR="00E912B6" w:rsidRPr="002543A1" w:rsidRDefault="00E912B6" w:rsidP="00E912B6">
            <w:pPr>
              <w:spacing w:line="259" w:lineRule="auto"/>
              <w:ind w:firstLine="0"/>
              <w:rPr>
                <w:szCs w:val="24"/>
              </w:rPr>
            </w:pPr>
            <w:r w:rsidRPr="002543A1">
              <w:rPr>
                <w:szCs w:val="24"/>
              </w:rPr>
              <w:t xml:space="preserve"> under the terms of the </w:t>
            </w:r>
            <w:proofErr w:type="spellStart"/>
            <w:r w:rsidRPr="002543A1">
              <w:rPr>
                <w:szCs w:val="24"/>
              </w:rPr>
              <w:t>QuantLib</w:t>
            </w:r>
            <w:proofErr w:type="spellEnd"/>
            <w:r w:rsidRPr="002543A1">
              <w:rPr>
                <w:szCs w:val="24"/>
              </w:rPr>
              <w:t xml:space="preserve"> license</w:t>
            </w:r>
            <w:r w:rsidR="00CF64B0">
              <w:rPr>
                <w:szCs w:val="24"/>
              </w:rPr>
              <w:t xml:space="preserve">.  </w:t>
            </w:r>
            <w:r w:rsidRPr="002543A1">
              <w:rPr>
                <w:szCs w:val="24"/>
              </w:rPr>
              <w:t>You should have received a</w:t>
            </w:r>
          </w:p>
          <w:p w14:paraId="32157EDE" w14:textId="77777777" w:rsidR="00E912B6" w:rsidRPr="002543A1" w:rsidRDefault="00E912B6" w:rsidP="00E912B6">
            <w:pPr>
              <w:spacing w:line="259" w:lineRule="auto"/>
              <w:ind w:firstLine="0"/>
              <w:rPr>
                <w:szCs w:val="24"/>
              </w:rPr>
            </w:pPr>
            <w:r w:rsidRPr="002543A1">
              <w:rPr>
                <w:szCs w:val="24"/>
              </w:rPr>
              <w:t xml:space="preserve"> copy of the license along with this program; if not, please email</w:t>
            </w:r>
          </w:p>
          <w:p w14:paraId="7DB0E54F" w14:textId="3C53544A" w:rsidR="00E912B6" w:rsidRPr="002543A1" w:rsidRDefault="00E912B6" w:rsidP="00E912B6">
            <w:pPr>
              <w:spacing w:line="259" w:lineRule="auto"/>
              <w:ind w:firstLine="0"/>
              <w:rPr>
                <w:szCs w:val="24"/>
              </w:rPr>
            </w:pPr>
            <w:r w:rsidRPr="002543A1">
              <w:rPr>
                <w:szCs w:val="24"/>
              </w:rPr>
              <w:t xml:space="preserve"> &lt;quantlib-dev@lists.sf.net&gt;</w:t>
            </w:r>
            <w:r w:rsidR="00CF64B0">
              <w:rPr>
                <w:szCs w:val="24"/>
              </w:rPr>
              <w:t xml:space="preserve">.  </w:t>
            </w:r>
            <w:r w:rsidRPr="002543A1">
              <w:rPr>
                <w:szCs w:val="24"/>
              </w:rPr>
              <w:t>The license is also available online at</w:t>
            </w:r>
          </w:p>
          <w:p w14:paraId="0659FFAA" w14:textId="77777777" w:rsidR="00E912B6" w:rsidRPr="002543A1" w:rsidRDefault="00E912B6" w:rsidP="00E912B6">
            <w:pPr>
              <w:spacing w:line="259" w:lineRule="auto"/>
              <w:ind w:firstLine="0"/>
              <w:rPr>
                <w:szCs w:val="24"/>
              </w:rPr>
            </w:pPr>
            <w:r w:rsidRPr="002543A1">
              <w:rPr>
                <w:szCs w:val="24"/>
              </w:rPr>
              <w:t xml:space="preserve"> &lt;http://quantlib.org/license.shtml&gt;.</w:t>
            </w:r>
          </w:p>
          <w:p w14:paraId="45B1C8E4" w14:textId="77777777" w:rsidR="00E912B6" w:rsidRPr="002543A1" w:rsidRDefault="00E912B6" w:rsidP="00E912B6">
            <w:pPr>
              <w:spacing w:line="259" w:lineRule="auto"/>
              <w:ind w:firstLine="0"/>
              <w:rPr>
                <w:szCs w:val="24"/>
              </w:rPr>
            </w:pPr>
          </w:p>
          <w:p w14:paraId="5074AC24" w14:textId="77777777" w:rsidR="00E912B6" w:rsidRPr="002543A1" w:rsidRDefault="00E912B6" w:rsidP="00E912B6">
            <w:pPr>
              <w:spacing w:line="259" w:lineRule="auto"/>
              <w:ind w:firstLine="0"/>
              <w:rPr>
                <w:szCs w:val="24"/>
              </w:rPr>
            </w:pPr>
            <w:r w:rsidRPr="002543A1">
              <w:rPr>
                <w:szCs w:val="24"/>
              </w:rPr>
              <w:t xml:space="preserve"> This program is distributed in the hope that it will be useful, but WITHOUT</w:t>
            </w:r>
          </w:p>
          <w:p w14:paraId="26FCCEB3" w14:textId="77777777" w:rsidR="00E912B6" w:rsidRPr="002543A1" w:rsidRDefault="00E912B6" w:rsidP="00E912B6">
            <w:pPr>
              <w:spacing w:line="259" w:lineRule="auto"/>
              <w:ind w:firstLine="0"/>
              <w:rPr>
                <w:szCs w:val="24"/>
              </w:rPr>
            </w:pPr>
            <w:r w:rsidRPr="002543A1">
              <w:rPr>
                <w:szCs w:val="24"/>
              </w:rPr>
              <w:t xml:space="preserve"> ANY WARRANTY; without even the implied warranty of MERCHANTABILITY or FITNESS</w:t>
            </w:r>
          </w:p>
          <w:p w14:paraId="4B9278E7" w14:textId="63D56B94" w:rsidR="00E912B6" w:rsidRPr="002543A1" w:rsidRDefault="00E912B6" w:rsidP="00E912B6">
            <w:pPr>
              <w:spacing w:line="259" w:lineRule="auto"/>
              <w:ind w:firstLine="0"/>
              <w:rPr>
                <w:szCs w:val="24"/>
              </w:rPr>
            </w:pPr>
            <w:r w:rsidRPr="002543A1">
              <w:rPr>
                <w:szCs w:val="24"/>
              </w:rPr>
              <w:t xml:space="preserve"> FOR A PARTICULAR PURPOSE</w:t>
            </w:r>
            <w:r w:rsidR="00CF64B0">
              <w:rPr>
                <w:szCs w:val="24"/>
              </w:rPr>
              <w:t xml:space="preserve">.  </w:t>
            </w:r>
            <w:r w:rsidRPr="002543A1">
              <w:rPr>
                <w:szCs w:val="24"/>
              </w:rPr>
              <w:t>See the license for more details.</w:t>
            </w:r>
          </w:p>
          <w:p w14:paraId="63CCCFFD" w14:textId="4D350185" w:rsidR="00E912B6" w:rsidRDefault="00E912B6" w:rsidP="00E912B6">
            <w:pPr>
              <w:spacing w:line="259" w:lineRule="auto"/>
              <w:ind w:firstLine="0"/>
              <w:rPr>
                <w:szCs w:val="24"/>
              </w:rPr>
            </w:pPr>
            <w:r w:rsidRPr="002543A1">
              <w:rPr>
                <w:szCs w:val="24"/>
              </w:rPr>
              <w:t>*/</w:t>
            </w:r>
          </w:p>
        </w:tc>
        <w:tc>
          <w:tcPr>
            <w:tcW w:w="3595" w:type="dxa"/>
          </w:tcPr>
          <w:p w14:paraId="0E240EB0" w14:textId="2B7E1907" w:rsidR="00E912B6" w:rsidRPr="002543A1" w:rsidRDefault="00E912B6" w:rsidP="00E912B6">
            <w:pPr>
              <w:spacing w:line="259" w:lineRule="auto"/>
              <w:ind w:firstLine="0"/>
              <w:rPr>
                <w:szCs w:val="24"/>
              </w:rPr>
            </w:pPr>
            <w:r>
              <w:rPr>
                <w:szCs w:val="24"/>
              </w:rPr>
              <w:lastRenderedPageBreak/>
              <w:t xml:space="preserve">This comment is a sample of </w:t>
            </w:r>
            <w:proofErr w:type="spellStart"/>
            <w:r>
              <w:rPr>
                <w:szCs w:val="24"/>
              </w:rPr>
              <w:t>Doxygen</w:t>
            </w:r>
            <w:proofErr w:type="spellEnd"/>
            <w:r>
              <w:rPr>
                <w:szCs w:val="24"/>
              </w:rPr>
              <w:t>/Javadoc that is using the /*! And */ rather than /** and */ to block off a comment.</w:t>
            </w:r>
          </w:p>
        </w:tc>
      </w:tr>
      <w:tr w:rsidR="00E912B6" w14:paraId="32D90110" w14:textId="14913BDA" w:rsidTr="000E69C1">
        <w:tc>
          <w:tcPr>
            <w:tcW w:w="9355" w:type="dxa"/>
          </w:tcPr>
          <w:p w14:paraId="3786356D" w14:textId="60213A34" w:rsidR="00E912B6" w:rsidRPr="00451BCC" w:rsidRDefault="00E912B6" w:rsidP="00E912B6">
            <w:pPr>
              <w:spacing w:line="259" w:lineRule="auto"/>
              <w:ind w:firstLine="0"/>
              <w:rPr>
                <w:szCs w:val="24"/>
              </w:rPr>
            </w:pPr>
            <w:r w:rsidRPr="00451BCC">
              <w:rPr>
                <w:szCs w:val="24"/>
              </w:rPr>
              <w:t>/**</w:t>
            </w:r>
          </w:p>
          <w:p w14:paraId="32BC5F0E" w14:textId="77777777" w:rsidR="00E912B6" w:rsidRPr="00451BCC" w:rsidRDefault="00E912B6" w:rsidP="00E912B6">
            <w:pPr>
              <w:spacing w:line="259" w:lineRule="auto"/>
              <w:ind w:firstLine="0"/>
              <w:rPr>
                <w:szCs w:val="24"/>
              </w:rPr>
            </w:pPr>
            <w:r w:rsidRPr="00451BCC">
              <w:rPr>
                <w:szCs w:val="24"/>
              </w:rPr>
              <w:t xml:space="preserve"> *</w:t>
            </w:r>
          </w:p>
          <w:p w14:paraId="7F97685C" w14:textId="77777777" w:rsidR="00E912B6" w:rsidRPr="00451BCC" w:rsidRDefault="00E912B6" w:rsidP="00E912B6">
            <w:pPr>
              <w:spacing w:line="259" w:lineRule="auto"/>
              <w:ind w:firstLine="0"/>
              <w:rPr>
                <w:szCs w:val="24"/>
              </w:rPr>
            </w:pPr>
            <w:r w:rsidRPr="00451BCC">
              <w:rPr>
                <w:szCs w:val="24"/>
              </w:rPr>
              <w:t xml:space="preserve"> * BENCHMARK_START_</w:t>
            </w:r>
            <w:proofErr w:type="gramStart"/>
            <w:r w:rsidRPr="00451BCC">
              <w:rPr>
                <w:szCs w:val="24"/>
              </w:rPr>
              <w:t>GROUP(</w:t>
            </w:r>
            <w:proofErr w:type="spellStart"/>
            <w:proofErr w:type="gramEnd"/>
            <w:r w:rsidRPr="00451BCC">
              <w:rPr>
                <w:szCs w:val="24"/>
              </w:rPr>
              <w:t>insertVectorBegin</w:t>
            </w:r>
            <w:proofErr w:type="spellEnd"/>
            <w:r w:rsidRPr="00451BCC">
              <w:rPr>
                <w:szCs w:val="24"/>
              </w:rPr>
              <w:t>, n) {</w:t>
            </w:r>
          </w:p>
          <w:p w14:paraId="6E8B8E2D" w14:textId="77777777" w:rsidR="00E912B6" w:rsidRPr="00451BCC" w:rsidRDefault="00E912B6" w:rsidP="00E912B6">
            <w:pPr>
              <w:spacing w:line="259" w:lineRule="auto"/>
              <w:ind w:firstLine="0"/>
              <w:rPr>
                <w:szCs w:val="24"/>
              </w:rPr>
            </w:pPr>
            <w:r w:rsidRPr="00451BCC">
              <w:rPr>
                <w:szCs w:val="24"/>
              </w:rPr>
              <w:t xml:space="preserve"> *   vector&lt;int&gt; v;</w:t>
            </w:r>
          </w:p>
          <w:p w14:paraId="7ADA3ED1" w14:textId="77777777" w:rsidR="00E912B6" w:rsidRPr="00451BCC" w:rsidRDefault="00E912B6" w:rsidP="00E912B6">
            <w:pPr>
              <w:spacing w:line="259" w:lineRule="auto"/>
              <w:ind w:firstLine="0"/>
              <w:rPr>
                <w:szCs w:val="24"/>
              </w:rPr>
            </w:pPr>
            <w:r w:rsidRPr="00451BCC">
              <w:rPr>
                <w:szCs w:val="24"/>
              </w:rPr>
              <w:t xml:space="preserve"> *   BENCHMARK_SUSPEND {</w:t>
            </w:r>
          </w:p>
          <w:p w14:paraId="21A8DC7A"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v.reserve</w:t>
            </w:r>
            <w:proofErr w:type="spellEnd"/>
            <w:proofErr w:type="gramEnd"/>
            <w:r w:rsidRPr="00451BCC">
              <w:rPr>
                <w:szCs w:val="24"/>
              </w:rPr>
              <w:t>(n);</w:t>
            </w:r>
          </w:p>
          <w:p w14:paraId="661EF43B" w14:textId="77777777" w:rsidR="00E912B6" w:rsidRPr="00451BCC" w:rsidRDefault="00E912B6" w:rsidP="00E912B6">
            <w:pPr>
              <w:spacing w:line="259" w:lineRule="auto"/>
              <w:ind w:firstLine="0"/>
              <w:rPr>
                <w:szCs w:val="24"/>
              </w:rPr>
            </w:pPr>
            <w:r w:rsidRPr="00451BCC">
              <w:rPr>
                <w:szCs w:val="24"/>
              </w:rPr>
              <w:t xml:space="preserve"> *   }</w:t>
            </w:r>
          </w:p>
          <w:p w14:paraId="4C8C7950" w14:textId="77777777" w:rsidR="00E912B6" w:rsidRPr="00451BCC" w:rsidRDefault="00E912B6" w:rsidP="00E912B6">
            <w:pPr>
              <w:spacing w:line="259" w:lineRule="auto"/>
              <w:ind w:firstLine="0"/>
              <w:rPr>
                <w:szCs w:val="24"/>
              </w:rPr>
            </w:pPr>
            <w:r w:rsidRPr="00451BCC">
              <w:rPr>
                <w:szCs w:val="24"/>
              </w:rPr>
              <w:t xml:space="preserve"> *   FOR_EACH_RANGE (</w:t>
            </w:r>
            <w:proofErr w:type="spellStart"/>
            <w:r w:rsidRPr="00451BCC">
              <w:rPr>
                <w:szCs w:val="24"/>
              </w:rPr>
              <w:t>i</w:t>
            </w:r>
            <w:proofErr w:type="spellEnd"/>
            <w:r w:rsidRPr="00451BCC">
              <w:rPr>
                <w:szCs w:val="24"/>
              </w:rPr>
              <w:t>, 0, n) {</w:t>
            </w:r>
          </w:p>
          <w:p w14:paraId="4416D1E5" w14:textId="77777777" w:rsidR="00E912B6" w:rsidRPr="00451BCC" w:rsidRDefault="00E912B6" w:rsidP="00E912B6">
            <w:pPr>
              <w:spacing w:line="259" w:lineRule="auto"/>
              <w:ind w:firstLine="0"/>
              <w:rPr>
                <w:szCs w:val="24"/>
              </w:rPr>
            </w:pPr>
            <w:r w:rsidRPr="00451BCC">
              <w:rPr>
                <w:szCs w:val="24"/>
              </w:rPr>
              <w:t xml:space="preserve"> *     </w:t>
            </w:r>
            <w:proofErr w:type="spellStart"/>
            <w:proofErr w:type="gramStart"/>
            <w:r w:rsidRPr="00451BCC">
              <w:rPr>
                <w:szCs w:val="24"/>
              </w:rPr>
              <w:t>v.insert</w:t>
            </w:r>
            <w:proofErr w:type="spellEnd"/>
            <w:proofErr w:type="gramEnd"/>
            <w:r w:rsidRPr="00451BCC">
              <w:rPr>
                <w:szCs w:val="24"/>
              </w:rPr>
              <w:t>(</w:t>
            </w:r>
            <w:proofErr w:type="spellStart"/>
            <w:r w:rsidRPr="00451BCC">
              <w:rPr>
                <w:szCs w:val="24"/>
              </w:rPr>
              <w:t>v.begin</w:t>
            </w:r>
            <w:proofErr w:type="spellEnd"/>
            <w:r w:rsidRPr="00451BCC">
              <w:rPr>
                <w:szCs w:val="24"/>
              </w:rPr>
              <w:t>(), 42);</w:t>
            </w:r>
          </w:p>
          <w:p w14:paraId="3A7F243F" w14:textId="77777777" w:rsidR="00E912B6" w:rsidRPr="00451BCC" w:rsidRDefault="00E912B6" w:rsidP="00E912B6">
            <w:pPr>
              <w:spacing w:line="259" w:lineRule="auto"/>
              <w:ind w:firstLine="0"/>
              <w:rPr>
                <w:szCs w:val="24"/>
              </w:rPr>
            </w:pPr>
            <w:r w:rsidRPr="00451BCC">
              <w:rPr>
                <w:szCs w:val="24"/>
              </w:rPr>
              <w:t xml:space="preserve"> *   }</w:t>
            </w:r>
          </w:p>
          <w:p w14:paraId="3A9E4780" w14:textId="77777777" w:rsidR="00E912B6" w:rsidRPr="00451BCC" w:rsidRDefault="00E912B6" w:rsidP="00E912B6">
            <w:pPr>
              <w:spacing w:line="259" w:lineRule="auto"/>
              <w:ind w:firstLine="0"/>
              <w:rPr>
                <w:szCs w:val="24"/>
              </w:rPr>
            </w:pPr>
            <w:r w:rsidRPr="00451BCC">
              <w:rPr>
                <w:szCs w:val="24"/>
              </w:rPr>
              <w:t xml:space="preserve"> * }</w:t>
            </w:r>
          </w:p>
          <w:p w14:paraId="4588F983" w14:textId="6529BF55" w:rsidR="00E912B6" w:rsidRDefault="00E912B6" w:rsidP="00E912B6">
            <w:pPr>
              <w:spacing w:line="259" w:lineRule="auto"/>
              <w:ind w:firstLine="0"/>
              <w:rPr>
                <w:szCs w:val="24"/>
              </w:rPr>
            </w:pPr>
            <w:r w:rsidRPr="00451BCC">
              <w:rPr>
                <w:szCs w:val="24"/>
              </w:rPr>
              <w:t xml:space="preserve"> */</w:t>
            </w:r>
          </w:p>
        </w:tc>
        <w:tc>
          <w:tcPr>
            <w:tcW w:w="3595" w:type="dxa"/>
          </w:tcPr>
          <w:p w14:paraId="22B1CA87" w14:textId="0C656E07" w:rsidR="00E912B6" w:rsidRPr="00451BCC" w:rsidRDefault="00E912B6" w:rsidP="00E912B6">
            <w:pPr>
              <w:spacing w:line="259" w:lineRule="auto"/>
              <w:ind w:firstLine="0"/>
              <w:rPr>
                <w:szCs w:val="24"/>
              </w:rPr>
            </w:pPr>
            <w:r>
              <w:rPr>
                <w:szCs w:val="24"/>
              </w:rPr>
              <w:t xml:space="preserve">This comment is a sample of </w:t>
            </w:r>
            <w:r w:rsidR="00AF19A8">
              <w:rPr>
                <w:szCs w:val="24"/>
              </w:rPr>
              <w:t>commented-out code</w:t>
            </w:r>
            <w:r>
              <w:rPr>
                <w:szCs w:val="24"/>
              </w:rPr>
              <w:t xml:space="preserve"> held in a </w:t>
            </w:r>
            <w:proofErr w:type="spellStart"/>
            <w:r>
              <w:rPr>
                <w:szCs w:val="24"/>
              </w:rPr>
              <w:t>Doxygen</w:t>
            </w:r>
            <w:proofErr w:type="spellEnd"/>
            <w:r>
              <w:rPr>
                <w:szCs w:val="24"/>
              </w:rPr>
              <w:t>/Javadoc comment.</w:t>
            </w:r>
          </w:p>
        </w:tc>
      </w:tr>
    </w:tbl>
    <w:p w14:paraId="7C7BCBDE" w14:textId="77777777" w:rsidR="00BD27FB" w:rsidRDefault="00BD27FB">
      <w:pPr>
        <w:spacing w:line="259" w:lineRule="auto"/>
        <w:ind w:firstLine="0"/>
        <w:rPr>
          <w:szCs w:val="24"/>
        </w:rPr>
      </w:pPr>
    </w:p>
    <w:p w14:paraId="5DBDF32C" w14:textId="77777777" w:rsidR="004B145D" w:rsidRDefault="004B145D" w:rsidP="00BD27FB">
      <w:pPr>
        <w:jc w:val="both"/>
        <w:rPr>
          <w:szCs w:val="24"/>
        </w:rPr>
        <w:sectPr w:rsidR="004B145D" w:rsidSect="00403C1E">
          <w:pgSz w:w="15840" w:h="12240" w:orient="landscape"/>
          <w:pgMar w:top="1440" w:right="1440" w:bottom="1440" w:left="1440" w:header="720" w:footer="720" w:gutter="0"/>
          <w:cols w:space="720"/>
          <w:docGrid w:linePitch="360"/>
        </w:sectPr>
      </w:pPr>
    </w:p>
    <w:p w14:paraId="617FFBB0" w14:textId="75125077" w:rsidR="00403C1E" w:rsidRPr="00025D2F" w:rsidRDefault="00403C1E" w:rsidP="002E34E0">
      <w:pPr>
        <w:pStyle w:val="Caption"/>
        <w:keepNext/>
        <w:jc w:val="center"/>
        <w:rPr>
          <w:szCs w:val="24"/>
        </w:rPr>
      </w:pPr>
      <w:bookmarkStart w:id="15" w:name="_Ref35472861"/>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5</w:t>
      </w:r>
      <w:r w:rsidRPr="000E69C1">
        <w:rPr>
          <w:sz w:val="24"/>
          <w:szCs w:val="24"/>
        </w:rPr>
        <w:fldChar w:fldCharType="end"/>
      </w:r>
      <w:bookmarkEnd w:id="15"/>
      <w:r w:rsidR="00CF64B0">
        <w:rPr>
          <w:sz w:val="24"/>
          <w:szCs w:val="24"/>
        </w:rPr>
        <w:t xml:space="preserve">.  </w:t>
      </w:r>
      <w:r w:rsidRPr="000E69C1">
        <w:rPr>
          <w:smallCaps/>
          <w:sz w:val="24"/>
          <w:szCs w:val="24"/>
        </w:rPr>
        <w:t>The first cell of this table contains code which has been commented out using the preprocessor method #if</w:t>
      </w:r>
      <w:r w:rsidR="00CF64B0">
        <w:rPr>
          <w:smallCaps/>
          <w:sz w:val="24"/>
          <w:szCs w:val="24"/>
        </w:rPr>
        <w:t xml:space="preserve">.  </w:t>
      </w:r>
      <w:r w:rsidRPr="000E69C1">
        <w:rPr>
          <w:smallCaps/>
          <w:sz w:val="24"/>
          <w:szCs w:val="24"/>
        </w:rPr>
        <w:t xml:space="preserve">The second cell contains the same </w:t>
      </w:r>
      <w:r w:rsidR="00AF19A8">
        <w:rPr>
          <w:smallCaps/>
          <w:sz w:val="24"/>
          <w:szCs w:val="24"/>
        </w:rPr>
        <w:t>commented-out code</w:t>
      </w:r>
      <w:r w:rsidRPr="000E69C1">
        <w:rPr>
          <w:smallCaps/>
          <w:sz w:val="24"/>
          <w:szCs w:val="24"/>
        </w:rPr>
        <w:t xml:space="preserve"> which has been commented out using a standard </w:t>
      </w:r>
      <w:proofErr w:type="gramStart"/>
      <w:r w:rsidRPr="000E69C1">
        <w:rPr>
          <w:smallCaps/>
          <w:sz w:val="24"/>
          <w:szCs w:val="24"/>
        </w:rPr>
        <w:t>if(</w:t>
      </w:r>
      <w:proofErr w:type="gramEnd"/>
      <w:r w:rsidRPr="000E69C1">
        <w:rPr>
          <w:smallCaps/>
          <w:sz w:val="24"/>
          <w:szCs w:val="24"/>
        </w:rPr>
        <w:t>0) block.</w:t>
      </w:r>
    </w:p>
    <w:tbl>
      <w:tblPr>
        <w:tblStyle w:val="TableGrid"/>
        <w:tblW w:w="0" w:type="auto"/>
        <w:tblLook w:val="04A0" w:firstRow="1" w:lastRow="0" w:firstColumn="1" w:lastColumn="0" w:noHBand="0" w:noVBand="1"/>
      </w:tblPr>
      <w:tblGrid>
        <w:gridCol w:w="9350"/>
      </w:tblGrid>
      <w:tr w:rsidR="00403C1E" w14:paraId="5D846AED" w14:textId="77777777" w:rsidTr="00403C1E">
        <w:tc>
          <w:tcPr>
            <w:tcW w:w="9350" w:type="dxa"/>
          </w:tcPr>
          <w:p w14:paraId="031C21F0" w14:textId="77777777" w:rsidR="00403C1E" w:rsidRDefault="00403C1E" w:rsidP="00BD27FB">
            <w:pPr>
              <w:ind w:firstLine="0"/>
              <w:jc w:val="both"/>
              <w:rPr>
                <w:rStyle w:val="Code"/>
              </w:rPr>
            </w:pPr>
            <w:r>
              <w:rPr>
                <w:rStyle w:val="Code"/>
              </w:rPr>
              <w:t>#if 0</w:t>
            </w:r>
          </w:p>
          <w:p w14:paraId="1F0CDB1A" w14:textId="2E94E1E0" w:rsidR="00403C1E" w:rsidRDefault="00403C1E" w:rsidP="00BD27FB">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406A3FD5" w14:textId="77777777" w:rsidR="00403C1E" w:rsidRDefault="00403C1E" w:rsidP="00BD27FB">
            <w:pPr>
              <w:ind w:firstLine="0"/>
              <w:jc w:val="both"/>
              <w:rPr>
                <w:rStyle w:val="Code"/>
              </w:rPr>
            </w:pPr>
            <w:r>
              <w:rPr>
                <w:rStyle w:val="Code"/>
              </w:rPr>
              <w:t xml:space="preserve">        a += </w:t>
            </w:r>
            <w:proofErr w:type="spellStart"/>
            <w:r>
              <w:rPr>
                <w:rStyle w:val="Code"/>
              </w:rPr>
              <w:t>i</w:t>
            </w:r>
            <w:proofErr w:type="spellEnd"/>
            <w:r>
              <w:rPr>
                <w:rStyle w:val="Code"/>
              </w:rPr>
              <w:t>;</w:t>
            </w:r>
          </w:p>
          <w:p w14:paraId="7951D8AC" w14:textId="77777777" w:rsidR="00403C1E" w:rsidRDefault="00403C1E" w:rsidP="00BD27FB">
            <w:pPr>
              <w:ind w:firstLine="0"/>
              <w:jc w:val="both"/>
              <w:rPr>
                <w:rStyle w:val="Code"/>
              </w:rPr>
            </w:pPr>
            <w:r>
              <w:rPr>
                <w:rStyle w:val="Code"/>
              </w:rPr>
              <w:t xml:space="preserve">    }</w:t>
            </w:r>
          </w:p>
          <w:p w14:paraId="22276CC4" w14:textId="25D51BB5" w:rsidR="00403C1E" w:rsidRPr="000E69C1" w:rsidRDefault="00403C1E" w:rsidP="00BD27FB">
            <w:pPr>
              <w:ind w:firstLine="0"/>
              <w:jc w:val="both"/>
              <w:rPr>
                <w:rStyle w:val="Code"/>
              </w:rPr>
            </w:pPr>
            <w:r>
              <w:rPr>
                <w:rStyle w:val="Code"/>
              </w:rPr>
              <w:t>#endif</w:t>
            </w:r>
          </w:p>
        </w:tc>
      </w:tr>
      <w:tr w:rsidR="00403C1E" w14:paraId="7050BA45" w14:textId="77777777" w:rsidTr="00403C1E">
        <w:tc>
          <w:tcPr>
            <w:tcW w:w="9350" w:type="dxa"/>
          </w:tcPr>
          <w:p w14:paraId="1A8BCB64" w14:textId="3D0F80AF" w:rsidR="00403C1E" w:rsidRDefault="00403C1E" w:rsidP="00BD27FB">
            <w:pPr>
              <w:ind w:firstLine="0"/>
              <w:jc w:val="both"/>
              <w:rPr>
                <w:rStyle w:val="Code"/>
              </w:rPr>
            </w:pPr>
            <w:proofErr w:type="gramStart"/>
            <w:r>
              <w:rPr>
                <w:rStyle w:val="Code"/>
              </w:rPr>
              <w:t>if(</w:t>
            </w:r>
            <w:proofErr w:type="gramEnd"/>
            <w:r>
              <w:rPr>
                <w:rStyle w:val="Code"/>
              </w:rPr>
              <w:t>0){</w:t>
            </w:r>
          </w:p>
          <w:p w14:paraId="1DBFBEE0" w14:textId="20AA15B5" w:rsidR="00403C1E" w:rsidRDefault="00403C1E" w:rsidP="00403C1E">
            <w:pPr>
              <w:ind w:firstLine="0"/>
              <w:jc w:val="both"/>
              <w:rPr>
                <w:rStyle w:val="Code"/>
              </w:rPr>
            </w:pPr>
            <w:r>
              <w:rPr>
                <w:rStyle w:val="Code"/>
              </w:rPr>
              <w:t xml:space="preserve">    </w:t>
            </w:r>
            <w:proofErr w:type="gramStart"/>
            <w:r w:rsidR="00A76524">
              <w:rPr>
                <w:rStyle w:val="Code"/>
              </w:rPr>
              <w:t>f</w:t>
            </w:r>
            <w:r>
              <w:rPr>
                <w:rStyle w:val="Code"/>
              </w:rPr>
              <w:t>or(</w:t>
            </w:r>
            <w:proofErr w:type="gramEnd"/>
            <w:r>
              <w:rPr>
                <w:rStyle w:val="Code"/>
              </w:rPr>
              <w:t xml:space="preserve">int </w:t>
            </w:r>
            <w:proofErr w:type="spellStart"/>
            <w:r>
              <w:rPr>
                <w:rStyle w:val="Code"/>
              </w:rPr>
              <w:t>i</w:t>
            </w:r>
            <w:proofErr w:type="spellEnd"/>
            <w:r>
              <w:rPr>
                <w:rStyle w:val="Code"/>
              </w:rPr>
              <w:t xml:space="preserve"> = 0; </w:t>
            </w:r>
            <w:proofErr w:type="spellStart"/>
            <w:r>
              <w:rPr>
                <w:rStyle w:val="Code"/>
              </w:rPr>
              <w:t>i</w:t>
            </w:r>
            <w:proofErr w:type="spellEnd"/>
            <w:r>
              <w:rPr>
                <w:rStyle w:val="Code"/>
              </w:rPr>
              <w:t xml:space="preserve"> &lt; 10; ++</w:t>
            </w:r>
            <w:proofErr w:type="spellStart"/>
            <w:r>
              <w:rPr>
                <w:rStyle w:val="Code"/>
              </w:rPr>
              <w:t>i</w:t>
            </w:r>
            <w:proofErr w:type="spellEnd"/>
            <w:r>
              <w:rPr>
                <w:rStyle w:val="Code"/>
              </w:rPr>
              <w:t>){</w:t>
            </w:r>
          </w:p>
          <w:p w14:paraId="600A679F" w14:textId="77777777" w:rsidR="00403C1E" w:rsidRDefault="00403C1E" w:rsidP="00403C1E">
            <w:pPr>
              <w:ind w:firstLine="0"/>
              <w:jc w:val="both"/>
              <w:rPr>
                <w:rStyle w:val="Code"/>
              </w:rPr>
            </w:pPr>
            <w:r>
              <w:rPr>
                <w:rStyle w:val="Code"/>
              </w:rPr>
              <w:t xml:space="preserve">        a += </w:t>
            </w:r>
            <w:proofErr w:type="spellStart"/>
            <w:r>
              <w:rPr>
                <w:rStyle w:val="Code"/>
              </w:rPr>
              <w:t>i</w:t>
            </w:r>
            <w:proofErr w:type="spellEnd"/>
            <w:r>
              <w:rPr>
                <w:rStyle w:val="Code"/>
              </w:rPr>
              <w:t>;</w:t>
            </w:r>
          </w:p>
          <w:p w14:paraId="0A362D36" w14:textId="77777777" w:rsidR="00403C1E" w:rsidRDefault="00403C1E" w:rsidP="00403C1E">
            <w:pPr>
              <w:ind w:firstLine="0"/>
              <w:jc w:val="both"/>
              <w:rPr>
                <w:rStyle w:val="Code"/>
              </w:rPr>
            </w:pPr>
            <w:r>
              <w:rPr>
                <w:rStyle w:val="Code"/>
              </w:rPr>
              <w:t xml:space="preserve">    }</w:t>
            </w:r>
          </w:p>
          <w:p w14:paraId="3C06EA21" w14:textId="5B711A0D" w:rsidR="00403C1E" w:rsidRPr="000E69C1" w:rsidRDefault="00403C1E" w:rsidP="00BD27FB">
            <w:pPr>
              <w:ind w:firstLine="0"/>
              <w:jc w:val="both"/>
              <w:rPr>
                <w:rStyle w:val="Code"/>
              </w:rPr>
            </w:pPr>
            <w:r>
              <w:rPr>
                <w:rStyle w:val="Code"/>
              </w:rPr>
              <w:t>}</w:t>
            </w:r>
          </w:p>
        </w:tc>
      </w:tr>
    </w:tbl>
    <w:p w14:paraId="31EE8A17" w14:textId="77777777" w:rsidR="002C1A67" w:rsidRDefault="002C1A67" w:rsidP="00BD27FB">
      <w:pPr>
        <w:jc w:val="both"/>
        <w:rPr>
          <w:szCs w:val="24"/>
        </w:rPr>
      </w:pPr>
    </w:p>
    <w:p w14:paraId="71399DB1" w14:textId="5AA5D27A" w:rsidR="004C4088" w:rsidRDefault="002C1A67">
      <w:pPr>
        <w:spacing w:line="259" w:lineRule="auto"/>
        <w:ind w:firstLine="0"/>
        <w:rPr>
          <w:szCs w:val="24"/>
        </w:rPr>
      </w:pPr>
      <w:r>
        <w:rPr>
          <w:szCs w:val="24"/>
        </w:rPr>
        <w:t xml:space="preserve">All of these examples provide samples of commented-out code, this alongside the definition of commented-out code that we gave in this chapter, answers our </w:t>
      </w:r>
      <w:r w:rsidRPr="000E69C1">
        <w:rPr>
          <w:b/>
          <w:bCs/>
          <w:szCs w:val="24"/>
        </w:rPr>
        <w:t xml:space="preserve">RQ 1 </w:t>
      </w:r>
      <w:r>
        <w:rPr>
          <w:b/>
          <w:bCs/>
          <w:szCs w:val="24"/>
        </w:rPr>
        <w:t>(</w:t>
      </w:r>
      <w:r>
        <w:rPr>
          <w:szCs w:val="24"/>
        </w:rPr>
        <w:t>What is commented-out code?)</w:t>
      </w:r>
      <w:r w:rsidR="00CF64B0">
        <w:rPr>
          <w:szCs w:val="24"/>
        </w:rPr>
        <w:t xml:space="preserve">.  </w:t>
      </w:r>
    </w:p>
    <w:p w14:paraId="59705E0C" w14:textId="0AE65738" w:rsidR="00C62611" w:rsidRDefault="00C62611" w:rsidP="004C4088">
      <w:pPr>
        <w:jc w:val="center"/>
        <w:rPr>
          <w:sz w:val="32"/>
          <w:szCs w:val="32"/>
        </w:rPr>
      </w:pPr>
    </w:p>
    <w:p w14:paraId="41ACAAF4" w14:textId="1827218B" w:rsidR="004C4088" w:rsidRDefault="004C4088" w:rsidP="004C4088">
      <w:pPr>
        <w:jc w:val="center"/>
        <w:rPr>
          <w:sz w:val="32"/>
          <w:szCs w:val="32"/>
        </w:rPr>
      </w:pPr>
    </w:p>
    <w:p w14:paraId="303E8F3D" w14:textId="6B09E469" w:rsidR="004C4088" w:rsidRDefault="004C4088" w:rsidP="004C4088">
      <w:pPr>
        <w:jc w:val="center"/>
        <w:rPr>
          <w:sz w:val="32"/>
          <w:szCs w:val="32"/>
        </w:rPr>
      </w:pPr>
    </w:p>
    <w:p w14:paraId="758C7465" w14:textId="285A4865" w:rsidR="004C4088" w:rsidRDefault="004C4088" w:rsidP="004C4088">
      <w:pPr>
        <w:jc w:val="center"/>
        <w:rPr>
          <w:sz w:val="32"/>
          <w:szCs w:val="32"/>
        </w:rPr>
      </w:pPr>
    </w:p>
    <w:p w14:paraId="2A980E5A" w14:textId="266B6D5C" w:rsidR="004C4088" w:rsidRDefault="004C4088" w:rsidP="004C4088">
      <w:pPr>
        <w:pStyle w:val="Heading1"/>
      </w:pPr>
      <w:bookmarkStart w:id="16" w:name="_Ref34250973"/>
    </w:p>
    <w:bookmarkEnd w:id="16"/>
    <w:p w14:paraId="024F3406" w14:textId="2ED03B7D" w:rsidR="004C4088" w:rsidRDefault="004C4088" w:rsidP="004C4088">
      <w:pPr>
        <w:rPr>
          <w:b/>
          <w:bCs/>
          <w:sz w:val="32"/>
          <w:szCs w:val="32"/>
        </w:rPr>
      </w:pPr>
      <w:r>
        <w:tab/>
      </w:r>
      <w:r>
        <w:tab/>
      </w:r>
      <w:r>
        <w:tab/>
      </w:r>
      <w:r>
        <w:tab/>
        <w:t xml:space="preserve">          </w:t>
      </w:r>
      <w:proofErr w:type="spellStart"/>
      <w:r w:rsidRPr="004C4088">
        <w:rPr>
          <w:b/>
          <w:bCs/>
          <w:sz w:val="32"/>
          <w:szCs w:val="32"/>
        </w:rPr>
        <w:t>srcML</w:t>
      </w:r>
      <w:proofErr w:type="spellEnd"/>
    </w:p>
    <w:p w14:paraId="636C3C64" w14:textId="64663ED2" w:rsidR="004C4088" w:rsidRDefault="004C4088" w:rsidP="00144CB3">
      <w:pPr>
        <w:rPr>
          <w:rFonts w:cs="Times New Roman"/>
          <w:szCs w:val="24"/>
        </w:rPr>
      </w:pPr>
      <w:r w:rsidRPr="002248ED">
        <w:rPr>
          <w:rFonts w:cs="Times New Roman"/>
          <w:szCs w:val="24"/>
        </w:rPr>
        <w:t xml:space="preserve">In order to ensure that all of the comments found in the source code are properly pulled for analysis the language parsing tool, </w:t>
      </w:r>
      <w:proofErr w:type="spellStart"/>
      <w:r w:rsidRPr="002248ED">
        <w:rPr>
          <w:rFonts w:cs="Times New Roman"/>
          <w:szCs w:val="24"/>
        </w:rPr>
        <w:t>srcML</w:t>
      </w:r>
      <w:proofErr w:type="spellEnd"/>
      <w:r w:rsidRPr="002248ED">
        <w:rPr>
          <w:rFonts w:cs="Times New Roman"/>
          <w:szCs w:val="24"/>
        </w:rPr>
        <w:t>, is used</w:t>
      </w:r>
      <w:r w:rsidRPr="002248ED">
        <w:rPr>
          <w:rFonts w:cs="Times New Roman"/>
          <w:szCs w:val="24"/>
        </w:rPr>
        <w:fldChar w:fldCharType="begin"/>
      </w:r>
      <w:r w:rsidRPr="002248ED">
        <w:rPr>
          <w:rFonts w:cs="Times New Roman"/>
          <w:szCs w:val="24"/>
        </w:rPr>
        <w:instrText xml:space="preserve"> ADDIN ZOTERO_ITEM CSL_CITATION {"citationID":"lbqYoHpJ","properties":{"formattedCitation":"[Collard and Maletic]","plainCitation":"[Collard and Maletic]","noteIndex":0},"citationItems":[{"id":29,"uris":["http://zotero.org/users/local/B8a741ni/items/ESGFNQMS"],"uri":["http://zotero.org/users/local/B8a741ni/items/ESGFNQMS"],"itemData":{"id":29,"type":"webpage","container-title":"srcML","genre":"org","title":"srcML","author":[{"family":"Collard","given":"Michael L."},{"family":"Maletic","given":"Jonathan I."}]}}],"schema":"https://github.com/citation-style-language/schema/raw/master/csl-citation.json"} </w:instrText>
      </w:r>
      <w:r w:rsidRPr="002248ED">
        <w:rPr>
          <w:rFonts w:cs="Times New Roman"/>
          <w:szCs w:val="24"/>
        </w:rPr>
        <w:fldChar w:fldCharType="separate"/>
      </w:r>
      <w:r w:rsidRPr="002248ED">
        <w:rPr>
          <w:rFonts w:cs="Times New Roman"/>
          <w:szCs w:val="24"/>
        </w:rPr>
        <w:t xml:space="preserve">[Collard and </w:t>
      </w:r>
      <w:proofErr w:type="spellStart"/>
      <w:r w:rsidRPr="002248ED">
        <w:rPr>
          <w:rFonts w:cs="Times New Roman"/>
          <w:szCs w:val="24"/>
        </w:rPr>
        <w:t>Maletic</w:t>
      </w:r>
      <w:proofErr w:type="spellEnd"/>
      <w:r w:rsidRPr="002248ED">
        <w:rPr>
          <w:rFonts w:cs="Times New Roman"/>
          <w:szCs w:val="24"/>
        </w:rPr>
        <w:t>]</w:t>
      </w:r>
      <w:r w:rsidRPr="002248ED">
        <w:rPr>
          <w:rFonts w:cs="Times New Roman"/>
          <w:szCs w:val="24"/>
        </w:rPr>
        <w:fldChar w:fldCharType="end"/>
      </w:r>
      <w:r w:rsidR="00CF64B0">
        <w:rPr>
          <w:rFonts w:cs="Times New Roman"/>
          <w:szCs w:val="24"/>
        </w:rPr>
        <w:t xml:space="preserve">.  </w:t>
      </w:r>
      <w:r w:rsidRPr="002248ED">
        <w:rPr>
          <w:rFonts w:cs="Times New Roman"/>
          <w:szCs w:val="24"/>
        </w:rPr>
        <w:t xml:space="preserve">At its core </w:t>
      </w:r>
      <w:proofErr w:type="spellStart"/>
      <w:r w:rsidRPr="002248ED">
        <w:rPr>
          <w:rFonts w:cs="Times New Roman"/>
          <w:szCs w:val="24"/>
        </w:rPr>
        <w:t>srcML</w:t>
      </w:r>
      <w:proofErr w:type="spellEnd"/>
      <w:r w:rsidRPr="002248ED">
        <w:rPr>
          <w:rFonts w:cs="Times New Roman"/>
          <w:szCs w:val="24"/>
        </w:rPr>
        <w:t xml:space="preserve"> is a tool designed to take source code and automatically convert it into an XML representation</w:t>
      </w:r>
      <w:r w:rsidR="00CF64B0">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processes source code independent of the preprocessor, </w:t>
      </w:r>
      <w:r w:rsidR="005D2BCD">
        <w:rPr>
          <w:rFonts w:cs="Times New Roman"/>
          <w:szCs w:val="24"/>
        </w:rPr>
        <w:t>and so you</w:t>
      </w:r>
      <w:r w:rsidRPr="002248ED">
        <w:rPr>
          <w:rFonts w:cs="Times New Roman"/>
          <w:szCs w:val="24"/>
        </w:rPr>
        <w:t xml:space="preserve"> do not have to worry about things such as missing </w:t>
      </w:r>
      <w:r>
        <w:rPr>
          <w:rFonts w:cs="Times New Roman"/>
          <w:szCs w:val="24"/>
        </w:rPr>
        <w:t xml:space="preserve">external </w:t>
      </w:r>
      <w:r w:rsidRPr="002248ED">
        <w:rPr>
          <w:rFonts w:cs="Times New Roman"/>
          <w:szCs w:val="24"/>
        </w:rPr>
        <w:t>libraries</w:t>
      </w:r>
      <w:r w:rsidR="00CF64B0">
        <w:rPr>
          <w:rFonts w:cs="Times New Roman"/>
          <w:szCs w:val="24"/>
        </w:rPr>
        <w:t xml:space="preserve">.  </w:t>
      </w:r>
      <w:r w:rsidRPr="002248ED">
        <w:rPr>
          <w:rFonts w:cs="Times New Roman"/>
          <w:szCs w:val="24"/>
        </w:rPr>
        <w:t xml:space="preserve">Further, because </w:t>
      </w:r>
      <w:proofErr w:type="spellStart"/>
      <w:r w:rsidRPr="002248ED">
        <w:rPr>
          <w:rFonts w:cs="Times New Roman"/>
          <w:szCs w:val="24"/>
        </w:rPr>
        <w:t>srcML</w:t>
      </w:r>
      <w:proofErr w:type="spellEnd"/>
      <w:r w:rsidRPr="002248ED">
        <w:rPr>
          <w:rFonts w:cs="Times New Roman"/>
          <w:szCs w:val="24"/>
        </w:rPr>
        <w:t xml:space="preserve"> does not need to compile the code in order to analyze and extract information</w:t>
      </w:r>
      <w:r>
        <w:rPr>
          <w:rFonts w:cs="Times New Roman"/>
          <w:szCs w:val="24"/>
        </w:rPr>
        <w:t>,</w:t>
      </w:r>
      <w:r w:rsidRPr="002248ED">
        <w:rPr>
          <w:rFonts w:cs="Times New Roman"/>
          <w:szCs w:val="24"/>
        </w:rPr>
        <w:t xml:space="preserve"> it is able to run extremely quickly</w:t>
      </w:r>
      <w:r w:rsidR="00CF64B0">
        <w:rPr>
          <w:rFonts w:cs="Times New Roman"/>
          <w:szCs w:val="24"/>
        </w:rPr>
        <w:t xml:space="preserve">.  </w:t>
      </w:r>
      <w:proofErr w:type="spellStart"/>
      <w:r w:rsidRPr="002248ED">
        <w:rPr>
          <w:rFonts w:cs="Times New Roman"/>
          <w:szCs w:val="24"/>
        </w:rPr>
        <w:t>srcML</w:t>
      </w:r>
      <w:proofErr w:type="spellEnd"/>
      <w:r w:rsidRPr="002248ED">
        <w:rPr>
          <w:rFonts w:cs="Times New Roman"/>
          <w:szCs w:val="24"/>
        </w:rPr>
        <w:t xml:space="preserve"> </w:t>
      </w:r>
      <w:r w:rsidR="00B34558">
        <w:rPr>
          <w:rFonts w:cs="Times New Roman"/>
          <w:szCs w:val="24"/>
        </w:rPr>
        <w:t>has the</w:t>
      </w:r>
      <w:r w:rsidRPr="002248ED">
        <w:rPr>
          <w:rFonts w:cs="Times New Roman"/>
          <w:szCs w:val="24"/>
        </w:rPr>
        <w:t xml:space="preserve"> ability to leave the original structure of the source code entirely intact, meaning that whitespace, comments, and all preprocessing comments are left untouched</w:t>
      </w:r>
      <w:r w:rsidR="00CF64B0">
        <w:rPr>
          <w:rFonts w:cs="Times New Roman"/>
          <w:szCs w:val="24"/>
        </w:rPr>
        <w:t xml:space="preserve">.  </w:t>
      </w:r>
      <w:r w:rsidR="005D5075">
        <w:rPr>
          <w:rFonts w:cs="Times New Roman"/>
          <w:szCs w:val="24"/>
        </w:rPr>
        <w:t xml:space="preserve">In </w:t>
      </w:r>
      <w:r w:rsidR="005D5075">
        <w:rPr>
          <w:rFonts w:cs="Times New Roman"/>
          <w:szCs w:val="24"/>
        </w:rPr>
        <w:fldChar w:fldCharType="begin"/>
      </w:r>
      <w:r w:rsidR="005D5075">
        <w:rPr>
          <w:rFonts w:cs="Times New Roman"/>
          <w:szCs w:val="24"/>
        </w:rPr>
        <w:instrText xml:space="preserve"> REF _Ref35526509 \h </w:instrText>
      </w:r>
      <w:r w:rsidR="005D5075">
        <w:rPr>
          <w:rFonts w:cs="Times New Roman"/>
          <w:szCs w:val="24"/>
        </w:rPr>
      </w:r>
      <w:r w:rsidR="005D5075">
        <w:rPr>
          <w:rFonts w:cs="Times New Roman"/>
          <w:szCs w:val="24"/>
        </w:rPr>
        <w:fldChar w:fldCharType="separate"/>
      </w:r>
      <w:r w:rsidR="005D5075" w:rsidRPr="005D5075">
        <w:rPr>
          <w:szCs w:val="24"/>
        </w:rPr>
        <w:t>T</w:t>
      </w:r>
      <w:r w:rsidR="005D5075" w:rsidRPr="007E7142">
        <w:rPr>
          <w:szCs w:val="24"/>
        </w:rPr>
        <w:t xml:space="preserve">ABLE </w:t>
      </w:r>
      <w:r w:rsidR="005D5075" w:rsidRPr="007E7142">
        <w:rPr>
          <w:noProof/>
          <w:szCs w:val="24"/>
        </w:rPr>
        <w:t>6</w:t>
      </w:r>
      <w:r w:rsidR="005D5075">
        <w:rPr>
          <w:rFonts w:cs="Times New Roman"/>
          <w:szCs w:val="24"/>
        </w:rPr>
        <w:fldChar w:fldCharType="end"/>
      </w:r>
      <w:r w:rsidR="007E7142">
        <w:rPr>
          <w:rFonts w:cs="Times New Roman"/>
          <w:szCs w:val="24"/>
        </w:rPr>
        <w:t xml:space="preserve">, we provide a sample of the input and output of </w:t>
      </w:r>
      <w:proofErr w:type="spellStart"/>
      <w:r w:rsidR="007E7142">
        <w:rPr>
          <w:rFonts w:cs="Times New Roman"/>
          <w:szCs w:val="24"/>
        </w:rPr>
        <w:t>srcML</w:t>
      </w:r>
      <w:proofErr w:type="spellEnd"/>
      <w:r w:rsidR="00CF64B0">
        <w:rPr>
          <w:rFonts w:cs="Times New Roman"/>
          <w:szCs w:val="24"/>
        </w:rPr>
        <w:t xml:space="preserve">.  </w:t>
      </w:r>
      <w:r w:rsidR="007E7142">
        <w:rPr>
          <w:rFonts w:cs="Times New Roman"/>
          <w:szCs w:val="24"/>
        </w:rPr>
        <w:t xml:space="preserve">A simple C++ file was fed into </w:t>
      </w:r>
      <w:proofErr w:type="spellStart"/>
      <w:r w:rsidR="007E7142">
        <w:rPr>
          <w:rFonts w:cs="Times New Roman"/>
          <w:szCs w:val="24"/>
        </w:rPr>
        <w:t>srcML</w:t>
      </w:r>
      <w:proofErr w:type="spellEnd"/>
      <w:r w:rsidR="007E7142">
        <w:rPr>
          <w:rFonts w:cs="Times New Roman"/>
          <w:szCs w:val="24"/>
        </w:rPr>
        <w:t xml:space="preserve"> using the command:</w:t>
      </w:r>
    </w:p>
    <w:p w14:paraId="52222A71" w14:textId="2046B0B5" w:rsidR="00521F63" w:rsidRDefault="007E7142" w:rsidP="00825AE2">
      <w:pPr>
        <w:ind w:firstLine="0"/>
        <w:jc w:val="center"/>
        <w:rPr>
          <w:rFonts w:cs="Times New Roman"/>
          <w:szCs w:val="24"/>
        </w:rPr>
      </w:pPr>
      <w:proofErr w:type="spellStart"/>
      <w:r w:rsidRPr="000E69C1">
        <w:rPr>
          <w:rStyle w:val="Code"/>
        </w:rPr>
        <w:t>srcml</w:t>
      </w:r>
      <w:proofErr w:type="spellEnd"/>
      <w:r w:rsidRPr="000E69C1">
        <w:rPr>
          <w:rStyle w:val="Code"/>
        </w:rPr>
        <w:t xml:space="preserve"> --verbose srcMLsample.cpp -o srcMLsample.xml</w:t>
      </w:r>
    </w:p>
    <w:p w14:paraId="0CF340D9" w14:textId="2FDFEF81" w:rsidR="00825AE2" w:rsidRDefault="007E7142" w:rsidP="00825AE2">
      <w:pPr>
        <w:rPr>
          <w:rFonts w:cs="Times New Roman"/>
          <w:szCs w:val="24"/>
        </w:rPr>
      </w:pPr>
      <w:r>
        <w:t xml:space="preserve">The function provided in the top is the main function of the sample C++ file </w:t>
      </w:r>
      <w:r w:rsidRPr="00825AE2">
        <w:rPr>
          <w:rStyle w:val="Code"/>
        </w:rPr>
        <w:t>srcMLsample.cpp</w:t>
      </w:r>
      <w:r w:rsidR="00CF64B0">
        <w:t xml:space="preserve">.  </w:t>
      </w:r>
      <w:r w:rsidR="006C3172">
        <w:t xml:space="preserve">The second row contains the resulting </w:t>
      </w:r>
      <w:proofErr w:type="spellStart"/>
      <w:r w:rsidR="006C3172">
        <w:t>srcML</w:t>
      </w:r>
      <w:proofErr w:type="spellEnd"/>
      <w:r w:rsidR="006C3172">
        <w:t xml:space="preserve"> from the </w:t>
      </w:r>
      <w:proofErr w:type="gramStart"/>
      <w:r w:rsidR="006C3172" w:rsidRPr="000E69C1">
        <w:rPr>
          <w:rStyle w:val="Code"/>
        </w:rPr>
        <w:t>srcMLsample.xml</w:t>
      </w:r>
      <w:r w:rsidR="006C3172" w:rsidDel="006C3172">
        <w:t xml:space="preserve"> </w:t>
      </w:r>
      <w:r w:rsidR="00CF64B0">
        <w:t>.</w:t>
      </w:r>
      <w:proofErr w:type="gramEnd"/>
      <w:r w:rsidR="00CF64B0">
        <w:t xml:space="preserve">  </w:t>
      </w:r>
      <w:r w:rsidR="000C65F4">
        <w:t xml:space="preserve">The first line of the </w:t>
      </w:r>
      <w:proofErr w:type="spellStart"/>
      <w:r w:rsidR="006C3172">
        <w:t>srcML</w:t>
      </w:r>
      <w:proofErr w:type="spellEnd"/>
      <w:r w:rsidR="000C65F4">
        <w:t xml:space="preserve"> provides the encoding information for XML</w:t>
      </w:r>
      <w:r w:rsidR="00CF64B0">
        <w:t xml:space="preserve">.  </w:t>
      </w:r>
      <w:r w:rsidR="000C65F4">
        <w:t xml:space="preserve">The second line of the output provides the details on the current version of </w:t>
      </w:r>
      <w:proofErr w:type="spellStart"/>
      <w:r w:rsidR="000C65F4">
        <w:t>srcML</w:t>
      </w:r>
      <w:proofErr w:type="spellEnd"/>
      <w:r w:rsidR="000C65F4">
        <w:t xml:space="preserve"> that was used for the command, additionally the language the file is written in, C++, and the file name </w:t>
      </w:r>
      <w:r w:rsidR="000C65F4" w:rsidRPr="00825AE2">
        <w:rPr>
          <w:rStyle w:val="Code"/>
        </w:rPr>
        <w:t>srcMLsample.cpp</w:t>
      </w:r>
      <w:r w:rsidR="000C65F4">
        <w:t xml:space="preserve"> is included on this line</w:t>
      </w:r>
      <w:r w:rsidR="00CF64B0">
        <w:t xml:space="preserve">.  </w:t>
      </w:r>
      <w:r w:rsidR="000C65F4">
        <w:t>Each part of the source code is wrapped in XML tags</w:t>
      </w:r>
      <w:r w:rsidR="00CF64B0">
        <w:t xml:space="preserve">.  </w:t>
      </w:r>
      <w:r w:rsidR="000C65F4">
        <w:t xml:space="preserve">First the outer most wrap is the function tag which includes the type and name tags relation to the term </w:t>
      </w:r>
      <w:r w:rsidR="000C65F4" w:rsidRPr="00825AE2">
        <w:rPr>
          <w:rStyle w:val="Code"/>
        </w:rPr>
        <w:t>int</w:t>
      </w:r>
      <w:r w:rsidR="00CF64B0">
        <w:t xml:space="preserve">.  </w:t>
      </w:r>
      <w:r w:rsidR="000C65F4">
        <w:t xml:space="preserve">as we go deeper into the </w:t>
      </w:r>
      <w:proofErr w:type="gramStart"/>
      <w:r w:rsidR="000C65F4">
        <w:t>tags</w:t>
      </w:r>
      <w:proofErr w:type="gramEnd"/>
      <w:r w:rsidR="000C65F4">
        <w:t xml:space="preserve"> we see things like literals broken down by type</w:t>
      </w:r>
      <w:r w:rsidR="00257073">
        <w:t>, operators, controls and blocks</w:t>
      </w:r>
      <w:r w:rsidR="00CF64B0">
        <w:t xml:space="preserve">.  </w:t>
      </w:r>
      <w:r w:rsidR="00257073">
        <w:t xml:space="preserve">It is important to note that certain symbols cannot be visualized </w:t>
      </w:r>
      <w:r w:rsidR="00257073">
        <w:lastRenderedPageBreak/>
        <w:t>in XML, for example, the less than symbol in the control block of the for loop is visualized as &amp;</w:t>
      </w:r>
      <w:proofErr w:type="spellStart"/>
      <w:proofErr w:type="gramStart"/>
      <w:r w:rsidR="00257073">
        <w:t>lt</w:t>
      </w:r>
      <w:proofErr w:type="spellEnd"/>
      <w:r w:rsidR="00257073">
        <w:t>;</w:t>
      </w:r>
      <w:r w:rsidR="00CF64B0">
        <w:t>.</w:t>
      </w:r>
      <w:proofErr w:type="gramEnd"/>
      <w:r w:rsidR="00CF64B0">
        <w:t xml:space="preserve">  </w:t>
      </w:r>
      <w:r w:rsidR="0024487D">
        <w:t xml:space="preserve">Included is a sample of a </w:t>
      </w:r>
      <w:proofErr w:type="spellStart"/>
      <w:r w:rsidR="0024487D">
        <w:t>doxygen</w:t>
      </w:r>
      <w:proofErr w:type="spellEnd"/>
      <w:r w:rsidR="0024487D">
        <w:t xml:space="preserve"> comment, which differs from a standard comment in that the tag includes </w:t>
      </w:r>
      <w:r w:rsidR="0024487D" w:rsidRPr="00A00C36">
        <w:rPr>
          <w:rStyle w:val="Code"/>
        </w:rPr>
        <w:t>format</w:t>
      </w:r>
      <w:proofErr w:type="gramStart"/>
      <w:r w:rsidR="0024487D" w:rsidRPr="00A00C36">
        <w:rPr>
          <w:rStyle w:val="Code"/>
        </w:rPr>
        <w:t>=”</w:t>
      </w:r>
      <w:proofErr w:type="spellStart"/>
      <w:r w:rsidR="0024487D" w:rsidRPr="00A00C36">
        <w:rPr>
          <w:rStyle w:val="Code"/>
        </w:rPr>
        <w:t>doxygen</w:t>
      </w:r>
      <w:proofErr w:type="spellEnd"/>
      <w:proofErr w:type="gramEnd"/>
      <w:r w:rsidR="0024487D" w:rsidRPr="00A00C36">
        <w:rPr>
          <w:rStyle w:val="Code"/>
        </w:rPr>
        <w:t>”</w:t>
      </w:r>
      <w:r w:rsidR="00CF64B0">
        <w:t xml:space="preserve">.  </w:t>
      </w:r>
      <w:r w:rsidR="00825AE2">
        <w:rPr>
          <w:rFonts w:cs="Times New Roman"/>
          <w:szCs w:val="24"/>
        </w:rPr>
        <w:t xml:space="preserve">Another option for running </w:t>
      </w:r>
      <w:proofErr w:type="spellStart"/>
      <w:r w:rsidR="00825AE2">
        <w:rPr>
          <w:rFonts w:cs="Times New Roman"/>
          <w:szCs w:val="24"/>
        </w:rPr>
        <w:t>srcML</w:t>
      </w:r>
      <w:proofErr w:type="spellEnd"/>
      <w:r w:rsidR="00825AE2">
        <w:rPr>
          <w:rFonts w:cs="Times New Roman"/>
          <w:szCs w:val="24"/>
        </w:rPr>
        <w:t xml:space="preserve"> is to run on a full directory of files rather than a single file</w:t>
      </w:r>
      <w:r w:rsidR="00CF64B0">
        <w:rPr>
          <w:rFonts w:cs="Times New Roman"/>
          <w:szCs w:val="24"/>
        </w:rPr>
        <w:t xml:space="preserve">.  </w:t>
      </w:r>
      <w:r w:rsidR="00825AE2">
        <w:rPr>
          <w:rFonts w:cs="Times New Roman"/>
          <w:szCs w:val="24"/>
        </w:rPr>
        <w:t xml:space="preserve">When we perform this sort of batch operation using </w:t>
      </w:r>
      <w:proofErr w:type="spellStart"/>
      <w:r w:rsidR="00825AE2">
        <w:rPr>
          <w:rFonts w:cs="Times New Roman"/>
          <w:szCs w:val="24"/>
        </w:rPr>
        <w:t>srcML</w:t>
      </w:r>
      <w:proofErr w:type="spellEnd"/>
      <w:r w:rsidR="00825AE2">
        <w:rPr>
          <w:rFonts w:cs="Times New Roman"/>
          <w:szCs w:val="24"/>
        </w:rPr>
        <w:t xml:space="preserve"> we still create an XML file, however rather than being a standard type of XML file it generates a unique type of XML file known as a </w:t>
      </w:r>
      <w:proofErr w:type="spellStart"/>
      <w:r w:rsidR="00825AE2">
        <w:rPr>
          <w:rFonts w:cs="Times New Roman"/>
          <w:szCs w:val="24"/>
        </w:rPr>
        <w:t>srcML</w:t>
      </w:r>
      <w:proofErr w:type="spellEnd"/>
      <w:r w:rsidR="00825AE2">
        <w:rPr>
          <w:rFonts w:cs="Times New Roman"/>
          <w:szCs w:val="24"/>
        </w:rPr>
        <w:t xml:space="preserve"> archive</w:t>
      </w:r>
      <w:r w:rsidR="00CF64B0">
        <w:rPr>
          <w:rFonts w:cs="Times New Roman"/>
          <w:szCs w:val="24"/>
        </w:rPr>
        <w:t xml:space="preserve">.  </w:t>
      </w:r>
      <w:r w:rsidR="00825AE2">
        <w:rPr>
          <w:rFonts w:cs="Times New Roman"/>
          <w:szCs w:val="24"/>
        </w:rPr>
        <w:t>There are a few notable characteristics of archive files that differ from the standard format</w:t>
      </w:r>
      <w:r w:rsidR="00CF64B0">
        <w:rPr>
          <w:rFonts w:cs="Times New Roman"/>
          <w:szCs w:val="24"/>
        </w:rPr>
        <w:t xml:space="preserve">.  </w:t>
      </w:r>
      <w:r w:rsidR="00825AE2">
        <w:rPr>
          <w:rFonts w:cs="Times New Roman"/>
          <w:szCs w:val="24"/>
        </w:rPr>
        <w:t xml:space="preserve">First, a </w:t>
      </w:r>
      <w:r w:rsidR="00825AE2" w:rsidRPr="000E69C1">
        <w:rPr>
          <w:rStyle w:val="Code"/>
        </w:rPr>
        <w:t>unit</w:t>
      </w:r>
      <w:r w:rsidR="00825AE2">
        <w:rPr>
          <w:rFonts w:cs="Times New Roman"/>
          <w:szCs w:val="24"/>
        </w:rPr>
        <w:t xml:space="preserve"> tag still represents a file within the archive and while the format remains largely the </w:t>
      </w:r>
      <w:proofErr w:type="gramStart"/>
      <w:r w:rsidR="00825AE2">
        <w:rPr>
          <w:rFonts w:cs="Times New Roman"/>
          <w:szCs w:val="24"/>
        </w:rPr>
        <w:t>same</w:t>
      </w:r>
      <w:proofErr w:type="gramEnd"/>
      <w:r w:rsidR="00825AE2">
        <w:rPr>
          <w:rFonts w:cs="Times New Roman"/>
          <w:szCs w:val="24"/>
        </w:rPr>
        <w:t xml:space="preserve"> we now include the hash of each file inside the unit tag attributes</w:t>
      </w:r>
      <w:r w:rsidR="00CF64B0">
        <w:rPr>
          <w:rFonts w:cs="Times New Roman"/>
          <w:szCs w:val="24"/>
        </w:rPr>
        <w:t xml:space="preserve">.  </w:t>
      </w:r>
      <w:r w:rsidR="00825AE2">
        <w:rPr>
          <w:rFonts w:cs="Times New Roman"/>
          <w:szCs w:val="24"/>
        </w:rPr>
        <w:t xml:space="preserve">This new archive </w:t>
      </w:r>
      <w:r w:rsidR="00825AE2" w:rsidRPr="000E69C1">
        <w:rPr>
          <w:rStyle w:val="Code"/>
        </w:rPr>
        <w:t>unit</w:t>
      </w:r>
      <w:r w:rsidR="00825AE2">
        <w:rPr>
          <w:rFonts w:cs="Times New Roman"/>
          <w:szCs w:val="24"/>
        </w:rPr>
        <w:t xml:space="preserve"> tag encompasses all the file </w:t>
      </w:r>
      <w:r w:rsidR="00825AE2" w:rsidRPr="000E69C1">
        <w:rPr>
          <w:rStyle w:val="Code"/>
        </w:rPr>
        <w:t>unit</w:t>
      </w:r>
      <w:r w:rsidR="00825AE2">
        <w:rPr>
          <w:rFonts w:cs="Times New Roman"/>
          <w:szCs w:val="24"/>
        </w:rPr>
        <w:t xml:space="preserve"> tags  </w:t>
      </w:r>
      <w:r w:rsidR="00825AE2">
        <w:rPr>
          <w:rFonts w:cs="Times New Roman"/>
          <w:szCs w:val="24"/>
        </w:rPr>
        <w:fldChar w:fldCharType="begin"/>
      </w:r>
      <w:r w:rsidR="00825AE2">
        <w:rPr>
          <w:rFonts w:cs="Times New Roman"/>
          <w:szCs w:val="24"/>
        </w:rPr>
        <w:instrText xml:space="preserve"> REF _Ref35596463 \h </w:instrText>
      </w:r>
      <w:r w:rsidR="00825AE2">
        <w:rPr>
          <w:rFonts w:cs="Times New Roman"/>
          <w:szCs w:val="24"/>
        </w:rPr>
      </w:r>
      <w:r w:rsidR="00825AE2">
        <w:rPr>
          <w:rFonts w:cs="Times New Roman"/>
          <w:szCs w:val="24"/>
        </w:rPr>
        <w:fldChar w:fldCharType="separate"/>
      </w:r>
      <w:r w:rsidR="00825AE2" w:rsidRPr="007F3325">
        <w:rPr>
          <w:szCs w:val="24"/>
        </w:rPr>
        <w:t xml:space="preserve">TABLE </w:t>
      </w:r>
      <w:r w:rsidR="00825AE2" w:rsidRPr="007F3325">
        <w:rPr>
          <w:noProof/>
          <w:szCs w:val="24"/>
        </w:rPr>
        <w:t>7</w:t>
      </w:r>
      <w:r w:rsidR="00825AE2">
        <w:rPr>
          <w:rFonts w:cs="Times New Roman"/>
          <w:szCs w:val="24"/>
        </w:rPr>
        <w:fldChar w:fldCharType="end"/>
      </w:r>
      <w:r w:rsidR="00825AE2">
        <w:rPr>
          <w:rFonts w:cs="Times New Roman"/>
          <w:szCs w:val="24"/>
        </w:rPr>
        <w:t xml:space="preserve"> is a sample of an XML archive file which has been generated using </w:t>
      </w:r>
      <w:proofErr w:type="spellStart"/>
      <w:r w:rsidR="00825AE2">
        <w:rPr>
          <w:rFonts w:cs="Times New Roman"/>
          <w:szCs w:val="24"/>
        </w:rPr>
        <w:t>srcML</w:t>
      </w:r>
      <w:proofErr w:type="spellEnd"/>
      <w:r w:rsidR="00825AE2">
        <w:rPr>
          <w:rFonts w:cs="Times New Roman"/>
          <w:szCs w:val="24"/>
        </w:rPr>
        <w:t xml:space="preserve"> with the command:</w:t>
      </w:r>
    </w:p>
    <w:p w14:paraId="6B0B8F02" w14:textId="77777777" w:rsidR="00825AE2" w:rsidRDefault="00825AE2" w:rsidP="00825AE2">
      <w:pPr>
        <w:jc w:val="center"/>
        <w:rPr>
          <w:rStyle w:val="Code"/>
        </w:rPr>
      </w:pPr>
      <w:proofErr w:type="spellStart"/>
      <w:r w:rsidRPr="000E69C1">
        <w:rPr>
          <w:rStyle w:val="Code"/>
        </w:rPr>
        <w:t>srcml</w:t>
      </w:r>
      <w:proofErr w:type="spellEnd"/>
      <w:r w:rsidRPr="000E69C1">
        <w:rPr>
          <w:rStyle w:val="Code"/>
        </w:rPr>
        <w:t xml:space="preserve"> –verbose path -o archivesample.xml</w:t>
      </w:r>
    </w:p>
    <w:p w14:paraId="357A3930" w14:textId="1EDFF602" w:rsidR="00825AE2" w:rsidRPr="000E69C1" w:rsidRDefault="00825AE2" w:rsidP="00825AE2">
      <w:pPr>
        <w:rPr>
          <w:rStyle w:val="Code"/>
          <w:rFonts w:ascii="Times New Roman" w:hAnsi="Times New Roman"/>
          <w:i w:val="0"/>
          <w:iCs w:val="0"/>
        </w:rPr>
      </w:pPr>
      <w:r>
        <w:rPr>
          <w:rStyle w:val="Code"/>
          <w:rFonts w:ascii="Times New Roman" w:hAnsi="Times New Roman"/>
          <w:i w:val="0"/>
          <w:iCs w:val="0"/>
        </w:rPr>
        <w:t xml:space="preserve">As for </w:t>
      </w:r>
      <w:r>
        <w:rPr>
          <w:rStyle w:val="Code"/>
          <w:rFonts w:ascii="Times New Roman" w:hAnsi="Times New Roman"/>
          <w:i w:val="0"/>
          <w:iCs w:val="0"/>
        </w:rPr>
        <w:fldChar w:fldCharType="begin"/>
      </w:r>
      <w:r>
        <w:rPr>
          <w:rStyle w:val="Code"/>
          <w:rFonts w:ascii="Times New Roman" w:hAnsi="Times New Roman"/>
          <w:i w:val="0"/>
          <w:iCs w:val="0"/>
        </w:rPr>
        <w:instrText xml:space="preserve"> REF _Ref35596463 \h </w:instrText>
      </w:r>
      <w:r>
        <w:rPr>
          <w:rStyle w:val="Code"/>
          <w:rFonts w:ascii="Times New Roman" w:hAnsi="Times New Roman"/>
          <w:i w:val="0"/>
          <w:iCs w:val="0"/>
        </w:rPr>
      </w:r>
      <w:r>
        <w:rPr>
          <w:rStyle w:val="Code"/>
          <w:rFonts w:ascii="Times New Roman" w:hAnsi="Times New Roman"/>
          <w:i w:val="0"/>
          <w:iCs w:val="0"/>
        </w:rPr>
        <w:fldChar w:fldCharType="separate"/>
      </w:r>
      <w:r w:rsidRPr="00F96E5F">
        <w:rPr>
          <w:i/>
          <w:iCs/>
          <w:szCs w:val="24"/>
        </w:rPr>
        <w:t xml:space="preserve">TABLE </w:t>
      </w:r>
      <w:r>
        <w:rPr>
          <w:noProof/>
          <w:szCs w:val="24"/>
        </w:rPr>
        <w:t>7</w:t>
      </w:r>
      <w:r>
        <w:rPr>
          <w:rStyle w:val="Code"/>
          <w:rFonts w:ascii="Times New Roman" w:hAnsi="Times New Roman"/>
          <w:i w:val="0"/>
          <w:iCs w:val="0"/>
        </w:rPr>
        <w:fldChar w:fldCharType="end"/>
      </w:r>
      <w:r>
        <w:rPr>
          <w:rStyle w:val="Code"/>
          <w:rFonts w:ascii="Times New Roman" w:hAnsi="Times New Roman"/>
          <w:i w:val="0"/>
          <w:iCs w:val="0"/>
        </w:rPr>
        <w:t xml:space="preserve">, </w:t>
      </w:r>
      <w:r w:rsidRPr="000E69C1">
        <w:rPr>
          <w:rStyle w:val="Code"/>
          <w:rFonts w:ascii="Times New Roman" w:hAnsi="Times New Roman"/>
          <w:i w:val="0"/>
          <w:iCs w:val="0"/>
        </w:rPr>
        <w:t xml:space="preserve">The first three lines provide a sample </w:t>
      </w:r>
      <w:r>
        <w:rPr>
          <w:rStyle w:val="Code"/>
          <w:rFonts w:ascii="Times New Roman" w:hAnsi="Times New Roman"/>
          <w:i w:val="0"/>
          <w:iCs w:val="0"/>
        </w:rPr>
        <w:t>of an archive unit tag with the special hash attribute, this is repeated later on in the sample for another file</w:t>
      </w:r>
      <w:r w:rsidR="00CF64B0">
        <w:rPr>
          <w:rStyle w:val="Code"/>
          <w:rFonts w:ascii="Times New Roman" w:hAnsi="Times New Roman"/>
          <w:i w:val="0"/>
          <w:iCs w:val="0"/>
        </w:rPr>
        <w:t xml:space="preserve">.  </w:t>
      </w:r>
      <w:r>
        <w:rPr>
          <w:rStyle w:val="Code"/>
          <w:rFonts w:ascii="Times New Roman" w:hAnsi="Times New Roman"/>
          <w:i w:val="0"/>
          <w:iCs w:val="0"/>
        </w:rPr>
        <w:t>The full path for each file is provided as well</w:t>
      </w:r>
      <w:r w:rsidR="00CF64B0">
        <w:rPr>
          <w:rStyle w:val="Code"/>
          <w:rFonts w:ascii="Times New Roman" w:hAnsi="Times New Roman"/>
          <w:i w:val="0"/>
          <w:iCs w:val="0"/>
        </w:rPr>
        <w:t xml:space="preserve">.  </w:t>
      </w:r>
      <w:r w:rsidR="0024487D">
        <w:rPr>
          <w:rFonts w:cs="Times New Roman"/>
          <w:szCs w:val="24"/>
        </w:rPr>
        <w:t xml:space="preserve">Each archive contains a simplified root </w:t>
      </w:r>
      <w:r w:rsidR="0024487D" w:rsidRPr="00825AE2">
        <w:rPr>
          <w:rStyle w:val="Code"/>
        </w:rPr>
        <w:t>unit</w:t>
      </w:r>
      <w:r w:rsidR="0024487D">
        <w:rPr>
          <w:rFonts w:cs="Times New Roman"/>
          <w:szCs w:val="24"/>
        </w:rPr>
        <w:t xml:space="preserve"> tag which contains the information on the version of </w:t>
      </w:r>
      <w:proofErr w:type="spellStart"/>
      <w:r w:rsidR="0024487D">
        <w:rPr>
          <w:rFonts w:cs="Times New Roman"/>
          <w:szCs w:val="24"/>
        </w:rPr>
        <w:t>srcML</w:t>
      </w:r>
      <w:proofErr w:type="spellEnd"/>
      <w:r w:rsidR="0024487D">
        <w:rPr>
          <w:rFonts w:cs="Times New Roman"/>
          <w:szCs w:val="24"/>
        </w:rPr>
        <w:t xml:space="preserve"> you are using</w:t>
      </w:r>
      <w:r w:rsidR="00CF64B0">
        <w:rPr>
          <w:rFonts w:cs="Times New Roman"/>
          <w:szCs w:val="24"/>
        </w:rPr>
        <w:t xml:space="preserve">.  </w:t>
      </w:r>
      <w:r>
        <w:rPr>
          <w:rStyle w:val="Code"/>
          <w:rFonts w:ascii="Times New Roman" w:hAnsi="Times New Roman"/>
          <w:i w:val="0"/>
          <w:iCs w:val="0"/>
        </w:rPr>
        <w:t xml:space="preserve">Other than these changes to the unit tag the remainder of this XML archive file maintain the same convention as a standard xml file created using </w:t>
      </w:r>
      <w:proofErr w:type="spellStart"/>
      <w:r>
        <w:rPr>
          <w:rStyle w:val="Code"/>
          <w:rFonts w:ascii="Times New Roman" w:hAnsi="Times New Roman"/>
          <w:i w:val="0"/>
          <w:iCs w:val="0"/>
        </w:rPr>
        <w:t>srcML</w:t>
      </w:r>
      <w:proofErr w:type="spellEnd"/>
      <w:r>
        <w:rPr>
          <w:rStyle w:val="Code"/>
          <w:rFonts w:ascii="Times New Roman" w:hAnsi="Times New Roman"/>
          <w:i w:val="0"/>
          <w:iCs w:val="0"/>
        </w:rPr>
        <w:t>.</w:t>
      </w:r>
    </w:p>
    <w:p w14:paraId="08527038" w14:textId="2CF0AAD9" w:rsidR="007E7142" w:rsidRDefault="007E7142" w:rsidP="00825AE2">
      <w:pPr>
        <w:sectPr w:rsidR="007E7142" w:rsidSect="004B145D">
          <w:pgSz w:w="12240" w:h="15840"/>
          <w:pgMar w:top="1440" w:right="1440" w:bottom="1440" w:left="1440" w:header="720" w:footer="720" w:gutter="0"/>
          <w:cols w:space="720"/>
          <w:docGrid w:linePitch="360"/>
        </w:sectPr>
      </w:pPr>
    </w:p>
    <w:p w14:paraId="025580E6" w14:textId="55FBBA33" w:rsidR="00B26D4D" w:rsidRPr="00546A5A" w:rsidRDefault="00B26D4D" w:rsidP="000E69C1">
      <w:pPr>
        <w:pStyle w:val="Caption"/>
        <w:keepNext/>
        <w:jc w:val="center"/>
        <w:rPr>
          <w:szCs w:val="24"/>
        </w:rPr>
      </w:pPr>
      <w:bookmarkStart w:id="17" w:name="_Ref35526509"/>
      <w:r w:rsidRPr="000E69C1">
        <w:rPr>
          <w:sz w:val="24"/>
          <w:szCs w:val="24"/>
        </w:rPr>
        <w:lastRenderedPageBreak/>
        <w:t xml:space="preserve">TABLE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6</w:t>
      </w:r>
      <w:r w:rsidRPr="000E69C1">
        <w:rPr>
          <w:sz w:val="24"/>
          <w:szCs w:val="24"/>
        </w:rPr>
        <w:fldChar w:fldCharType="end"/>
      </w:r>
      <w:bookmarkEnd w:id="17"/>
      <w:r w:rsidR="00CF64B0">
        <w:rPr>
          <w:sz w:val="24"/>
          <w:szCs w:val="24"/>
        </w:rPr>
        <w:t xml:space="preserve">.  </w:t>
      </w:r>
      <w:r w:rsidR="005D5075" w:rsidRPr="000E69C1">
        <w:rPr>
          <w:smallCaps/>
          <w:sz w:val="24"/>
          <w:szCs w:val="24"/>
        </w:rPr>
        <w:t>The top block of the table provides a small sample function written in C++</w:t>
      </w:r>
      <w:r w:rsidR="00CF64B0">
        <w:rPr>
          <w:smallCaps/>
          <w:sz w:val="24"/>
          <w:szCs w:val="24"/>
        </w:rPr>
        <w:t xml:space="preserve">.  </w:t>
      </w:r>
      <w:r w:rsidR="005D5075" w:rsidRPr="000E69C1">
        <w:rPr>
          <w:smallCaps/>
          <w:sz w:val="24"/>
          <w:szCs w:val="24"/>
        </w:rPr>
        <w:t xml:space="preserve">The bottom block of the table provides the same code after it has been translated to XML using </w:t>
      </w:r>
      <w:proofErr w:type="spellStart"/>
      <w:r w:rsidR="005D5075" w:rsidRPr="000E69C1">
        <w:rPr>
          <w:smallCaps/>
          <w:sz w:val="24"/>
          <w:szCs w:val="24"/>
        </w:rPr>
        <w:t>srcML</w:t>
      </w:r>
      <w:proofErr w:type="spellEnd"/>
      <w:r w:rsidR="00CF64B0">
        <w:rPr>
          <w:smallCaps/>
          <w:sz w:val="24"/>
          <w:szCs w:val="24"/>
        </w:rPr>
        <w:t xml:space="preserve">.  </w:t>
      </w:r>
      <w:r w:rsidR="005D5075" w:rsidRPr="000E69C1">
        <w:rPr>
          <w:smallCaps/>
          <w:sz w:val="24"/>
          <w:szCs w:val="24"/>
        </w:rPr>
        <w:t>Each line of the function has been broken down and each piece is then tagged</w:t>
      </w:r>
      <w:r w:rsidR="00CF64B0">
        <w:rPr>
          <w:smallCaps/>
          <w:sz w:val="24"/>
          <w:szCs w:val="24"/>
        </w:rPr>
        <w:t xml:space="preserve">.  </w:t>
      </w:r>
      <w:r w:rsidR="00751262">
        <w:rPr>
          <w:smallCaps/>
          <w:sz w:val="24"/>
          <w:szCs w:val="24"/>
        </w:rPr>
        <w:t xml:space="preserve">Following the block comment </w:t>
      </w:r>
      <w:proofErr w:type="gramStart"/>
      <w:r w:rsidR="00751262">
        <w:rPr>
          <w:smallCaps/>
          <w:sz w:val="24"/>
          <w:szCs w:val="24"/>
        </w:rPr>
        <w:t>sample</w:t>
      </w:r>
      <w:proofErr w:type="gramEnd"/>
      <w:r w:rsidR="00751262">
        <w:rPr>
          <w:smallCaps/>
          <w:sz w:val="24"/>
          <w:szCs w:val="24"/>
        </w:rPr>
        <w:t xml:space="preserve"> a second one line sample is provided and then again broken down using </w:t>
      </w:r>
      <w:proofErr w:type="spellStart"/>
      <w:r w:rsidR="00751262">
        <w:rPr>
          <w:smallCaps/>
          <w:sz w:val="24"/>
          <w:szCs w:val="24"/>
        </w:rPr>
        <w:t>srcML</w:t>
      </w:r>
      <w:proofErr w:type="spellEnd"/>
      <w:r w:rsidR="00CF64B0">
        <w:rPr>
          <w:smallCaps/>
          <w:sz w:val="24"/>
          <w:szCs w:val="24"/>
        </w:rPr>
        <w:t xml:space="preserve">.  </w:t>
      </w:r>
    </w:p>
    <w:tbl>
      <w:tblPr>
        <w:tblStyle w:val="TableGrid"/>
        <w:tblW w:w="13675" w:type="dxa"/>
        <w:tblLook w:val="04A0" w:firstRow="1" w:lastRow="0" w:firstColumn="1" w:lastColumn="0" w:noHBand="0" w:noVBand="1"/>
      </w:tblPr>
      <w:tblGrid>
        <w:gridCol w:w="13675"/>
      </w:tblGrid>
      <w:tr w:rsidR="003B1E52" w14:paraId="454C1E03" w14:textId="77777777" w:rsidTr="000E69C1">
        <w:tc>
          <w:tcPr>
            <w:tcW w:w="13675" w:type="dxa"/>
          </w:tcPr>
          <w:p w14:paraId="1F0CB36D" w14:textId="40B245A5" w:rsidR="003B1E52" w:rsidRPr="00962E78" w:rsidRDefault="003B1E52" w:rsidP="00962E78">
            <w:pPr>
              <w:spacing w:line="276" w:lineRule="auto"/>
              <w:ind w:firstLine="0"/>
              <w:jc w:val="center"/>
              <w:rPr>
                <w:rStyle w:val="Code"/>
                <w:rFonts w:ascii="Times New Roman" w:hAnsi="Times New Roman"/>
                <w:b/>
                <w:bCs/>
                <w:i w:val="0"/>
                <w:iCs w:val="0"/>
              </w:rPr>
            </w:pPr>
            <w:r>
              <w:rPr>
                <w:rStyle w:val="Code"/>
                <w:rFonts w:ascii="Times New Roman" w:hAnsi="Times New Roman"/>
                <w:b/>
                <w:bCs/>
                <w:i w:val="0"/>
                <w:iCs w:val="0"/>
              </w:rPr>
              <w:t>O</w:t>
            </w:r>
            <w:r>
              <w:rPr>
                <w:rStyle w:val="Code"/>
                <w:rFonts w:ascii="Times New Roman" w:hAnsi="Times New Roman"/>
                <w:b/>
                <w:bCs/>
              </w:rPr>
              <w:t>riginal Source Code</w:t>
            </w:r>
          </w:p>
        </w:tc>
      </w:tr>
      <w:tr w:rsidR="00B26D4D" w14:paraId="0FC5A390" w14:textId="77777777" w:rsidTr="000E69C1">
        <w:tc>
          <w:tcPr>
            <w:tcW w:w="13675" w:type="dxa"/>
          </w:tcPr>
          <w:p w14:paraId="4FFD30A4" w14:textId="3D078EBE" w:rsidR="00C26694" w:rsidRDefault="00C26694" w:rsidP="000E69C1">
            <w:pPr>
              <w:spacing w:line="276" w:lineRule="auto"/>
              <w:ind w:firstLine="0"/>
              <w:rPr>
                <w:rStyle w:val="Code"/>
              </w:rPr>
            </w:pPr>
            <w:r w:rsidRPr="000E69C1">
              <w:rPr>
                <w:rStyle w:val="Code"/>
              </w:rPr>
              <w:t xml:space="preserve">int </w:t>
            </w:r>
            <w:proofErr w:type="gramStart"/>
            <w:r w:rsidRPr="000E69C1">
              <w:rPr>
                <w:rStyle w:val="Code"/>
              </w:rPr>
              <w:t>main(</w:t>
            </w:r>
            <w:proofErr w:type="gramEnd"/>
            <w:r w:rsidRPr="000E69C1">
              <w:rPr>
                <w:rStyle w:val="Code"/>
              </w:rPr>
              <w:t>)</w:t>
            </w:r>
            <w:r w:rsidR="005D5075">
              <w:rPr>
                <w:rStyle w:val="Code"/>
              </w:rPr>
              <w:t>{</w:t>
            </w:r>
          </w:p>
          <w:p w14:paraId="65FBD827" w14:textId="52CEDD18" w:rsidR="0048571D" w:rsidRPr="000E69C1" w:rsidRDefault="0048571D" w:rsidP="000E69C1">
            <w:pPr>
              <w:spacing w:line="276" w:lineRule="auto"/>
              <w:ind w:firstLine="0"/>
              <w:rPr>
                <w:rStyle w:val="Code"/>
              </w:rPr>
            </w:pPr>
            <w:r>
              <w:rPr>
                <w:rStyle w:val="Code"/>
              </w:rPr>
              <w:t xml:space="preserve">    //</w:t>
            </w:r>
            <w:r w:rsidR="008834B3">
              <w:rPr>
                <w:rStyle w:val="Code"/>
              </w:rPr>
              <w:t>/</w:t>
            </w:r>
            <w:r>
              <w:rPr>
                <w:rStyle w:val="Code"/>
              </w:rPr>
              <w:t xml:space="preserve"> sum of first 14 numbers</w:t>
            </w:r>
          </w:p>
          <w:p w14:paraId="3F3FDCBE" w14:textId="77777777" w:rsidR="00C26694" w:rsidRPr="000E69C1" w:rsidRDefault="00C26694" w:rsidP="000E69C1">
            <w:pPr>
              <w:spacing w:line="276" w:lineRule="auto"/>
              <w:ind w:firstLine="0"/>
              <w:rPr>
                <w:rStyle w:val="Code"/>
              </w:rPr>
            </w:pPr>
            <w:r w:rsidRPr="000E69C1">
              <w:rPr>
                <w:rStyle w:val="Code"/>
              </w:rPr>
              <w:t xml:space="preserve">    int a = 0;</w:t>
            </w:r>
          </w:p>
          <w:p w14:paraId="100444B6" w14:textId="77777777" w:rsidR="00C26694" w:rsidRPr="000E69C1" w:rsidRDefault="00C26694" w:rsidP="000E69C1">
            <w:pPr>
              <w:spacing w:line="276" w:lineRule="auto"/>
              <w:ind w:firstLine="0"/>
              <w:rPr>
                <w:rStyle w:val="Code"/>
              </w:rPr>
            </w:pPr>
            <w:r w:rsidRPr="000E69C1">
              <w:rPr>
                <w:rStyle w:val="Code"/>
              </w:rPr>
              <w:t xml:space="preserve">    </w:t>
            </w:r>
            <w:proofErr w:type="gramStart"/>
            <w:r w:rsidRPr="000E69C1">
              <w:rPr>
                <w:rStyle w:val="Code"/>
              </w:rPr>
              <w:t>for(</w:t>
            </w:r>
            <w:proofErr w:type="gramEnd"/>
            <w:r w:rsidRPr="000E69C1">
              <w:rPr>
                <w:rStyle w:val="Code"/>
              </w:rPr>
              <w:t xml:space="preserve">int </w:t>
            </w:r>
            <w:proofErr w:type="spellStart"/>
            <w:r w:rsidRPr="000E69C1">
              <w:rPr>
                <w:rStyle w:val="Code"/>
              </w:rPr>
              <w:t>i</w:t>
            </w:r>
            <w:proofErr w:type="spellEnd"/>
            <w:r w:rsidRPr="000E69C1">
              <w:rPr>
                <w:rStyle w:val="Code"/>
              </w:rPr>
              <w:t xml:space="preserve"> = 0; </w:t>
            </w:r>
            <w:proofErr w:type="spellStart"/>
            <w:r w:rsidRPr="000E69C1">
              <w:rPr>
                <w:rStyle w:val="Code"/>
              </w:rPr>
              <w:t>i</w:t>
            </w:r>
            <w:proofErr w:type="spellEnd"/>
            <w:r w:rsidRPr="000E69C1">
              <w:rPr>
                <w:rStyle w:val="Code"/>
              </w:rPr>
              <w:t xml:space="preserve"> &lt; 15; ++</w:t>
            </w:r>
            <w:proofErr w:type="spellStart"/>
            <w:r w:rsidRPr="000E69C1">
              <w:rPr>
                <w:rStyle w:val="Code"/>
              </w:rPr>
              <w:t>i</w:t>
            </w:r>
            <w:proofErr w:type="spellEnd"/>
            <w:r w:rsidRPr="000E69C1">
              <w:rPr>
                <w:rStyle w:val="Code"/>
              </w:rPr>
              <w:t>){</w:t>
            </w:r>
          </w:p>
          <w:p w14:paraId="0ECCABDF" w14:textId="77777777" w:rsidR="00C26694" w:rsidRPr="000E69C1" w:rsidRDefault="00C26694" w:rsidP="000E69C1">
            <w:pPr>
              <w:spacing w:line="276" w:lineRule="auto"/>
              <w:ind w:firstLine="0"/>
              <w:rPr>
                <w:rStyle w:val="Code"/>
              </w:rPr>
            </w:pPr>
            <w:r w:rsidRPr="000E69C1">
              <w:rPr>
                <w:rStyle w:val="Code"/>
              </w:rPr>
              <w:t xml:space="preserve">        a += </w:t>
            </w:r>
            <w:proofErr w:type="spellStart"/>
            <w:r w:rsidRPr="000E69C1">
              <w:rPr>
                <w:rStyle w:val="Code"/>
              </w:rPr>
              <w:t>i</w:t>
            </w:r>
            <w:proofErr w:type="spellEnd"/>
            <w:r w:rsidRPr="000E69C1">
              <w:rPr>
                <w:rStyle w:val="Code"/>
              </w:rPr>
              <w:t>;</w:t>
            </w:r>
          </w:p>
          <w:p w14:paraId="5CEA54DD" w14:textId="77777777" w:rsidR="00C26694" w:rsidRPr="000E69C1" w:rsidRDefault="00C26694" w:rsidP="000E69C1">
            <w:pPr>
              <w:spacing w:line="276" w:lineRule="auto"/>
              <w:ind w:firstLine="0"/>
              <w:rPr>
                <w:rStyle w:val="Code"/>
              </w:rPr>
            </w:pPr>
            <w:r w:rsidRPr="000E69C1">
              <w:rPr>
                <w:rStyle w:val="Code"/>
              </w:rPr>
              <w:t xml:space="preserve">    }</w:t>
            </w:r>
          </w:p>
          <w:p w14:paraId="24C68DBC" w14:textId="77777777" w:rsidR="00C26694" w:rsidRPr="000E69C1" w:rsidRDefault="00C26694" w:rsidP="000E69C1">
            <w:pPr>
              <w:spacing w:line="276" w:lineRule="auto"/>
              <w:ind w:firstLine="0"/>
              <w:rPr>
                <w:rStyle w:val="Code"/>
              </w:rPr>
            </w:pPr>
          </w:p>
          <w:p w14:paraId="70382AE7" w14:textId="77777777" w:rsidR="00C26694" w:rsidRPr="000E69C1" w:rsidRDefault="00C26694" w:rsidP="000E69C1">
            <w:pPr>
              <w:spacing w:line="276" w:lineRule="auto"/>
              <w:ind w:firstLine="0"/>
              <w:rPr>
                <w:rStyle w:val="Code"/>
              </w:rPr>
            </w:pPr>
            <w:r w:rsidRPr="000E69C1">
              <w:rPr>
                <w:rStyle w:val="Code"/>
              </w:rPr>
              <w:t xml:space="preserve">    return 0;</w:t>
            </w:r>
          </w:p>
          <w:p w14:paraId="77D3B4A2" w14:textId="21E37578" w:rsidR="00B26D4D" w:rsidRDefault="005D5075" w:rsidP="000E69C1">
            <w:pPr>
              <w:spacing w:line="276" w:lineRule="auto"/>
              <w:ind w:firstLine="0"/>
              <w:rPr>
                <w:rFonts w:cs="Times New Roman"/>
                <w:szCs w:val="24"/>
              </w:rPr>
            </w:pPr>
            <w:r>
              <w:rPr>
                <w:rFonts w:cs="Times New Roman"/>
                <w:szCs w:val="24"/>
              </w:rPr>
              <w:t>}</w:t>
            </w:r>
          </w:p>
        </w:tc>
      </w:tr>
      <w:tr w:rsidR="003B1E52" w14:paraId="19E6B6AB" w14:textId="77777777" w:rsidTr="000E69C1">
        <w:tc>
          <w:tcPr>
            <w:tcW w:w="13675" w:type="dxa"/>
          </w:tcPr>
          <w:p w14:paraId="50E5C5EB" w14:textId="68E61513" w:rsidR="003B1E52" w:rsidRPr="00962E78" w:rsidRDefault="003B1E52" w:rsidP="00962E78">
            <w:pPr>
              <w:spacing w:line="276" w:lineRule="auto"/>
              <w:ind w:firstLine="0"/>
              <w:jc w:val="center"/>
              <w:rPr>
                <w:rStyle w:val="Code"/>
                <w:rFonts w:ascii="Times New Roman" w:hAnsi="Times New Roman"/>
                <w:b/>
                <w:bCs/>
                <w:i w:val="0"/>
                <w:iCs w:val="0"/>
              </w:rPr>
            </w:pPr>
            <w:proofErr w:type="spellStart"/>
            <w:r>
              <w:rPr>
                <w:rStyle w:val="Code"/>
                <w:rFonts w:ascii="Times New Roman" w:hAnsi="Times New Roman"/>
                <w:b/>
                <w:bCs/>
              </w:rPr>
              <w:t>srcML</w:t>
            </w:r>
            <w:proofErr w:type="spellEnd"/>
          </w:p>
        </w:tc>
      </w:tr>
      <w:tr w:rsidR="00B26D4D" w14:paraId="7944B3AB" w14:textId="77777777" w:rsidTr="000E69C1">
        <w:tc>
          <w:tcPr>
            <w:tcW w:w="13675" w:type="dxa"/>
          </w:tcPr>
          <w:p w14:paraId="435D3B26" w14:textId="77777777" w:rsidR="007E7142" w:rsidRPr="007E7142" w:rsidRDefault="007E7142" w:rsidP="007E7142">
            <w:pPr>
              <w:spacing w:line="276" w:lineRule="auto"/>
              <w:ind w:firstLine="0"/>
              <w:rPr>
                <w:rStyle w:val="Code"/>
              </w:rPr>
            </w:pPr>
            <w:r w:rsidRPr="007E7142">
              <w:rPr>
                <w:rStyle w:val="Code"/>
              </w:rPr>
              <w:t>&lt;?xml version="1.0" encoding="UTF-8" standalone="yes"?&gt;</w:t>
            </w:r>
          </w:p>
          <w:p w14:paraId="7EB51D01" w14:textId="4E528BF6" w:rsidR="007E7142" w:rsidRDefault="007E7142" w:rsidP="007E7142">
            <w:pPr>
              <w:spacing w:line="276" w:lineRule="auto"/>
              <w:ind w:firstLine="0"/>
              <w:rPr>
                <w:rStyle w:val="Code"/>
              </w:rPr>
            </w:pPr>
            <w:r w:rsidRPr="007E7142">
              <w:rPr>
                <w:rStyle w:val="Code"/>
              </w:rPr>
              <w:t xml:space="preserve">&lt;unit </w:t>
            </w:r>
            <w:proofErr w:type="spellStart"/>
            <w:r w:rsidRPr="007E7142">
              <w:rPr>
                <w:rStyle w:val="Code"/>
              </w:rPr>
              <w:t>xmlns</w:t>
            </w:r>
            <w:proofErr w:type="spellEnd"/>
            <w:r w:rsidRPr="007E7142">
              <w:rPr>
                <w:rStyle w:val="Code"/>
              </w:rPr>
              <w:t xml:space="preserve">="http://www.srcML.org/srcML/src" </w:t>
            </w:r>
            <w:proofErr w:type="spellStart"/>
            <w:r w:rsidRPr="007E7142">
              <w:rPr>
                <w:rStyle w:val="Code"/>
              </w:rPr>
              <w:t>xmlns:cpp</w:t>
            </w:r>
            <w:proofErr w:type="spellEnd"/>
            <w:r w:rsidRPr="007E7142">
              <w:rPr>
                <w:rStyle w:val="Code"/>
              </w:rPr>
              <w:t>="http://www.srcML.org/srcML/cpp" revision="0.9.5" language="C++" filename="srcMLsample.cpp"&gt;</w:t>
            </w:r>
          </w:p>
          <w:p w14:paraId="3C0A1C4F" w14:textId="0912FFB3" w:rsidR="005D5075" w:rsidRDefault="005D5075" w:rsidP="005D5075">
            <w:pPr>
              <w:spacing w:line="276" w:lineRule="auto"/>
              <w:ind w:firstLine="0"/>
              <w:rPr>
                <w:rStyle w:val="Code"/>
              </w:rPr>
            </w:pPr>
            <w:r w:rsidRPr="005D5075">
              <w:rPr>
                <w:rStyle w:val="Code"/>
              </w:rPr>
              <w:t>&lt;function&gt;&lt;type&gt;&lt;name&gt;int&lt;/name&gt;&lt;/type&gt; &lt;name&gt;main&lt;/name&gt;&lt;</w:t>
            </w:r>
            <w:proofErr w:type="spellStart"/>
            <w:r w:rsidRPr="005D5075">
              <w:rPr>
                <w:rStyle w:val="Code"/>
              </w:rPr>
              <w:t>parameter_list</w:t>
            </w:r>
            <w:proofErr w:type="spellEnd"/>
            <w:r w:rsidRPr="005D5075">
              <w:rPr>
                <w:rStyle w:val="Code"/>
              </w:rPr>
              <w:t>&gt;</w:t>
            </w:r>
            <w:proofErr w:type="gramStart"/>
            <w:r w:rsidRPr="005D5075">
              <w:rPr>
                <w:rStyle w:val="Code"/>
              </w:rPr>
              <w:t>()&lt;</w:t>
            </w:r>
            <w:proofErr w:type="gramEnd"/>
            <w:r w:rsidRPr="005D5075">
              <w:rPr>
                <w:rStyle w:val="Code"/>
              </w:rPr>
              <w:t>/</w:t>
            </w:r>
            <w:proofErr w:type="spellStart"/>
            <w:r w:rsidRPr="005D5075">
              <w:rPr>
                <w:rStyle w:val="Code"/>
              </w:rPr>
              <w:t>parameter_list</w:t>
            </w:r>
            <w:proofErr w:type="spellEnd"/>
            <w:r w:rsidRPr="005D5075">
              <w:rPr>
                <w:rStyle w:val="Code"/>
              </w:rPr>
              <w:t>&gt;&lt;block&gt;{</w:t>
            </w:r>
          </w:p>
          <w:p w14:paraId="5D7DEBD7" w14:textId="411D05FF" w:rsidR="0048571D" w:rsidRPr="005D5075" w:rsidRDefault="0048571D" w:rsidP="005D5075">
            <w:pPr>
              <w:spacing w:line="276" w:lineRule="auto"/>
              <w:ind w:firstLine="0"/>
              <w:rPr>
                <w:rStyle w:val="Code"/>
              </w:rPr>
            </w:pPr>
            <w:r>
              <w:rPr>
                <w:rStyle w:val="Code"/>
              </w:rPr>
              <w:t xml:space="preserve">    </w:t>
            </w:r>
            <w:r w:rsidR="00DE638C" w:rsidRPr="00DE638C">
              <w:rPr>
                <w:rFonts w:ascii="Courier New" w:hAnsi="Courier New" w:cs="Times New Roman"/>
                <w:i/>
                <w:iCs/>
                <w:szCs w:val="24"/>
              </w:rPr>
              <w:t>&lt;comment type="line" format="</w:t>
            </w:r>
            <w:proofErr w:type="spellStart"/>
            <w:r w:rsidR="00DE638C" w:rsidRPr="00DE638C">
              <w:rPr>
                <w:rFonts w:ascii="Courier New" w:hAnsi="Courier New" w:cs="Times New Roman"/>
                <w:i/>
                <w:iCs/>
                <w:szCs w:val="24"/>
              </w:rPr>
              <w:t>doxygen</w:t>
            </w:r>
            <w:proofErr w:type="spellEnd"/>
            <w:r w:rsidR="00DE638C" w:rsidRPr="00DE638C">
              <w:rPr>
                <w:rFonts w:ascii="Courier New" w:hAnsi="Courier New" w:cs="Times New Roman"/>
                <w:i/>
                <w:iCs/>
                <w:szCs w:val="24"/>
              </w:rPr>
              <w:t>"&gt;</w:t>
            </w:r>
            <w:r w:rsidR="008834B3">
              <w:rPr>
                <w:rFonts w:ascii="Courier New" w:hAnsi="Courier New" w:cs="Times New Roman"/>
                <w:i/>
                <w:iCs/>
                <w:szCs w:val="24"/>
              </w:rPr>
              <w:t xml:space="preserve">/// </w:t>
            </w:r>
            <w:r w:rsidRPr="0048571D">
              <w:rPr>
                <w:rFonts w:ascii="Courier New" w:hAnsi="Courier New" w:cs="Times New Roman"/>
                <w:i/>
                <w:iCs/>
                <w:szCs w:val="24"/>
              </w:rPr>
              <w:t>sum of first 14 numbers&lt;/comment&gt;</w:t>
            </w:r>
          </w:p>
          <w:p w14:paraId="6AECD7BE" w14:textId="77777777" w:rsidR="005D5075" w:rsidRPr="005D5075" w:rsidRDefault="005D5075" w:rsidP="005D5075">
            <w:pPr>
              <w:spacing w:line="276" w:lineRule="auto"/>
              <w:ind w:firstLine="0"/>
              <w:rPr>
                <w:rStyle w:val="Code"/>
              </w:rPr>
            </w:pPr>
            <w:r w:rsidRPr="005D5075">
              <w:rPr>
                <w:rStyle w:val="Code"/>
              </w:rPr>
              <w:t xml:space="preserve">    &lt;</w:t>
            </w:r>
            <w:proofErr w:type="spellStart"/>
            <w:r w:rsidRPr="005D5075">
              <w:rPr>
                <w:rStyle w:val="Code"/>
              </w:rPr>
              <w:t>decl_stmt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&lt;name&gt;a&lt;/name&gt;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decl_stmt</w:t>
            </w:r>
            <w:proofErr w:type="spellEnd"/>
            <w:r w:rsidRPr="005D5075">
              <w:rPr>
                <w:rStyle w:val="Code"/>
              </w:rPr>
              <w:t>&gt;</w:t>
            </w:r>
          </w:p>
          <w:p w14:paraId="1B1D7416" w14:textId="77777777" w:rsidR="005D5075" w:rsidRPr="005D5075" w:rsidRDefault="005D5075" w:rsidP="005D5075">
            <w:pPr>
              <w:spacing w:line="276" w:lineRule="auto"/>
              <w:ind w:firstLine="0"/>
              <w:rPr>
                <w:rStyle w:val="Code"/>
              </w:rPr>
            </w:pPr>
            <w:r w:rsidRPr="005D5075">
              <w:rPr>
                <w:rStyle w:val="Code"/>
              </w:rPr>
              <w:t xml:space="preserve">    &lt;for&gt;for&lt;control&gt;(&lt;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&gt;&lt;type&gt;&lt;name&gt;int&lt;/name&gt;&lt;/type&gt; &lt;name&gt;</w:t>
            </w:r>
            <w:proofErr w:type="spellStart"/>
            <w:r w:rsidRPr="005D5075">
              <w:rPr>
                <w:rStyle w:val="Code"/>
              </w:rPr>
              <w:t>i</w:t>
            </w:r>
            <w:proofErr w:type="spellEnd"/>
            <w:r w:rsidRPr="005D5075">
              <w:rPr>
                <w:rStyle w:val="Code"/>
              </w:rPr>
              <w:t>&lt;/name&gt; &lt;</w:t>
            </w:r>
            <w:proofErr w:type="spellStart"/>
            <w:r w:rsidRPr="005D5075">
              <w:rPr>
                <w:rStyle w:val="Code"/>
              </w:rPr>
              <w:t>init</w:t>
            </w:r>
            <w:proofErr w:type="spellEnd"/>
            <w:r w:rsidRPr="005D5075">
              <w:rPr>
                <w:rStyle w:val="Code"/>
              </w:rPr>
              <w:t>&gt;= &lt;expr&gt;&lt;literal type="number"&gt;0&lt;/literal&gt;&lt;/expr&gt;&lt;/</w:t>
            </w:r>
            <w:proofErr w:type="spellStart"/>
            <w:r w:rsidRPr="005D5075">
              <w:rPr>
                <w:rStyle w:val="Code"/>
              </w:rPr>
              <w:t>init</w:t>
            </w:r>
            <w:proofErr w:type="spellEnd"/>
            <w:r w:rsidRPr="005D5075">
              <w:rPr>
                <w:rStyle w:val="Code"/>
              </w:rPr>
              <w:t>&gt;&lt;/</w:t>
            </w:r>
            <w:proofErr w:type="spellStart"/>
            <w:r w:rsidRPr="005D5075">
              <w:rPr>
                <w:rStyle w:val="Code"/>
              </w:rPr>
              <w:t>decl</w:t>
            </w:r>
            <w:proofErr w:type="spellEnd"/>
            <w:r w:rsidRPr="005D5075">
              <w:rPr>
                <w:rStyle w:val="Code"/>
              </w:rPr>
              <w:t>&gt;;&lt;/</w:t>
            </w:r>
            <w:proofErr w:type="spellStart"/>
            <w:r w:rsidRPr="005D5075">
              <w:rPr>
                <w:rStyle w:val="Code"/>
              </w:rPr>
              <w:t>init</w:t>
            </w:r>
            <w:proofErr w:type="spellEnd"/>
            <w:r w:rsidRPr="005D5075">
              <w:rPr>
                <w:rStyle w:val="Code"/>
              </w:rPr>
              <w:t>&gt; &lt;condition&gt;&lt;expr&gt;&lt;name&gt;</w:t>
            </w:r>
            <w:proofErr w:type="spellStart"/>
            <w:r w:rsidRPr="005D5075">
              <w:rPr>
                <w:rStyle w:val="Code"/>
              </w:rPr>
              <w:t>i</w:t>
            </w:r>
            <w:proofErr w:type="spellEnd"/>
            <w:r w:rsidRPr="005D5075">
              <w:rPr>
                <w:rStyle w:val="Code"/>
              </w:rPr>
              <w:t>&lt;/name&gt; &lt;operator&gt;&amp;</w:t>
            </w:r>
            <w:proofErr w:type="spellStart"/>
            <w:r w:rsidRPr="005D5075">
              <w:rPr>
                <w:rStyle w:val="Code"/>
              </w:rPr>
              <w:t>lt</w:t>
            </w:r>
            <w:proofErr w:type="spellEnd"/>
            <w:r w:rsidRPr="005D5075">
              <w:rPr>
                <w:rStyle w:val="Code"/>
              </w:rPr>
              <w:t>;&lt;/operator&gt; &lt;literal type="number"&gt;15&lt;/literal&gt;&lt;/expr&gt;;&lt;/condition&gt; &lt;incr&gt;&lt;expr&gt;&lt;operator&gt;++&lt;/operator&gt;&lt;name&gt;i&lt;/name&gt;&lt;/expr&gt;&lt;/incr&gt;)&lt;/control&gt;&lt;block&gt;{</w:t>
            </w:r>
          </w:p>
          <w:p w14:paraId="53FB1E5F" w14:textId="77777777" w:rsidR="005D5075" w:rsidRPr="005D5075" w:rsidRDefault="005D5075" w:rsidP="005D5075">
            <w:pPr>
              <w:spacing w:line="276" w:lineRule="auto"/>
              <w:ind w:firstLine="0"/>
              <w:rPr>
                <w:rStyle w:val="Code"/>
              </w:rPr>
            </w:pPr>
            <w:r w:rsidRPr="005D5075">
              <w:rPr>
                <w:rStyle w:val="Code"/>
              </w:rPr>
              <w:lastRenderedPageBreak/>
              <w:t xml:space="preserve">        &lt;</w:t>
            </w:r>
            <w:proofErr w:type="spellStart"/>
            <w:r w:rsidRPr="005D5075">
              <w:rPr>
                <w:rStyle w:val="Code"/>
              </w:rPr>
              <w:t>expr_stmt</w:t>
            </w:r>
            <w:proofErr w:type="spellEnd"/>
            <w:r w:rsidRPr="005D5075">
              <w:rPr>
                <w:rStyle w:val="Code"/>
              </w:rPr>
              <w:t>&gt;&lt;expr&gt;&lt;name&gt;a&lt;/name&gt; &lt;operator&gt;+=&lt;/operator&gt; &lt;name&gt;</w:t>
            </w:r>
            <w:proofErr w:type="spellStart"/>
            <w:r w:rsidRPr="005D5075">
              <w:rPr>
                <w:rStyle w:val="Code"/>
              </w:rPr>
              <w:t>i</w:t>
            </w:r>
            <w:proofErr w:type="spellEnd"/>
            <w:r w:rsidRPr="005D5075">
              <w:rPr>
                <w:rStyle w:val="Code"/>
              </w:rPr>
              <w:t>&lt;/name&gt;&lt;/expr&gt;;&lt;/</w:t>
            </w:r>
            <w:proofErr w:type="spellStart"/>
            <w:r w:rsidRPr="005D5075">
              <w:rPr>
                <w:rStyle w:val="Code"/>
              </w:rPr>
              <w:t>expr_stmt</w:t>
            </w:r>
            <w:proofErr w:type="spellEnd"/>
            <w:r w:rsidRPr="005D5075">
              <w:rPr>
                <w:rStyle w:val="Code"/>
              </w:rPr>
              <w:t>&gt;</w:t>
            </w:r>
          </w:p>
          <w:p w14:paraId="63C90D0F" w14:textId="77777777" w:rsidR="005D5075" w:rsidRPr="005D5075" w:rsidRDefault="005D5075" w:rsidP="005D5075">
            <w:pPr>
              <w:spacing w:line="276" w:lineRule="auto"/>
              <w:ind w:firstLine="0"/>
              <w:rPr>
                <w:rStyle w:val="Code"/>
              </w:rPr>
            </w:pPr>
            <w:r w:rsidRPr="005D5075">
              <w:rPr>
                <w:rStyle w:val="Code"/>
              </w:rPr>
              <w:t xml:space="preserve">    </w:t>
            </w:r>
            <w:proofErr w:type="gramStart"/>
            <w:r w:rsidRPr="005D5075">
              <w:rPr>
                <w:rStyle w:val="Code"/>
              </w:rPr>
              <w:t>}&lt;</w:t>
            </w:r>
            <w:proofErr w:type="gramEnd"/>
            <w:r w:rsidRPr="005D5075">
              <w:rPr>
                <w:rStyle w:val="Code"/>
              </w:rPr>
              <w:t>/block&gt;&lt;/for&gt;</w:t>
            </w:r>
          </w:p>
          <w:p w14:paraId="3306DD87" w14:textId="77777777" w:rsidR="005D5075" w:rsidRPr="005D5075" w:rsidRDefault="005D5075" w:rsidP="005D5075">
            <w:pPr>
              <w:spacing w:line="276" w:lineRule="auto"/>
              <w:ind w:firstLine="0"/>
              <w:rPr>
                <w:rStyle w:val="Code"/>
              </w:rPr>
            </w:pPr>
          </w:p>
          <w:p w14:paraId="296D5F28" w14:textId="77777777" w:rsidR="005D5075" w:rsidRPr="005D5075" w:rsidRDefault="005D5075" w:rsidP="005D5075">
            <w:pPr>
              <w:spacing w:line="276" w:lineRule="auto"/>
              <w:ind w:firstLine="0"/>
              <w:rPr>
                <w:rStyle w:val="Code"/>
              </w:rPr>
            </w:pPr>
            <w:r w:rsidRPr="005D5075">
              <w:rPr>
                <w:rStyle w:val="Code"/>
              </w:rPr>
              <w:t xml:space="preserve">    &lt;return&gt;return &lt;expr&gt;&lt;literal type="number"&gt;0&lt;/literal&gt;&lt;/expr&gt;;&lt;/return&gt;</w:t>
            </w:r>
          </w:p>
          <w:p w14:paraId="2C2096C4" w14:textId="5CB20C27" w:rsidR="005D5075" w:rsidRPr="000E69C1" w:rsidRDefault="005D5075" w:rsidP="000E69C1">
            <w:pPr>
              <w:spacing w:line="276" w:lineRule="auto"/>
              <w:ind w:firstLine="0"/>
              <w:rPr>
                <w:rStyle w:val="Code"/>
              </w:rPr>
            </w:pPr>
            <w:proofErr w:type="gramStart"/>
            <w:r w:rsidRPr="005D5075">
              <w:rPr>
                <w:rStyle w:val="Code"/>
              </w:rPr>
              <w:t>}&lt;</w:t>
            </w:r>
            <w:proofErr w:type="gramEnd"/>
            <w:r w:rsidRPr="005D5075">
              <w:rPr>
                <w:rStyle w:val="Code"/>
              </w:rPr>
              <w:t>/block&gt;&lt;/function&gt;</w:t>
            </w:r>
            <w:r w:rsidR="007E7142">
              <w:rPr>
                <w:rStyle w:val="Code"/>
              </w:rPr>
              <w:t>&lt;/unit&gt;</w:t>
            </w:r>
          </w:p>
        </w:tc>
      </w:tr>
    </w:tbl>
    <w:p w14:paraId="6581A5F4" w14:textId="603A336A" w:rsidR="00B26D4D" w:rsidRDefault="00B26D4D" w:rsidP="00144CB3">
      <w:pPr>
        <w:rPr>
          <w:rFonts w:cs="Times New Roman"/>
          <w:szCs w:val="24"/>
        </w:rPr>
      </w:pPr>
    </w:p>
    <w:p w14:paraId="685ECEFC" w14:textId="201796B7" w:rsidR="002E34E0" w:rsidRPr="00DD1F97" w:rsidRDefault="002E34E0" w:rsidP="000E69C1">
      <w:pPr>
        <w:pStyle w:val="Caption"/>
        <w:keepNext/>
        <w:ind w:firstLine="0"/>
        <w:jc w:val="center"/>
        <w:rPr>
          <w:szCs w:val="24"/>
        </w:rPr>
      </w:pPr>
      <w:bookmarkStart w:id="18" w:name="_Ref35596463"/>
      <w:r w:rsidRPr="000E69C1">
        <w:rPr>
          <w:sz w:val="24"/>
          <w:szCs w:val="24"/>
        </w:rPr>
        <w:t>T</w:t>
      </w:r>
      <w:r w:rsidR="007F3325"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7</w:t>
      </w:r>
      <w:r w:rsidRPr="000E69C1">
        <w:rPr>
          <w:sz w:val="24"/>
          <w:szCs w:val="24"/>
        </w:rPr>
        <w:fldChar w:fldCharType="end"/>
      </w:r>
      <w:bookmarkEnd w:id="18"/>
      <w:r w:rsidR="00CF64B0">
        <w:rPr>
          <w:sz w:val="24"/>
          <w:szCs w:val="24"/>
        </w:rPr>
        <w:t xml:space="preserve">.  </w:t>
      </w:r>
      <w:r w:rsidR="007F3325" w:rsidRPr="000E69C1">
        <w:rPr>
          <w:smallCaps/>
          <w:sz w:val="24"/>
          <w:szCs w:val="24"/>
        </w:rPr>
        <w:t xml:space="preserve">This is a sample of an XML archive file generated using </w:t>
      </w:r>
      <w:proofErr w:type="spellStart"/>
      <w:r w:rsidR="007F3325" w:rsidRPr="000E69C1">
        <w:rPr>
          <w:smallCaps/>
          <w:sz w:val="24"/>
          <w:szCs w:val="24"/>
        </w:rPr>
        <w:t>srcML</w:t>
      </w:r>
      <w:proofErr w:type="spellEnd"/>
      <w:r w:rsidR="007F3325" w:rsidRPr="000E69C1">
        <w:rPr>
          <w:smallCaps/>
          <w:sz w:val="24"/>
          <w:szCs w:val="24"/>
        </w:rPr>
        <w:t xml:space="preserve"> on a directory</w:t>
      </w:r>
      <w:r w:rsidR="00CF64B0">
        <w:rPr>
          <w:smallCaps/>
          <w:sz w:val="24"/>
          <w:szCs w:val="24"/>
        </w:rPr>
        <w:t xml:space="preserve">.  </w:t>
      </w:r>
      <w:r w:rsidR="007F3325" w:rsidRPr="000E69C1">
        <w:rPr>
          <w:smallCaps/>
          <w:sz w:val="24"/>
          <w:szCs w:val="24"/>
        </w:rPr>
        <w:t xml:space="preserve">The primary difference between this and a standard XML file that is generated by </w:t>
      </w:r>
      <w:proofErr w:type="spellStart"/>
      <w:r w:rsidR="007F3325" w:rsidRPr="000E69C1">
        <w:rPr>
          <w:smallCaps/>
          <w:sz w:val="24"/>
          <w:szCs w:val="24"/>
        </w:rPr>
        <w:t>srcML</w:t>
      </w:r>
      <w:proofErr w:type="spellEnd"/>
      <w:r w:rsidR="007F3325" w:rsidRPr="000E69C1">
        <w:rPr>
          <w:smallCaps/>
          <w:sz w:val="24"/>
          <w:szCs w:val="24"/>
        </w:rPr>
        <w:t xml:space="preserve"> is that each unit tag represents an entire file, and each unit tag gains an additional hash attribute which can be used to verify file integrity.</w:t>
      </w:r>
    </w:p>
    <w:tbl>
      <w:tblPr>
        <w:tblStyle w:val="TableGrid"/>
        <w:tblW w:w="0" w:type="auto"/>
        <w:tblLook w:val="04A0" w:firstRow="1" w:lastRow="0" w:firstColumn="1" w:lastColumn="0" w:noHBand="0" w:noVBand="1"/>
      </w:tblPr>
      <w:tblGrid>
        <w:gridCol w:w="12950"/>
      </w:tblGrid>
      <w:tr w:rsidR="003353F1" w14:paraId="5492091C" w14:textId="77777777" w:rsidTr="000E69C1">
        <w:tc>
          <w:tcPr>
            <w:tcW w:w="12950" w:type="dxa"/>
          </w:tcPr>
          <w:p w14:paraId="7C91DEF4" w14:textId="77777777" w:rsidR="00E557E6" w:rsidRPr="00E557E6"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&lt;?xml version="1.0" encoding="UTF-8" standalone="yes"?&gt;</w:t>
            </w:r>
          </w:p>
          <w:p w14:paraId="682F1FCE" w14:textId="3ED4404E" w:rsidR="00DB1734" w:rsidRDefault="00E557E6" w:rsidP="00E557E6">
            <w:pPr>
              <w:spacing w:line="276" w:lineRule="auto"/>
              <w:ind w:firstLine="0"/>
              <w:rPr>
                <w:rFonts w:ascii="Courier New" w:hAnsi="Courier New" w:cs="Times New Roman"/>
                <w:i/>
                <w:iCs/>
                <w:szCs w:val="24"/>
              </w:rPr>
            </w:pPr>
            <w:r w:rsidRPr="00E557E6">
              <w:rPr>
                <w:rFonts w:ascii="Courier New" w:hAnsi="Courier New" w:cs="Times New Roman"/>
                <w:i/>
                <w:iCs/>
                <w:szCs w:val="24"/>
              </w:rPr>
              <w:t xml:space="preserve">&lt;unit </w:t>
            </w:r>
            <w:proofErr w:type="spellStart"/>
            <w:r w:rsidRPr="00E557E6">
              <w:rPr>
                <w:rFonts w:ascii="Courier New" w:hAnsi="Courier New" w:cs="Times New Roman"/>
                <w:i/>
                <w:iCs/>
                <w:szCs w:val="24"/>
              </w:rPr>
              <w:t>xmlns</w:t>
            </w:r>
            <w:proofErr w:type="spellEnd"/>
            <w:r w:rsidRPr="00E557E6">
              <w:rPr>
                <w:rFonts w:ascii="Courier New" w:hAnsi="Courier New" w:cs="Times New Roman"/>
                <w:i/>
                <w:iCs/>
                <w:szCs w:val="24"/>
              </w:rPr>
              <w:t>="http://www.srcML.org/srcML/src" revision="1.0.0"&gt;</w:t>
            </w:r>
          </w:p>
          <w:p w14:paraId="6FB3C7C6" w14:textId="77777777" w:rsidR="00E557E6" w:rsidRDefault="00E557E6" w:rsidP="00E557E6">
            <w:pPr>
              <w:spacing w:line="276" w:lineRule="auto"/>
              <w:ind w:firstLine="0"/>
              <w:rPr>
                <w:rStyle w:val="Code"/>
              </w:rPr>
            </w:pPr>
          </w:p>
          <w:p w14:paraId="77B55C5B" w14:textId="7BA27623" w:rsidR="003353F1" w:rsidRPr="000E69C1" w:rsidRDefault="003353F1"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filename="Class1.cs" hash="693d899bc71f2dcd8335fac076940b2b8e1a933e"&gt;</w:t>
            </w:r>
            <w:r w:rsidR="00CB1BB1">
              <w:rPr>
                <w:rStyle w:val="Code"/>
              </w:rPr>
              <w:t>…&lt;/</w:t>
            </w:r>
            <w:r w:rsidRPr="000E69C1">
              <w:rPr>
                <w:rStyle w:val="Code"/>
              </w:rPr>
              <w:t>unit&gt;</w:t>
            </w:r>
          </w:p>
          <w:p w14:paraId="03A511D0" w14:textId="77777777" w:rsidR="003353F1" w:rsidRPr="000E69C1" w:rsidRDefault="003353F1" w:rsidP="000E69C1">
            <w:pPr>
              <w:spacing w:line="276" w:lineRule="auto"/>
              <w:ind w:firstLine="0"/>
              <w:rPr>
                <w:rStyle w:val="Code"/>
              </w:rPr>
            </w:pPr>
          </w:p>
          <w:p w14:paraId="7E7C0D50" w14:textId="1800402F" w:rsidR="003353F1" w:rsidRDefault="003353F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w:t>
            </w:r>
            <w:proofErr w:type="spellStart"/>
            <w:r w:rsidRPr="000E69C1">
              <w:rPr>
                <w:rStyle w:val="Code"/>
              </w:rPr>
              <w:t>ClassHierarchyJob.h</w:t>
            </w:r>
            <w:proofErr w:type="spellEnd"/>
            <w:r w:rsidRPr="000E69C1">
              <w:rPr>
                <w:rStyle w:val="Code"/>
              </w:rPr>
              <w:t>" hash="51abc9d61f337d3cb3410bbbf4cb9cbf7db9a506"&gt;</w:t>
            </w:r>
            <w:r w:rsidR="0006331D">
              <w:rPr>
                <w:rStyle w:val="Code"/>
              </w:rPr>
              <w:t>…</w:t>
            </w:r>
            <w:r w:rsidRPr="000E69C1">
              <w:rPr>
                <w:rStyle w:val="Code"/>
              </w:rPr>
              <w:t>&lt;/unit&gt;</w:t>
            </w:r>
          </w:p>
          <w:p w14:paraId="44B2A8E1" w14:textId="77777777" w:rsidR="00DB1734" w:rsidRDefault="00DB1734" w:rsidP="000E69C1">
            <w:pPr>
              <w:spacing w:line="276" w:lineRule="auto"/>
              <w:ind w:firstLine="0"/>
              <w:rPr>
                <w:rFonts w:cs="Times New Roman"/>
                <w:szCs w:val="24"/>
              </w:rPr>
            </w:pPr>
          </w:p>
          <w:p w14:paraId="2A673612" w14:textId="1B2E757B" w:rsidR="00E557E6" w:rsidRDefault="00E557E6" w:rsidP="000E69C1">
            <w:pPr>
              <w:spacing w:line="276" w:lineRule="auto"/>
              <w:ind w:firstLine="0"/>
              <w:rPr>
                <w:rFonts w:cs="Times New Roman"/>
                <w:szCs w:val="24"/>
              </w:rPr>
            </w:pPr>
            <w:r w:rsidRPr="00E557E6">
              <w:rPr>
                <w:rFonts w:cs="Times New Roman"/>
                <w:szCs w:val="24"/>
              </w:rPr>
              <w:t>&lt;/unit&gt;</w:t>
            </w:r>
          </w:p>
        </w:tc>
      </w:tr>
    </w:tbl>
    <w:p w14:paraId="15393071" w14:textId="77777777" w:rsidR="003353F1" w:rsidRDefault="003353F1" w:rsidP="004C4088">
      <w:pPr>
        <w:rPr>
          <w:rFonts w:cs="Times New Roman"/>
          <w:szCs w:val="24"/>
        </w:rPr>
        <w:sectPr w:rsidR="003353F1" w:rsidSect="000E69C1">
          <w:pgSz w:w="15840" w:h="12240" w:orient="landscape"/>
          <w:pgMar w:top="1440" w:right="1440" w:bottom="1440" w:left="1440" w:header="720" w:footer="720" w:gutter="0"/>
          <w:cols w:space="720"/>
          <w:docGrid w:linePitch="360"/>
        </w:sectPr>
      </w:pPr>
    </w:p>
    <w:p w14:paraId="2238C2BA" w14:textId="4921DBE7" w:rsidR="00762789" w:rsidRDefault="004C4088" w:rsidP="004C4088">
      <w:pPr>
        <w:rPr>
          <w:rFonts w:cs="Times New Roman"/>
          <w:szCs w:val="24"/>
        </w:rPr>
      </w:pPr>
      <w:r w:rsidRPr="002248ED">
        <w:rPr>
          <w:rFonts w:cs="Times New Roman"/>
          <w:szCs w:val="24"/>
        </w:rPr>
        <w:lastRenderedPageBreak/>
        <w:t xml:space="preserve">Once source code has been converted to XML using </w:t>
      </w:r>
      <w:proofErr w:type="spellStart"/>
      <w:r w:rsidRPr="002248ED">
        <w:rPr>
          <w:rFonts w:cs="Times New Roman"/>
          <w:szCs w:val="24"/>
        </w:rPr>
        <w:t>srcML</w:t>
      </w:r>
      <w:proofErr w:type="spellEnd"/>
      <w:r w:rsidR="00E9514E">
        <w:rPr>
          <w:rFonts w:cs="Times New Roman"/>
          <w:szCs w:val="24"/>
        </w:rPr>
        <w:t>, whether it is an archive or single file</w:t>
      </w:r>
      <w:r>
        <w:rPr>
          <w:rFonts w:cs="Times New Roman"/>
          <w:szCs w:val="24"/>
        </w:rPr>
        <w:t>,</w:t>
      </w:r>
      <w:r w:rsidRPr="002248ED">
        <w:rPr>
          <w:rFonts w:cs="Times New Roman"/>
          <w:szCs w:val="24"/>
        </w:rPr>
        <w:t xml:space="preserve"> the user is able to write XPath, a query language for selecting nodes from an XML document</w:t>
      </w:r>
      <w:r w:rsidR="00CF64B0">
        <w:rPr>
          <w:rFonts w:cs="Times New Roman"/>
          <w:szCs w:val="24"/>
        </w:rPr>
        <w:t xml:space="preserve">.  </w:t>
      </w:r>
      <w:r w:rsidR="00533D48">
        <w:rPr>
          <w:rFonts w:cs="Times New Roman"/>
          <w:szCs w:val="24"/>
        </w:rPr>
        <w:t xml:space="preserve">XPath </w:t>
      </w:r>
      <w:r w:rsidRPr="002248ED">
        <w:rPr>
          <w:rFonts w:cs="Times New Roman"/>
          <w:szCs w:val="24"/>
        </w:rPr>
        <w:t>queries</w:t>
      </w:r>
      <w:r w:rsidR="00533D48">
        <w:rPr>
          <w:rFonts w:cs="Times New Roman"/>
          <w:szCs w:val="24"/>
        </w:rPr>
        <w:t xml:space="preserve"> allow someone</w:t>
      </w:r>
      <w:r w:rsidRPr="002248ED">
        <w:rPr>
          <w:rFonts w:cs="Times New Roman"/>
          <w:szCs w:val="24"/>
        </w:rPr>
        <w:t xml:space="preserve"> to pull any specific information needed from the original source code quickly and easily</w:t>
      </w:r>
      <w:r w:rsidR="00CF64B0">
        <w:rPr>
          <w:rFonts w:cs="Times New Roman"/>
          <w:szCs w:val="24"/>
        </w:rPr>
        <w:t xml:space="preserve">.  </w:t>
      </w:r>
      <w:r w:rsidR="00533D48">
        <w:rPr>
          <w:rFonts w:cs="Times New Roman"/>
          <w:szCs w:val="24"/>
        </w:rPr>
        <w:t>For the purposes of this thesis, t</w:t>
      </w:r>
      <w:r>
        <w:rPr>
          <w:rFonts w:cs="Times New Roman"/>
          <w:szCs w:val="24"/>
        </w:rPr>
        <w:t xml:space="preserve">his </w:t>
      </w:r>
      <w:r w:rsidRPr="002248ED">
        <w:rPr>
          <w:rFonts w:cs="Times New Roman"/>
          <w:szCs w:val="24"/>
        </w:rPr>
        <w:t xml:space="preserve">allows us to ignore the actual code in the source and </w:t>
      </w:r>
      <w:r w:rsidR="00533D48">
        <w:rPr>
          <w:rFonts w:cs="Times New Roman"/>
          <w:szCs w:val="24"/>
        </w:rPr>
        <w:t xml:space="preserve">extract </w:t>
      </w:r>
      <w:r w:rsidRPr="002248ED">
        <w:rPr>
          <w:rFonts w:cs="Times New Roman"/>
          <w:szCs w:val="24"/>
        </w:rPr>
        <w:t>just the comments</w:t>
      </w:r>
      <w:r w:rsidR="00CF64B0">
        <w:rPr>
          <w:rFonts w:cs="Times New Roman"/>
          <w:szCs w:val="24"/>
        </w:rPr>
        <w:t xml:space="preserve">.  </w:t>
      </w:r>
      <w:r w:rsidR="00AD169E">
        <w:rPr>
          <w:rFonts w:cs="Times New Roman"/>
          <w:szCs w:val="24"/>
        </w:rPr>
        <w:t xml:space="preserve">A sample XPath command </w:t>
      </w:r>
      <w:r w:rsidR="00762789">
        <w:rPr>
          <w:rFonts w:cs="Times New Roman"/>
          <w:szCs w:val="24"/>
        </w:rPr>
        <w:t xml:space="preserve">to extract all </w:t>
      </w:r>
      <w:r w:rsidR="00533D48">
        <w:rPr>
          <w:rFonts w:cs="Times New Roman"/>
          <w:szCs w:val="24"/>
        </w:rPr>
        <w:t xml:space="preserve">comments </w:t>
      </w:r>
      <w:r w:rsidR="00762789">
        <w:rPr>
          <w:rFonts w:cs="Times New Roman"/>
          <w:szCs w:val="24"/>
        </w:rPr>
        <w:t xml:space="preserve">from a </w:t>
      </w:r>
      <w:proofErr w:type="spellStart"/>
      <w:r w:rsidR="00762789">
        <w:rPr>
          <w:rFonts w:cs="Times New Roman"/>
          <w:szCs w:val="24"/>
        </w:rPr>
        <w:t>srcML</w:t>
      </w:r>
      <w:proofErr w:type="spellEnd"/>
      <w:r w:rsidR="00762789">
        <w:rPr>
          <w:rFonts w:cs="Times New Roman"/>
          <w:szCs w:val="24"/>
        </w:rPr>
        <w:t xml:space="preserve"> archive is:</w:t>
      </w:r>
      <w:r w:rsidR="00AD169E">
        <w:rPr>
          <w:rFonts w:cs="Times New Roman"/>
          <w:szCs w:val="24"/>
        </w:rPr>
        <w:t xml:space="preserve"> </w:t>
      </w:r>
    </w:p>
    <w:p w14:paraId="05A431CA" w14:textId="39C73545" w:rsidR="00762789" w:rsidRDefault="00AD169E" w:rsidP="004C4088">
      <w:pPr>
        <w:rPr>
          <w:rFonts w:cs="Times New Roman"/>
          <w:szCs w:val="24"/>
        </w:rPr>
      </w:pPr>
      <w:proofErr w:type="spellStart"/>
      <w:r w:rsidRPr="00AD169E">
        <w:rPr>
          <w:rStyle w:val="Code"/>
        </w:rPr>
        <w:t>srcml</w:t>
      </w:r>
      <w:proofErr w:type="spellEnd"/>
      <w:r w:rsidRPr="00AD169E">
        <w:rPr>
          <w:rStyle w:val="Code"/>
        </w:rPr>
        <w:t xml:space="preserve"> --</w:t>
      </w:r>
      <w:proofErr w:type="spellStart"/>
      <w:r w:rsidRPr="00AD169E">
        <w:rPr>
          <w:rStyle w:val="Code"/>
        </w:rPr>
        <w:t>xpath</w:t>
      </w:r>
      <w:proofErr w:type="spellEnd"/>
      <w:r w:rsidRPr="00AD169E">
        <w:rPr>
          <w:rStyle w:val="Code"/>
        </w:rPr>
        <w:t xml:space="preserve"> “//</w:t>
      </w:r>
      <w:proofErr w:type="spellStart"/>
      <w:proofErr w:type="gramStart"/>
      <w:r w:rsidRPr="00AD169E">
        <w:rPr>
          <w:rStyle w:val="Code"/>
        </w:rPr>
        <w:t>src:</w:t>
      </w:r>
      <w:r w:rsidR="007F3325">
        <w:rPr>
          <w:rStyle w:val="Code"/>
        </w:rPr>
        <w:t>comment</w:t>
      </w:r>
      <w:proofErr w:type="spellEnd"/>
      <w:proofErr w:type="gramEnd"/>
      <w:r w:rsidRPr="00AD169E">
        <w:rPr>
          <w:rStyle w:val="Code"/>
        </w:rPr>
        <w:t xml:space="preserve">” project.xml </w:t>
      </w:r>
      <w:r w:rsidR="00BA4F41">
        <w:rPr>
          <w:rStyle w:val="Code"/>
        </w:rPr>
        <w:t>-o</w:t>
      </w:r>
      <w:r w:rsidR="00BA4F41" w:rsidRPr="00AD169E">
        <w:rPr>
          <w:rStyle w:val="Code"/>
        </w:rPr>
        <w:t xml:space="preserve"> </w:t>
      </w:r>
      <w:r w:rsidR="007F3325">
        <w:rPr>
          <w:rStyle w:val="Code"/>
        </w:rPr>
        <w:t>Comments</w:t>
      </w:r>
      <w:r w:rsidRPr="00AD169E">
        <w:rPr>
          <w:rStyle w:val="Code"/>
        </w:rPr>
        <w:t>.xml</w:t>
      </w:r>
      <w:r w:rsidR="000D04F6">
        <w:rPr>
          <w:rFonts w:cs="Times New Roman"/>
          <w:szCs w:val="24"/>
        </w:rPr>
        <w:t xml:space="preserve"> </w:t>
      </w:r>
    </w:p>
    <w:p w14:paraId="72DDBF7E" w14:textId="3CEC73A6" w:rsidR="00E9514E" w:rsidRDefault="00762789" w:rsidP="00533D48">
      <w:pPr>
        <w:rPr>
          <w:rFonts w:cs="Times New Roman"/>
          <w:szCs w:val="24"/>
        </w:rPr>
        <w:sectPr w:rsidR="00E9514E" w:rsidSect="004B145D">
          <w:pgSz w:w="12240" w:h="15840"/>
          <w:pgMar w:top="1440" w:right="1440" w:bottom="1440" w:left="1440" w:header="720" w:footer="720" w:gutter="0"/>
          <w:cols w:space="720"/>
          <w:docGrid w:linePitch="360"/>
        </w:sectPr>
      </w:pPr>
      <w:r>
        <w:rPr>
          <w:rFonts w:cs="Times New Roman"/>
          <w:szCs w:val="24"/>
        </w:rPr>
        <w:t>This</w:t>
      </w:r>
      <w:r w:rsidR="00AD169E">
        <w:rPr>
          <w:rFonts w:cs="Times New Roman"/>
          <w:szCs w:val="24"/>
        </w:rPr>
        <w:t xml:space="preserve"> result</w:t>
      </w:r>
      <w:r w:rsidR="00144CB3">
        <w:rPr>
          <w:rFonts w:cs="Times New Roman"/>
          <w:szCs w:val="24"/>
        </w:rPr>
        <w:t>s</w:t>
      </w:r>
      <w:r w:rsidR="00AD169E">
        <w:rPr>
          <w:rFonts w:cs="Times New Roman"/>
          <w:szCs w:val="24"/>
        </w:rPr>
        <w:t xml:space="preserve"> in a new xml document containing only the </w:t>
      </w:r>
      <w:r w:rsidR="00E9514E">
        <w:rPr>
          <w:rFonts w:cs="Times New Roman"/>
          <w:szCs w:val="24"/>
        </w:rPr>
        <w:t>comments</w:t>
      </w:r>
      <w:r w:rsidR="00AD169E">
        <w:rPr>
          <w:rFonts w:cs="Times New Roman"/>
          <w:szCs w:val="24"/>
        </w:rPr>
        <w:t xml:space="preserve"> found in the </w:t>
      </w:r>
      <w:r w:rsidR="00E9514E">
        <w:rPr>
          <w:rFonts w:cs="Times New Roman"/>
          <w:szCs w:val="24"/>
        </w:rPr>
        <w:t>Comments</w:t>
      </w:r>
      <w:r w:rsidR="00AD169E">
        <w:rPr>
          <w:rFonts w:cs="Times New Roman"/>
          <w:szCs w:val="24"/>
        </w:rPr>
        <w:t>.xml document</w:t>
      </w:r>
      <w:r w:rsidR="00533D48">
        <w:rPr>
          <w:rFonts w:cs="Times New Roman"/>
          <w:szCs w:val="24"/>
        </w:rPr>
        <w:t xml:space="preserve"> as a </w:t>
      </w:r>
      <w:proofErr w:type="spellStart"/>
      <w:r w:rsidR="00533D48">
        <w:rPr>
          <w:rFonts w:cs="Times New Roman"/>
          <w:szCs w:val="24"/>
        </w:rPr>
        <w:t>srcML</w:t>
      </w:r>
      <w:proofErr w:type="spellEnd"/>
      <w:r w:rsidR="00533D48">
        <w:rPr>
          <w:rFonts w:cs="Times New Roman"/>
          <w:szCs w:val="24"/>
        </w:rPr>
        <w:t xml:space="preserve"> archive</w:t>
      </w:r>
      <w:r w:rsidR="00CF64B0">
        <w:rPr>
          <w:rFonts w:cs="Times New Roman"/>
          <w:szCs w:val="24"/>
        </w:rPr>
        <w:t xml:space="preserve">.  </w:t>
      </w:r>
      <w:r w:rsidR="00DE70FC">
        <w:rPr>
          <w:rFonts w:cs="Times New Roman"/>
          <w:szCs w:val="24"/>
        </w:rPr>
        <w:fldChar w:fldCharType="begin"/>
      </w:r>
      <w:r w:rsidR="00DE70FC">
        <w:rPr>
          <w:rFonts w:cs="Times New Roman"/>
          <w:szCs w:val="24"/>
        </w:rPr>
        <w:instrText xml:space="preserve"> REF _Ref35600762 \h </w:instrText>
      </w:r>
      <w:r w:rsidR="00DE70FC">
        <w:rPr>
          <w:rFonts w:cs="Times New Roman"/>
          <w:szCs w:val="24"/>
        </w:rPr>
      </w:r>
      <w:r w:rsidR="00DE70FC">
        <w:rPr>
          <w:rFonts w:cs="Times New Roman"/>
          <w:szCs w:val="24"/>
        </w:rPr>
        <w:fldChar w:fldCharType="separate"/>
      </w:r>
      <w:r w:rsidR="00DE70FC" w:rsidRPr="00DE70FC">
        <w:rPr>
          <w:szCs w:val="24"/>
        </w:rPr>
        <w:t xml:space="preserve">TABLE </w:t>
      </w:r>
      <w:r w:rsidR="00DE70FC" w:rsidRPr="00DE70FC">
        <w:rPr>
          <w:noProof/>
          <w:szCs w:val="24"/>
        </w:rPr>
        <w:t>8</w:t>
      </w:r>
      <w:r w:rsidR="00DE70FC">
        <w:rPr>
          <w:rFonts w:cs="Times New Roman"/>
          <w:szCs w:val="24"/>
        </w:rPr>
        <w:fldChar w:fldCharType="end"/>
      </w:r>
      <w:r w:rsidR="00DE70FC">
        <w:rPr>
          <w:rFonts w:cs="Times New Roman"/>
          <w:szCs w:val="24"/>
        </w:rPr>
        <w:t xml:space="preserve"> contains a sample of the Comments.xml document</w:t>
      </w:r>
      <w:r w:rsidR="00CF64B0">
        <w:rPr>
          <w:rFonts w:cs="Times New Roman"/>
          <w:szCs w:val="24"/>
        </w:rPr>
        <w:t xml:space="preserve">.  </w:t>
      </w:r>
      <w:r w:rsidR="00DE70FC">
        <w:rPr>
          <w:rFonts w:cs="Times New Roman"/>
          <w:szCs w:val="24"/>
        </w:rPr>
        <w:t xml:space="preserve">There are a few notable differences from the standard XML file format found in a standard </w:t>
      </w:r>
      <w:proofErr w:type="spellStart"/>
      <w:r w:rsidR="00DE70FC">
        <w:rPr>
          <w:rFonts w:cs="Times New Roman"/>
          <w:szCs w:val="24"/>
        </w:rPr>
        <w:t>srcML</w:t>
      </w:r>
      <w:proofErr w:type="spellEnd"/>
      <w:r w:rsidR="00DE70FC">
        <w:rPr>
          <w:rFonts w:cs="Times New Roman"/>
          <w:szCs w:val="24"/>
        </w:rPr>
        <w:t xml:space="preserve"> command</w:t>
      </w:r>
      <w:r w:rsidR="00CF64B0">
        <w:rPr>
          <w:rFonts w:cs="Times New Roman"/>
          <w:szCs w:val="24"/>
        </w:rPr>
        <w:t xml:space="preserve">.  </w:t>
      </w:r>
      <w:r w:rsidR="00247C80">
        <w:rPr>
          <w:rFonts w:cs="Times New Roman"/>
          <w:szCs w:val="24"/>
        </w:rPr>
        <w:t xml:space="preserve">First the XPath command results, like an archive file, have a </w:t>
      </w:r>
      <w:r w:rsidR="00247C80" w:rsidRPr="00825AE2">
        <w:rPr>
          <w:rStyle w:val="Code"/>
        </w:rPr>
        <w:t>unit</w:t>
      </w:r>
      <w:r w:rsidR="00247C80">
        <w:rPr>
          <w:rFonts w:cs="Times New Roman"/>
          <w:szCs w:val="24"/>
        </w:rPr>
        <w:t xml:space="preserve"> tag for every entry</w:t>
      </w:r>
      <w:r w:rsidR="00533D48">
        <w:rPr>
          <w:rFonts w:cs="Times New Roman"/>
          <w:szCs w:val="24"/>
        </w:rPr>
        <w:t xml:space="preserve"> (i.e., comment found)</w:t>
      </w:r>
      <w:r w:rsidR="00CF64B0">
        <w:rPr>
          <w:rFonts w:cs="Times New Roman"/>
          <w:szCs w:val="24"/>
        </w:rPr>
        <w:t xml:space="preserve">.  </w:t>
      </w:r>
      <w:r w:rsidR="00247C80">
        <w:rPr>
          <w:rFonts w:cs="Times New Roman"/>
          <w:szCs w:val="24"/>
        </w:rPr>
        <w:t xml:space="preserve">Second each filename attribute contains the path to the original file the query </w:t>
      </w:r>
      <w:r w:rsidR="00533D48">
        <w:rPr>
          <w:rFonts w:cs="Times New Roman"/>
          <w:szCs w:val="24"/>
        </w:rPr>
        <w:t xml:space="preserve">result </w:t>
      </w:r>
      <w:r w:rsidR="00247C80">
        <w:rPr>
          <w:rFonts w:cs="Times New Roman"/>
          <w:szCs w:val="24"/>
        </w:rPr>
        <w:t>is pulled from, rather than the path of the XML file</w:t>
      </w:r>
      <w:r w:rsidR="00CF64B0">
        <w:rPr>
          <w:rFonts w:cs="Times New Roman"/>
          <w:szCs w:val="24"/>
        </w:rPr>
        <w:t xml:space="preserve">.  </w:t>
      </w:r>
      <w:r w:rsidR="00247C80">
        <w:rPr>
          <w:rFonts w:cs="Times New Roman"/>
          <w:szCs w:val="24"/>
        </w:rPr>
        <w:t xml:space="preserve">Each entry also contains a new unique attribute </w:t>
      </w:r>
      <w:r w:rsidR="00FD0B50">
        <w:rPr>
          <w:rFonts w:cs="Times New Roman"/>
          <w:szCs w:val="24"/>
        </w:rPr>
        <w:t>called item</w:t>
      </w:r>
      <w:r w:rsidR="00247C80">
        <w:rPr>
          <w:rFonts w:cs="Times New Roman"/>
          <w:szCs w:val="24"/>
        </w:rPr>
        <w:t>, which maintains a count of each instance of the query in a file and restarts at each new file.</w:t>
      </w:r>
    </w:p>
    <w:p w14:paraId="1B4B1639" w14:textId="0BD253B6" w:rsidR="000137EB" w:rsidRPr="00DD1F97" w:rsidRDefault="000137EB" w:rsidP="000E69C1">
      <w:pPr>
        <w:pStyle w:val="Caption"/>
        <w:keepNext/>
        <w:jc w:val="center"/>
        <w:rPr>
          <w:szCs w:val="24"/>
        </w:rPr>
      </w:pPr>
      <w:bookmarkStart w:id="19" w:name="_Ref35600762"/>
      <w:r w:rsidRPr="000E69C1">
        <w:rPr>
          <w:sz w:val="24"/>
          <w:szCs w:val="24"/>
        </w:rPr>
        <w:lastRenderedPageBreak/>
        <w:t>T</w:t>
      </w:r>
      <w:r w:rsidR="007B558B" w:rsidRPr="000E69C1">
        <w:rPr>
          <w:sz w:val="24"/>
          <w:szCs w:val="24"/>
        </w:rPr>
        <w:t>ABLE</w:t>
      </w:r>
      <w:r w:rsidRPr="000E69C1">
        <w:rPr>
          <w:sz w:val="24"/>
          <w:szCs w:val="24"/>
        </w:rPr>
        <w:t xml:space="preserve"> </w:t>
      </w:r>
      <w:r w:rsidRPr="000E69C1">
        <w:rPr>
          <w:sz w:val="24"/>
          <w:szCs w:val="24"/>
        </w:rPr>
        <w:fldChar w:fldCharType="begin"/>
      </w:r>
      <w:r w:rsidRPr="000E69C1">
        <w:rPr>
          <w:sz w:val="24"/>
          <w:szCs w:val="24"/>
        </w:rPr>
        <w:instrText xml:space="preserve"> SEQ Table \* ARABIC </w:instrText>
      </w:r>
      <w:r w:rsidRPr="000E69C1">
        <w:rPr>
          <w:sz w:val="24"/>
          <w:szCs w:val="24"/>
        </w:rPr>
        <w:fldChar w:fldCharType="separate"/>
      </w:r>
      <w:r w:rsidR="001A1C33">
        <w:rPr>
          <w:noProof/>
          <w:sz w:val="24"/>
          <w:szCs w:val="24"/>
        </w:rPr>
        <w:t>8</w:t>
      </w:r>
      <w:r w:rsidRPr="000E69C1">
        <w:rPr>
          <w:sz w:val="24"/>
          <w:szCs w:val="24"/>
        </w:rPr>
        <w:fldChar w:fldCharType="end"/>
      </w:r>
      <w:bookmarkEnd w:id="19"/>
      <w:r w:rsidR="00CF64B0">
        <w:rPr>
          <w:sz w:val="24"/>
          <w:szCs w:val="24"/>
        </w:rPr>
        <w:t xml:space="preserve">.  </w:t>
      </w:r>
      <w:r w:rsidRPr="000E69C1">
        <w:rPr>
          <w:smallCaps/>
          <w:sz w:val="24"/>
          <w:szCs w:val="24"/>
        </w:rPr>
        <w:t xml:space="preserve">The sample provided is of the results of an XPath command run by </w:t>
      </w:r>
      <w:proofErr w:type="spellStart"/>
      <w:r w:rsidRPr="000E69C1">
        <w:rPr>
          <w:smallCaps/>
          <w:sz w:val="24"/>
          <w:szCs w:val="24"/>
        </w:rPr>
        <w:t>srcML</w:t>
      </w:r>
      <w:proofErr w:type="spellEnd"/>
      <w:r w:rsidRPr="000E69C1">
        <w:rPr>
          <w:smallCaps/>
          <w:sz w:val="24"/>
          <w:szCs w:val="24"/>
        </w:rPr>
        <w:t xml:space="preserve"> on a </w:t>
      </w:r>
      <w:proofErr w:type="spellStart"/>
      <w:r w:rsidRPr="000E69C1">
        <w:rPr>
          <w:smallCaps/>
          <w:sz w:val="24"/>
          <w:szCs w:val="24"/>
        </w:rPr>
        <w:t>srcML</w:t>
      </w:r>
      <w:proofErr w:type="spellEnd"/>
      <w:r w:rsidRPr="000E69C1">
        <w:rPr>
          <w:smallCaps/>
          <w:sz w:val="24"/>
          <w:szCs w:val="24"/>
        </w:rPr>
        <w:t xml:space="preserve"> XML archive file</w:t>
      </w:r>
      <w:r w:rsidR="00CF64B0">
        <w:rPr>
          <w:smallCaps/>
          <w:sz w:val="24"/>
          <w:szCs w:val="24"/>
        </w:rPr>
        <w:t xml:space="preserve">.  </w:t>
      </w:r>
      <w:r w:rsidRPr="000E69C1">
        <w:rPr>
          <w:smallCaps/>
          <w:sz w:val="24"/>
          <w:szCs w:val="24"/>
        </w:rPr>
        <w:t>The first difference in an XPath XML file as shown here is that each item is given its own unit tag</w:t>
      </w:r>
      <w:r w:rsidR="00CF64B0">
        <w:rPr>
          <w:smallCaps/>
          <w:sz w:val="24"/>
          <w:szCs w:val="24"/>
        </w:rPr>
        <w:t xml:space="preserve">.  </w:t>
      </w:r>
      <w:r w:rsidRPr="000E69C1">
        <w:rPr>
          <w:smallCaps/>
          <w:sz w:val="24"/>
          <w:szCs w:val="24"/>
        </w:rPr>
        <w:t>Each of these unit tags is unique to the one following it</w:t>
      </w:r>
      <w:r w:rsidR="00CF64B0">
        <w:rPr>
          <w:smallCaps/>
          <w:sz w:val="24"/>
          <w:szCs w:val="24"/>
        </w:rPr>
        <w:t xml:space="preserve">.  </w:t>
      </w:r>
      <w:r w:rsidRPr="000E69C1">
        <w:rPr>
          <w:smallCaps/>
          <w:sz w:val="24"/>
          <w:szCs w:val="24"/>
        </w:rPr>
        <w:t xml:space="preserve">First the filename attribute uses the path to the file containing the result of the XPath query rather than containing the path to the file that the </w:t>
      </w:r>
      <w:proofErr w:type="spellStart"/>
      <w:r w:rsidRPr="000E69C1">
        <w:rPr>
          <w:smallCaps/>
          <w:sz w:val="24"/>
          <w:szCs w:val="24"/>
        </w:rPr>
        <w:t>srcML</w:t>
      </w:r>
      <w:proofErr w:type="spellEnd"/>
      <w:r w:rsidRPr="000E69C1">
        <w:rPr>
          <w:smallCaps/>
          <w:sz w:val="24"/>
          <w:szCs w:val="24"/>
        </w:rPr>
        <w:t xml:space="preserve"> command is run against</w:t>
      </w:r>
      <w:r w:rsidR="00CF64B0">
        <w:rPr>
          <w:smallCaps/>
          <w:sz w:val="24"/>
          <w:szCs w:val="24"/>
        </w:rPr>
        <w:t xml:space="preserve">.  </w:t>
      </w:r>
      <w:r w:rsidRPr="000E69C1">
        <w:rPr>
          <w:smallCaps/>
          <w:sz w:val="24"/>
          <w:szCs w:val="24"/>
        </w:rPr>
        <w:t xml:space="preserve">The next attribute which is unique to the XPath query is the item attribute this </w:t>
      </w:r>
      <w:r w:rsidR="007B558B" w:rsidRPr="000E69C1">
        <w:rPr>
          <w:smallCaps/>
          <w:sz w:val="24"/>
          <w:szCs w:val="24"/>
        </w:rPr>
        <w:t>attribute counts each occurrence of the query within a given file and resets on each new file.</w:t>
      </w:r>
    </w:p>
    <w:tbl>
      <w:tblPr>
        <w:tblStyle w:val="TableGrid"/>
        <w:tblW w:w="13945" w:type="dxa"/>
        <w:tblLook w:val="04A0" w:firstRow="1" w:lastRow="0" w:firstColumn="1" w:lastColumn="0" w:noHBand="0" w:noVBand="1"/>
      </w:tblPr>
      <w:tblGrid>
        <w:gridCol w:w="13945"/>
      </w:tblGrid>
      <w:tr w:rsidR="00E9514E" w14:paraId="0680AE16" w14:textId="77777777" w:rsidTr="000E69C1">
        <w:tc>
          <w:tcPr>
            <w:tcW w:w="13945" w:type="dxa"/>
          </w:tcPr>
          <w:p w14:paraId="27E4E60F"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filename="C:\Users\blake\OneDrive\Desktop\school\ThesisProject\ThesisCorpus\~ready\0-1 Knapsack.cpp" item="26"&gt;&lt;comment type="line"&gt;/</w:t>
            </w:r>
            <w:proofErr w:type="gramStart"/>
            <w:r w:rsidRPr="000E69C1">
              <w:rPr>
                <w:rStyle w:val="Code"/>
              </w:rPr>
              <w:t>/}&lt;</w:t>
            </w:r>
            <w:proofErr w:type="gramEnd"/>
            <w:r w:rsidRPr="000E69C1">
              <w:rPr>
                <w:rStyle w:val="Code"/>
              </w:rPr>
              <w:t>/comment&gt;&lt;/unit&gt;</w:t>
            </w:r>
          </w:p>
          <w:p w14:paraId="135AA33F" w14:textId="77777777" w:rsidR="00E9514E" w:rsidRPr="000E69C1" w:rsidRDefault="00E9514E" w:rsidP="000E69C1">
            <w:pPr>
              <w:spacing w:line="276" w:lineRule="auto"/>
              <w:ind w:firstLine="0"/>
              <w:rPr>
                <w:rStyle w:val="Code"/>
              </w:rPr>
            </w:pPr>
          </w:p>
          <w:p w14:paraId="7EF83A55" w14:textId="77777777" w:rsidR="00E9514E" w:rsidRPr="000E69C1" w:rsidRDefault="00E9514E" w:rsidP="000E69C1">
            <w:pPr>
              <w:spacing w:line="276" w:lineRule="auto"/>
              <w:ind w:firstLine="0"/>
              <w:rPr>
                <w:rStyle w:val="Code"/>
              </w:rPr>
            </w:pPr>
          </w:p>
          <w:p w14:paraId="13E2CF4F" w14:textId="1EE21EB9"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filename="C:\Users\blake\OneDrive\Desktop\school\ThesisProject\ThesisCorpus\~ready\8cc.h" item="1"&gt;&lt;comment type="line"&gt;// Copyright 2014 Rui </w:t>
            </w:r>
            <w:proofErr w:type="spellStart"/>
            <w:r w:rsidRPr="000E69C1">
              <w:rPr>
                <w:rStyle w:val="Code"/>
              </w:rPr>
              <w:t>Ueyama</w:t>
            </w:r>
            <w:proofErr w:type="spellEnd"/>
            <w:r w:rsidR="00CF64B0">
              <w:rPr>
                <w:rStyle w:val="Code"/>
              </w:rPr>
              <w:t xml:space="preserve">.  </w:t>
            </w:r>
            <w:r w:rsidRPr="000E69C1">
              <w:rPr>
                <w:rStyle w:val="Code"/>
              </w:rPr>
              <w:t xml:space="preserve">Released under the MIT </w:t>
            </w:r>
            <w:proofErr w:type="gramStart"/>
            <w:r w:rsidRPr="000E69C1">
              <w:rPr>
                <w:rStyle w:val="Code"/>
              </w:rPr>
              <w:t>license.&lt;</w:t>
            </w:r>
            <w:proofErr w:type="gramEnd"/>
            <w:r w:rsidRPr="000E69C1">
              <w:rPr>
                <w:rStyle w:val="Code"/>
              </w:rPr>
              <w:t>/comment&gt;&lt;/unit&gt;</w:t>
            </w:r>
          </w:p>
          <w:p w14:paraId="7F37CA0F" w14:textId="77777777" w:rsidR="00E9514E" w:rsidRPr="000E69C1" w:rsidRDefault="00E9514E" w:rsidP="000E69C1">
            <w:pPr>
              <w:spacing w:line="276" w:lineRule="auto"/>
              <w:ind w:firstLine="0"/>
              <w:rPr>
                <w:rStyle w:val="Code"/>
              </w:rPr>
            </w:pPr>
          </w:p>
          <w:p w14:paraId="1A4FA2C7" w14:textId="77777777" w:rsidR="00E9514E" w:rsidRPr="000E69C1" w:rsidRDefault="00E9514E" w:rsidP="000E69C1">
            <w:pPr>
              <w:spacing w:line="276" w:lineRule="auto"/>
              <w:ind w:firstLine="0"/>
              <w:rPr>
                <w:rStyle w:val="Code"/>
              </w:rPr>
            </w:pPr>
            <w:r w:rsidRPr="000E69C1">
              <w:rPr>
                <w:rStyle w:val="Code"/>
              </w:rPr>
              <w:t xml:space="preserve">&lt;unit </w:t>
            </w:r>
            <w:proofErr w:type="spellStart"/>
            <w:r w:rsidRPr="000E69C1">
              <w:rPr>
                <w:rStyle w:val="Code"/>
              </w:rPr>
              <w:t>xmlns:cpp</w:t>
            </w:r>
            <w:proofErr w:type="spellEnd"/>
            <w:r w:rsidRPr="000E69C1">
              <w:rPr>
                <w:rStyle w:val="Code"/>
              </w:rPr>
              <w:t xml:space="preserve">="http://www.srcML.org/srcML/cpp" revision="0.9.5" language="C++" filename="C:\Users\blake\OneDrive\Desktop\school\ThesisProject\ThesisCorpus\~ready\AABB.h" item="1"&gt;&lt;comment type="line"&gt;// This file is part of </w:t>
            </w:r>
            <w:proofErr w:type="spellStart"/>
            <w:r w:rsidRPr="000E69C1">
              <w:rPr>
                <w:rStyle w:val="Code"/>
              </w:rPr>
              <w:t>libigl</w:t>
            </w:r>
            <w:proofErr w:type="spellEnd"/>
            <w:r w:rsidRPr="000E69C1">
              <w:rPr>
                <w:rStyle w:val="Code"/>
              </w:rPr>
              <w:t xml:space="preserve">, a simple </w:t>
            </w:r>
            <w:proofErr w:type="spellStart"/>
            <w:r w:rsidRPr="000E69C1">
              <w:rPr>
                <w:rStyle w:val="Code"/>
              </w:rPr>
              <w:t>c++</w:t>
            </w:r>
            <w:proofErr w:type="spellEnd"/>
            <w:r w:rsidRPr="000E69C1">
              <w:rPr>
                <w:rStyle w:val="Code"/>
              </w:rPr>
              <w:t xml:space="preserve"> geometry processing library.&lt;/comment&gt;&lt;/unit&gt;</w:t>
            </w:r>
          </w:p>
          <w:p w14:paraId="7C24738C" w14:textId="77777777" w:rsidR="00E9514E" w:rsidRPr="000E69C1" w:rsidRDefault="00E9514E" w:rsidP="000E69C1">
            <w:pPr>
              <w:spacing w:line="276" w:lineRule="auto"/>
              <w:ind w:firstLine="0"/>
              <w:rPr>
                <w:rStyle w:val="Code"/>
              </w:rPr>
            </w:pPr>
          </w:p>
          <w:p w14:paraId="11314A00" w14:textId="77777777" w:rsidR="00E9514E" w:rsidRPr="000E69C1" w:rsidRDefault="00E9514E" w:rsidP="000E69C1">
            <w:pPr>
              <w:spacing w:line="276" w:lineRule="auto"/>
              <w:ind w:firstLine="0"/>
              <w:rPr>
                <w:rStyle w:val="Code"/>
              </w:rPr>
            </w:pPr>
          </w:p>
          <w:p w14:paraId="53F559BE" w14:textId="2AF0AD14" w:rsidR="00E9514E" w:rsidRDefault="00E9514E" w:rsidP="000E69C1">
            <w:pPr>
              <w:spacing w:line="276" w:lineRule="auto"/>
              <w:ind w:firstLine="0"/>
              <w:rPr>
                <w:rFonts w:cs="Times New Roman"/>
                <w:szCs w:val="24"/>
              </w:rPr>
            </w:pPr>
            <w:r w:rsidRPr="000E69C1">
              <w:rPr>
                <w:rStyle w:val="Code"/>
              </w:rPr>
              <w:t xml:space="preserve">&lt;unit </w:t>
            </w:r>
            <w:proofErr w:type="spellStart"/>
            <w:r w:rsidRPr="000E69C1">
              <w:rPr>
                <w:rStyle w:val="Code"/>
              </w:rPr>
              <w:t>xmlns:cpp</w:t>
            </w:r>
            <w:proofErr w:type="spellEnd"/>
            <w:r w:rsidRPr="000E69C1">
              <w:rPr>
                <w:rStyle w:val="Code"/>
              </w:rPr>
              <w:t>="http://www.srcML.org/srcML/cpp" revision="0.9.5" language="C++" filename="C:\Users\blake\OneDrive\Desktop\school\ThesisProject\ThesisCorpus\~ready\AABB.h" item="5"&gt;&lt;comment type="line"&gt;// This Source Code Form is subject to the terms of the Mozilla Public License &lt;/comment&gt;&lt;/unit&gt;</w:t>
            </w:r>
          </w:p>
        </w:tc>
      </w:tr>
    </w:tbl>
    <w:p w14:paraId="3FE31606" w14:textId="77777777" w:rsidR="00E9514E" w:rsidRDefault="00E9514E" w:rsidP="000E69C1">
      <w:pPr>
        <w:ind w:firstLine="0"/>
        <w:rPr>
          <w:rFonts w:cs="Times New Roman"/>
          <w:szCs w:val="24"/>
        </w:rPr>
        <w:sectPr w:rsidR="00E9514E" w:rsidSect="000E69C1">
          <w:pgSz w:w="15840" w:h="12240" w:orient="landscape"/>
          <w:pgMar w:top="1440" w:right="1440" w:bottom="1440" w:left="1440" w:header="720" w:footer="720" w:gutter="0"/>
          <w:cols w:space="720"/>
          <w:docGrid w:linePitch="360"/>
        </w:sectPr>
      </w:pPr>
    </w:p>
    <w:p w14:paraId="7EE0E283" w14:textId="49811400" w:rsidR="004E5433" w:rsidRPr="00002F70" w:rsidRDefault="004E5433" w:rsidP="00751262">
      <w:pPr>
        <w:ind w:firstLine="0"/>
        <w:rPr>
          <w:rFonts w:cs="Times New Roman"/>
          <w:szCs w:val="24"/>
        </w:rPr>
      </w:pPr>
    </w:p>
    <w:p w14:paraId="47866D2D" w14:textId="77777777" w:rsidR="004E5433" w:rsidRDefault="004E5433" w:rsidP="004E5433">
      <w:pPr>
        <w:jc w:val="center"/>
        <w:rPr>
          <w:rFonts w:cs="Times New Roman"/>
          <w:b/>
          <w:bCs/>
          <w:sz w:val="32"/>
          <w:szCs w:val="32"/>
        </w:rPr>
      </w:pPr>
    </w:p>
    <w:p w14:paraId="15845C11" w14:textId="77777777" w:rsidR="004E5433" w:rsidRDefault="004E5433" w:rsidP="004E5433">
      <w:pPr>
        <w:jc w:val="center"/>
        <w:rPr>
          <w:rFonts w:cs="Times New Roman"/>
          <w:b/>
          <w:bCs/>
          <w:sz w:val="32"/>
          <w:szCs w:val="32"/>
        </w:rPr>
      </w:pPr>
    </w:p>
    <w:p w14:paraId="75D340F7" w14:textId="77777777" w:rsidR="004E5433" w:rsidRDefault="004E5433" w:rsidP="004E5433">
      <w:pPr>
        <w:jc w:val="center"/>
        <w:rPr>
          <w:rFonts w:cs="Times New Roman"/>
          <w:b/>
          <w:bCs/>
          <w:sz w:val="32"/>
          <w:szCs w:val="32"/>
        </w:rPr>
      </w:pPr>
    </w:p>
    <w:p w14:paraId="1E7E4118" w14:textId="77777777" w:rsidR="004E5433" w:rsidRDefault="004E5433" w:rsidP="004E5433">
      <w:pPr>
        <w:jc w:val="center"/>
        <w:rPr>
          <w:rFonts w:cs="Times New Roman"/>
          <w:b/>
          <w:bCs/>
          <w:sz w:val="32"/>
          <w:szCs w:val="32"/>
        </w:rPr>
      </w:pPr>
    </w:p>
    <w:p w14:paraId="2C203892" w14:textId="4C31723E" w:rsidR="004E5433" w:rsidRPr="00347B64" w:rsidRDefault="004E5433" w:rsidP="00F91EAC">
      <w:pPr>
        <w:pStyle w:val="Heading1"/>
      </w:pPr>
      <w:bookmarkStart w:id="20" w:name="_Ref34251006"/>
    </w:p>
    <w:bookmarkEnd w:id="20"/>
    <w:p w14:paraId="6B27089C" w14:textId="79CBC27A" w:rsidR="004E5433" w:rsidRDefault="004E5433" w:rsidP="00E86C5A">
      <w:pPr>
        <w:pStyle w:val="ChapterTitle"/>
      </w:pPr>
      <w:r w:rsidRPr="00347B64">
        <w:t xml:space="preserve">Data </w:t>
      </w:r>
      <w:r w:rsidRPr="00B216D8">
        <w:t>Collection</w:t>
      </w:r>
    </w:p>
    <w:p w14:paraId="18F0ADC5" w14:textId="7454F33A" w:rsidR="00AD169E" w:rsidRPr="008A1EB3" w:rsidRDefault="00763F42" w:rsidP="008A1EB3">
      <w:pPr>
        <w:pStyle w:val="ChapterTitle"/>
        <w:ind w:firstLine="720"/>
        <w:jc w:val="left"/>
        <w:rPr>
          <w:b w:val="0"/>
          <w:bCs w:val="0"/>
          <w:sz w:val="24"/>
          <w:szCs w:val="24"/>
        </w:rPr>
      </w:pPr>
      <w:r>
        <w:rPr>
          <w:b w:val="0"/>
          <w:bCs w:val="0"/>
          <w:sz w:val="24"/>
          <w:szCs w:val="24"/>
        </w:rPr>
        <w:t>In this chapter we present our method for data collection and provide a sample of the output</w:t>
      </w:r>
      <w:r w:rsidR="00CF64B0">
        <w:rPr>
          <w:b w:val="0"/>
          <w:bCs w:val="0"/>
          <w:sz w:val="24"/>
          <w:szCs w:val="24"/>
        </w:rPr>
        <w:t xml:space="preserve">.  </w:t>
      </w:r>
      <w:r w:rsidR="008A1EB3" w:rsidRPr="008A1EB3">
        <w:rPr>
          <w:b w:val="0"/>
          <w:bCs w:val="0"/>
          <w:sz w:val="24"/>
          <w:szCs w:val="24"/>
        </w:rPr>
        <w:t xml:space="preserve">The process of our data collection </w:t>
      </w:r>
      <w:r w:rsidR="002047F7">
        <w:rPr>
          <w:b w:val="0"/>
          <w:bCs w:val="0"/>
          <w:sz w:val="24"/>
          <w:szCs w:val="24"/>
        </w:rPr>
        <w:t>is</w:t>
      </w:r>
      <w:r w:rsidR="002047F7" w:rsidRPr="008A1EB3">
        <w:rPr>
          <w:b w:val="0"/>
          <w:bCs w:val="0"/>
          <w:sz w:val="24"/>
          <w:szCs w:val="24"/>
        </w:rPr>
        <w:t xml:space="preserve"> </w:t>
      </w:r>
      <w:r w:rsidR="008A1EB3" w:rsidRPr="008A1EB3">
        <w:rPr>
          <w:b w:val="0"/>
          <w:bCs w:val="0"/>
          <w:sz w:val="24"/>
          <w:szCs w:val="24"/>
        </w:rPr>
        <w:t xml:space="preserve">vital in order to create a corpus that provided a diverse variety </w:t>
      </w:r>
      <w:r w:rsidR="008A1EB3">
        <w:rPr>
          <w:b w:val="0"/>
          <w:bCs w:val="0"/>
          <w:sz w:val="24"/>
          <w:szCs w:val="24"/>
        </w:rPr>
        <w:t xml:space="preserve">of different coding styles, comment styles, and frequencies of </w:t>
      </w:r>
      <w:r w:rsidR="00AF19A8">
        <w:rPr>
          <w:b w:val="0"/>
          <w:bCs w:val="0"/>
          <w:sz w:val="24"/>
          <w:szCs w:val="24"/>
        </w:rPr>
        <w:t>commented-out code</w:t>
      </w:r>
      <w:r w:rsidR="00CF64B0">
        <w:rPr>
          <w:b w:val="0"/>
          <w:bCs w:val="0"/>
          <w:sz w:val="24"/>
          <w:szCs w:val="24"/>
        </w:rPr>
        <w:t xml:space="preserve">.  </w:t>
      </w:r>
      <w:r w:rsidR="00F8032A">
        <w:rPr>
          <w:b w:val="0"/>
          <w:bCs w:val="0"/>
          <w:sz w:val="24"/>
          <w:szCs w:val="24"/>
        </w:rPr>
        <w:t>I</w:t>
      </w:r>
      <w:r w:rsidR="008A1EB3">
        <w:rPr>
          <w:b w:val="0"/>
          <w:bCs w:val="0"/>
          <w:sz w:val="24"/>
          <w:szCs w:val="24"/>
        </w:rPr>
        <w:t xml:space="preserve">n </w:t>
      </w:r>
      <w:r w:rsidR="00F8032A">
        <w:rPr>
          <w:b w:val="0"/>
          <w:bCs w:val="0"/>
          <w:sz w:val="24"/>
          <w:szCs w:val="24"/>
        </w:rPr>
        <w:t>S</w:t>
      </w:r>
      <w:r w:rsidR="008A1EB3">
        <w:rPr>
          <w:b w:val="0"/>
          <w:bCs w:val="0"/>
          <w:sz w:val="24"/>
          <w:szCs w:val="24"/>
        </w:rPr>
        <w:t xml:space="preserve">ection </w:t>
      </w:r>
      <w:r w:rsidR="008A1EB3">
        <w:rPr>
          <w:b w:val="0"/>
          <w:bCs w:val="0"/>
          <w:sz w:val="24"/>
          <w:szCs w:val="24"/>
        </w:rPr>
        <w:fldChar w:fldCharType="begin"/>
      </w:r>
      <w:r w:rsidR="008A1EB3">
        <w:rPr>
          <w:b w:val="0"/>
          <w:bCs w:val="0"/>
          <w:sz w:val="24"/>
          <w:szCs w:val="24"/>
        </w:rPr>
        <w:instrText xml:space="preserve"> REF _Ref34248657 \r \h </w:instrText>
      </w:r>
      <w:r w:rsidR="008A1EB3">
        <w:rPr>
          <w:b w:val="0"/>
          <w:bCs w:val="0"/>
          <w:sz w:val="24"/>
          <w:szCs w:val="24"/>
        </w:rPr>
      </w:r>
      <w:r w:rsidR="008A1EB3">
        <w:rPr>
          <w:b w:val="0"/>
          <w:bCs w:val="0"/>
          <w:sz w:val="24"/>
          <w:szCs w:val="24"/>
        </w:rPr>
        <w:fldChar w:fldCharType="separate"/>
      </w:r>
      <w:r w:rsidR="008A1EB3">
        <w:rPr>
          <w:b w:val="0"/>
          <w:bCs w:val="0"/>
          <w:sz w:val="24"/>
          <w:szCs w:val="24"/>
        </w:rPr>
        <w:t>5.1</w:t>
      </w:r>
      <w:r w:rsidR="00CF64B0">
        <w:rPr>
          <w:b w:val="0"/>
          <w:bCs w:val="0"/>
          <w:sz w:val="24"/>
          <w:szCs w:val="24"/>
        </w:rPr>
        <w:t xml:space="preserve">.  </w:t>
      </w:r>
      <w:r w:rsidR="008A1EB3">
        <w:rPr>
          <w:b w:val="0"/>
          <w:bCs w:val="0"/>
          <w:sz w:val="24"/>
          <w:szCs w:val="24"/>
        </w:rPr>
        <w:fldChar w:fldCharType="end"/>
      </w:r>
      <w:r w:rsidR="008A1EB3">
        <w:rPr>
          <w:b w:val="0"/>
          <w:bCs w:val="0"/>
          <w:sz w:val="24"/>
          <w:szCs w:val="24"/>
        </w:rPr>
        <w:t xml:space="preserve">we discuss the process of selecting the </w:t>
      </w:r>
      <w:r w:rsidR="001A1C33">
        <w:rPr>
          <w:b w:val="0"/>
          <w:bCs w:val="0"/>
          <w:sz w:val="24"/>
          <w:szCs w:val="24"/>
        </w:rPr>
        <w:t>78</w:t>
      </w:r>
      <w:r w:rsidR="008A1EB3">
        <w:rPr>
          <w:b w:val="0"/>
          <w:bCs w:val="0"/>
          <w:sz w:val="24"/>
          <w:szCs w:val="24"/>
        </w:rPr>
        <w:t xml:space="preserve"> projects which make up the data set we use in training our decision tree</w:t>
      </w:r>
      <w:r w:rsidR="00CF64B0">
        <w:rPr>
          <w:b w:val="0"/>
          <w:bCs w:val="0"/>
          <w:sz w:val="24"/>
          <w:szCs w:val="24"/>
        </w:rPr>
        <w:t xml:space="preserve">.  </w:t>
      </w:r>
      <w:r w:rsidR="008A1EB3">
        <w:rPr>
          <w:b w:val="0"/>
          <w:bCs w:val="0"/>
          <w:sz w:val="24"/>
          <w:szCs w:val="24"/>
        </w:rPr>
        <w:t xml:space="preserve">Section </w:t>
      </w:r>
      <w:r w:rsidR="008A1EB3">
        <w:rPr>
          <w:b w:val="0"/>
          <w:bCs w:val="0"/>
          <w:sz w:val="24"/>
          <w:szCs w:val="24"/>
        </w:rPr>
        <w:fldChar w:fldCharType="begin"/>
      </w:r>
      <w:r w:rsidR="008A1EB3">
        <w:rPr>
          <w:b w:val="0"/>
          <w:bCs w:val="0"/>
          <w:sz w:val="24"/>
          <w:szCs w:val="24"/>
        </w:rPr>
        <w:instrText xml:space="preserve"> REF _Ref34248720 \r \h </w:instrText>
      </w:r>
      <w:r w:rsidR="008A1EB3">
        <w:rPr>
          <w:b w:val="0"/>
          <w:bCs w:val="0"/>
          <w:sz w:val="24"/>
          <w:szCs w:val="24"/>
        </w:rPr>
      </w:r>
      <w:r w:rsidR="008A1EB3">
        <w:rPr>
          <w:b w:val="0"/>
          <w:bCs w:val="0"/>
          <w:sz w:val="24"/>
          <w:szCs w:val="24"/>
        </w:rPr>
        <w:fldChar w:fldCharType="separate"/>
      </w:r>
      <w:r w:rsidR="008A1EB3">
        <w:rPr>
          <w:b w:val="0"/>
          <w:bCs w:val="0"/>
          <w:sz w:val="24"/>
          <w:szCs w:val="24"/>
        </w:rPr>
        <w:t xml:space="preserve">5.2 </w:t>
      </w:r>
      <w:r w:rsidR="008A1EB3">
        <w:rPr>
          <w:b w:val="0"/>
          <w:bCs w:val="0"/>
          <w:sz w:val="24"/>
          <w:szCs w:val="24"/>
        </w:rPr>
        <w:fldChar w:fldCharType="end"/>
      </w:r>
      <w:r w:rsidR="00F8032A">
        <w:rPr>
          <w:b w:val="0"/>
          <w:bCs w:val="0"/>
          <w:sz w:val="24"/>
          <w:szCs w:val="24"/>
        </w:rPr>
        <w:t xml:space="preserve">explains the methodology used to extract the comments from our corpus using </w:t>
      </w:r>
      <w:proofErr w:type="spellStart"/>
      <w:r w:rsidR="00F8032A">
        <w:rPr>
          <w:b w:val="0"/>
          <w:bCs w:val="0"/>
          <w:sz w:val="24"/>
          <w:szCs w:val="24"/>
        </w:rPr>
        <w:t>srcML</w:t>
      </w:r>
      <w:proofErr w:type="spellEnd"/>
      <w:r w:rsidR="00CF64B0">
        <w:rPr>
          <w:b w:val="0"/>
          <w:bCs w:val="0"/>
          <w:sz w:val="24"/>
          <w:szCs w:val="24"/>
        </w:rPr>
        <w:t xml:space="preserve">.  </w:t>
      </w:r>
      <w:r w:rsidR="00F8032A">
        <w:rPr>
          <w:b w:val="0"/>
          <w:bCs w:val="0"/>
          <w:sz w:val="24"/>
          <w:szCs w:val="24"/>
        </w:rPr>
        <w:t xml:space="preserve">Finally, in Section </w:t>
      </w:r>
      <w:r w:rsidR="00F8032A">
        <w:rPr>
          <w:b w:val="0"/>
          <w:bCs w:val="0"/>
          <w:sz w:val="24"/>
          <w:szCs w:val="24"/>
        </w:rPr>
        <w:fldChar w:fldCharType="begin"/>
      </w:r>
      <w:r w:rsidR="00F8032A">
        <w:rPr>
          <w:b w:val="0"/>
          <w:bCs w:val="0"/>
          <w:sz w:val="24"/>
          <w:szCs w:val="24"/>
        </w:rPr>
        <w:instrText xml:space="preserve"> REF _Ref34248768 \r \h </w:instrText>
      </w:r>
      <w:r w:rsidR="00F8032A">
        <w:rPr>
          <w:b w:val="0"/>
          <w:bCs w:val="0"/>
          <w:sz w:val="24"/>
          <w:szCs w:val="24"/>
        </w:rPr>
      </w:r>
      <w:r w:rsidR="00F8032A">
        <w:rPr>
          <w:b w:val="0"/>
          <w:bCs w:val="0"/>
          <w:sz w:val="24"/>
          <w:szCs w:val="24"/>
        </w:rPr>
        <w:fldChar w:fldCharType="separate"/>
      </w:r>
      <w:r w:rsidR="00F8032A">
        <w:rPr>
          <w:b w:val="0"/>
          <w:bCs w:val="0"/>
          <w:sz w:val="24"/>
          <w:szCs w:val="24"/>
        </w:rPr>
        <w:t xml:space="preserve">5.3 </w:t>
      </w:r>
      <w:r w:rsidR="00F8032A">
        <w:rPr>
          <w:b w:val="0"/>
          <w:bCs w:val="0"/>
          <w:sz w:val="24"/>
          <w:szCs w:val="24"/>
        </w:rPr>
        <w:fldChar w:fldCharType="end"/>
      </w:r>
      <w:r w:rsidR="008A1EB3">
        <w:rPr>
          <w:b w:val="0"/>
          <w:bCs w:val="0"/>
          <w:sz w:val="24"/>
          <w:szCs w:val="24"/>
        </w:rPr>
        <w:t xml:space="preserve">we explain how the manual verification of our two classifications </w:t>
      </w:r>
      <w:r w:rsidR="00ED559F">
        <w:rPr>
          <w:b w:val="0"/>
          <w:bCs w:val="0"/>
          <w:sz w:val="24"/>
          <w:szCs w:val="24"/>
        </w:rPr>
        <w:t xml:space="preserve">is </w:t>
      </w:r>
      <w:r w:rsidR="008A1EB3">
        <w:rPr>
          <w:b w:val="0"/>
          <w:bCs w:val="0"/>
          <w:sz w:val="24"/>
          <w:szCs w:val="24"/>
        </w:rPr>
        <w:t>completed.</w:t>
      </w:r>
    </w:p>
    <w:p w14:paraId="6EC09054" w14:textId="4BFCD0AA" w:rsidR="00B32590" w:rsidRPr="002248ED" w:rsidRDefault="00681A5E" w:rsidP="005772E2">
      <w:pPr>
        <w:pStyle w:val="Heading2"/>
      </w:pPr>
      <w:bookmarkStart w:id="21" w:name="_Ref34248657"/>
      <w:r>
        <w:t>Corpus Selection</w:t>
      </w:r>
      <w:bookmarkEnd w:id="21"/>
    </w:p>
    <w:p w14:paraId="47A2D197" w14:textId="362AE5F2" w:rsidR="004E5433" w:rsidRDefault="004E5433" w:rsidP="004E5433">
      <w:pPr>
        <w:rPr>
          <w:rFonts w:cs="Times New Roman"/>
          <w:szCs w:val="24"/>
        </w:rPr>
      </w:pPr>
      <w:r w:rsidRPr="002248ED">
        <w:rPr>
          <w:rFonts w:cs="Times New Roman"/>
          <w:szCs w:val="24"/>
        </w:rPr>
        <w:t>To ensure that the quality of the base source code that is being used in this project</w:t>
      </w:r>
      <w:r w:rsidR="00AD2266">
        <w:rPr>
          <w:rFonts w:cs="Times New Roman"/>
          <w:szCs w:val="24"/>
        </w:rPr>
        <w:t>,</w:t>
      </w:r>
      <w:r w:rsidRPr="002248ED">
        <w:rPr>
          <w:rFonts w:cs="Times New Roman"/>
          <w:szCs w:val="24"/>
        </w:rPr>
        <w:t xml:space="preserve"> </w:t>
      </w:r>
      <w:r w:rsidR="00F210CA" w:rsidRPr="002248ED">
        <w:rPr>
          <w:rFonts w:cs="Times New Roman"/>
          <w:szCs w:val="24"/>
        </w:rPr>
        <w:t>we</w:t>
      </w:r>
      <w:r w:rsidRPr="002248ED">
        <w:rPr>
          <w:rFonts w:cs="Times New Roman"/>
          <w:szCs w:val="24"/>
        </w:rPr>
        <w:t xml:space="preserve"> pull highly </w:t>
      </w:r>
      <w:r w:rsidR="008A1EB3">
        <w:rPr>
          <w:rFonts w:cs="Times New Roman"/>
          <w:szCs w:val="24"/>
        </w:rPr>
        <w:t>starred</w:t>
      </w:r>
      <w:r w:rsidR="008A1EB3" w:rsidRPr="002248ED">
        <w:rPr>
          <w:rFonts w:cs="Times New Roman"/>
          <w:szCs w:val="24"/>
        </w:rPr>
        <w:t xml:space="preserve"> </w:t>
      </w:r>
      <w:r w:rsidRPr="002248ED">
        <w:rPr>
          <w:rFonts w:cs="Times New Roman"/>
          <w:szCs w:val="24"/>
        </w:rPr>
        <w:t>projects from GitHub</w:t>
      </w:r>
      <w:r w:rsidR="00F210CA" w:rsidRPr="002248ED">
        <w:rPr>
          <w:rFonts w:cs="Times New Roman"/>
          <w:szCs w:val="24"/>
        </w:rPr>
        <w:t xml:space="preserve"> using the filter preferences on GitHub</w:t>
      </w:r>
      <w:r w:rsidR="00CF64B0">
        <w:rPr>
          <w:rFonts w:cs="Times New Roman"/>
          <w:szCs w:val="24"/>
        </w:rPr>
        <w:t xml:space="preserve">.  </w:t>
      </w:r>
      <w:r w:rsidRPr="002248ED">
        <w:rPr>
          <w:rFonts w:cs="Times New Roman"/>
          <w:szCs w:val="24"/>
        </w:rPr>
        <w:t xml:space="preserve">The reason for this is two-fold, first, projects that have higher </w:t>
      </w:r>
      <w:r w:rsidR="00751262">
        <w:rPr>
          <w:rFonts w:cs="Times New Roman"/>
          <w:szCs w:val="24"/>
        </w:rPr>
        <w:t>numbers of stars</w:t>
      </w:r>
      <w:r w:rsidRPr="002248ED">
        <w:rPr>
          <w:rFonts w:cs="Times New Roman"/>
          <w:szCs w:val="24"/>
        </w:rPr>
        <w:t xml:space="preserve"> are likely to be better maintained as there is greater scrutiny on the projects, and second, these projects are more likely to be </w:t>
      </w:r>
      <w:r w:rsidR="003E1F85">
        <w:rPr>
          <w:rFonts w:cs="Times New Roman"/>
          <w:szCs w:val="24"/>
        </w:rPr>
        <w:t xml:space="preserve">under </w:t>
      </w:r>
      <w:r w:rsidR="003E1F85">
        <w:rPr>
          <w:rFonts w:cs="Times New Roman"/>
          <w:szCs w:val="24"/>
        </w:rPr>
        <w:lastRenderedPageBreak/>
        <w:t>active development/maint</w:t>
      </w:r>
      <w:r w:rsidR="00A55D0A">
        <w:rPr>
          <w:rFonts w:cs="Times New Roman"/>
          <w:szCs w:val="24"/>
        </w:rPr>
        <w:t>en</w:t>
      </w:r>
      <w:r w:rsidR="003E1F85">
        <w:rPr>
          <w:rFonts w:cs="Times New Roman"/>
          <w:szCs w:val="24"/>
        </w:rPr>
        <w:t>ance</w:t>
      </w:r>
      <w:r w:rsidR="00CF64B0">
        <w:rPr>
          <w:rFonts w:cs="Times New Roman"/>
          <w:szCs w:val="24"/>
        </w:rPr>
        <w:t xml:space="preserve">.  </w:t>
      </w:r>
      <w:r w:rsidRPr="002248ED">
        <w:rPr>
          <w:rFonts w:cs="Times New Roman"/>
          <w:szCs w:val="24"/>
        </w:rPr>
        <w:t xml:space="preserve">Based on this, the 20 </w:t>
      </w:r>
      <w:r w:rsidR="00751262" w:rsidRPr="002248ED">
        <w:rPr>
          <w:rFonts w:cs="Times New Roman"/>
          <w:szCs w:val="24"/>
        </w:rPr>
        <w:t>top</w:t>
      </w:r>
      <w:r w:rsidR="00751262">
        <w:rPr>
          <w:rFonts w:cs="Times New Roman"/>
          <w:szCs w:val="24"/>
        </w:rPr>
        <w:t>most</w:t>
      </w:r>
      <w:r w:rsidRPr="002248ED">
        <w:rPr>
          <w:rFonts w:cs="Times New Roman"/>
          <w:szCs w:val="24"/>
        </w:rPr>
        <w:t xml:space="preserve"> </w:t>
      </w:r>
      <w:r w:rsidR="008A1EB3">
        <w:rPr>
          <w:rFonts w:cs="Times New Roman"/>
          <w:szCs w:val="24"/>
        </w:rPr>
        <w:t>starred</w:t>
      </w:r>
      <w:r w:rsidRPr="002248ED">
        <w:rPr>
          <w:rFonts w:cs="Times New Roman"/>
          <w:szCs w:val="24"/>
        </w:rPr>
        <w:t xml:space="preserve"> C, C++, C# and Java projects</w:t>
      </w:r>
      <w:r w:rsidR="00AD2266">
        <w:rPr>
          <w:rFonts w:cs="Times New Roman"/>
          <w:szCs w:val="24"/>
        </w:rPr>
        <w:t xml:space="preserve"> (</w:t>
      </w:r>
      <w:r w:rsidR="001A1C33">
        <w:rPr>
          <w:rFonts w:cs="Times New Roman"/>
          <w:szCs w:val="24"/>
        </w:rPr>
        <w:t>78</w:t>
      </w:r>
      <w:r w:rsidR="00AD2266">
        <w:rPr>
          <w:rFonts w:cs="Times New Roman"/>
          <w:szCs w:val="24"/>
        </w:rPr>
        <w:t xml:space="preserve"> total)</w:t>
      </w:r>
      <w:r w:rsidRPr="002248ED">
        <w:rPr>
          <w:rFonts w:cs="Times New Roman"/>
          <w:szCs w:val="24"/>
        </w:rPr>
        <w:t xml:space="preserve"> have been selected and pulled for use in building the data artifact used in this project</w:t>
      </w:r>
      <w:r w:rsidR="00CF64B0">
        <w:rPr>
          <w:rFonts w:cs="Times New Roman"/>
          <w:szCs w:val="24"/>
        </w:rPr>
        <w:t xml:space="preserve">.  </w:t>
      </w:r>
      <w:r w:rsidR="0035517F">
        <w:rPr>
          <w:rFonts w:cs="Times New Roman"/>
          <w:szCs w:val="24"/>
        </w:rPr>
        <w:t xml:space="preserve">We choose C, C++, C#, and Java as these are the only languages </w:t>
      </w:r>
      <w:proofErr w:type="spellStart"/>
      <w:r w:rsidR="0035517F" w:rsidRPr="002248ED">
        <w:rPr>
          <w:rFonts w:cs="Times New Roman"/>
          <w:szCs w:val="24"/>
        </w:rPr>
        <w:t>srcML</w:t>
      </w:r>
      <w:proofErr w:type="spellEnd"/>
      <w:r w:rsidR="00CB41C9">
        <w:rPr>
          <w:rFonts w:cs="Times New Roman"/>
          <w:szCs w:val="24"/>
        </w:rPr>
        <w:t xml:space="preserve"> supports</w:t>
      </w:r>
      <w:r w:rsidR="00CF64B0">
        <w:rPr>
          <w:rFonts w:cs="Times New Roman"/>
          <w:szCs w:val="24"/>
        </w:rPr>
        <w:t xml:space="preserve">.  </w:t>
      </w:r>
      <w:r w:rsidR="0035517F">
        <w:rPr>
          <w:rFonts w:cs="Times New Roman"/>
          <w:szCs w:val="24"/>
        </w:rPr>
        <w:t>H</w:t>
      </w:r>
      <w:r w:rsidR="00251D65" w:rsidRPr="002248ED">
        <w:rPr>
          <w:rFonts w:cs="Times New Roman"/>
          <w:szCs w:val="24"/>
        </w:rPr>
        <w:t xml:space="preserve">owever, as these </w:t>
      </w:r>
      <w:r w:rsidR="00343394" w:rsidRPr="002248ED">
        <w:rPr>
          <w:rFonts w:cs="Times New Roman"/>
          <w:szCs w:val="24"/>
        </w:rPr>
        <w:t>are among the most popular languages used in industry and open source, we</w:t>
      </w:r>
      <w:r w:rsidR="00251D65" w:rsidRPr="002248ED">
        <w:rPr>
          <w:rFonts w:cs="Times New Roman"/>
          <w:szCs w:val="24"/>
        </w:rPr>
        <w:t xml:space="preserve"> </w:t>
      </w:r>
      <w:r w:rsidR="00343394" w:rsidRPr="002248ED">
        <w:rPr>
          <w:rFonts w:cs="Times New Roman"/>
          <w:szCs w:val="24"/>
        </w:rPr>
        <w:t xml:space="preserve">do not </w:t>
      </w:r>
      <w:r w:rsidR="00251D65" w:rsidRPr="002248ED">
        <w:rPr>
          <w:rFonts w:cs="Times New Roman"/>
          <w:szCs w:val="24"/>
        </w:rPr>
        <w:t>consider this a</w:t>
      </w:r>
      <w:r w:rsidR="004975BA">
        <w:rPr>
          <w:rFonts w:cs="Times New Roman"/>
          <w:szCs w:val="24"/>
        </w:rPr>
        <w:t xml:space="preserve"> significant </w:t>
      </w:r>
      <w:r w:rsidR="00251D65" w:rsidRPr="002248ED">
        <w:rPr>
          <w:rFonts w:cs="Times New Roman"/>
          <w:szCs w:val="24"/>
        </w:rPr>
        <w:t>threat to validity in our current research</w:t>
      </w:r>
      <w:r w:rsidRPr="002248ED">
        <w:rPr>
          <w:rFonts w:cs="Times New Roman"/>
          <w:szCs w:val="24"/>
        </w:rPr>
        <w:t>.</w:t>
      </w:r>
    </w:p>
    <w:p w14:paraId="666E9178" w14:textId="76B1F8EA" w:rsidR="00681A5E" w:rsidRPr="002248ED" w:rsidRDefault="00681A5E" w:rsidP="005772E2">
      <w:pPr>
        <w:pStyle w:val="Heading2"/>
      </w:pPr>
      <w:bookmarkStart w:id="22" w:name="_Ref34248720"/>
      <w:r>
        <w:t>Comment Extraction</w:t>
      </w:r>
      <w:bookmarkEnd w:id="22"/>
    </w:p>
    <w:p w14:paraId="545EDCFD" w14:textId="1B991CC6" w:rsidR="00251D65" w:rsidRPr="002248ED" w:rsidRDefault="00096C5C" w:rsidP="004E5433">
      <w:pPr>
        <w:rPr>
          <w:rFonts w:cs="Times New Roman"/>
          <w:szCs w:val="24"/>
        </w:rPr>
      </w:pPr>
      <w:r>
        <w:rPr>
          <w:rFonts w:cs="Times New Roman"/>
          <w:szCs w:val="24"/>
        </w:rPr>
        <w:t xml:space="preserve">The first step in the comment extraction process </w:t>
      </w:r>
      <w:r w:rsidR="00A522B3">
        <w:rPr>
          <w:rFonts w:cs="Times New Roman"/>
          <w:szCs w:val="24"/>
        </w:rPr>
        <w:t xml:space="preserve">is </w:t>
      </w:r>
      <w:r>
        <w:rPr>
          <w:rFonts w:cs="Times New Roman"/>
          <w:szCs w:val="24"/>
        </w:rPr>
        <w:t xml:space="preserve">making sure that all of the projects for our corpus were being held within the same directory for ease of use with </w:t>
      </w:r>
      <w:proofErr w:type="spellStart"/>
      <w:r>
        <w:rPr>
          <w:rFonts w:cs="Times New Roman"/>
          <w:szCs w:val="24"/>
        </w:rPr>
        <w:t>srcML</w:t>
      </w:r>
      <w:proofErr w:type="spellEnd"/>
      <w:r w:rsidR="00CF64B0">
        <w:rPr>
          <w:rFonts w:cs="Times New Roman"/>
          <w:szCs w:val="24"/>
        </w:rPr>
        <w:t xml:space="preserve">.  </w:t>
      </w:r>
      <w:r>
        <w:rPr>
          <w:rFonts w:cs="Times New Roman"/>
          <w:szCs w:val="24"/>
        </w:rPr>
        <w:t xml:space="preserve">Once all of the projects are in a centralized location, we run </w:t>
      </w:r>
      <w:proofErr w:type="spellStart"/>
      <w:r>
        <w:rPr>
          <w:rFonts w:cs="Times New Roman"/>
          <w:szCs w:val="24"/>
        </w:rPr>
        <w:t>srcML</w:t>
      </w:r>
      <w:proofErr w:type="spellEnd"/>
      <w:r>
        <w:rPr>
          <w:rFonts w:cs="Times New Roman"/>
          <w:szCs w:val="24"/>
        </w:rPr>
        <w:t xml:space="preserve"> to </w:t>
      </w:r>
      <w:r w:rsidR="00536B62">
        <w:rPr>
          <w:rFonts w:cs="Times New Roman"/>
          <w:szCs w:val="24"/>
        </w:rPr>
        <w:t xml:space="preserve">convert </w:t>
      </w:r>
      <w:r>
        <w:rPr>
          <w:rFonts w:cs="Times New Roman"/>
          <w:szCs w:val="24"/>
        </w:rPr>
        <w:t xml:space="preserve">all of the source code from the </w:t>
      </w:r>
      <w:r w:rsidR="001A1C33">
        <w:rPr>
          <w:rFonts w:cs="Times New Roman"/>
          <w:szCs w:val="24"/>
        </w:rPr>
        <w:t>78</w:t>
      </w:r>
      <w:r>
        <w:rPr>
          <w:rFonts w:cs="Times New Roman"/>
          <w:szCs w:val="24"/>
        </w:rPr>
        <w:t xml:space="preserve"> projects into one archive file</w:t>
      </w:r>
      <w:r w:rsidR="00CF64B0">
        <w:rPr>
          <w:rFonts w:cs="Times New Roman"/>
          <w:szCs w:val="24"/>
        </w:rPr>
        <w:t xml:space="preserve">.  </w:t>
      </w:r>
      <w:r>
        <w:rPr>
          <w:rFonts w:cs="Times New Roman"/>
          <w:szCs w:val="24"/>
        </w:rPr>
        <w:t>After this is done</w:t>
      </w:r>
      <w:r w:rsidR="004E5433" w:rsidRPr="002248ED">
        <w:rPr>
          <w:rFonts w:cs="Times New Roman"/>
          <w:szCs w:val="24"/>
        </w:rPr>
        <w:t xml:space="preserve"> </w:t>
      </w:r>
      <w:r>
        <w:rPr>
          <w:rFonts w:cs="Times New Roman"/>
          <w:szCs w:val="24"/>
        </w:rPr>
        <w:t>a</w:t>
      </w:r>
      <w:r w:rsidR="00294721">
        <w:rPr>
          <w:rFonts w:cs="Times New Roman"/>
          <w:szCs w:val="24"/>
        </w:rPr>
        <w:t>n XPath query is used to extract all the comments from the archive</w:t>
      </w:r>
      <w:r w:rsidR="00CF64B0">
        <w:rPr>
          <w:rFonts w:cs="Times New Roman"/>
          <w:szCs w:val="24"/>
        </w:rPr>
        <w:t xml:space="preserve">.  </w:t>
      </w:r>
      <w:r w:rsidR="00294721">
        <w:rPr>
          <w:rFonts w:cs="Times New Roman"/>
          <w:szCs w:val="24"/>
        </w:rPr>
        <w:t xml:space="preserve">The extracted comments are placed in a new archive by </w:t>
      </w:r>
      <w:proofErr w:type="spellStart"/>
      <w:r w:rsidR="00294721">
        <w:rPr>
          <w:rFonts w:cs="Times New Roman"/>
          <w:szCs w:val="24"/>
        </w:rPr>
        <w:t>srcML</w:t>
      </w:r>
      <w:proofErr w:type="spellEnd"/>
      <w:r w:rsidR="00CF64B0">
        <w:rPr>
          <w:rFonts w:cs="Times New Roman"/>
          <w:szCs w:val="24"/>
        </w:rPr>
        <w:t xml:space="preserve">.  </w:t>
      </w:r>
      <w:r w:rsidR="00251D65" w:rsidRPr="002248ED">
        <w:rPr>
          <w:rFonts w:cs="Times New Roman"/>
          <w:szCs w:val="24"/>
        </w:rPr>
        <w:t xml:space="preserve">The query we </w:t>
      </w:r>
      <w:r w:rsidR="00206ACF" w:rsidRPr="002248ED">
        <w:rPr>
          <w:rFonts w:cs="Times New Roman"/>
          <w:szCs w:val="24"/>
        </w:rPr>
        <w:t>use is</w:t>
      </w:r>
      <w:r w:rsidR="00251D65" w:rsidRPr="002248ED">
        <w:rPr>
          <w:rFonts w:cs="Times New Roman"/>
          <w:szCs w:val="24"/>
        </w:rPr>
        <w:t>:</w:t>
      </w:r>
    </w:p>
    <w:p w14:paraId="6F92FFF9" w14:textId="228BB1CC" w:rsidR="00251D65" w:rsidRPr="002248ED" w:rsidRDefault="00251D65" w:rsidP="00B17388">
      <w:pPr>
        <w:jc w:val="center"/>
        <w:rPr>
          <w:rFonts w:cs="Times New Roman"/>
          <w:i/>
          <w:iCs/>
          <w:szCs w:val="24"/>
        </w:rPr>
      </w:pPr>
      <w:proofErr w:type="spellStart"/>
      <w:r w:rsidRPr="002248ED">
        <w:rPr>
          <w:rFonts w:cs="Times New Roman"/>
          <w:i/>
          <w:iCs/>
          <w:szCs w:val="24"/>
        </w:rPr>
        <w:t>srcml</w:t>
      </w:r>
      <w:proofErr w:type="spellEnd"/>
      <w:r w:rsidRPr="002248ED">
        <w:rPr>
          <w:rFonts w:cs="Times New Roman"/>
          <w:i/>
          <w:iCs/>
          <w:szCs w:val="24"/>
        </w:rPr>
        <w:t xml:space="preserve"> --</w:t>
      </w:r>
      <w:proofErr w:type="spellStart"/>
      <w:r w:rsidRPr="002248ED">
        <w:rPr>
          <w:rFonts w:cs="Times New Roman"/>
          <w:i/>
          <w:iCs/>
          <w:szCs w:val="24"/>
        </w:rPr>
        <w:t>xpath</w:t>
      </w:r>
      <w:proofErr w:type="spellEnd"/>
      <w:r w:rsidRPr="002248ED">
        <w:rPr>
          <w:rFonts w:cs="Times New Roman"/>
          <w:i/>
          <w:iCs/>
          <w:szCs w:val="24"/>
        </w:rPr>
        <w:t xml:space="preserve"> “//</w:t>
      </w:r>
      <w:proofErr w:type="spellStart"/>
      <w:proofErr w:type="gramStart"/>
      <w:r w:rsidRPr="002248ED">
        <w:rPr>
          <w:rFonts w:cs="Times New Roman"/>
          <w:i/>
          <w:iCs/>
          <w:szCs w:val="24"/>
        </w:rPr>
        <w:t>src:comment</w:t>
      </w:r>
      <w:proofErr w:type="spellEnd"/>
      <w:proofErr w:type="gramEnd"/>
      <w:r w:rsidRPr="002248ED">
        <w:rPr>
          <w:rFonts w:cs="Times New Roman"/>
          <w:i/>
          <w:iCs/>
          <w:szCs w:val="24"/>
        </w:rPr>
        <w:t>” project.xml -o comments.xml</w:t>
      </w:r>
    </w:p>
    <w:p w14:paraId="0780B8B9" w14:textId="7D957199" w:rsidR="00A62AD6" w:rsidRPr="002248ED" w:rsidRDefault="004E5433" w:rsidP="00A62AD6">
      <w:pPr>
        <w:rPr>
          <w:rFonts w:cs="Times New Roman"/>
          <w:szCs w:val="24"/>
        </w:rPr>
      </w:pPr>
      <w:r w:rsidRPr="002248ED">
        <w:rPr>
          <w:rFonts w:cs="Times New Roman"/>
          <w:szCs w:val="24"/>
        </w:rPr>
        <w:t>In the case of this research, this is the appropriate step to take as the rest of the source code is not needed</w:t>
      </w:r>
      <w:r w:rsidR="00CF64B0">
        <w:rPr>
          <w:rFonts w:cs="Times New Roman"/>
          <w:szCs w:val="24"/>
        </w:rPr>
        <w:t xml:space="preserve">.  </w:t>
      </w:r>
      <w:r w:rsidR="00B2494D">
        <w:rPr>
          <w:rFonts w:cs="Times New Roman"/>
          <w:szCs w:val="24"/>
        </w:rPr>
        <w:t xml:space="preserve">Once all of the comments have been pulled and placed into their own XML file </w:t>
      </w:r>
      <w:r w:rsidR="00096C5C">
        <w:rPr>
          <w:rFonts w:cs="Times New Roman"/>
          <w:szCs w:val="24"/>
        </w:rPr>
        <w:t>2,935</w:t>
      </w:r>
      <w:r w:rsidR="00B2494D">
        <w:rPr>
          <w:rFonts w:cs="Times New Roman"/>
          <w:szCs w:val="24"/>
        </w:rPr>
        <w:t xml:space="preserve"> lines of comments were selected at random </w:t>
      </w:r>
      <w:r w:rsidR="00126CC6">
        <w:rPr>
          <w:rFonts w:cs="Times New Roman"/>
          <w:szCs w:val="24"/>
        </w:rPr>
        <w:t>from all projects</w:t>
      </w:r>
      <w:r w:rsidR="00CF64B0">
        <w:rPr>
          <w:rFonts w:cs="Times New Roman"/>
          <w:szCs w:val="24"/>
        </w:rPr>
        <w:t xml:space="preserve">.  </w:t>
      </w:r>
      <w:r w:rsidR="004F3EE8">
        <w:rPr>
          <w:rFonts w:cs="Times New Roman"/>
          <w:szCs w:val="24"/>
        </w:rPr>
        <w:t>The reason that we specify lines of comments rather than 2935 comments is because each line is analyzed independent of whether it is in a block comment or not</w:t>
      </w:r>
      <w:r w:rsidR="00CF64B0">
        <w:rPr>
          <w:rFonts w:cs="Times New Roman"/>
          <w:szCs w:val="24"/>
        </w:rPr>
        <w:t xml:space="preserve">.  </w:t>
      </w:r>
      <w:r w:rsidR="0024487D">
        <w:rPr>
          <w:rFonts w:cs="Times New Roman"/>
          <w:szCs w:val="24"/>
        </w:rPr>
        <w:t xml:space="preserve">These 2935 comments are chosen on a </w:t>
      </w:r>
      <w:proofErr w:type="gramStart"/>
      <w:r w:rsidR="0024487D">
        <w:rPr>
          <w:rFonts w:cs="Times New Roman"/>
          <w:szCs w:val="24"/>
        </w:rPr>
        <w:t>two point</w:t>
      </w:r>
      <w:proofErr w:type="gramEnd"/>
      <w:r w:rsidR="0024487D">
        <w:rPr>
          <w:rFonts w:cs="Times New Roman"/>
          <w:szCs w:val="24"/>
        </w:rPr>
        <w:t xml:space="preserve"> randomization method</w:t>
      </w:r>
      <w:r w:rsidR="00CF64B0">
        <w:rPr>
          <w:rFonts w:cs="Times New Roman"/>
          <w:szCs w:val="24"/>
        </w:rPr>
        <w:t xml:space="preserve">.  </w:t>
      </w:r>
      <w:r w:rsidR="0024487D">
        <w:rPr>
          <w:rFonts w:cs="Times New Roman"/>
          <w:szCs w:val="24"/>
        </w:rPr>
        <w:t>First, a selection of random source code files is pulled from the main corpus</w:t>
      </w:r>
      <w:r w:rsidR="00CF64B0">
        <w:rPr>
          <w:rFonts w:cs="Times New Roman"/>
          <w:szCs w:val="24"/>
        </w:rPr>
        <w:t xml:space="preserve">.  </w:t>
      </w:r>
      <w:r w:rsidR="0024487D">
        <w:rPr>
          <w:rFonts w:cs="Times New Roman"/>
          <w:szCs w:val="24"/>
        </w:rPr>
        <w:t>After this, the 2935 comments were selected at random from the archive created out of these source code files</w:t>
      </w:r>
      <w:r w:rsidR="00CF64B0">
        <w:rPr>
          <w:rFonts w:cs="Times New Roman"/>
          <w:szCs w:val="24"/>
        </w:rPr>
        <w:t xml:space="preserve">.  </w:t>
      </w:r>
      <w:r w:rsidR="00EA2A9D">
        <w:rPr>
          <w:rFonts w:cs="Times New Roman"/>
          <w:szCs w:val="24"/>
        </w:rPr>
        <w:fldChar w:fldCharType="begin"/>
      </w:r>
      <w:r w:rsidR="00EA2A9D">
        <w:rPr>
          <w:rFonts w:cs="Times New Roman"/>
          <w:szCs w:val="24"/>
        </w:rPr>
        <w:instrText xml:space="preserve"> REF _Ref36729448 \h </w:instrText>
      </w:r>
      <w:r w:rsidR="00EA2A9D">
        <w:rPr>
          <w:rFonts w:cs="Times New Roman"/>
          <w:szCs w:val="24"/>
        </w:rPr>
      </w:r>
      <w:r w:rsidR="00EA2A9D">
        <w:rPr>
          <w:rFonts w:cs="Times New Roman"/>
          <w:szCs w:val="24"/>
        </w:rPr>
        <w:fldChar w:fldCharType="separate"/>
      </w:r>
      <w:r w:rsidR="00EA2A9D" w:rsidRPr="00EA2A9D">
        <w:rPr>
          <w:szCs w:val="24"/>
        </w:rPr>
        <w:t xml:space="preserve">TABLE </w:t>
      </w:r>
      <w:r w:rsidR="00EA2A9D" w:rsidRPr="00EA2A9D">
        <w:rPr>
          <w:noProof/>
          <w:szCs w:val="24"/>
        </w:rPr>
        <w:t>9</w:t>
      </w:r>
      <w:r w:rsidR="00EA2A9D">
        <w:rPr>
          <w:rFonts w:cs="Times New Roman"/>
          <w:szCs w:val="24"/>
        </w:rPr>
        <w:fldChar w:fldCharType="end"/>
      </w:r>
      <w:r w:rsidR="00EA2A9D">
        <w:rPr>
          <w:rFonts w:cs="Times New Roman"/>
          <w:szCs w:val="24"/>
        </w:rPr>
        <w:t xml:space="preserve"> </w:t>
      </w:r>
      <w:r w:rsidR="00DB4538">
        <w:rPr>
          <w:rFonts w:cs="Times New Roman"/>
          <w:szCs w:val="24"/>
        </w:rPr>
        <w:t xml:space="preserve">is a detailed analysis of the 78 projects from which the 2935 comments were pulled and </w:t>
      </w:r>
      <w:r w:rsidR="00F659FC">
        <w:rPr>
          <w:rFonts w:cs="Times New Roman"/>
          <w:szCs w:val="24"/>
        </w:rPr>
        <w:t xml:space="preserve">will be described in detail </w:t>
      </w:r>
      <w:r w:rsidR="00DB4538">
        <w:rPr>
          <w:rFonts w:cs="Times New Roman"/>
          <w:szCs w:val="24"/>
        </w:rPr>
        <w:t xml:space="preserve">at the end of this </w:t>
      </w:r>
      <w:proofErr w:type="gramStart"/>
      <w:r w:rsidR="00DB4538">
        <w:rPr>
          <w:rFonts w:cs="Times New Roman"/>
          <w:szCs w:val="24"/>
        </w:rPr>
        <w:t>chapter.</w:t>
      </w:r>
      <w:r w:rsidR="00CF64B0">
        <w:rPr>
          <w:rFonts w:cs="Times New Roman"/>
          <w:szCs w:val="24"/>
        </w:rPr>
        <w:t>.</w:t>
      </w:r>
      <w:proofErr w:type="gramEnd"/>
      <w:r w:rsidR="00CF64B0">
        <w:rPr>
          <w:rFonts w:cs="Times New Roman"/>
          <w:szCs w:val="24"/>
        </w:rPr>
        <w:t xml:space="preserve">  </w:t>
      </w:r>
      <w:r w:rsidR="004F3EE8">
        <w:rPr>
          <w:rFonts w:cs="Times New Roman"/>
          <w:szCs w:val="24"/>
        </w:rPr>
        <w:t xml:space="preserve">The reason for this is because it is very possible to have a block comment which contains lines of </w:t>
      </w:r>
      <w:r w:rsidR="004F3EE8">
        <w:rPr>
          <w:rFonts w:cs="Times New Roman"/>
          <w:szCs w:val="24"/>
        </w:rPr>
        <w:lastRenderedPageBreak/>
        <w:t>both English Prose and lines of pure commented-out code</w:t>
      </w:r>
      <w:r w:rsidR="00CF64B0">
        <w:rPr>
          <w:rFonts w:cs="Times New Roman"/>
          <w:szCs w:val="24"/>
        </w:rPr>
        <w:t xml:space="preserve">.  </w:t>
      </w:r>
      <w:r w:rsidR="00A62AD6">
        <w:rPr>
          <w:rFonts w:cs="Times New Roman"/>
          <w:szCs w:val="24"/>
        </w:rPr>
        <w:t xml:space="preserve">These selected lines were then manually classified into either English prose or commented-out code using the definition from </w:t>
      </w:r>
      <w:r w:rsidR="00A62AD6">
        <w:rPr>
          <w:rFonts w:cs="Times New Roman"/>
          <w:szCs w:val="24"/>
        </w:rPr>
        <w:fldChar w:fldCharType="begin"/>
      </w:r>
      <w:r w:rsidR="00A62AD6">
        <w:rPr>
          <w:rFonts w:cs="Times New Roman"/>
          <w:szCs w:val="24"/>
        </w:rPr>
        <w:instrText xml:space="preserve"> REF _Ref34250949 \r \h </w:instrText>
      </w:r>
      <w:r w:rsidR="00A62AD6">
        <w:rPr>
          <w:rFonts w:cs="Times New Roman"/>
          <w:szCs w:val="24"/>
        </w:rPr>
      </w:r>
      <w:r w:rsidR="00A62AD6">
        <w:rPr>
          <w:rFonts w:cs="Times New Roman"/>
          <w:szCs w:val="24"/>
        </w:rPr>
        <w:fldChar w:fldCharType="separate"/>
      </w:r>
      <w:r w:rsidR="00A62AD6">
        <w:rPr>
          <w:rFonts w:cs="Times New Roman"/>
          <w:szCs w:val="24"/>
        </w:rPr>
        <w:t>Chapter 3</w:t>
      </w:r>
      <w:r w:rsidR="00A62AD6">
        <w:rPr>
          <w:rFonts w:cs="Times New Roman"/>
          <w:szCs w:val="24"/>
        </w:rPr>
        <w:fldChar w:fldCharType="end"/>
      </w:r>
      <w:r w:rsidR="00A62AD6">
        <w:rPr>
          <w:rFonts w:cs="Times New Roman"/>
          <w:szCs w:val="24"/>
        </w:rPr>
        <w:t>.</w:t>
      </w:r>
    </w:p>
    <w:p w14:paraId="703B33BF" w14:textId="77777777" w:rsidR="00A62AD6" w:rsidRDefault="00A62AD6" w:rsidP="00A62AD6">
      <w:pPr>
        <w:pStyle w:val="Heading2"/>
      </w:pPr>
      <w:bookmarkStart w:id="23" w:name="_Ref34248768"/>
      <w:r>
        <w:t>Manual Classification</w:t>
      </w:r>
      <w:bookmarkEnd w:id="23"/>
    </w:p>
    <w:p w14:paraId="7A746F99" w14:textId="6F50A747" w:rsidR="0024487D" w:rsidRDefault="00A62AD6" w:rsidP="00A62AD6">
      <w:pPr>
        <w:rPr>
          <w:rFonts w:cs="Times New Roman"/>
          <w:szCs w:val="24"/>
        </w:rPr>
        <w:sectPr w:rsidR="0024487D" w:rsidSect="004B145D">
          <w:pgSz w:w="12240" w:h="15840"/>
          <w:pgMar w:top="1440" w:right="1440" w:bottom="1440" w:left="1440" w:header="720" w:footer="720" w:gutter="0"/>
          <w:cols w:space="720"/>
          <w:docGrid w:linePitch="360"/>
        </w:sectPr>
      </w:pPr>
      <w:r w:rsidRPr="002248ED">
        <w:rPr>
          <w:rFonts w:cs="Times New Roman"/>
          <w:szCs w:val="24"/>
        </w:rPr>
        <w:t xml:space="preserve">The entire process of manual verification covered a spread of 2,935 lines of comments from amongst the </w:t>
      </w:r>
      <w:r w:rsidR="001A1C33">
        <w:rPr>
          <w:rFonts w:cs="Times New Roman"/>
          <w:szCs w:val="24"/>
        </w:rPr>
        <w:t>78</w:t>
      </w:r>
      <w:r w:rsidRPr="002248ED">
        <w:rPr>
          <w:rFonts w:cs="Times New Roman"/>
          <w:szCs w:val="24"/>
        </w:rPr>
        <w:t xml:space="preserve"> different projects and covers a mix of all four languages selected for this project</w:t>
      </w:r>
      <w:r w:rsidR="00CF64B0">
        <w:rPr>
          <w:rFonts w:cs="Times New Roman"/>
          <w:szCs w:val="24"/>
        </w:rPr>
        <w:t xml:space="preserve">.  </w:t>
      </w:r>
      <w:r w:rsidRPr="002248ED">
        <w:rPr>
          <w:rFonts w:cs="Times New Roman"/>
          <w:szCs w:val="24"/>
        </w:rPr>
        <w:t>We verify all comments on a line</w:t>
      </w:r>
      <w:r>
        <w:rPr>
          <w:rFonts w:cs="Times New Roman"/>
          <w:szCs w:val="24"/>
        </w:rPr>
        <w:t>-</w:t>
      </w:r>
      <w:r w:rsidRPr="002248ED">
        <w:rPr>
          <w:rFonts w:cs="Times New Roman"/>
          <w:szCs w:val="24"/>
        </w:rPr>
        <w:t>by</w:t>
      </w:r>
      <w:r>
        <w:rPr>
          <w:rFonts w:cs="Times New Roman"/>
          <w:szCs w:val="24"/>
        </w:rPr>
        <w:t>-</w:t>
      </w:r>
      <w:r w:rsidRPr="002248ED">
        <w:rPr>
          <w:rFonts w:cs="Times New Roman"/>
          <w:szCs w:val="24"/>
        </w:rPr>
        <w:t>line basis</w:t>
      </w:r>
      <w:r w:rsidR="00CF64B0">
        <w:rPr>
          <w:rFonts w:cs="Times New Roman"/>
          <w:szCs w:val="24"/>
        </w:rPr>
        <w:t xml:space="preserve">.  </w:t>
      </w:r>
      <w:r>
        <w:rPr>
          <w:rFonts w:cs="Times New Roman"/>
          <w:szCs w:val="24"/>
        </w:rPr>
        <w:t xml:space="preserve">In the case of block comments, each line was reviewed and classified separately as shown in </w:t>
      </w:r>
      <w:r>
        <w:rPr>
          <w:rFonts w:cs="Times New Roman"/>
          <w:szCs w:val="24"/>
        </w:rPr>
        <w:fldChar w:fldCharType="begin"/>
      </w:r>
      <w:r>
        <w:rPr>
          <w:rFonts w:cs="Times New Roman"/>
          <w:szCs w:val="24"/>
        </w:rPr>
        <w:instrText xml:space="preserve"> REF _Ref34252126 \h </w:instrText>
      </w:r>
      <w:r>
        <w:rPr>
          <w:rFonts w:cs="Times New Roman"/>
          <w:szCs w:val="24"/>
        </w:rPr>
      </w:r>
      <w:r>
        <w:rPr>
          <w:rFonts w:cs="Times New Roman"/>
          <w:szCs w:val="24"/>
        </w:rPr>
        <w:fldChar w:fldCharType="separate"/>
      </w:r>
      <w:r w:rsidRPr="002248ED">
        <w:rPr>
          <w:rFonts w:cs="Times New Roman"/>
          <w:szCs w:val="24"/>
        </w:rPr>
        <w:t>T</w:t>
      </w:r>
      <w:r>
        <w:rPr>
          <w:rFonts w:cs="Times New Roman"/>
          <w:szCs w:val="24"/>
        </w:rPr>
        <w:t>ABLE</w:t>
      </w:r>
      <w:r w:rsidRPr="002248ED">
        <w:rPr>
          <w:rFonts w:cs="Times New Roman"/>
          <w:szCs w:val="24"/>
        </w:rPr>
        <w:t xml:space="preserve"> </w:t>
      </w:r>
      <w:r>
        <w:rPr>
          <w:rFonts w:cs="Times New Roman"/>
          <w:noProof/>
          <w:szCs w:val="24"/>
        </w:rPr>
        <w:t>9</w:t>
      </w:r>
      <w:r>
        <w:rPr>
          <w:rFonts w:cs="Times New Roman"/>
          <w:szCs w:val="24"/>
        </w:rPr>
        <w:fldChar w:fldCharType="end"/>
      </w:r>
      <w:r w:rsidR="00CF64B0">
        <w:rPr>
          <w:rFonts w:cs="Times New Roman"/>
          <w:szCs w:val="24"/>
        </w:rPr>
        <w:t xml:space="preserve">.  </w:t>
      </w:r>
      <w:r>
        <w:rPr>
          <w:rFonts w:cs="Times New Roman"/>
          <w:szCs w:val="24"/>
        </w:rPr>
        <w:t>T</w:t>
      </w:r>
      <w:r w:rsidRPr="002248ED">
        <w:rPr>
          <w:rFonts w:cs="Times New Roman"/>
          <w:szCs w:val="24"/>
        </w:rPr>
        <w:t xml:space="preserve">he reason for reviewing even block comments in this manner is that it is very possible to have a block comment that is a mix of both </w:t>
      </w:r>
      <w:r>
        <w:rPr>
          <w:rFonts w:cs="Times New Roman"/>
          <w:szCs w:val="24"/>
        </w:rPr>
        <w:t>commented-out code</w:t>
      </w:r>
      <w:r w:rsidRPr="002248ED">
        <w:rPr>
          <w:rFonts w:cs="Times New Roman"/>
          <w:szCs w:val="24"/>
        </w:rPr>
        <w:t xml:space="preserve"> and standard English prose</w:t>
      </w:r>
      <w:r w:rsidR="00CF64B0">
        <w:rPr>
          <w:rFonts w:cs="Times New Roman"/>
          <w:szCs w:val="24"/>
        </w:rPr>
        <w:t xml:space="preserve">.  </w:t>
      </w:r>
      <w:r w:rsidRPr="002248ED">
        <w:rPr>
          <w:rFonts w:cs="Times New Roman"/>
          <w:szCs w:val="24"/>
        </w:rPr>
        <w:t>The manual verification process took a</w:t>
      </w:r>
      <w:r>
        <w:rPr>
          <w:rFonts w:cs="Times New Roman"/>
          <w:szCs w:val="24"/>
        </w:rPr>
        <w:t xml:space="preserve"> </w:t>
      </w:r>
      <w:r w:rsidRPr="002248ED">
        <w:rPr>
          <w:rFonts w:cs="Times New Roman"/>
          <w:szCs w:val="24"/>
        </w:rPr>
        <w:t xml:space="preserve">total of 185 hours both of initial review and </w:t>
      </w:r>
      <w:r>
        <w:rPr>
          <w:rFonts w:cs="Times New Roman"/>
          <w:szCs w:val="24"/>
        </w:rPr>
        <w:t>second pass</w:t>
      </w:r>
      <w:r w:rsidRPr="002248ED">
        <w:rPr>
          <w:rFonts w:cs="Times New Roman"/>
          <w:szCs w:val="24"/>
        </w:rPr>
        <w:t xml:space="preserve"> verif</w:t>
      </w:r>
      <w:r>
        <w:rPr>
          <w:rFonts w:cs="Times New Roman"/>
          <w:szCs w:val="24"/>
        </w:rPr>
        <w:t>ying</w:t>
      </w:r>
      <w:r w:rsidRPr="002248ED">
        <w:rPr>
          <w:rFonts w:cs="Times New Roman"/>
          <w:szCs w:val="24"/>
        </w:rPr>
        <w:t xml:space="preserve"> </w:t>
      </w:r>
      <w:r>
        <w:rPr>
          <w:rFonts w:cs="Times New Roman"/>
          <w:szCs w:val="24"/>
        </w:rPr>
        <w:t>the classification</w:t>
      </w:r>
      <w:r w:rsidR="00CF64B0">
        <w:rPr>
          <w:rFonts w:cs="Times New Roman"/>
          <w:szCs w:val="24"/>
        </w:rPr>
        <w:t xml:space="preserve">.  </w:t>
      </w:r>
      <w:r>
        <w:rPr>
          <w:rFonts w:cs="Times New Roman"/>
          <w:szCs w:val="24"/>
        </w:rPr>
        <w:t xml:space="preserve">The whole process was performed </w:t>
      </w:r>
      <w:r w:rsidRPr="002248ED">
        <w:rPr>
          <w:rFonts w:cs="Times New Roman"/>
          <w:szCs w:val="24"/>
        </w:rPr>
        <w:t>over the course of two months.</w:t>
      </w:r>
      <w:r w:rsidR="00823A7A">
        <w:rPr>
          <w:rFonts w:cs="Times New Roman"/>
          <w:szCs w:val="24"/>
        </w:rPr>
        <w:t xml:space="preserve">  T</w:t>
      </w:r>
      <w:r w:rsidR="00823A7A" w:rsidRPr="002248ED">
        <w:rPr>
          <w:rFonts w:cs="Times New Roman"/>
          <w:szCs w:val="24"/>
        </w:rPr>
        <w:t>he remainder is present for the purpose of continued research</w:t>
      </w:r>
      <w:r w:rsidR="00CF64B0">
        <w:rPr>
          <w:rFonts w:cs="Times New Roman"/>
          <w:szCs w:val="24"/>
        </w:rPr>
        <w:t xml:space="preserve">.  </w:t>
      </w:r>
      <w:r w:rsidR="00823A7A" w:rsidRPr="002248ED">
        <w:rPr>
          <w:rFonts w:cs="Times New Roman"/>
          <w:szCs w:val="24"/>
        </w:rPr>
        <w:t>The first of these columns contains the comments themselves, in the case of block comments, each line is stored independently and each of the 7 columns are filled out for each line, as described in the previous paragraph</w:t>
      </w:r>
      <w:r w:rsidR="00CF64B0">
        <w:rPr>
          <w:rFonts w:cs="Times New Roman"/>
          <w:szCs w:val="24"/>
        </w:rPr>
        <w:t xml:space="preserve">.  </w:t>
      </w:r>
      <w:r w:rsidR="00823A7A" w:rsidRPr="002248ED">
        <w:rPr>
          <w:rFonts w:cs="Times New Roman"/>
          <w:szCs w:val="24"/>
        </w:rPr>
        <w:t>In the interest of maintaining the integrity of the data, all of the blank lines within block comments have been kept as well and are stored on their own lines</w:t>
      </w:r>
      <w:r w:rsidR="00CF64B0">
        <w:rPr>
          <w:rFonts w:cs="Times New Roman"/>
          <w:szCs w:val="24"/>
        </w:rPr>
        <w:t xml:space="preserve">.  </w:t>
      </w:r>
      <w:r w:rsidR="00823A7A" w:rsidRPr="002248ED">
        <w:rPr>
          <w:rFonts w:cs="Times New Roman"/>
          <w:szCs w:val="24"/>
        </w:rPr>
        <w:t>To maintain comments of all different types the markers for the comments are also maintained in these lines</w:t>
      </w:r>
      <w:r w:rsidR="00CF64B0">
        <w:rPr>
          <w:rFonts w:cs="Times New Roman"/>
          <w:szCs w:val="24"/>
        </w:rPr>
        <w:t xml:space="preserve">.  </w:t>
      </w:r>
      <w:r w:rsidR="00823A7A" w:rsidRPr="002248ED">
        <w:rPr>
          <w:rFonts w:cs="Times New Roman"/>
          <w:szCs w:val="24"/>
        </w:rPr>
        <w:t>Some examples of this include ‘//’, ‘/*’, ‘*’, ‘///’ and in the case of C++ and C style block comments potentially no marker at all</w:t>
      </w:r>
      <w:r w:rsidR="00823A7A">
        <w:rPr>
          <w:rFonts w:cs="Times New Roman"/>
          <w:szCs w:val="24"/>
        </w:rPr>
        <w:t xml:space="preserve"> (when in middle of comment).</w:t>
      </w:r>
    </w:p>
    <w:p w14:paraId="0B162EFD" w14:textId="0CB4CCDD" w:rsidR="00A46103" w:rsidRDefault="00A46103" w:rsidP="00A00C36">
      <w:pPr>
        <w:pStyle w:val="Caption"/>
        <w:keepNext/>
        <w:jc w:val="center"/>
      </w:pPr>
      <w:bookmarkStart w:id="24" w:name="_Ref36729448"/>
      <w:r w:rsidRPr="00A00C36">
        <w:rPr>
          <w:sz w:val="24"/>
          <w:szCs w:val="24"/>
        </w:rPr>
        <w:lastRenderedPageBreak/>
        <w:t xml:space="preserve">TABLE </w:t>
      </w:r>
      <w:r w:rsidRPr="00A00C36">
        <w:rPr>
          <w:sz w:val="24"/>
          <w:szCs w:val="24"/>
        </w:rPr>
        <w:fldChar w:fldCharType="begin"/>
      </w:r>
      <w:r w:rsidRPr="00A00C36">
        <w:rPr>
          <w:sz w:val="24"/>
          <w:szCs w:val="24"/>
        </w:rPr>
        <w:instrText xml:space="preserve"> SEQ Table \* ARABIC </w:instrText>
      </w:r>
      <w:r w:rsidRPr="00A00C36">
        <w:rPr>
          <w:sz w:val="24"/>
          <w:szCs w:val="24"/>
        </w:rPr>
        <w:fldChar w:fldCharType="separate"/>
      </w:r>
      <w:r w:rsidR="001A1C33">
        <w:rPr>
          <w:noProof/>
          <w:sz w:val="24"/>
          <w:szCs w:val="24"/>
        </w:rPr>
        <w:t>9</w:t>
      </w:r>
      <w:r w:rsidRPr="00A00C36">
        <w:rPr>
          <w:sz w:val="24"/>
          <w:szCs w:val="24"/>
        </w:rPr>
        <w:fldChar w:fldCharType="end"/>
      </w:r>
      <w:bookmarkEnd w:id="24"/>
      <w:r w:rsidR="00CF64B0">
        <w:rPr>
          <w:sz w:val="24"/>
          <w:szCs w:val="24"/>
        </w:rPr>
        <w:t xml:space="preserve">.  </w:t>
      </w:r>
      <w:r w:rsidRPr="00A00C36">
        <w:rPr>
          <w:smallCaps/>
          <w:sz w:val="24"/>
          <w:szCs w:val="24"/>
        </w:rPr>
        <w:t>Below is a detailed table of all of the projects that were selected in order to build the gold set</w:t>
      </w:r>
      <w:r w:rsidR="00CF64B0">
        <w:rPr>
          <w:smallCaps/>
          <w:sz w:val="24"/>
          <w:szCs w:val="24"/>
        </w:rPr>
        <w:t xml:space="preserve">.  </w:t>
      </w:r>
      <w:r w:rsidRPr="00A00C36">
        <w:rPr>
          <w:smallCaps/>
          <w:sz w:val="24"/>
          <w:szCs w:val="24"/>
        </w:rPr>
        <w:t>The first column gives the name of the project</w:t>
      </w:r>
      <w:r w:rsidR="00CF64B0">
        <w:rPr>
          <w:smallCaps/>
          <w:sz w:val="24"/>
          <w:szCs w:val="24"/>
        </w:rPr>
        <w:t xml:space="preserve">.  </w:t>
      </w:r>
      <w:r w:rsidRPr="00A00C36">
        <w:rPr>
          <w:smallCaps/>
          <w:sz w:val="24"/>
          <w:szCs w:val="24"/>
        </w:rPr>
        <w:t xml:space="preserve">The second column gives all of the languages that were used in the project that </w:t>
      </w:r>
      <w:proofErr w:type="spellStart"/>
      <w:r w:rsidRPr="00A00C36">
        <w:rPr>
          <w:smallCaps/>
          <w:sz w:val="24"/>
          <w:szCs w:val="24"/>
        </w:rPr>
        <w:t>srcML</w:t>
      </w:r>
      <w:proofErr w:type="spellEnd"/>
      <w:r w:rsidRPr="00A00C36">
        <w:rPr>
          <w:smallCaps/>
          <w:sz w:val="24"/>
          <w:szCs w:val="24"/>
        </w:rPr>
        <w:t xml:space="preserve"> is capable of parsing</w:t>
      </w:r>
      <w:r w:rsidR="00CF64B0">
        <w:rPr>
          <w:smallCaps/>
          <w:sz w:val="24"/>
          <w:szCs w:val="24"/>
        </w:rPr>
        <w:t xml:space="preserve">.  </w:t>
      </w:r>
      <w:r w:rsidRPr="00A00C36">
        <w:rPr>
          <w:smallCaps/>
          <w:sz w:val="24"/>
          <w:szCs w:val="24"/>
        </w:rPr>
        <w:t xml:space="preserve">The third column gives the total number of lines of code of each project capable of being parsed by </w:t>
      </w:r>
      <w:proofErr w:type="spellStart"/>
      <w:r w:rsidRPr="00A00C36">
        <w:rPr>
          <w:smallCaps/>
          <w:sz w:val="24"/>
          <w:szCs w:val="24"/>
        </w:rPr>
        <w:t>srcML</w:t>
      </w:r>
      <w:proofErr w:type="spellEnd"/>
      <w:r w:rsidR="00CF64B0">
        <w:rPr>
          <w:smallCaps/>
          <w:sz w:val="24"/>
          <w:szCs w:val="24"/>
        </w:rPr>
        <w:t xml:space="preserve">.  </w:t>
      </w:r>
      <w:r w:rsidRPr="00A00C36">
        <w:rPr>
          <w:smallCaps/>
          <w:sz w:val="24"/>
          <w:szCs w:val="24"/>
        </w:rPr>
        <w:t>The</w:t>
      </w:r>
      <w:r w:rsidR="00EA2A9D" w:rsidRPr="00A00C36">
        <w:rPr>
          <w:smallCaps/>
          <w:sz w:val="24"/>
          <w:szCs w:val="24"/>
        </w:rPr>
        <w:t xml:space="preserve"> fourth</w:t>
      </w:r>
      <w:r w:rsidRPr="00A00C36">
        <w:rPr>
          <w:smallCaps/>
          <w:sz w:val="24"/>
          <w:szCs w:val="24"/>
        </w:rPr>
        <w:t xml:space="preserve"> </w:t>
      </w:r>
      <w:r w:rsidR="00EA2A9D" w:rsidRPr="00A00C36">
        <w:rPr>
          <w:smallCaps/>
          <w:sz w:val="24"/>
          <w:szCs w:val="24"/>
        </w:rPr>
        <w:t xml:space="preserve">column provides a total count of the number of comments present in the source code that </w:t>
      </w:r>
      <w:proofErr w:type="spellStart"/>
      <w:r w:rsidR="00EA2A9D" w:rsidRPr="00A00C36">
        <w:rPr>
          <w:smallCaps/>
          <w:sz w:val="24"/>
          <w:szCs w:val="24"/>
        </w:rPr>
        <w:t>srcML</w:t>
      </w:r>
      <w:proofErr w:type="spellEnd"/>
      <w:r w:rsidR="00EA2A9D" w:rsidRPr="00A00C36">
        <w:rPr>
          <w:smallCaps/>
          <w:sz w:val="24"/>
          <w:szCs w:val="24"/>
        </w:rPr>
        <w:t xml:space="preserve"> is capable of parsing</w:t>
      </w:r>
      <w:r w:rsidR="00CF64B0">
        <w:rPr>
          <w:smallCaps/>
          <w:sz w:val="24"/>
          <w:szCs w:val="24"/>
        </w:rPr>
        <w:t xml:space="preserve">.  </w:t>
      </w:r>
      <w:r w:rsidR="00EA2A9D" w:rsidRPr="00A00C36">
        <w:rPr>
          <w:smallCaps/>
          <w:sz w:val="24"/>
          <w:szCs w:val="24"/>
        </w:rPr>
        <w:t>The fifth column provides the total number of lines of comments present in the gold set from each project</w:t>
      </w:r>
      <w:r w:rsidR="00CF64B0">
        <w:rPr>
          <w:smallCaps/>
          <w:sz w:val="24"/>
          <w:szCs w:val="24"/>
        </w:rPr>
        <w:t xml:space="preserve">.  </w:t>
      </w:r>
      <w:r w:rsidR="00EA2A9D" w:rsidRPr="00A00C36">
        <w:rPr>
          <w:smallCaps/>
          <w:sz w:val="24"/>
          <w:szCs w:val="24"/>
        </w:rPr>
        <w:t>The sixth column provides the total number of lines of commented out code present in the gold set from each project</w:t>
      </w:r>
      <w:r w:rsidR="00CF64B0">
        <w:rPr>
          <w:smallCaps/>
          <w:sz w:val="24"/>
          <w:szCs w:val="24"/>
        </w:rPr>
        <w:t xml:space="preserve">.  </w:t>
      </w:r>
      <w:r w:rsidR="00EA2A9D" w:rsidRPr="00A00C36">
        <w:rPr>
          <w:smallCaps/>
          <w:sz w:val="24"/>
          <w:szCs w:val="24"/>
        </w:rPr>
        <w:t>The seventh column is the total number of authors in each project as listed on GitHub</w:t>
      </w:r>
      <w:r w:rsidR="00CF64B0">
        <w:rPr>
          <w:smallCaps/>
          <w:sz w:val="24"/>
          <w:szCs w:val="24"/>
        </w:rPr>
        <w:t xml:space="preserve">.  </w:t>
      </w:r>
      <w:r w:rsidR="00EA2A9D" w:rsidRPr="00A00C36">
        <w:rPr>
          <w:smallCaps/>
          <w:sz w:val="24"/>
          <w:szCs w:val="24"/>
        </w:rPr>
        <w:t>The eight column provides the coverage of comments when compared to lines of code</w:t>
      </w:r>
      <w:r w:rsidR="00CF64B0">
        <w:rPr>
          <w:smallCaps/>
          <w:sz w:val="24"/>
          <w:szCs w:val="24"/>
        </w:rPr>
        <w:t xml:space="preserve">.  </w:t>
      </w:r>
      <w:r w:rsidR="00EA2A9D" w:rsidRPr="00A00C36">
        <w:rPr>
          <w:smallCaps/>
          <w:sz w:val="24"/>
          <w:szCs w:val="24"/>
        </w:rPr>
        <w:t>The ninth column gives the percentage of comment coverage across the whole corpus for each project within the corpus</w:t>
      </w:r>
      <w:r w:rsidR="00EA2A9D" w:rsidRPr="00A00C36">
        <w:rPr>
          <w:smallCaps/>
        </w:rPr>
        <w:t>.</w:t>
      </w:r>
    </w:p>
    <w:tbl>
      <w:tblPr>
        <w:tblStyle w:val="TableGrid"/>
        <w:tblW w:w="0" w:type="auto"/>
        <w:tblLook w:val="04A0" w:firstRow="1" w:lastRow="0" w:firstColumn="1" w:lastColumn="0" w:noHBand="0" w:noVBand="1"/>
      </w:tblPr>
      <w:tblGrid>
        <w:gridCol w:w="2040"/>
        <w:gridCol w:w="1464"/>
        <w:gridCol w:w="1150"/>
        <w:gridCol w:w="1266"/>
        <w:gridCol w:w="1323"/>
        <w:gridCol w:w="1356"/>
        <w:gridCol w:w="1626"/>
        <w:gridCol w:w="1301"/>
        <w:gridCol w:w="1424"/>
      </w:tblGrid>
      <w:tr w:rsidR="00A00C36" w14:paraId="48AD9927" w14:textId="77777777" w:rsidTr="00A00C36">
        <w:tc>
          <w:tcPr>
            <w:tcW w:w="0" w:type="auto"/>
            <w:vAlign w:val="bottom"/>
          </w:tcPr>
          <w:p w14:paraId="72D048D3" w14:textId="51014080" w:rsidR="00A00C36" w:rsidRPr="00A00C36" w:rsidRDefault="00A00C36" w:rsidP="00A00C36">
            <w:pPr>
              <w:ind w:firstLine="0"/>
              <w:jc w:val="center"/>
              <w:rPr>
                <w:rFonts w:cs="Times New Roman"/>
                <w:b/>
                <w:bCs/>
                <w:szCs w:val="24"/>
              </w:rPr>
            </w:pPr>
            <w:r>
              <w:rPr>
                <w:b/>
                <w:bCs/>
                <w:color w:val="000000"/>
              </w:rPr>
              <w:t>Name</w:t>
            </w:r>
          </w:p>
        </w:tc>
        <w:tc>
          <w:tcPr>
            <w:tcW w:w="0" w:type="auto"/>
            <w:vAlign w:val="bottom"/>
          </w:tcPr>
          <w:p w14:paraId="3B86B685" w14:textId="38144365" w:rsidR="00A00C36" w:rsidRPr="00A00C36" w:rsidRDefault="00A00C36" w:rsidP="00A00C36">
            <w:pPr>
              <w:ind w:firstLine="0"/>
              <w:jc w:val="center"/>
              <w:rPr>
                <w:rFonts w:cs="Times New Roman"/>
                <w:b/>
                <w:bCs/>
                <w:szCs w:val="24"/>
              </w:rPr>
            </w:pPr>
            <w:r>
              <w:rPr>
                <w:b/>
                <w:bCs/>
                <w:color w:val="000000"/>
              </w:rPr>
              <w:t>Language</w:t>
            </w:r>
          </w:p>
        </w:tc>
        <w:tc>
          <w:tcPr>
            <w:tcW w:w="0" w:type="auto"/>
            <w:vAlign w:val="bottom"/>
          </w:tcPr>
          <w:p w14:paraId="3A14ED80" w14:textId="7C6A4BCF" w:rsidR="00A00C36" w:rsidRPr="00A00C36" w:rsidRDefault="00A00C36" w:rsidP="00A00C36">
            <w:pPr>
              <w:ind w:firstLine="0"/>
              <w:jc w:val="center"/>
              <w:rPr>
                <w:rFonts w:cs="Times New Roman"/>
                <w:b/>
                <w:bCs/>
                <w:szCs w:val="24"/>
              </w:rPr>
            </w:pPr>
            <w:r>
              <w:rPr>
                <w:b/>
                <w:bCs/>
                <w:color w:val="000000"/>
              </w:rPr>
              <w:t>Number of Authors</w:t>
            </w:r>
          </w:p>
        </w:tc>
        <w:tc>
          <w:tcPr>
            <w:tcW w:w="0" w:type="auto"/>
            <w:vAlign w:val="bottom"/>
          </w:tcPr>
          <w:p w14:paraId="4FE81187" w14:textId="14EB4767" w:rsidR="00A00C36" w:rsidRPr="00A00C36" w:rsidRDefault="00A00C36" w:rsidP="00A00C36">
            <w:pPr>
              <w:ind w:firstLine="0"/>
              <w:jc w:val="center"/>
              <w:rPr>
                <w:rFonts w:cs="Times New Roman"/>
                <w:b/>
                <w:bCs/>
                <w:szCs w:val="24"/>
              </w:rPr>
            </w:pPr>
            <w:r>
              <w:rPr>
                <w:b/>
                <w:bCs/>
                <w:color w:val="000000"/>
              </w:rPr>
              <w:t>LOC</w:t>
            </w:r>
          </w:p>
        </w:tc>
        <w:tc>
          <w:tcPr>
            <w:tcW w:w="0" w:type="auto"/>
            <w:vAlign w:val="bottom"/>
          </w:tcPr>
          <w:p w14:paraId="14F55391" w14:textId="211EEFFE" w:rsidR="00A00C36" w:rsidRPr="00A00C36" w:rsidRDefault="00A00C36" w:rsidP="00A00C36">
            <w:pPr>
              <w:ind w:firstLine="0"/>
              <w:jc w:val="center"/>
              <w:rPr>
                <w:rFonts w:cs="Times New Roman"/>
                <w:b/>
                <w:bCs/>
                <w:szCs w:val="24"/>
              </w:rPr>
            </w:pPr>
            <w:r>
              <w:rPr>
                <w:b/>
                <w:bCs/>
                <w:color w:val="000000"/>
              </w:rPr>
              <w:t>Comments</w:t>
            </w:r>
          </w:p>
        </w:tc>
        <w:tc>
          <w:tcPr>
            <w:tcW w:w="0" w:type="auto"/>
            <w:vAlign w:val="bottom"/>
          </w:tcPr>
          <w:p w14:paraId="2293AE41" w14:textId="3AE9B83E" w:rsidR="00A00C36" w:rsidRPr="00A00C36" w:rsidRDefault="00A00C36" w:rsidP="00A00C36">
            <w:pPr>
              <w:ind w:firstLine="0"/>
              <w:jc w:val="center"/>
              <w:rPr>
                <w:rFonts w:cs="Times New Roman"/>
                <w:b/>
                <w:bCs/>
                <w:szCs w:val="24"/>
              </w:rPr>
            </w:pPr>
            <w:r>
              <w:rPr>
                <w:b/>
                <w:bCs/>
                <w:color w:val="000000"/>
              </w:rPr>
              <w:t>Comment Lines in Gold Set</w:t>
            </w:r>
          </w:p>
        </w:tc>
        <w:tc>
          <w:tcPr>
            <w:tcW w:w="0" w:type="auto"/>
            <w:vAlign w:val="bottom"/>
          </w:tcPr>
          <w:p w14:paraId="1690BF85" w14:textId="51BA8EC0" w:rsidR="00A00C36" w:rsidRPr="00A00C36" w:rsidRDefault="00A00C36" w:rsidP="00A00C36">
            <w:pPr>
              <w:ind w:firstLine="0"/>
              <w:jc w:val="center"/>
              <w:rPr>
                <w:rFonts w:cs="Times New Roman"/>
                <w:b/>
                <w:bCs/>
                <w:szCs w:val="24"/>
              </w:rPr>
            </w:pPr>
            <w:r>
              <w:rPr>
                <w:b/>
                <w:bCs/>
                <w:color w:val="000000"/>
              </w:rPr>
              <w:t>Commented Out Code in Gold Set</w:t>
            </w:r>
          </w:p>
        </w:tc>
        <w:tc>
          <w:tcPr>
            <w:tcW w:w="0" w:type="auto"/>
            <w:vAlign w:val="bottom"/>
          </w:tcPr>
          <w:p w14:paraId="4A1004DE" w14:textId="7F87AF63" w:rsidR="00A00C36" w:rsidRPr="00A00C36" w:rsidRDefault="00A00C36" w:rsidP="00A00C36">
            <w:pPr>
              <w:ind w:firstLine="0"/>
              <w:jc w:val="center"/>
              <w:rPr>
                <w:rFonts w:cs="Times New Roman"/>
                <w:b/>
                <w:bCs/>
                <w:szCs w:val="24"/>
              </w:rPr>
            </w:pPr>
            <w:r>
              <w:rPr>
                <w:b/>
                <w:bCs/>
                <w:color w:val="000000"/>
              </w:rPr>
              <w:t>Comment Coverage</w:t>
            </w:r>
          </w:p>
        </w:tc>
        <w:tc>
          <w:tcPr>
            <w:tcW w:w="0" w:type="auto"/>
            <w:vAlign w:val="bottom"/>
          </w:tcPr>
          <w:p w14:paraId="63979149" w14:textId="13605816" w:rsidR="00A00C36" w:rsidRPr="00A00C36" w:rsidRDefault="00A00C36" w:rsidP="00A00C36">
            <w:pPr>
              <w:ind w:firstLine="0"/>
              <w:jc w:val="center"/>
              <w:rPr>
                <w:rFonts w:cs="Times New Roman"/>
                <w:b/>
                <w:bCs/>
                <w:szCs w:val="24"/>
              </w:rPr>
            </w:pPr>
            <w:r>
              <w:rPr>
                <w:b/>
                <w:bCs/>
                <w:color w:val="000000"/>
              </w:rPr>
              <w:t>Percentage of Corpus</w:t>
            </w:r>
          </w:p>
        </w:tc>
      </w:tr>
      <w:tr w:rsidR="00A00C36" w14:paraId="06312116" w14:textId="77777777" w:rsidTr="00A00C36">
        <w:tc>
          <w:tcPr>
            <w:tcW w:w="0" w:type="auto"/>
            <w:vAlign w:val="bottom"/>
          </w:tcPr>
          <w:p w14:paraId="46D93BC5" w14:textId="722005DA" w:rsidR="00A00C36" w:rsidRPr="00A00C36" w:rsidRDefault="00A00C36" w:rsidP="00A00C36">
            <w:pPr>
              <w:ind w:firstLine="0"/>
              <w:rPr>
                <w:rFonts w:cs="Times New Roman"/>
                <w:sz w:val="20"/>
                <w:szCs w:val="20"/>
              </w:rPr>
            </w:pPr>
            <w:r>
              <w:rPr>
                <w:color w:val="000000"/>
                <w:sz w:val="20"/>
                <w:szCs w:val="20"/>
              </w:rPr>
              <w:t>8cc</w:t>
            </w:r>
          </w:p>
        </w:tc>
        <w:tc>
          <w:tcPr>
            <w:tcW w:w="0" w:type="auto"/>
            <w:vAlign w:val="bottom"/>
          </w:tcPr>
          <w:p w14:paraId="16D6BCCD" w14:textId="518D6F6F"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715BBD8" w14:textId="39F8DD40"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27D4303A" w14:textId="1B4CB79E" w:rsidR="00A00C36" w:rsidRPr="00A00C36" w:rsidRDefault="00A00C36" w:rsidP="00A00C36">
            <w:pPr>
              <w:ind w:firstLine="0"/>
              <w:jc w:val="right"/>
              <w:rPr>
                <w:rFonts w:cs="Times New Roman"/>
                <w:sz w:val="20"/>
                <w:szCs w:val="20"/>
              </w:rPr>
            </w:pPr>
            <w:r>
              <w:rPr>
                <w:color w:val="000000"/>
                <w:sz w:val="20"/>
                <w:szCs w:val="20"/>
              </w:rPr>
              <w:t>9615</w:t>
            </w:r>
          </w:p>
        </w:tc>
        <w:tc>
          <w:tcPr>
            <w:tcW w:w="0" w:type="auto"/>
            <w:vAlign w:val="bottom"/>
          </w:tcPr>
          <w:p w14:paraId="124AE3FC" w14:textId="692CFA4B" w:rsidR="00A00C36" w:rsidRPr="00A00C36" w:rsidRDefault="00A00C36" w:rsidP="00A00C36">
            <w:pPr>
              <w:ind w:firstLine="0"/>
              <w:jc w:val="right"/>
              <w:rPr>
                <w:rFonts w:cs="Times New Roman"/>
                <w:sz w:val="20"/>
                <w:szCs w:val="20"/>
              </w:rPr>
            </w:pPr>
            <w:r>
              <w:rPr>
                <w:color w:val="000000"/>
                <w:sz w:val="20"/>
                <w:szCs w:val="20"/>
              </w:rPr>
              <w:t>712</w:t>
            </w:r>
          </w:p>
        </w:tc>
        <w:tc>
          <w:tcPr>
            <w:tcW w:w="0" w:type="auto"/>
            <w:vAlign w:val="bottom"/>
          </w:tcPr>
          <w:p w14:paraId="5E18F5E3" w14:textId="7D8AFD89"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7E9E0045" w14:textId="582D7F5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E7D4C1C" w14:textId="647BB95F" w:rsidR="00A00C36" w:rsidRPr="00A00C36" w:rsidRDefault="00A00C36" w:rsidP="00A00C36">
            <w:pPr>
              <w:ind w:firstLine="0"/>
              <w:jc w:val="right"/>
              <w:rPr>
                <w:rFonts w:cs="Times New Roman"/>
                <w:sz w:val="20"/>
                <w:szCs w:val="20"/>
              </w:rPr>
            </w:pPr>
            <w:r>
              <w:rPr>
                <w:color w:val="000000"/>
                <w:sz w:val="20"/>
                <w:szCs w:val="20"/>
              </w:rPr>
              <w:t>7.41</w:t>
            </w:r>
          </w:p>
        </w:tc>
        <w:tc>
          <w:tcPr>
            <w:tcW w:w="0" w:type="auto"/>
            <w:vAlign w:val="bottom"/>
          </w:tcPr>
          <w:p w14:paraId="77DD7728" w14:textId="79836041" w:rsidR="00A00C36" w:rsidRPr="00A00C36" w:rsidRDefault="00A00C36" w:rsidP="00A00C36">
            <w:pPr>
              <w:ind w:firstLine="0"/>
              <w:jc w:val="right"/>
              <w:rPr>
                <w:rFonts w:cs="Times New Roman"/>
                <w:sz w:val="20"/>
                <w:szCs w:val="20"/>
              </w:rPr>
            </w:pPr>
            <w:r>
              <w:rPr>
                <w:color w:val="000000"/>
                <w:sz w:val="20"/>
                <w:szCs w:val="20"/>
              </w:rPr>
              <w:t>0.0092</w:t>
            </w:r>
          </w:p>
        </w:tc>
      </w:tr>
      <w:tr w:rsidR="00A00C36" w14:paraId="21420CC5" w14:textId="77777777" w:rsidTr="00A00C36">
        <w:tc>
          <w:tcPr>
            <w:tcW w:w="0" w:type="auto"/>
            <w:vAlign w:val="bottom"/>
          </w:tcPr>
          <w:p w14:paraId="25CEFDAB" w14:textId="40108949" w:rsidR="00A00C36" w:rsidRPr="00A00C36" w:rsidRDefault="00A00C36" w:rsidP="00A00C36">
            <w:pPr>
              <w:ind w:firstLine="0"/>
              <w:rPr>
                <w:rFonts w:cs="Times New Roman"/>
                <w:sz w:val="20"/>
                <w:szCs w:val="20"/>
              </w:rPr>
            </w:pPr>
            <w:r>
              <w:rPr>
                <w:color w:val="000000"/>
                <w:sz w:val="20"/>
                <w:szCs w:val="20"/>
              </w:rPr>
              <w:t>30 Days of Code</w:t>
            </w:r>
          </w:p>
        </w:tc>
        <w:tc>
          <w:tcPr>
            <w:tcW w:w="0" w:type="auto"/>
            <w:vAlign w:val="bottom"/>
          </w:tcPr>
          <w:p w14:paraId="10E65733" w14:textId="556F901B" w:rsidR="00A00C36" w:rsidRPr="00A00C36" w:rsidRDefault="00A00C36" w:rsidP="00A00C36">
            <w:pPr>
              <w:ind w:firstLine="0"/>
              <w:rPr>
                <w:rFonts w:cs="Times New Roman"/>
                <w:sz w:val="20"/>
                <w:szCs w:val="20"/>
              </w:rPr>
            </w:pPr>
            <w:r>
              <w:rPr>
                <w:color w:val="000000"/>
                <w:sz w:val="20"/>
                <w:szCs w:val="20"/>
              </w:rPr>
              <w:t>C#/Java/C++</w:t>
            </w:r>
          </w:p>
        </w:tc>
        <w:tc>
          <w:tcPr>
            <w:tcW w:w="0" w:type="auto"/>
            <w:vAlign w:val="bottom"/>
          </w:tcPr>
          <w:p w14:paraId="6FABFD57" w14:textId="33F84CCD" w:rsidR="00A00C36" w:rsidRPr="00A00C36" w:rsidRDefault="00A00C36" w:rsidP="00A00C36">
            <w:pPr>
              <w:ind w:firstLine="0"/>
              <w:jc w:val="right"/>
              <w:rPr>
                <w:rFonts w:cs="Times New Roman"/>
                <w:sz w:val="20"/>
                <w:szCs w:val="20"/>
              </w:rPr>
            </w:pPr>
            <w:r>
              <w:rPr>
                <w:color w:val="000000"/>
                <w:sz w:val="20"/>
                <w:szCs w:val="20"/>
              </w:rPr>
              <w:t>40</w:t>
            </w:r>
          </w:p>
        </w:tc>
        <w:tc>
          <w:tcPr>
            <w:tcW w:w="0" w:type="auto"/>
            <w:vAlign w:val="bottom"/>
          </w:tcPr>
          <w:p w14:paraId="3422ED30" w14:textId="57A72B04" w:rsidR="00A00C36" w:rsidRPr="00A00C36" w:rsidRDefault="00A00C36" w:rsidP="00A00C36">
            <w:pPr>
              <w:ind w:firstLine="0"/>
              <w:jc w:val="right"/>
              <w:rPr>
                <w:rFonts w:cs="Times New Roman"/>
                <w:sz w:val="20"/>
                <w:szCs w:val="20"/>
              </w:rPr>
            </w:pPr>
            <w:r>
              <w:rPr>
                <w:color w:val="000000"/>
                <w:sz w:val="20"/>
                <w:szCs w:val="20"/>
              </w:rPr>
              <w:t>2406</w:t>
            </w:r>
          </w:p>
        </w:tc>
        <w:tc>
          <w:tcPr>
            <w:tcW w:w="0" w:type="auto"/>
            <w:vAlign w:val="bottom"/>
          </w:tcPr>
          <w:p w14:paraId="3AF22A92" w14:textId="432A0A6D"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7757FE99" w14:textId="3EDEC67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5CF3271" w14:textId="0371DA3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8CEBA17" w14:textId="41CE49C6" w:rsidR="00A00C36" w:rsidRPr="00A00C36" w:rsidRDefault="00A00C36" w:rsidP="00A00C36">
            <w:pPr>
              <w:ind w:firstLine="0"/>
              <w:jc w:val="right"/>
              <w:rPr>
                <w:rFonts w:cs="Times New Roman"/>
                <w:sz w:val="20"/>
                <w:szCs w:val="20"/>
              </w:rPr>
            </w:pPr>
            <w:r>
              <w:rPr>
                <w:color w:val="000000"/>
                <w:sz w:val="20"/>
                <w:szCs w:val="20"/>
              </w:rPr>
              <w:t>2.74</w:t>
            </w:r>
          </w:p>
        </w:tc>
        <w:tc>
          <w:tcPr>
            <w:tcW w:w="0" w:type="auto"/>
            <w:vAlign w:val="bottom"/>
          </w:tcPr>
          <w:p w14:paraId="2DC60888" w14:textId="21F11530" w:rsidR="00A00C36" w:rsidRPr="00A00C36" w:rsidRDefault="00A00C36" w:rsidP="00A00C36">
            <w:pPr>
              <w:ind w:firstLine="0"/>
              <w:jc w:val="right"/>
              <w:rPr>
                <w:rFonts w:cs="Times New Roman"/>
                <w:sz w:val="20"/>
                <w:szCs w:val="20"/>
              </w:rPr>
            </w:pPr>
            <w:r>
              <w:rPr>
                <w:color w:val="000000"/>
                <w:sz w:val="20"/>
                <w:szCs w:val="20"/>
              </w:rPr>
              <w:t>0.0009</w:t>
            </w:r>
          </w:p>
        </w:tc>
      </w:tr>
      <w:tr w:rsidR="00A00C36" w14:paraId="07CA55A7" w14:textId="77777777" w:rsidTr="00A00C36">
        <w:tc>
          <w:tcPr>
            <w:tcW w:w="0" w:type="auto"/>
            <w:vAlign w:val="bottom"/>
          </w:tcPr>
          <w:p w14:paraId="7DF0A05A" w14:textId="38C68743" w:rsidR="00A00C36" w:rsidRPr="00A00C36" w:rsidRDefault="00A00C36" w:rsidP="00A00C36">
            <w:pPr>
              <w:ind w:firstLine="0"/>
              <w:rPr>
                <w:rFonts w:cs="Times New Roman"/>
                <w:sz w:val="20"/>
                <w:szCs w:val="20"/>
              </w:rPr>
            </w:pPr>
            <w:r>
              <w:rPr>
                <w:color w:val="000000"/>
                <w:sz w:val="20"/>
                <w:szCs w:val="20"/>
              </w:rPr>
              <w:t xml:space="preserve">Abseil </w:t>
            </w:r>
            <w:proofErr w:type="spellStart"/>
            <w:r>
              <w:rPr>
                <w:color w:val="000000"/>
                <w:sz w:val="20"/>
                <w:szCs w:val="20"/>
              </w:rPr>
              <w:t>cpp</w:t>
            </w:r>
            <w:proofErr w:type="spellEnd"/>
          </w:p>
        </w:tc>
        <w:tc>
          <w:tcPr>
            <w:tcW w:w="0" w:type="auto"/>
            <w:vAlign w:val="bottom"/>
          </w:tcPr>
          <w:p w14:paraId="1344A525" w14:textId="333FF15A"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B802713" w14:textId="371AE5A2" w:rsidR="00A00C36" w:rsidRPr="00A00C36" w:rsidRDefault="00A00C36" w:rsidP="00A00C36">
            <w:pPr>
              <w:ind w:firstLine="0"/>
              <w:jc w:val="right"/>
              <w:rPr>
                <w:rFonts w:cs="Times New Roman"/>
                <w:sz w:val="20"/>
                <w:szCs w:val="20"/>
              </w:rPr>
            </w:pPr>
            <w:r>
              <w:rPr>
                <w:color w:val="000000"/>
                <w:sz w:val="20"/>
                <w:szCs w:val="20"/>
              </w:rPr>
              <w:t>62</w:t>
            </w:r>
          </w:p>
        </w:tc>
        <w:tc>
          <w:tcPr>
            <w:tcW w:w="0" w:type="auto"/>
            <w:vAlign w:val="bottom"/>
          </w:tcPr>
          <w:p w14:paraId="0E67EB4F" w14:textId="1DE84CD3" w:rsidR="00A00C36" w:rsidRPr="00A00C36" w:rsidRDefault="00A00C36" w:rsidP="00A00C36">
            <w:pPr>
              <w:ind w:firstLine="0"/>
              <w:jc w:val="right"/>
              <w:rPr>
                <w:rFonts w:cs="Times New Roman"/>
                <w:sz w:val="20"/>
                <w:szCs w:val="20"/>
              </w:rPr>
            </w:pPr>
            <w:r>
              <w:rPr>
                <w:color w:val="000000"/>
                <w:sz w:val="20"/>
                <w:szCs w:val="20"/>
              </w:rPr>
              <w:t>100544</w:t>
            </w:r>
          </w:p>
        </w:tc>
        <w:tc>
          <w:tcPr>
            <w:tcW w:w="0" w:type="auto"/>
            <w:vAlign w:val="bottom"/>
          </w:tcPr>
          <w:p w14:paraId="43BADC4A" w14:textId="73D7ED60" w:rsidR="00A00C36" w:rsidRPr="00A00C36" w:rsidRDefault="00A00C36" w:rsidP="00A00C36">
            <w:pPr>
              <w:ind w:firstLine="0"/>
              <w:jc w:val="right"/>
              <w:rPr>
                <w:rFonts w:cs="Times New Roman"/>
                <w:sz w:val="20"/>
                <w:szCs w:val="20"/>
              </w:rPr>
            </w:pPr>
            <w:r>
              <w:rPr>
                <w:color w:val="000000"/>
                <w:sz w:val="20"/>
                <w:szCs w:val="20"/>
              </w:rPr>
              <w:t>33736</w:t>
            </w:r>
          </w:p>
        </w:tc>
        <w:tc>
          <w:tcPr>
            <w:tcW w:w="0" w:type="auto"/>
            <w:vAlign w:val="bottom"/>
          </w:tcPr>
          <w:p w14:paraId="72A1CB43" w14:textId="3DBA7AF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FFB503" w14:textId="360BBEE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D00EAE" w14:textId="7BA68837" w:rsidR="00A00C36" w:rsidRPr="00A00C36" w:rsidRDefault="00A00C36" w:rsidP="00A00C36">
            <w:pPr>
              <w:ind w:firstLine="0"/>
              <w:jc w:val="right"/>
              <w:rPr>
                <w:rFonts w:cs="Times New Roman"/>
                <w:sz w:val="20"/>
                <w:szCs w:val="20"/>
              </w:rPr>
            </w:pPr>
            <w:r>
              <w:rPr>
                <w:color w:val="000000"/>
                <w:sz w:val="20"/>
                <w:szCs w:val="20"/>
              </w:rPr>
              <w:t>33.55</w:t>
            </w:r>
          </w:p>
        </w:tc>
        <w:tc>
          <w:tcPr>
            <w:tcW w:w="0" w:type="auto"/>
            <w:vAlign w:val="bottom"/>
          </w:tcPr>
          <w:p w14:paraId="1FCFF3D8" w14:textId="3EC494F3" w:rsidR="00A00C36" w:rsidRPr="00A00C36" w:rsidRDefault="00A00C36" w:rsidP="00A00C36">
            <w:pPr>
              <w:ind w:firstLine="0"/>
              <w:jc w:val="right"/>
              <w:rPr>
                <w:rFonts w:cs="Times New Roman"/>
                <w:sz w:val="20"/>
                <w:szCs w:val="20"/>
              </w:rPr>
            </w:pPr>
            <w:r>
              <w:rPr>
                <w:color w:val="000000"/>
                <w:sz w:val="20"/>
                <w:szCs w:val="20"/>
              </w:rPr>
              <w:t>0.4346</w:t>
            </w:r>
          </w:p>
        </w:tc>
      </w:tr>
      <w:tr w:rsidR="00A00C36" w14:paraId="78109CE6" w14:textId="77777777" w:rsidTr="00A00C36">
        <w:tc>
          <w:tcPr>
            <w:tcW w:w="0" w:type="auto"/>
            <w:vAlign w:val="bottom"/>
          </w:tcPr>
          <w:p w14:paraId="78449346" w14:textId="16930892" w:rsidR="00A00C36" w:rsidRPr="00A00C36" w:rsidRDefault="00A00C36" w:rsidP="00A00C36">
            <w:pPr>
              <w:ind w:firstLine="0"/>
              <w:rPr>
                <w:rFonts w:cs="Times New Roman"/>
                <w:sz w:val="20"/>
                <w:szCs w:val="20"/>
              </w:rPr>
            </w:pPr>
            <w:proofErr w:type="spellStart"/>
            <w:r>
              <w:rPr>
                <w:color w:val="000000"/>
                <w:sz w:val="20"/>
                <w:szCs w:val="20"/>
              </w:rPr>
              <w:t>aleth</w:t>
            </w:r>
            <w:proofErr w:type="spellEnd"/>
          </w:p>
        </w:tc>
        <w:tc>
          <w:tcPr>
            <w:tcW w:w="0" w:type="auto"/>
            <w:vAlign w:val="bottom"/>
          </w:tcPr>
          <w:p w14:paraId="79D2D9B0" w14:textId="21BC77CC"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28F63F7B" w14:textId="564C8DC5" w:rsidR="00A00C36" w:rsidRPr="00A00C36" w:rsidRDefault="00A00C36" w:rsidP="00A00C36">
            <w:pPr>
              <w:ind w:firstLine="0"/>
              <w:jc w:val="right"/>
              <w:rPr>
                <w:rFonts w:cs="Times New Roman"/>
                <w:sz w:val="20"/>
                <w:szCs w:val="20"/>
              </w:rPr>
            </w:pPr>
            <w:r>
              <w:rPr>
                <w:color w:val="000000"/>
                <w:sz w:val="20"/>
                <w:szCs w:val="20"/>
              </w:rPr>
              <w:t>148</w:t>
            </w:r>
          </w:p>
        </w:tc>
        <w:tc>
          <w:tcPr>
            <w:tcW w:w="0" w:type="auto"/>
            <w:vAlign w:val="bottom"/>
          </w:tcPr>
          <w:p w14:paraId="09EE25FB" w14:textId="51E7B567" w:rsidR="00A00C36" w:rsidRPr="00A00C36" w:rsidRDefault="00A00C36" w:rsidP="00A00C36">
            <w:pPr>
              <w:ind w:firstLine="0"/>
              <w:jc w:val="right"/>
              <w:rPr>
                <w:rFonts w:cs="Times New Roman"/>
                <w:sz w:val="20"/>
                <w:szCs w:val="20"/>
              </w:rPr>
            </w:pPr>
            <w:r>
              <w:rPr>
                <w:color w:val="000000"/>
                <w:sz w:val="20"/>
                <w:szCs w:val="20"/>
              </w:rPr>
              <w:t>89971</w:t>
            </w:r>
          </w:p>
        </w:tc>
        <w:tc>
          <w:tcPr>
            <w:tcW w:w="0" w:type="auto"/>
            <w:vAlign w:val="bottom"/>
          </w:tcPr>
          <w:p w14:paraId="1033CEED" w14:textId="41270D67" w:rsidR="00A00C36" w:rsidRPr="00A00C36" w:rsidRDefault="00A00C36" w:rsidP="00A00C36">
            <w:pPr>
              <w:ind w:firstLine="0"/>
              <w:jc w:val="right"/>
              <w:rPr>
                <w:rFonts w:cs="Times New Roman"/>
                <w:sz w:val="20"/>
                <w:szCs w:val="20"/>
              </w:rPr>
            </w:pPr>
            <w:r>
              <w:rPr>
                <w:color w:val="000000"/>
                <w:sz w:val="20"/>
                <w:szCs w:val="20"/>
              </w:rPr>
              <w:t>9979</w:t>
            </w:r>
          </w:p>
        </w:tc>
        <w:tc>
          <w:tcPr>
            <w:tcW w:w="0" w:type="auto"/>
            <w:vAlign w:val="bottom"/>
          </w:tcPr>
          <w:p w14:paraId="2E960B2D" w14:textId="123A1238" w:rsidR="00A00C36" w:rsidRPr="00A00C36" w:rsidRDefault="00A00C36" w:rsidP="00A00C36">
            <w:pPr>
              <w:ind w:firstLine="0"/>
              <w:jc w:val="right"/>
              <w:rPr>
                <w:rFonts w:cs="Times New Roman"/>
                <w:sz w:val="20"/>
                <w:szCs w:val="20"/>
              </w:rPr>
            </w:pPr>
            <w:r>
              <w:rPr>
                <w:color w:val="000000"/>
                <w:sz w:val="20"/>
                <w:szCs w:val="20"/>
              </w:rPr>
              <w:t>134</w:t>
            </w:r>
          </w:p>
        </w:tc>
        <w:tc>
          <w:tcPr>
            <w:tcW w:w="0" w:type="auto"/>
            <w:vAlign w:val="bottom"/>
          </w:tcPr>
          <w:p w14:paraId="4D379636" w14:textId="58D9B41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88A7FCA" w14:textId="32DF2768" w:rsidR="00A00C36" w:rsidRPr="00A00C36" w:rsidRDefault="00A00C36" w:rsidP="00A00C36">
            <w:pPr>
              <w:ind w:firstLine="0"/>
              <w:jc w:val="right"/>
              <w:rPr>
                <w:rFonts w:cs="Times New Roman"/>
                <w:sz w:val="20"/>
                <w:szCs w:val="20"/>
              </w:rPr>
            </w:pPr>
            <w:r>
              <w:rPr>
                <w:color w:val="000000"/>
                <w:sz w:val="20"/>
                <w:szCs w:val="20"/>
              </w:rPr>
              <w:t>11.09</w:t>
            </w:r>
          </w:p>
        </w:tc>
        <w:tc>
          <w:tcPr>
            <w:tcW w:w="0" w:type="auto"/>
            <w:vAlign w:val="bottom"/>
          </w:tcPr>
          <w:p w14:paraId="245550FC" w14:textId="35F79214" w:rsidR="00A00C36" w:rsidRPr="00A00C36" w:rsidRDefault="00A00C36" w:rsidP="00A00C36">
            <w:pPr>
              <w:ind w:firstLine="0"/>
              <w:jc w:val="right"/>
              <w:rPr>
                <w:rFonts w:cs="Times New Roman"/>
                <w:sz w:val="20"/>
                <w:szCs w:val="20"/>
              </w:rPr>
            </w:pPr>
            <w:r>
              <w:rPr>
                <w:color w:val="000000"/>
                <w:sz w:val="20"/>
                <w:szCs w:val="20"/>
              </w:rPr>
              <w:t>0.1286</w:t>
            </w:r>
          </w:p>
        </w:tc>
      </w:tr>
      <w:tr w:rsidR="00A00C36" w14:paraId="670072E6" w14:textId="77777777" w:rsidTr="00A00C36">
        <w:tc>
          <w:tcPr>
            <w:tcW w:w="0" w:type="auto"/>
            <w:vAlign w:val="bottom"/>
          </w:tcPr>
          <w:p w14:paraId="30601D17" w14:textId="75ABE62C" w:rsidR="00A00C36" w:rsidRPr="00A00C36" w:rsidRDefault="00A00C36" w:rsidP="00A00C36">
            <w:pPr>
              <w:ind w:firstLine="0"/>
              <w:rPr>
                <w:rFonts w:cs="Times New Roman"/>
                <w:sz w:val="20"/>
                <w:szCs w:val="20"/>
              </w:rPr>
            </w:pPr>
            <w:r>
              <w:rPr>
                <w:color w:val="000000"/>
                <w:sz w:val="20"/>
                <w:szCs w:val="20"/>
              </w:rPr>
              <w:t>algorithms</w:t>
            </w:r>
          </w:p>
        </w:tc>
        <w:tc>
          <w:tcPr>
            <w:tcW w:w="0" w:type="auto"/>
            <w:vAlign w:val="bottom"/>
          </w:tcPr>
          <w:p w14:paraId="7248C6CE" w14:textId="5EAA2F2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CFFC9AA" w14:textId="41E0C1AA" w:rsidR="00A00C36" w:rsidRPr="00A00C36" w:rsidRDefault="00A00C36" w:rsidP="00A00C36">
            <w:pPr>
              <w:ind w:firstLine="0"/>
              <w:jc w:val="right"/>
              <w:rPr>
                <w:rFonts w:cs="Times New Roman"/>
                <w:sz w:val="20"/>
                <w:szCs w:val="20"/>
              </w:rPr>
            </w:pPr>
            <w:r>
              <w:rPr>
                <w:color w:val="000000"/>
                <w:sz w:val="20"/>
                <w:szCs w:val="20"/>
              </w:rPr>
              <w:t>134</w:t>
            </w:r>
          </w:p>
        </w:tc>
        <w:tc>
          <w:tcPr>
            <w:tcW w:w="0" w:type="auto"/>
            <w:vAlign w:val="bottom"/>
          </w:tcPr>
          <w:p w14:paraId="2BE87047" w14:textId="66727B4F" w:rsidR="00A00C36" w:rsidRPr="00A00C36" w:rsidRDefault="00A00C36" w:rsidP="00A00C36">
            <w:pPr>
              <w:ind w:firstLine="0"/>
              <w:jc w:val="right"/>
              <w:rPr>
                <w:rFonts w:cs="Times New Roman"/>
                <w:sz w:val="20"/>
                <w:szCs w:val="20"/>
              </w:rPr>
            </w:pPr>
            <w:r>
              <w:rPr>
                <w:color w:val="000000"/>
                <w:sz w:val="20"/>
                <w:szCs w:val="20"/>
              </w:rPr>
              <w:t>9243</w:t>
            </w:r>
          </w:p>
        </w:tc>
        <w:tc>
          <w:tcPr>
            <w:tcW w:w="0" w:type="auto"/>
            <w:vAlign w:val="bottom"/>
          </w:tcPr>
          <w:p w14:paraId="0F280E77" w14:textId="0F23FE8C" w:rsidR="00A00C36" w:rsidRPr="00A00C36" w:rsidRDefault="00A00C36" w:rsidP="00A00C36">
            <w:pPr>
              <w:ind w:firstLine="0"/>
              <w:jc w:val="right"/>
              <w:rPr>
                <w:rFonts w:cs="Times New Roman"/>
                <w:sz w:val="20"/>
                <w:szCs w:val="20"/>
              </w:rPr>
            </w:pPr>
            <w:r>
              <w:rPr>
                <w:color w:val="000000"/>
                <w:sz w:val="20"/>
                <w:szCs w:val="20"/>
              </w:rPr>
              <w:t>2</w:t>
            </w:r>
            <w:r w:rsidR="001A1C33">
              <w:rPr>
                <w:color w:val="000000"/>
                <w:sz w:val="20"/>
                <w:szCs w:val="20"/>
              </w:rPr>
              <w:t>78</w:t>
            </w:r>
            <w:r>
              <w:rPr>
                <w:color w:val="000000"/>
                <w:sz w:val="20"/>
                <w:szCs w:val="20"/>
              </w:rPr>
              <w:t>9</w:t>
            </w:r>
          </w:p>
        </w:tc>
        <w:tc>
          <w:tcPr>
            <w:tcW w:w="0" w:type="auto"/>
            <w:vAlign w:val="bottom"/>
          </w:tcPr>
          <w:p w14:paraId="0EBFA754" w14:textId="5B4C105E"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6982E88D" w14:textId="101CC39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205B69" w14:textId="3A881860" w:rsidR="00A00C36" w:rsidRPr="00A00C36" w:rsidRDefault="00A00C36" w:rsidP="00A00C36">
            <w:pPr>
              <w:ind w:firstLine="0"/>
              <w:jc w:val="right"/>
              <w:rPr>
                <w:rFonts w:cs="Times New Roman"/>
                <w:sz w:val="20"/>
                <w:szCs w:val="20"/>
              </w:rPr>
            </w:pPr>
            <w:r>
              <w:rPr>
                <w:color w:val="000000"/>
                <w:sz w:val="20"/>
                <w:szCs w:val="20"/>
              </w:rPr>
              <w:t>30.39</w:t>
            </w:r>
          </w:p>
        </w:tc>
        <w:tc>
          <w:tcPr>
            <w:tcW w:w="0" w:type="auto"/>
            <w:vAlign w:val="bottom"/>
          </w:tcPr>
          <w:p w14:paraId="1A5FC475" w14:textId="121BEE46" w:rsidR="00A00C36" w:rsidRPr="00A00C36" w:rsidRDefault="00A00C36" w:rsidP="00A00C36">
            <w:pPr>
              <w:ind w:firstLine="0"/>
              <w:jc w:val="right"/>
              <w:rPr>
                <w:rFonts w:cs="Times New Roman"/>
                <w:sz w:val="20"/>
                <w:szCs w:val="20"/>
              </w:rPr>
            </w:pPr>
            <w:r>
              <w:rPr>
                <w:color w:val="000000"/>
                <w:sz w:val="20"/>
                <w:szCs w:val="20"/>
              </w:rPr>
              <w:t>0.0362</w:t>
            </w:r>
          </w:p>
        </w:tc>
      </w:tr>
      <w:tr w:rsidR="00A00C36" w14:paraId="6F97E064" w14:textId="77777777" w:rsidTr="00A00C36">
        <w:tc>
          <w:tcPr>
            <w:tcW w:w="0" w:type="auto"/>
            <w:vAlign w:val="bottom"/>
          </w:tcPr>
          <w:p w14:paraId="1744DCD1" w14:textId="5490AD46" w:rsidR="00A00C36" w:rsidRPr="00A00C36" w:rsidRDefault="00A00C36" w:rsidP="00A00C36">
            <w:pPr>
              <w:ind w:firstLine="0"/>
              <w:rPr>
                <w:rFonts w:cs="Times New Roman"/>
                <w:sz w:val="20"/>
                <w:szCs w:val="20"/>
              </w:rPr>
            </w:pPr>
            <w:proofErr w:type="spellStart"/>
            <w:r>
              <w:rPr>
                <w:color w:val="000000"/>
                <w:sz w:val="20"/>
                <w:szCs w:val="20"/>
              </w:rPr>
              <w:t>asio</w:t>
            </w:r>
            <w:proofErr w:type="spellEnd"/>
          </w:p>
        </w:tc>
        <w:tc>
          <w:tcPr>
            <w:tcW w:w="0" w:type="auto"/>
            <w:vAlign w:val="bottom"/>
          </w:tcPr>
          <w:p w14:paraId="47D7E9AF" w14:textId="4D5438F6"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12CBB69" w14:textId="331A09BD"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6C1E8701" w14:textId="08F45F5F" w:rsidR="00A00C36" w:rsidRPr="00A00C36" w:rsidRDefault="00A00C36" w:rsidP="00A00C36">
            <w:pPr>
              <w:ind w:firstLine="0"/>
              <w:jc w:val="right"/>
              <w:rPr>
                <w:rFonts w:cs="Times New Roman"/>
                <w:sz w:val="20"/>
                <w:szCs w:val="20"/>
              </w:rPr>
            </w:pPr>
            <w:r>
              <w:rPr>
                <w:color w:val="000000"/>
                <w:sz w:val="20"/>
                <w:szCs w:val="20"/>
              </w:rPr>
              <w:t>120472</w:t>
            </w:r>
          </w:p>
        </w:tc>
        <w:tc>
          <w:tcPr>
            <w:tcW w:w="0" w:type="auto"/>
            <w:vAlign w:val="bottom"/>
          </w:tcPr>
          <w:p w14:paraId="6A2E25BA" w14:textId="72E9068A" w:rsidR="00A00C36" w:rsidRPr="00A00C36" w:rsidRDefault="00A00C36" w:rsidP="00A00C36">
            <w:pPr>
              <w:ind w:firstLine="0"/>
              <w:jc w:val="right"/>
              <w:rPr>
                <w:rFonts w:cs="Times New Roman"/>
                <w:sz w:val="20"/>
                <w:szCs w:val="20"/>
              </w:rPr>
            </w:pPr>
            <w:r>
              <w:rPr>
                <w:color w:val="000000"/>
                <w:sz w:val="20"/>
                <w:szCs w:val="20"/>
              </w:rPr>
              <w:t>3</w:t>
            </w:r>
            <w:r w:rsidR="001A1C33">
              <w:rPr>
                <w:color w:val="000000"/>
                <w:sz w:val="20"/>
                <w:szCs w:val="20"/>
              </w:rPr>
              <w:t>78</w:t>
            </w:r>
            <w:r>
              <w:rPr>
                <w:color w:val="000000"/>
                <w:sz w:val="20"/>
                <w:szCs w:val="20"/>
              </w:rPr>
              <w:t>13</w:t>
            </w:r>
          </w:p>
        </w:tc>
        <w:tc>
          <w:tcPr>
            <w:tcW w:w="0" w:type="auto"/>
            <w:vAlign w:val="bottom"/>
          </w:tcPr>
          <w:p w14:paraId="076A2DDC" w14:textId="457D10D5" w:rsidR="00A00C36" w:rsidRPr="00A00C36" w:rsidRDefault="00A00C36" w:rsidP="00A00C36">
            <w:pPr>
              <w:ind w:firstLine="0"/>
              <w:jc w:val="right"/>
              <w:rPr>
                <w:rFonts w:cs="Times New Roman"/>
                <w:sz w:val="20"/>
                <w:szCs w:val="20"/>
              </w:rPr>
            </w:pPr>
            <w:r>
              <w:rPr>
                <w:color w:val="000000"/>
                <w:sz w:val="20"/>
                <w:szCs w:val="20"/>
              </w:rPr>
              <w:t>47</w:t>
            </w:r>
          </w:p>
        </w:tc>
        <w:tc>
          <w:tcPr>
            <w:tcW w:w="0" w:type="auto"/>
            <w:vAlign w:val="bottom"/>
          </w:tcPr>
          <w:p w14:paraId="0F6E09DF" w14:textId="69FBA2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B7D654A" w14:textId="7583E0E6" w:rsidR="00A00C36" w:rsidRPr="00A00C36" w:rsidRDefault="00A00C36" w:rsidP="00A00C36">
            <w:pPr>
              <w:ind w:firstLine="0"/>
              <w:jc w:val="right"/>
              <w:rPr>
                <w:rFonts w:cs="Times New Roman"/>
                <w:sz w:val="20"/>
                <w:szCs w:val="20"/>
              </w:rPr>
            </w:pPr>
            <w:r>
              <w:rPr>
                <w:color w:val="000000"/>
                <w:sz w:val="20"/>
                <w:szCs w:val="20"/>
              </w:rPr>
              <w:t>31.55</w:t>
            </w:r>
          </w:p>
        </w:tc>
        <w:tc>
          <w:tcPr>
            <w:tcW w:w="0" w:type="auto"/>
            <w:vAlign w:val="bottom"/>
          </w:tcPr>
          <w:p w14:paraId="64A380FA" w14:textId="5F57C925" w:rsidR="00A00C36" w:rsidRPr="00A00C36" w:rsidRDefault="00A00C36" w:rsidP="00A00C36">
            <w:pPr>
              <w:ind w:firstLine="0"/>
              <w:jc w:val="right"/>
              <w:rPr>
                <w:rFonts w:cs="Times New Roman"/>
                <w:sz w:val="20"/>
                <w:szCs w:val="20"/>
              </w:rPr>
            </w:pPr>
            <w:r>
              <w:rPr>
                <w:color w:val="000000"/>
                <w:sz w:val="20"/>
                <w:szCs w:val="20"/>
              </w:rPr>
              <w:t>0.4897</w:t>
            </w:r>
          </w:p>
        </w:tc>
      </w:tr>
      <w:tr w:rsidR="00A00C36" w14:paraId="031CFD01" w14:textId="77777777" w:rsidTr="00A00C36">
        <w:tc>
          <w:tcPr>
            <w:tcW w:w="0" w:type="auto"/>
            <w:vAlign w:val="bottom"/>
          </w:tcPr>
          <w:p w14:paraId="308859E9" w14:textId="45CC785E" w:rsidR="00A00C36" w:rsidRPr="00A00C36" w:rsidRDefault="00A00C36" w:rsidP="00A00C36">
            <w:pPr>
              <w:ind w:firstLine="0"/>
              <w:rPr>
                <w:rFonts w:cs="Times New Roman"/>
                <w:sz w:val="20"/>
                <w:szCs w:val="20"/>
              </w:rPr>
            </w:pPr>
            <w:r>
              <w:rPr>
                <w:color w:val="000000"/>
                <w:sz w:val="20"/>
                <w:szCs w:val="20"/>
              </w:rPr>
              <w:t xml:space="preserve">atom </w:t>
            </w:r>
            <w:proofErr w:type="spellStart"/>
            <w:r>
              <w:rPr>
                <w:color w:val="000000"/>
                <w:sz w:val="20"/>
                <w:szCs w:val="20"/>
              </w:rPr>
              <w:t>gpp</w:t>
            </w:r>
            <w:proofErr w:type="spellEnd"/>
            <w:r>
              <w:rPr>
                <w:color w:val="000000"/>
                <w:sz w:val="20"/>
                <w:szCs w:val="20"/>
              </w:rPr>
              <w:t xml:space="preserve"> compiler</w:t>
            </w:r>
          </w:p>
        </w:tc>
        <w:tc>
          <w:tcPr>
            <w:tcW w:w="0" w:type="auto"/>
            <w:vAlign w:val="bottom"/>
          </w:tcPr>
          <w:p w14:paraId="79EE039A" w14:textId="50328584"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3B0D217C" w14:textId="3D38EADA"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01CA5350" w14:textId="4B967520" w:rsidR="00A00C36" w:rsidRPr="00A00C36" w:rsidRDefault="00A00C36" w:rsidP="00A00C36">
            <w:pPr>
              <w:ind w:firstLine="0"/>
              <w:jc w:val="right"/>
              <w:rPr>
                <w:rFonts w:cs="Times New Roman"/>
                <w:sz w:val="20"/>
                <w:szCs w:val="20"/>
              </w:rPr>
            </w:pPr>
            <w:r>
              <w:rPr>
                <w:color w:val="000000"/>
                <w:sz w:val="20"/>
                <w:szCs w:val="20"/>
              </w:rPr>
              <w:t>343</w:t>
            </w:r>
          </w:p>
        </w:tc>
        <w:tc>
          <w:tcPr>
            <w:tcW w:w="0" w:type="auto"/>
            <w:vAlign w:val="bottom"/>
          </w:tcPr>
          <w:p w14:paraId="49EADF8E" w14:textId="661834D9" w:rsidR="00A00C36" w:rsidRPr="00A00C36" w:rsidRDefault="00A00C36" w:rsidP="00A00C36">
            <w:pPr>
              <w:ind w:firstLine="0"/>
              <w:jc w:val="right"/>
              <w:rPr>
                <w:rFonts w:cs="Times New Roman"/>
                <w:sz w:val="20"/>
                <w:szCs w:val="20"/>
              </w:rPr>
            </w:pPr>
            <w:r>
              <w:rPr>
                <w:color w:val="000000"/>
                <w:sz w:val="20"/>
                <w:szCs w:val="20"/>
              </w:rPr>
              <w:t>38</w:t>
            </w:r>
          </w:p>
        </w:tc>
        <w:tc>
          <w:tcPr>
            <w:tcW w:w="0" w:type="auto"/>
            <w:vAlign w:val="bottom"/>
          </w:tcPr>
          <w:p w14:paraId="528F2CF8" w14:textId="49B05C1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9BD0387" w14:textId="0DC9065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3D3F4A" w14:textId="74041ADA" w:rsidR="00A00C36" w:rsidRPr="00A00C36" w:rsidRDefault="00A00C36" w:rsidP="00A00C36">
            <w:pPr>
              <w:ind w:firstLine="0"/>
              <w:jc w:val="right"/>
              <w:rPr>
                <w:rFonts w:cs="Times New Roman"/>
                <w:sz w:val="20"/>
                <w:szCs w:val="20"/>
              </w:rPr>
            </w:pPr>
            <w:r>
              <w:rPr>
                <w:color w:val="000000"/>
                <w:sz w:val="20"/>
                <w:szCs w:val="20"/>
              </w:rPr>
              <w:t>11.08</w:t>
            </w:r>
          </w:p>
        </w:tc>
        <w:tc>
          <w:tcPr>
            <w:tcW w:w="0" w:type="auto"/>
            <w:vAlign w:val="bottom"/>
          </w:tcPr>
          <w:p w14:paraId="1FB1CD48" w14:textId="5C871DB2" w:rsidR="00A00C36" w:rsidRPr="00A00C36" w:rsidRDefault="00A00C36" w:rsidP="00A00C36">
            <w:pPr>
              <w:ind w:firstLine="0"/>
              <w:jc w:val="right"/>
              <w:rPr>
                <w:rFonts w:cs="Times New Roman"/>
                <w:sz w:val="20"/>
                <w:szCs w:val="20"/>
              </w:rPr>
            </w:pPr>
            <w:r>
              <w:rPr>
                <w:color w:val="000000"/>
                <w:sz w:val="20"/>
                <w:szCs w:val="20"/>
              </w:rPr>
              <w:t>0.0005</w:t>
            </w:r>
          </w:p>
        </w:tc>
      </w:tr>
      <w:tr w:rsidR="00A00C36" w14:paraId="7D20282B" w14:textId="77777777" w:rsidTr="00A00C36">
        <w:tc>
          <w:tcPr>
            <w:tcW w:w="0" w:type="auto"/>
            <w:vAlign w:val="bottom"/>
          </w:tcPr>
          <w:p w14:paraId="0A22CB89" w14:textId="468B2349" w:rsidR="00A00C36" w:rsidRPr="00A00C36" w:rsidRDefault="00A00C36" w:rsidP="00A00C36">
            <w:pPr>
              <w:ind w:firstLine="0"/>
              <w:rPr>
                <w:rFonts w:cs="Times New Roman"/>
                <w:sz w:val="20"/>
                <w:szCs w:val="20"/>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73E6F4C6" w14:textId="62D5776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E4954FD" w14:textId="3252294C" w:rsidR="00A00C36" w:rsidRPr="00A00C36" w:rsidRDefault="00A00C36" w:rsidP="00A00C36">
            <w:pPr>
              <w:ind w:firstLine="0"/>
              <w:jc w:val="right"/>
              <w:rPr>
                <w:rFonts w:cs="Times New Roman"/>
                <w:sz w:val="20"/>
                <w:szCs w:val="20"/>
              </w:rPr>
            </w:pPr>
            <w:r>
              <w:rPr>
                <w:color w:val="000000"/>
                <w:sz w:val="20"/>
                <w:szCs w:val="20"/>
              </w:rPr>
              <w:t>57</w:t>
            </w:r>
          </w:p>
        </w:tc>
        <w:tc>
          <w:tcPr>
            <w:tcW w:w="0" w:type="auto"/>
            <w:vAlign w:val="bottom"/>
          </w:tcPr>
          <w:p w14:paraId="5E4E75C1" w14:textId="150706A7" w:rsidR="00A00C36" w:rsidRPr="00A00C36" w:rsidRDefault="00A00C36" w:rsidP="00A00C36">
            <w:pPr>
              <w:ind w:firstLine="0"/>
              <w:jc w:val="right"/>
              <w:rPr>
                <w:rFonts w:cs="Times New Roman"/>
                <w:sz w:val="20"/>
                <w:szCs w:val="20"/>
              </w:rPr>
            </w:pPr>
            <w:r>
              <w:rPr>
                <w:color w:val="000000"/>
                <w:sz w:val="20"/>
                <w:szCs w:val="20"/>
              </w:rPr>
              <w:t>2498435</w:t>
            </w:r>
          </w:p>
        </w:tc>
        <w:tc>
          <w:tcPr>
            <w:tcW w:w="0" w:type="auto"/>
            <w:vAlign w:val="bottom"/>
          </w:tcPr>
          <w:p w14:paraId="03085318" w14:textId="4996F76E" w:rsidR="00A00C36" w:rsidRPr="00A00C36" w:rsidRDefault="00A00C36" w:rsidP="00A00C36">
            <w:pPr>
              <w:ind w:firstLine="0"/>
              <w:jc w:val="right"/>
              <w:rPr>
                <w:rFonts w:cs="Times New Roman"/>
                <w:sz w:val="20"/>
                <w:szCs w:val="20"/>
              </w:rPr>
            </w:pPr>
            <w:r>
              <w:rPr>
                <w:color w:val="000000"/>
                <w:sz w:val="20"/>
                <w:szCs w:val="20"/>
              </w:rPr>
              <w:t>2509104</w:t>
            </w:r>
          </w:p>
        </w:tc>
        <w:tc>
          <w:tcPr>
            <w:tcW w:w="0" w:type="auto"/>
            <w:vAlign w:val="bottom"/>
          </w:tcPr>
          <w:p w14:paraId="71687B5C" w14:textId="3F9F0ABB" w:rsidR="00A00C36" w:rsidRPr="00A00C36" w:rsidRDefault="00A00C36" w:rsidP="00A00C36">
            <w:pPr>
              <w:ind w:firstLine="0"/>
              <w:jc w:val="right"/>
              <w:rPr>
                <w:rFonts w:cs="Times New Roman"/>
                <w:sz w:val="20"/>
                <w:szCs w:val="20"/>
              </w:rPr>
            </w:pPr>
            <w:r>
              <w:rPr>
                <w:color w:val="000000"/>
                <w:sz w:val="20"/>
                <w:szCs w:val="20"/>
              </w:rPr>
              <w:t>217</w:t>
            </w:r>
          </w:p>
        </w:tc>
        <w:tc>
          <w:tcPr>
            <w:tcW w:w="0" w:type="auto"/>
            <w:vAlign w:val="bottom"/>
          </w:tcPr>
          <w:p w14:paraId="505168BE" w14:textId="536B849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2C1637" w14:textId="5ECB95B0" w:rsidR="00A00C36" w:rsidRPr="00A00C36" w:rsidRDefault="00A00C36" w:rsidP="00A00C36">
            <w:pPr>
              <w:ind w:firstLine="0"/>
              <w:jc w:val="right"/>
              <w:rPr>
                <w:rFonts w:cs="Times New Roman"/>
                <w:sz w:val="20"/>
                <w:szCs w:val="20"/>
              </w:rPr>
            </w:pPr>
            <w:r>
              <w:rPr>
                <w:color w:val="000000"/>
                <w:sz w:val="20"/>
                <w:szCs w:val="20"/>
              </w:rPr>
              <w:t>100.43</w:t>
            </w:r>
          </w:p>
        </w:tc>
        <w:tc>
          <w:tcPr>
            <w:tcW w:w="0" w:type="auto"/>
            <w:vAlign w:val="bottom"/>
          </w:tcPr>
          <w:p w14:paraId="5C5D29F9" w14:textId="433A572E" w:rsidR="00A00C36" w:rsidRPr="00A00C36" w:rsidRDefault="00A00C36" w:rsidP="00A00C36">
            <w:pPr>
              <w:ind w:firstLine="0"/>
              <w:jc w:val="right"/>
              <w:rPr>
                <w:rFonts w:cs="Times New Roman"/>
                <w:sz w:val="20"/>
                <w:szCs w:val="20"/>
              </w:rPr>
            </w:pPr>
            <w:r>
              <w:rPr>
                <w:color w:val="000000"/>
                <w:sz w:val="20"/>
                <w:szCs w:val="20"/>
              </w:rPr>
              <w:t>32.3247</w:t>
            </w:r>
          </w:p>
        </w:tc>
      </w:tr>
      <w:tr w:rsidR="00A00C36" w14:paraId="0DBFEEA6" w14:textId="77777777" w:rsidTr="00A00C36">
        <w:tc>
          <w:tcPr>
            <w:tcW w:w="0" w:type="auto"/>
            <w:vAlign w:val="bottom"/>
          </w:tcPr>
          <w:p w14:paraId="55B1FD58" w14:textId="302F5C2C" w:rsidR="00A00C36" w:rsidRPr="00A00C36" w:rsidRDefault="00A00C36" w:rsidP="00A00C36">
            <w:pPr>
              <w:ind w:firstLine="0"/>
              <w:rPr>
                <w:rFonts w:cs="Times New Roman"/>
                <w:sz w:val="20"/>
                <w:szCs w:val="20"/>
              </w:rPr>
            </w:pPr>
            <w:proofErr w:type="spellStart"/>
            <w:r>
              <w:rPr>
                <w:color w:val="000000"/>
                <w:sz w:val="20"/>
                <w:szCs w:val="20"/>
              </w:rPr>
              <w:t>BansheeEngine</w:t>
            </w:r>
            <w:proofErr w:type="spellEnd"/>
          </w:p>
        </w:tc>
        <w:tc>
          <w:tcPr>
            <w:tcW w:w="0" w:type="auto"/>
            <w:vAlign w:val="bottom"/>
          </w:tcPr>
          <w:p w14:paraId="2850FF66" w14:textId="23EFE35F"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662AB25" w14:textId="44F26FC1"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24C8208" w14:textId="23B61A74" w:rsidR="00A00C36" w:rsidRPr="00A00C36" w:rsidRDefault="00A00C36" w:rsidP="00A00C36">
            <w:pPr>
              <w:ind w:firstLine="0"/>
              <w:jc w:val="right"/>
              <w:rPr>
                <w:rFonts w:cs="Times New Roman"/>
                <w:sz w:val="20"/>
                <w:szCs w:val="20"/>
              </w:rPr>
            </w:pPr>
            <w:r>
              <w:rPr>
                <w:color w:val="000000"/>
                <w:sz w:val="20"/>
                <w:szCs w:val="20"/>
              </w:rPr>
              <w:t>70018</w:t>
            </w:r>
          </w:p>
        </w:tc>
        <w:tc>
          <w:tcPr>
            <w:tcW w:w="0" w:type="auto"/>
            <w:vAlign w:val="bottom"/>
          </w:tcPr>
          <w:p w14:paraId="5C2553B5" w14:textId="1C2197BA" w:rsidR="00A00C36" w:rsidRPr="00A00C36" w:rsidRDefault="00A00C36" w:rsidP="00A00C36">
            <w:pPr>
              <w:ind w:firstLine="0"/>
              <w:jc w:val="right"/>
              <w:rPr>
                <w:rFonts w:cs="Times New Roman"/>
                <w:sz w:val="20"/>
                <w:szCs w:val="20"/>
              </w:rPr>
            </w:pPr>
            <w:r>
              <w:rPr>
                <w:color w:val="000000"/>
                <w:sz w:val="20"/>
                <w:szCs w:val="20"/>
              </w:rPr>
              <w:t>19781</w:t>
            </w:r>
          </w:p>
        </w:tc>
        <w:tc>
          <w:tcPr>
            <w:tcW w:w="0" w:type="auto"/>
            <w:vAlign w:val="bottom"/>
          </w:tcPr>
          <w:p w14:paraId="1F0928B0" w14:textId="4FC68E4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6AAAED" w14:textId="0F4C9C6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02C0869" w14:textId="0919AD49" w:rsidR="00A00C36" w:rsidRPr="00A00C36" w:rsidRDefault="00A00C36" w:rsidP="00A00C36">
            <w:pPr>
              <w:ind w:firstLine="0"/>
              <w:jc w:val="right"/>
              <w:rPr>
                <w:rFonts w:cs="Times New Roman"/>
                <w:sz w:val="20"/>
                <w:szCs w:val="20"/>
              </w:rPr>
            </w:pPr>
            <w:r>
              <w:rPr>
                <w:color w:val="000000"/>
                <w:sz w:val="20"/>
                <w:szCs w:val="20"/>
              </w:rPr>
              <w:t>28.25</w:t>
            </w:r>
          </w:p>
        </w:tc>
        <w:tc>
          <w:tcPr>
            <w:tcW w:w="0" w:type="auto"/>
            <w:vAlign w:val="bottom"/>
          </w:tcPr>
          <w:p w14:paraId="744B7477" w14:textId="39197906" w:rsidR="00A00C36" w:rsidRPr="00A00C36" w:rsidRDefault="00A00C36" w:rsidP="00A00C36">
            <w:pPr>
              <w:ind w:firstLine="0"/>
              <w:jc w:val="right"/>
              <w:rPr>
                <w:rFonts w:cs="Times New Roman"/>
                <w:sz w:val="20"/>
                <w:szCs w:val="20"/>
              </w:rPr>
            </w:pPr>
            <w:r>
              <w:rPr>
                <w:color w:val="000000"/>
                <w:sz w:val="20"/>
                <w:szCs w:val="20"/>
              </w:rPr>
              <w:t>0.2548</w:t>
            </w:r>
          </w:p>
        </w:tc>
      </w:tr>
      <w:tr w:rsidR="00A00C36" w14:paraId="4406B1F4" w14:textId="77777777" w:rsidTr="00A00C36">
        <w:tc>
          <w:tcPr>
            <w:tcW w:w="0" w:type="auto"/>
            <w:vAlign w:val="bottom"/>
          </w:tcPr>
          <w:p w14:paraId="1732FBB2" w14:textId="2144BB2A" w:rsidR="00A00C36" w:rsidRPr="00A00C36" w:rsidRDefault="00A00C36" w:rsidP="00A00C36">
            <w:pPr>
              <w:ind w:firstLine="0"/>
              <w:rPr>
                <w:rFonts w:cs="Times New Roman"/>
                <w:sz w:val="20"/>
                <w:szCs w:val="20"/>
              </w:rPr>
            </w:pPr>
            <w:proofErr w:type="spellStart"/>
            <w:r>
              <w:rPr>
                <w:color w:val="000000"/>
                <w:sz w:val="20"/>
                <w:szCs w:val="20"/>
              </w:rPr>
              <w:t>BridJ</w:t>
            </w:r>
            <w:proofErr w:type="spellEnd"/>
          </w:p>
        </w:tc>
        <w:tc>
          <w:tcPr>
            <w:tcW w:w="0" w:type="auto"/>
            <w:vAlign w:val="bottom"/>
          </w:tcPr>
          <w:p w14:paraId="19EEA7A5" w14:textId="64CD07E2"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73A21F75" w14:textId="28B449D6" w:rsidR="00A00C36" w:rsidRPr="00A00C36" w:rsidRDefault="00A00C36" w:rsidP="00A00C36">
            <w:pPr>
              <w:ind w:firstLine="0"/>
              <w:jc w:val="right"/>
              <w:rPr>
                <w:rFonts w:cs="Times New Roman"/>
                <w:sz w:val="20"/>
                <w:szCs w:val="20"/>
              </w:rPr>
            </w:pPr>
            <w:r>
              <w:rPr>
                <w:color w:val="000000"/>
                <w:sz w:val="20"/>
                <w:szCs w:val="20"/>
              </w:rPr>
              <w:t>10</w:t>
            </w:r>
          </w:p>
        </w:tc>
        <w:tc>
          <w:tcPr>
            <w:tcW w:w="0" w:type="auto"/>
            <w:vAlign w:val="bottom"/>
          </w:tcPr>
          <w:p w14:paraId="2D9DC663" w14:textId="70ACD97C" w:rsidR="00A00C36" w:rsidRPr="00A00C36" w:rsidRDefault="00A00C36" w:rsidP="00A00C36">
            <w:pPr>
              <w:ind w:firstLine="0"/>
              <w:jc w:val="right"/>
              <w:rPr>
                <w:rFonts w:cs="Times New Roman"/>
                <w:sz w:val="20"/>
                <w:szCs w:val="20"/>
              </w:rPr>
            </w:pPr>
            <w:r>
              <w:rPr>
                <w:color w:val="000000"/>
                <w:sz w:val="20"/>
                <w:szCs w:val="20"/>
              </w:rPr>
              <w:t>2</w:t>
            </w:r>
            <w:r w:rsidR="001A1C33">
              <w:rPr>
                <w:color w:val="000000"/>
                <w:sz w:val="20"/>
                <w:szCs w:val="20"/>
              </w:rPr>
              <w:t>78</w:t>
            </w:r>
            <w:r>
              <w:rPr>
                <w:color w:val="000000"/>
                <w:sz w:val="20"/>
                <w:szCs w:val="20"/>
              </w:rPr>
              <w:t>17</w:t>
            </w:r>
          </w:p>
        </w:tc>
        <w:tc>
          <w:tcPr>
            <w:tcW w:w="0" w:type="auto"/>
            <w:vAlign w:val="bottom"/>
          </w:tcPr>
          <w:p w14:paraId="18D0999C" w14:textId="28E6170A" w:rsidR="00A00C36" w:rsidRPr="00A00C36" w:rsidRDefault="00A00C36" w:rsidP="00A00C36">
            <w:pPr>
              <w:ind w:firstLine="0"/>
              <w:jc w:val="right"/>
              <w:rPr>
                <w:rFonts w:cs="Times New Roman"/>
                <w:sz w:val="20"/>
                <w:szCs w:val="20"/>
              </w:rPr>
            </w:pPr>
            <w:r>
              <w:rPr>
                <w:color w:val="000000"/>
                <w:sz w:val="20"/>
                <w:szCs w:val="20"/>
              </w:rPr>
              <w:t>14317</w:t>
            </w:r>
          </w:p>
        </w:tc>
        <w:tc>
          <w:tcPr>
            <w:tcW w:w="0" w:type="auto"/>
            <w:vAlign w:val="bottom"/>
          </w:tcPr>
          <w:p w14:paraId="15A1C0C1" w14:textId="1E0EA4F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96C5FBC" w14:textId="32DB526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DA1B545" w14:textId="22F4F583" w:rsidR="00A00C36" w:rsidRPr="00A00C36" w:rsidRDefault="00A00C36" w:rsidP="00A00C36">
            <w:pPr>
              <w:ind w:firstLine="0"/>
              <w:jc w:val="right"/>
              <w:rPr>
                <w:rFonts w:cs="Times New Roman"/>
                <w:sz w:val="20"/>
                <w:szCs w:val="20"/>
              </w:rPr>
            </w:pPr>
            <w:r>
              <w:rPr>
                <w:color w:val="000000"/>
                <w:sz w:val="20"/>
                <w:szCs w:val="20"/>
              </w:rPr>
              <w:t>51.10</w:t>
            </w:r>
          </w:p>
        </w:tc>
        <w:tc>
          <w:tcPr>
            <w:tcW w:w="0" w:type="auto"/>
            <w:vAlign w:val="bottom"/>
          </w:tcPr>
          <w:p w14:paraId="4FB3E937" w14:textId="2A7B6FFE" w:rsidR="00A00C36" w:rsidRPr="00A00C36" w:rsidRDefault="00A00C36" w:rsidP="00A00C36">
            <w:pPr>
              <w:ind w:firstLine="0"/>
              <w:jc w:val="right"/>
              <w:rPr>
                <w:rFonts w:cs="Times New Roman"/>
                <w:sz w:val="20"/>
                <w:szCs w:val="20"/>
              </w:rPr>
            </w:pPr>
            <w:r>
              <w:rPr>
                <w:color w:val="000000"/>
                <w:sz w:val="20"/>
                <w:szCs w:val="20"/>
              </w:rPr>
              <w:t>0.1844</w:t>
            </w:r>
          </w:p>
        </w:tc>
      </w:tr>
      <w:tr w:rsidR="00A00C36" w14:paraId="2F3CA915" w14:textId="77777777" w:rsidTr="00A00C36">
        <w:tc>
          <w:tcPr>
            <w:tcW w:w="0" w:type="auto"/>
            <w:vAlign w:val="bottom"/>
          </w:tcPr>
          <w:p w14:paraId="4FE5C8B6" w14:textId="5C842F19" w:rsidR="00A00C36" w:rsidRPr="00A00C36" w:rsidRDefault="00A00C36" w:rsidP="00A00C36">
            <w:pPr>
              <w:ind w:firstLine="0"/>
              <w:rPr>
                <w:rFonts w:cs="Times New Roman"/>
                <w:sz w:val="20"/>
                <w:szCs w:val="20"/>
              </w:rPr>
            </w:pPr>
            <w:r>
              <w:rPr>
                <w:color w:val="000000"/>
                <w:sz w:val="20"/>
                <w:szCs w:val="20"/>
              </w:rPr>
              <w:lastRenderedPageBreak/>
              <w:t>c4</w:t>
            </w:r>
          </w:p>
        </w:tc>
        <w:tc>
          <w:tcPr>
            <w:tcW w:w="0" w:type="auto"/>
            <w:vAlign w:val="bottom"/>
          </w:tcPr>
          <w:p w14:paraId="3D51DD9C" w14:textId="560FCB6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8AF8E4E" w14:textId="36FA9817"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51F2F7A3" w14:textId="46A97F40" w:rsidR="00A00C36" w:rsidRPr="00A00C36" w:rsidRDefault="00A00C36" w:rsidP="00A00C36">
            <w:pPr>
              <w:ind w:firstLine="0"/>
              <w:jc w:val="right"/>
              <w:rPr>
                <w:rFonts w:cs="Times New Roman"/>
                <w:sz w:val="20"/>
                <w:szCs w:val="20"/>
              </w:rPr>
            </w:pPr>
            <w:r>
              <w:rPr>
                <w:color w:val="000000"/>
                <w:sz w:val="20"/>
                <w:szCs w:val="20"/>
              </w:rPr>
              <w:t>493</w:t>
            </w:r>
          </w:p>
        </w:tc>
        <w:tc>
          <w:tcPr>
            <w:tcW w:w="0" w:type="auto"/>
            <w:vAlign w:val="bottom"/>
          </w:tcPr>
          <w:p w14:paraId="711315FB" w14:textId="6F838C5E"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043F425C" w14:textId="24ACF55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9E186C9" w14:textId="1A4D33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BFC8BD0" w14:textId="1EB4B30A" w:rsidR="00A00C36" w:rsidRPr="00A00C36" w:rsidRDefault="00A00C36" w:rsidP="00A00C36">
            <w:pPr>
              <w:ind w:firstLine="0"/>
              <w:jc w:val="right"/>
              <w:rPr>
                <w:rFonts w:cs="Times New Roman"/>
                <w:sz w:val="20"/>
                <w:szCs w:val="20"/>
              </w:rPr>
            </w:pPr>
            <w:r>
              <w:rPr>
                <w:color w:val="000000"/>
                <w:sz w:val="20"/>
                <w:szCs w:val="20"/>
              </w:rPr>
              <w:t>2.43</w:t>
            </w:r>
          </w:p>
        </w:tc>
        <w:tc>
          <w:tcPr>
            <w:tcW w:w="0" w:type="auto"/>
            <w:vAlign w:val="bottom"/>
          </w:tcPr>
          <w:p w14:paraId="128C6649" w14:textId="1545395D" w:rsidR="00A00C36" w:rsidRPr="00A00C36" w:rsidRDefault="00A00C36" w:rsidP="00A00C36">
            <w:pPr>
              <w:ind w:firstLine="0"/>
              <w:jc w:val="right"/>
              <w:rPr>
                <w:rFonts w:cs="Times New Roman"/>
                <w:sz w:val="20"/>
                <w:szCs w:val="20"/>
              </w:rPr>
            </w:pPr>
            <w:r>
              <w:rPr>
                <w:color w:val="000000"/>
                <w:sz w:val="20"/>
                <w:szCs w:val="20"/>
              </w:rPr>
              <w:t>0.0002</w:t>
            </w:r>
          </w:p>
        </w:tc>
      </w:tr>
      <w:tr w:rsidR="00A00C36" w14:paraId="1906F9B3" w14:textId="77777777" w:rsidTr="00A00C36">
        <w:tc>
          <w:tcPr>
            <w:tcW w:w="0" w:type="auto"/>
            <w:vAlign w:val="bottom"/>
          </w:tcPr>
          <w:p w14:paraId="452F44B3" w14:textId="1BB65724" w:rsidR="00A00C36" w:rsidRPr="00A00C36" w:rsidRDefault="00A00C36" w:rsidP="00A00C36">
            <w:pPr>
              <w:ind w:firstLine="0"/>
              <w:rPr>
                <w:rFonts w:cs="Times New Roman"/>
                <w:sz w:val="20"/>
                <w:szCs w:val="20"/>
              </w:rPr>
            </w:pPr>
            <w:r>
              <w:rPr>
                <w:color w:val="000000"/>
                <w:sz w:val="20"/>
                <w:szCs w:val="20"/>
              </w:rPr>
              <w:t>captcha</w:t>
            </w:r>
          </w:p>
        </w:tc>
        <w:tc>
          <w:tcPr>
            <w:tcW w:w="0" w:type="auto"/>
            <w:vAlign w:val="bottom"/>
          </w:tcPr>
          <w:p w14:paraId="416B581A" w14:textId="3D39B5F4"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4E1FA573" w14:textId="6A061C1E"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2F1B1BF9" w14:textId="077199DF" w:rsidR="00A00C36" w:rsidRPr="00A00C36" w:rsidRDefault="00A00C36" w:rsidP="00A00C36">
            <w:pPr>
              <w:ind w:firstLine="0"/>
              <w:jc w:val="right"/>
              <w:rPr>
                <w:rFonts w:cs="Times New Roman"/>
                <w:sz w:val="20"/>
                <w:szCs w:val="20"/>
              </w:rPr>
            </w:pPr>
            <w:r>
              <w:rPr>
                <w:color w:val="000000"/>
                <w:sz w:val="20"/>
                <w:szCs w:val="20"/>
              </w:rPr>
              <w:t>510</w:t>
            </w:r>
          </w:p>
        </w:tc>
        <w:tc>
          <w:tcPr>
            <w:tcW w:w="0" w:type="auto"/>
            <w:vAlign w:val="bottom"/>
          </w:tcPr>
          <w:p w14:paraId="3E0CE836" w14:textId="2C28B3DD" w:rsidR="00A00C36" w:rsidRPr="00A00C36" w:rsidRDefault="00A00C36" w:rsidP="00A00C36">
            <w:pPr>
              <w:ind w:firstLine="0"/>
              <w:jc w:val="right"/>
              <w:rPr>
                <w:rFonts w:cs="Times New Roman"/>
                <w:sz w:val="20"/>
                <w:szCs w:val="20"/>
              </w:rPr>
            </w:pPr>
            <w:r>
              <w:rPr>
                <w:color w:val="000000"/>
                <w:sz w:val="20"/>
                <w:szCs w:val="20"/>
              </w:rPr>
              <w:t>26</w:t>
            </w:r>
          </w:p>
        </w:tc>
        <w:tc>
          <w:tcPr>
            <w:tcW w:w="0" w:type="auto"/>
            <w:vAlign w:val="bottom"/>
          </w:tcPr>
          <w:p w14:paraId="103547C5" w14:textId="3088F37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70F1679" w14:textId="10EFD47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8DE0BDB" w14:textId="5BB6F60E" w:rsidR="00A00C36" w:rsidRPr="00A00C36" w:rsidRDefault="00A00C36" w:rsidP="00A00C36">
            <w:pPr>
              <w:ind w:firstLine="0"/>
              <w:jc w:val="right"/>
              <w:rPr>
                <w:rFonts w:cs="Times New Roman"/>
                <w:sz w:val="20"/>
                <w:szCs w:val="20"/>
              </w:rPr>
            </w:pPr>
            <w:r>
              <w:rPr>
                <w:color w:val="000000"/>
                <w:sz w:val="20"/>
                <w:szCs w:val="20"/>
              </w:rPr>
              <w:t>5.10</w:t>
            </w:r>
          </w:p>
        </w:tc>
        <w:tc>
          <w:tcPr>
            <w:tcW w:w="0" w:type="auto"/>
            <w:vAlign w:val="bottom"/>
          </w:tcPr>
          <w:p w14:paraId="0979999E" w14:textId="150A5799" w:rsidR="00A00C36" w:rsidRPr="00A00C36" w:rsidRDefault="00A00C36" w:rsidP="00A00C36">
            <w:pPr>
              <w:ind w:firstLine="0"/>
              <w:jc w:val="right"/>
              <w:rPr>
                <w:rFonts w:cs="Times New Roman"/>
                <w:sz w:val="20"/>
                <w:szCs w:val="20"/>
              </w:rPr>
            </w:pPr>
            <w:r>
              <w:rPr>
                <w:color w:val="000000"/>
                <w:sz w:val="20"/>
                <w:szCs w:val="20"/>
              </w:rPr>
              <w:t>0.0003</w:t>
            </w:r>
          </w:p>
        </w:tc>
      </w:tr>
      <w:tr w:rsidR="00A00C36" w14:paraId="281C7F07" w14:textId="77777777" w:rsidTr="00A00C36">
        <w:tc>
          <w:tcPr>
            <w:tcW w:w="0" w:type="auto"/>
            <w:vAlign w:val="bottom"/>
          </w:tcPr>
          <w:p w14:paraId="3BA5FD74" w14:textId="48CF3A42" w:rsidR="00A00C36" w:rsidRPr="00A00C36" w:rsidRDefault="00A00C36" w:rsidP="00A00C36">
            <w:pPr>
              <w:ind w:firstLine="0"/>
              <w:rPr>
                <w:rFonts w:cs="Times New Roman"/>
                <w:sz w:val="20"/>
                <w:szCs w:val="20"/>
              </w:rPr>
            </w:pPr>
            <w:proofErr w:type="spellStart"/>
            <w:r>
              <w:rPr>
                <w:color w:val="000000"/>
                <w:sz w:val="20"/>
                <w:szCs w:val="20"/>
              </w:rPr>
              <w:t>cbc</w:t>
            </w:r>
            <w:proofErr w:type="spellEnd"/>
          </w:p>
        </w:tc>
        <w:tc>
          <w:tcPr>
            <w:tcW w:w="0" w:type="auto"/>
            <w:vAlign w:val="bottom"/>
          </w:tcPr>
          <w:p w14:paraId="69F9122C" w14:textId="50FAE039"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133B0352" w14:textId="4378DA46"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9FB1264" w14:textId="0E5A9B08" w:rsidR="00A00C36" w:rsidRPr="00A00C36" w:rsidRDefault="00A00C36" w:rsidP="00A00C36">
            <w:pPr>
              <w:ind w:firstLine="0"/>
              <w:jc w:val="right"/>
              <w:rPr>
                <w:rFonts w:cs="Times New Roman"/>
                <w:sz w:val="20"/>
                <w:szCs w:val="20"/>
              </w:rPr>
            </w:pPr>
            <w:r>
              <w:rPr>
                <w:color w:val="000000"/>
                <w:sz w:val="20"/>
                <w:szCs w:val="20"/>
              </w:rPr>
              <w:t>9636</w:t>
            </w:r>
          </w:p>
        </w:tc>
        <w:tc>
          <w:tcPr>
            <w:tcW w:w="0" w:type="auto"/>
            <w:vAlign w:val="bottom"/>
          </w:tcPr>
          <w:p w14:paraId="0FFD699D" w14:textId="44FA2F17" w:rsidR="00A00C36" w:rsidRPr="00A00C36" w:rsidRDefault="00A00C36" w:rsidP="00A00C36">
            <w:pPr>
              <w:ind w:firstLine="0"/>
              <w:jc w:val="right"/>
              <w:rPr>
                <w:rFonts w:cs="Times New Roman"/>
                <w:sz w:val="20"/>
                <w:szCs w:val="20"/>
              </w:rPr>
            </w:pPr>
            <w:r>
              <w:rPr>
                <w:color w:val="000000"/>
                <w:sz w:val="20"/>
                <w:szCs w:val="20"/>
              </w:rPr>
              <w:t>769</w:t>
            </w:r>
          </w:p>
        </w:tc>
        <w:tc>
          <w:tcPr>
            <w:tcW w:w="0" w:type="auto"/>
            <w:vAlign w:val="bottom"/>
          </w:tcPr>
          <w:p w14:paraId="07C95300" w14:textId="4CED4D2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81EBDC" w14:textId="46B5120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0422DFE" w14:textId="2B80857C" w:rsidR="00A00C36" w:rsidRPr="00A00C36" w:rsidRDefault="00A00C36" w:rsidP="00A00C36">
            <w:pPr>
              <w:ind w:firstLine="0"/>
              <w:jc w:val="right"/>
              <w:rPr>
                <w:rFonts w:cs="Times New Roman"/>
                <w:sz w:val="20"/>
                <w:szCs w:val="20"/>
              </w:rPr>
            </w:pPr>
            <w:r>
              <w:rPr>
                <w:color w:val="000000"/>
                <w:sz w:val="20"/>
                <w:szCs w:val="20"/>
              </w:rPr>
              <w:t>7.98</w:t>
            </w:r>
          </w:p>
        </w:tc>
        <w:tc>
          <w:tcPr>
            <w:tcW w:w="0" w:type="auto"/>
            <w:vAlign w:val="bottom"/>
          </w:tcPr>
          <w:p w14:paraId="05EB1F4D" w14:textId="7C8DA6B5" w:rsidR="00A00C36" w:rsidRPr="00A00C36" w:rsidRDefault="00A00C36" w:rsidP="00A00C36">
            <w:pPr>
              <w:ind w:firstLine="0"/>
              <w:jc w:val="right"/>
              <w:rPr>
                <w:rFonts w:cs="Times New Roman"/>
                <w:sz w:val="20"/>
                <w:szCs w:val="20"/>
              </w:rPr>
            </w:pPr>
            <w:r>
              <w:rPr>
                <w:color w:val="000000"/>
                <w:sz w:val="20"/>
                <w:szCs w:val="20"/>
              </w:rPr>
              <w:t>0.0099</w:t>
            </w:r>
          </w:p>
        </w:tc>
      </w:tr>
      <w:tr w:rsidR="00A00C36" w14:paraId="78DBB4EC" w14:textId="77777777" w:rsidTr="00A00C36">
        <w:tc>
          <w:tcPr>
            <w:tcW w:w="0" w:type="auto"/>
            <w:vAlign w:val="bottom"/>
          </w:tcPr>
          <w:p w14:paraId="6841FE47" w14:textId="61416497" w:rsidR="00A00C36" w:rsidRPr="00A00C36" w:rsidRDefault="00A00C36" w:rsidP="00A00C36">
            <w:pPr>
              <w:ind w:firstLine="0"/>
              <w:rPr>
                <w:rFonts w:cs="Times New Roman"/>
                <w:sz w:val="20"/>
                <w:szCs w:val="20"/>
              </w:rPr>
            </w:pPr>
            <w:proofErr w:type="spellStart"/>
            <w:r>
              <w:rPr>
                <w:color w:val="000000"/>
                <w:sz w:val="20"/>
                <w:szCs w:val="20"/>
              </w:rPr>
              <w:t>cdt</w:t>
            </w:r>
            <w:proofErr w:type="spellEnd"/>
          </w:p>
        </w:tc>
        <w:tc>
          <w:tcPr>
            <w:tcW w:w="0" w:type="auto"/>
            <w:vAlign w:val="bottom"/>
          </w:tcPr>
          <w:p w14:paraId="46C4CF6F" w14:textId="7AD0CEA4"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0756AB32" w14:textId="379473D2" w:rsidR="00A00C36" w:rsidRPr="00A00C36" w:rsidRDefault="00A00C36" w:rsidP="00A00C36">
            <w:pPr>
              <w:ind w:firstLine="0"/>
              <w:jc w:val="right"/>
              <w:rPr>
                <w:rFonts w:cs="Times New Roman"/>
                <w:sz w:val="20"/>
                <w:szCs w:val="20"/>
              </w:rPr>
            </w:pPr>
            <w:r>
              <w:rPr>
                <w:color w:val="000000"/>
                <w:sz w:val="20"/>
                <w:szCs w:val="20"/>
              </w:rPr>
              <w:t>154</w:t>
            </w:r>
          </w:p>
        </w:tc>
        <w:tc>
          <w:tcPr>
            <w:tcW w:w="0" w:type="auto"/>
            <w:vAlign w:val="bottom"/>
          </w:tcPr>
          <w:p w14:paraId="22F256C9" w14:textId="552C1E13" w:rsidR="00A00C36" w:rsidRPr="00A00C36" w:rsidRDefault="00A00C36" w:rsidP="00A00C36">
            <w:pPr>
              <w:ind w:firstLine="0"/>
              <w:jc w:val="right"/>
              <w:rPr>
                <w:rFonts w:cs="Times New Roman"/>
                <w:sz w:val="20"/>
                <w:szCs w:val="20"/>
              </w:rPr>
            </w:pPr>
            <w:r>
              <w:rPr>
                <w:color w:val="000000"/>
                <w:sz w:val="20"/>
                <w:szCs w:val="20"/>
              </w:rPr>
              <w:t>1119730</w:t>
            </w:r>
          </w:p>
        </w:tc>
        <w:tc>
          <w:tcPr>
            <w:tcW w:w="0" w:type="auto"/>
            <w:vAlign w:val="bottom"/>
          </w:tcPr>
          <w:p w14:paraId="45F82AA5" w14:textId="188A9021" w:rsidR="00A00C36" w:rsidRPr="00A00C36" w:rsidRDefault="00A00C36" w:rsidP="00A00C36">
            <w:pPr>
              <w:ind w:firstLine="0"/>
              <w:jc w:val="right"/>
              <w:rPr>
                <w:rFonts w:cs="Times New Roman"/>
                <w:sz w:val="20"/>
                <w:szCs w:val="20"/>
              </w:rPr>
            </w:pPr>
            <w:r>
              <w:rPr>
                <w:color w:val="000000"/>
                <w:sz w:val="20"/>
                <w:szCs w:val="20"/>
              </w:rPr>
              <w:t>450027</w:t>
            </w:r>
          </w:p>
        </w:tc>
        <w:tc>
          <w:tcPr>
            <w:tcW w:w="0" w:type="auto"/>
            <w:vAlign w:val="bottom"/>
          </w:tcPr>
          <w:p w14:paraId="5C88DCAC" w14:textId="16C7F192" w:rsidR="00A00C36" w:rsidRPr="00A00C36" w:rsidRDefault="00A00C36" w:rsidP="00A00C36">
            <w:pPr>
              <w:ind w:firstLine="0"/>
              <w:jc w:val="right"/>
              <w:rPr>
                <w:rFonts w:cs="Times New Roman"/>
                <w:sz w:val="20"/>
                <w:szCs w:val="20"/>
              </w:rPr>
            </w:pPr>
            <w:r>
              <w:rPr>
                <w:color w:val="000000"/>
                <w:sz w:val="20"/>
                <w:szCs w:val="20"/>
              </w:rPr>
              <w:t>85</w:t>
            </w:r>
          </w:p>
        </w:tc>
        <w:tc>
          <w:tcPr>
            <w:tcW w:w="0" w:type="auto"/>
            <w:vAlign w:val="bottom"/>
          </w:tcPr>
          <w:p w14:paraId="09869F6F" w14:textId="0F8B2EA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C9F1CD9" w14:textId="69889FFE" w:rsidR="00A00C36" w:rsidRPr="00A00C36" w:rsidRDefault="00A00C36" w:rsidP="00A00C36">
            <w:pPr>
              <w:ind w:firstLine="0"/>
              <w:jc w:val="right"/>
              <w:rPr>
                <w:rFonts w:cs="Times New Roman"/>
                <w:sz w:val="20"/>
                <w:szCs w:val="20"/>
              </w:rPr>
            </w:pPr>
            <w:r>
              <w:rPr>
                <w:color w:val="000000"/>
                <w:sz w:val="20"/>
                <w:szCs w:val="20"/>
              </w:rPr>
              <w:t>40.19</w:t>
            </w:r>
          </w:p>
        </w:tc>
        <w:tc>
          <w:tcPr>
            <w:tcW w:w="0" w:type="auto"/>
            <w:vAlign w:val="bottom"/>
          </w:tcPr>
          <w:p w14:paraId="4F227B29" w14:textId="396EB462" w:rsidR="00A00C36" w:rsidRPr="00A00C36" w:rsidRDefault="00A00C36" w:rsidP="00A00C36">
            <w:pPr>
              <w:ind w:firstLine="0"/>
              <w:jc w:val="right"/>
              <w:rPr>
                <w:rFonts w:cs="Times New Roman"/>
                <w:sz w:val="20"/>
                <w:szCs w:val="20"/>
              </w:rPr>
            </w:pPr>
            <w:r>
              <w:rPr>
                <w:color w:val="000000"/>
                <w:sz w:val="20"/>
                <w:szCs w:val="20"/>
              </w:rPr>
              <w:t>5.7977</w:t>
            </w:r>
          </w:p>
        </w:tc>
      </w:tr>
      <w:tr w:rsidR="00A00C36" w14:paraId="64422D21" w14:textId="77777777" w:rsidTr="00A00C36">
        <w:tc>
          <w:tcPr>
            <w:tcW w:w="0" w:type="auto"/>
            <w:vAlign w:val="bottom"/>
          </w:tcPr>
          <w:p w14:paraId="1FB8CA8E" w14:textId="670AD6A9" w:rsidR="00A00C36" w:rsidRPr="00A00C36" w:rsidRDefault="00A00C36" w:rsidP="00A00C36">
            <w:pPr>
              <w:ind w:firstLine="0"/>
              <w:rPr>
                <w:rFonts w:cs="Times New Roman"/>
                <w:sz w:val="20"/>
                <w:szCs w:val="20"/>
              </w:rPr>
            </w:pPr>
            <w:proofErr w:type="spellStart"/>
            <w:r>
              <w:rPr>
                <w:color w:val="000000"/>
                <w:sz w:val="20"/>
                <w:szCs w:val="20"/>
              </w:rPr>
              <w:t>cgeo</w:t>
            </w:r>
            <w:proofErr w:type="spellEnd"/>
          </w:p>
        </w:tc>
        <w:tc>
          <w:tcPr>
            <w:tcW w:w="0" w:type="auto"/>
            <w:vAlign w:val="bottom"/>
          </w:tcPr>
          <w:p w14:paraId="0F3F7724" w14:textId="25DA010A"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10CA537B" w14:textId="3766A8D6" w:rsidR="00A00C36" w:rsidRPr="00A00C36" w:rsidRDefault="00A00C36" w:rsidP="00A00C36">
            <w:pPr>
              <w:ind w:firstLine="0"/>
              <w:jc w:val="right"/>
              <w:rPr>
                <w:rFonts w:cs="Times New Roman"/>
                <w:sz w:val="20"/>
                <w:szCs w:val="20"/>
              </w:rPr>
            </w:pPr>
            <w:r>
              <w:rPr>
                <w:color w:val="000000"/>
                <w:sz w:val="20"/>
                <w:szCs w:val="20"/>
              </w:rPr>
              <w:t>101</w:t>
            </w:r>
          </w:p>
        </w:tc>
        <w:tc>
          <w:tcPr>
            <w:tcW w:w="0" w:type="auto"/>
            <w:vAlign w:val="bottom"/>
          </w:tcPr>
          <w:p w14:paraId="3CF16063" w14:textId="7867E92A" w:rsidR="00A00C36" w:rsidRPr="00A00C36" w:rsidRDefault="00A00C36" w:rsidP="00A00C36">
            <w:pPr>
              <w:ind w:firstLine="0"/>
              <w:jc w:val="right"/>
              <w:rPr>
                <w:rFonts w:cs="Times New Roman"/>
                <w:sz w:val="20"/>
                <w:szCs w:val="20"/>
              </w:rPr>
            </w:pPr>
            <w:r>
              <w:rPr>
                <w:color w:val="000000"/>
                <w:sz w:val="20"/>
                <w:szCs w:val="20"/>
              </w:rPr>
              <w:t>79976</w:t>
            </w:r>
          </w:p>
        </w:tc>
        <w:tc>
          <w:tcPr>
            <w:tcW w:w="0" w:type="auto"/>
            <w:vAlign w:val="bottom"/>
          </w:tcPr>
          <w:p w14:paraId="130B937A" w14:textId="4568DEC7" w:rsidR="00A00C36" w:rsidRPr="00A00C36" w:rsidRDefault="00A00C36" w:rsidP="00A00C36">
            <w:pPr>
              <w:ind w:firstLine="0"/>
              <w:jc w:val="right"/>
              <w:rPr>
                <w:rFonts w:cs="Times New Roman"/>
                <w:sz w:val="20"/>
                <w:szCs w:val="20"/>
              </w:rPr>
            </w:pPr>
            <w:r>
              <w:rPr>
                <w:color w:val="000000"/>
                <w:sz w:val="20"/>
                <w:szCs w:val="20"/>
              </w:rPr>
              <w:t>14019</w:t>
            </w:r>
          </w:p>
        </w:tc>
        <w:tc>
          <w:tcPr>
            <w:tcW w:w="0" w:type="auto"/>
            <w:vAlign w:val="bottom"/>
          </w:tcPr>
          <w:p w14:paraId="3E257D2C" w14:textId="63374F2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3FD042" w14:textId="5BE3B93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E255490" w14:textId="4A4497F1" w:rsidR="00A00C36" w:rsidRPr="00A00C36" w:rsidRDefault="00A00C36" w:rsidP="00A00C36">
            <w:pPr>
              <w:ind w:firstLine="0"/>
              <w:jc w:val="right"/>
              <w:rPr>
                <w:rFonts w:cs="Times New Roman"/>
                <w:sz w:val="20"/>
                <w:szCs w:val="20"/>
              </w:rPr>
            </w:pPr>
            <w:r>
              <w:rPr>
                <w:color w:val="000000"/>
                <w:sz w:val="20"/>
                <w:szCs w:val="20"/>
              </w:rPr>
              <w:t>17.53</w:t>
            </w:r>
          </w:p>
        </w:tc>
        <w:tc>
          <w:tcPr>
            <w:tcW w:w="0" w:type="auto"/>
            <w:vAlign w:val="bottom"/>
          </w:tcPr>
          <w:p w14:paraId="4929D0F5" w14:textId="322065E8" w:rsidR="00A00C36" w:rsidRPr="00A00C36" w:rsidRDefault="00A00C36" w:rsidP="00A00C36">
            <w:pPr>
              <w:ind w:firstLine="0"/>
              <w:jc w:val="right"/>
              <w:rPr>
                <w:rFonts w:cs="Times New Roman"/>
                <w:sz w:val="20"/>
                <w:szCs w:val="20"/>
              </w:rPr>
            </w:pPr>
            <w:r>
              <w:rPr>
                <w:color w:val="000000"/>
                <w:sz w:val="20"/>
                <w:szCs w:val="20"/>
              </w:rPr>
              <w:t>0.1</w:t>
            </w:r>
            <w:r w:rsidR="001A1C33">
              <w:rPr>
                <w:color w:val="000000"/>
                <w:sz w:val="20"/>
                <w:szCs w:val="20"/>
              </w:rPr>
              <w:t>78</w:t>
            </w:r>
            <w:r>
              <w:rPr>
                <w:color w:val="000000"/>
                <w:sz w:val="20"/>
                <w:szCs w:val="20"/>
              </w:rPr>
              <w:t>6</w:t>
            </w:r>
          </w:p>
        </w:tc>
      </w:tr>
      <w:tr w:rsidR="00A00C36" w14:paraId="4614D096" w14:textId="77777777" w:rsidTr="00A00C36">
        <w:tc>
          <w:tcPr>
            <w:tcW w:w="0" w:type="auto"/>
            <w:vAlign w:val="bottom"/>
          </w:tcPr>
          <w:p w14:paraId="59CA3AEE" w14:textId="5EA863B2" w:rsidR="00A00C36" w:rsidRPr="00A00C36" w:rsidRDefault="00A00C36" w:rsidP="00A00C36">
            <w:pPr>
              <w:ind w:firstLine="0"/>
              <w:rPr>
                <w:rFonts w:cs="Times New Roman"/>
                <w:sz w:val="20"/>
                <w:szCs w:val="20"/>
              </w:rPr>
            </w:pPr>
            <w:proofErr w:type="spellStart"/>
            <w:r>
              <w:rPr>
                <w:color w:val="000000"/>
                <w:sz w:val="20"/>
                <w:szCs w:val="20"/>
              </w:rPr>
              <w:t>civetweb</w:t>
            </w:r>
            <w:proofErr w:type="spellEnd"/>
          </w:p>
        </w:tc>
        <w:tc>
          <w:tcPr>
            <w:tcW w:w="0" w:type="auto"/>
            <w:vAlign w:val="bottom"/>
          </w:tcPr>
          <w:p w14:paraId="3E43A489" w14:textId="7D05823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40C0113" w14:textId="5761A763" w:rsidR="00A00C36" w:rsidRPr="00A00C36" w:rsidRDefault="00A00C36" w:rsidP="00A00C36">
            <w:pPr>
              <w:ind w:firstLine="0"/>
              <w:jc w:val="right"/>
              <w:rPr>
                <w:rFonts w:cs="Times New Roman"/>
                <w:sz w:val="20"/>
                <w:szCs w:val="20"/>
              </w:rPr>
            </w:pPr>
            <w:r>
              <w:rPr>
                <w:color w:val="000000"/>
                <w:sz w:val="20"/>
                <w:szCs w:val="20"/>
              </w:rPr>
              <w:t>160</w:t>
            </w:r>
          </w:p>
        </w:tc>
        <w:tc>
          <w:tcPr>
            <w:tcW w:w="0" w:type="auto"/>
            <w:vAlign w:val="bottom"/>
          </w:tcPr>
          <w:p w14:paraId="1B91FF8F" w14:textId="585F6358" w:rsidR="00A00C36" w:rsidRPr="00A00C36" w:rsidRDefault="00A00C36" w:rsidP="00A00C36">
            <w:pPr>
              <w:ind w:firstLine="0"/>
              <w:jc w:val="right"/>
              <w:rPr>
                <w:rFonts w:cs="Times New Roman"/>
                <w:sz w:val="20"/>
                <w:szCs w:val="20"/>
              </w:rPr>
            </w:pPr>
            <w:r>
              <w:rPr>
                <w:color w:val="000000"/>
                <w:sz w:val="20"/>
                <w:szCs w:val="20"/>
              </w:rPr>
              <w:t>532942</w:t>
            </w:r>
          </w:p>
        </w:tc>
        <w:tc>
          <w:tcPr>
            <w:tcW w:w="0" w:type="auto"/>
            <w:vAlign w:val="bottom"/>
          </w:tcPr>
          <w:p w14:paraId="4B05D9A1" w14:textId="5E7313C3" w:rsidR="00A00C36" w:rsidRPr="00A00C36" w:rsidRDefault="00A00C36" w:rsidP="00A00C36">
            <w:pPr>
              <w:ind w:firstLine="0"/>
              <w:jc w:val="right"/>
              <w:rPr>
                <w:rFonts w:cs="Times New Roman"/>
                <w:sz w:val="20"/>
                <w:szCs w:val="20"/>
              </w:rPr>
            </w:pPr>
            <w:r>
              <w:rPr>
                <w:color w:val="000000"/>
                <w:sz w:val="20"/>
                <w:szCs w:val="20"/>
              </w:rPr>
              <w:t>191390</w:t>
            </w:r>
          </w:p>
        </w:tc>
        <w:tc>
          <w:tcPr>
            <w:tcW w:w="0" w:type="auto"/>
            <w:vAlign w:val="bottom"/>
          </w:tcPr>
          <w:p w14:paraId="3A7AD6AC" w14:textId="7FCA162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8A4E84" w14:textId="06C0A8B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F2E31C" w14:textId="28163B18" w:rsidR="00A00C36" w:rsidRPr="00A00C36" w:rsidRDefault="00A00C36" w:rsidP="00A00C36">
            <w:pPr>
              <w:ind w:firstLine="0"/>
              <w:jc w:val="right"/>
              <w:rPr>
                <w:rFonts w:cs="Times New Roman"/>
                <w:sz w:val="20"/>
                <w:szCs w:val="20"/>
              </w:rPr>
            </w:pPr>
            <w:r>
              <w:rPr>
                <w:color w:val="000000"/>
                <w:sz w:val="20"/>
                <w:szCs w:val="20"/>
              </w:rPr>
              <w:t>35.91</w:t>
            </w:r>
          </w:p>
        </w:tc>
        <w:tc>
          <w:tcPr>
            <w:tcW w:w="0" w:type="auto"/>
            <w:vAlign w:val="bottom"/>
          </w:tcPr>
          <w:p w14:paraId="01FF9C1E" w14:textId="77E5D8CA" w:rsidR="00A00C36" w:rsidRPr="00A00C36" w:rsidRDefault="00A00C36" w:rsidP="00A00C36">
            <w:pPr>
              <w:ind w:firstLine="0"/>
              <w:jc w:val="right"/>
              <w:rPr>
                <w:rFonts w:cs="Times New Roman"/>
                <w:sz w:val="20"/>
                <w:szCs w:val="20"/>
              </w:rPr>
            </w:pPr>
            <w:r>
              <w:rPr>
                <w:color w:val="000000"/>
                <w:sz w:val="20"/>
                <w:szCs w:val="20"/>
              </w:rPr>
              <w:t>2.4657</w:t>
            </w:r>
          </w:p>
        </w:tc>
      </w:tr>
      <w:tr w:rsidR="00A00C36" w14:paraId="6D04BD42" w14:textId="77777777" w:rsidTr="00A00C36">
        <w:tc>
          <w:tcPr>
            <w:tcW w:w="0" w:type="auto"/>
            <w:vAlign w:val="bottom"/>
          </w:tcPr>
          <w:p w14:paraId="2792F259" w14:textId="47BAABC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4B68015F" w14:textId="5F5BD40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70096676" w14:textId="60E1938A"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33ACAB9D" w14:textId="48E5F929" w:rsidR="00A00C36" w:rsidRPr="00A00C36" w:rsidRDefault="00A00C36" w:rsidP="00A00C36">
            <w:pPr>
              <w:ind w:firstLine="0"/>
              <w:jc w:val="right"/>
              <w:rPr>
                <w:rFonts w:cs="Times New Roman"/>
                <w:sz w:val="20"/>
                <w:szCs w:val="20"/>
              </w:rPr>
            </w:pPr>
            <w:r>
              <w:rPr>
                <w:color w:val="000000"/>
                <w:sz w:val="20"/>
                <w:szCs w:val="20"/>
              </w:rPr>
              <w:t>4675</w:t>
            </w:r>
          </w:p>
        </w:tc>
        <w:tc>
          <w:tcPr>
            <w:tcW w:w="0" w:type="auto"/>
            <w:vAlign w:val="bottom"/>
          </w:tcPr>
          <w:p w14:paraId="02406B7F" w14:textId="3994868B" w:rsidR="00A00C36" w:rsidRPr="00A00C36" w:rsidRDefault="00A00C36" w:rsidP="00A00C36">
            <w:pPr>
              <w:ind w:firstLine="0"/>
              <w:jc w:val="right"/>
              <w:rPr>
                <w:rFonts w:cs="Times New Roman"/>
                <w:sz w:val="20"/>
                <w:szCs w:val="20"/>
              </w:rPr>
            </w:pPr>
            <w:r>
              <w:rPr>
                <w:color w:val="000000"/>
                <w:sz w:val="20"/>
                <w:szCs w:val="20"/>
              </w:rPr>
              <w:t>829</w:t>
            </w:r>
          </w:p>
        </w:tc>
        <w:tc>
          <w:tcPr>
            <w:tcW w:w="0" w:type="auto"/>
            <w:vAlign w:val="bottom"/>
          </w:tcPr>
          <w:p w14:paraId="7C68A938" w14:textId="11FA44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630D17D" w14:textId="49230A0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9E19AD4" w14:textId="6045012A" w:rsidR="00A00C36" w:rsidRPr="00A00C36" w:rsidRDefault="00A00C36" w:rsidP="00A00C36">
            <w:pPr>
              <w:ind w:firstLine="0"/>
              <w:jc w:val="right"/>
              <w:rPr>
                <w:rFonts w:cs="Times New Roman"/>
                <w:sz w:val="20"/>
                <w:szCs w:val="20"/>
              </w:rPr>
            </w:pPr>
            <w:r>
              <w:rPr>
                <w:color w:val="000000"/>
                <w:sz w:val="20"/>
                <w:szCs w:val="20"/>
              </w:rPr>
              <w:t>17.73</w:t>
            </w:r>
          </w:p>
        </w:tc>
        <w:tc>
          <w:tcPr>
            <w:tcW w:w="0" w:type="auto"/>
            <w:vAlign w:val="bottom"/>
          </w:tcPr>
          <w:p w14:paraId="4EFD7881" w14:textId="524A98CD" w:rsidR="00A00C36" w:rsidRPr="00A00C36" w:rsidRDefault="00A00C36" w:rsidP="00A00C36">
            <w:pPr>
              <w:ind w:firstLine="0"/>
              <w:jc w:val="right"/>
              <w:rPr>
                <w:rFonts w:cs="Times New Roman"/>
                <w:sz w:val="20"/>
                <w:szCs w:val="20"/>
              </w:rPr>
            </w:pPr>
            <w:r>
              <w:rPr>
                <w:color w:val="000000"/>
                <w:sz w:val="20"/>
                <w:szCs w:val="20"/>
              </w:rPr>
              <w:t>0.0107</w:t>
            </w:r>
          </w:p>
        </w:tc>
      </w:tr>
      <w:tr w:rsidR="00A00C36" w14:paraId="7145A87A" w14:textId="77777777" w:rsidTr="00A00C36">
        <w:tc>
          <w:tcPr>
            <w:tcW w:w="0" w:type="auto"/>
            <w:vAlign w:val="bottom"/>
          </w:tcPr>
          <w:p w14:paraId="69DD895B" w14:textId="12D4C392" w:rsidR="00A00C36" w:rsidRPr="00A00C36" w:rsidRDefault="00A00C36" w:rsidP="00A00C36">
            <w:pPr>
              <w:ind w:firstLine="0"/>
              <w:rPr>
                <w:rFonts w:cs="Times New Roman"/>
                <w:sz w:val="20"/>
                <w:szCs w:val="20"/>
              </w:rPr>
            </w:pPr>
            <w:proofErr w:type="spellStart"/>
            <w:r>
              <w:rPr>
                <w:color w:val="000000"/>
                <w:sz w:val="20"/>
                <w:szCs w:val="20"/>
              </w:rPr>
              <w:t>codelite</w:t>
            </w:r>
            <w:proofErr w:type="spellEnd"/>
          </w:p>
        </w:tc>
        <w:tc>
          <w:tcPr>
            <w:tcW w:w="0" w:type="auto"/>
            <w:vAlign w:val="bottom"/>
          </w:tcPr>
          <w:p w14:paraId="72EB55FA" w14:textId="075F7C6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94E4391" w14:textId="75333B86" w:rsidR="00A00C36" w:rsidRPr="00A00C36" w:rsidRDefault="00A00C36" w:rsidP="00A00C36">
            <w:pPr>
              <w:ind w:firstLine="0"/>
              <w:jc w:val="right"/>
              <w:rPr>
                <w:rFonts w:cs="Times New Roman"/>
                <w:sz w:val="20"/>
                <w:szCs w:val="20"/>
              </w:rPr>
            </w:pPr>
            <w:r>
              <w:rPr>
                <w:color w:val="000000"/>
                <w:sz w:val="20"/>
                <w:szCs w:val="20"/>
              </w:rPr>
              <w:t>64</w:t>
            </w:r>
          </w:p>
        </w:tc>
        <w:tc>
          <w:tcPr>
            <w:tcW w:w="0" w:type="auto"/>
            <w:vAlign w:val="bottom"/>
          </w:tcPr>
          <w:p w14:paraId="5A82F34E" w14:textId="497F7CEA" w:rsidR="00A00C36" w:rsidRPr="00A00C36" w:rsidRDefault="00A00C36" w:rsidP="00A00C36">
            <w:pPr>
              <w:ind w:firstLine="0"/>
              <w:jc w:val="right"/>
              <w:rPr>
                <w:rFonts w:cs="Times New Roman"/>
                <w:sz w:val="20"/>
                <w:szCs w:val="20"/>
              </w:rPr>
            </w:pPr>
            <w:r>
              <w:rPr>
                <w:color w:val="000000"/>
                <w:sz w:val="20"/>
                <w:szCs w:val="20"/>
              </w:rPr>
              <w:t>792435</w:t>
            </w:r>
          </w:p>
        </w:tc>
        <w:tc>
          <w:tcPr>
            <w:tcW w:w="0" w:type="auto"/>
            <w:vAlign w:val="bottom"/>
          </w:tcPr>
          <w:p w14:paraId="6CBCEB2C" w14:textId="3AE7F2F4" w:rsidR="00A00C36" w:rsidRPr="00A00C36" w:rsidRDefault="00A00C36" w:rsidP="00A00C36">
            <w:pPr>
              <w:ind w:firstLine="0"/>
              <w:jc w:val="right"/>
              <w:rPr>
                <w:rFonts w:cs="Times New Roman"/>
                <w:sz w:val="20"/>
                <w:szCs w:val="20"/>
              </w:rPr>
            </w:pPr>
            <w:r>
              <w:rPr>
                <w:color w:val="000000"/>
                <w:sz w:val="20"/>
                <w:szCs w:val="20"/>
              </w:rPr>
              <w:t>228394</w:t>
            </w:r>
          </w:p>
        </w:tc>
        <w:tc>
          <w:tcPr>
            <w:tcW w:w="0" w:type="auto"/>
            <w:vAlign w:val="bottom"/>
          </w:tcPr>
          <w:p w14:paraId="2696F025" w14:textId="6F603B3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878A58" w14:textId="59CD0FF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D30FB5" w14:textId="2AE94B5F" w:rsidR="00A00C36" w:rsidRPr="00A00C36" w:rsidRDefault="00A00C36" w:rsidP="00A00C36">
            <w:pPr>
              <w:ind w:firstLine="0"/>
              <w:jc w:val="right"/>
              <w:rPr>
                <w:rFonts w:cs="Times New Roman"/>
                <w:sz w:val="20"/>
                <w:szCs w:val="20"/>
              </w:rPr>
            </w:pPr>
            <w:r>
              <w:rPr>
                <w:color w:val="000000"/>
                <w:sz w:val="20"/>
                <w:szCs w:val="20"/>
              </w:rPr>
              <w:t>28.82</w:t>
            </w:r>
          </w:p>
        </w:tc>
        <w:tc>
          <w:tcPr>
            <w:tcW w:w="0" w:type="auto"/>
            <w:vAlign w:val="bottom"/>
          </w:tcPr>
          <w:p w14:paraId="3D0E865E" w14:textId="52FD458A" w:rsidR="00A00C36" w:rsidRPr="00A00C36" w:rsidRDefault="00A00C36" w:rsidP="00A00C36">
            <w:pPr>
              <w:ind w:firstLine="0"/>
              <w:jc w:val="right"/>
              <w:rPr>
                <w:rFonts w:cs="Times New Roman"/>
                <w:sz w:val="20"/>
                <w:szCs w:val="20"/>
              </w:rPr>
            </w:pPr>
            <w:r>
              <w:rPr>
                <w:color w:val="000000"/>
                <w:sz w:val="20"/>
                <w:szCs w:val="20"/>
              </w:rPr>
              <w:t>2.9424</w:t>
            </w:r>
          </w:p>
        </w:tc>
      </w:tr>
      <w:tr w:rsidR="00A00C36" w14:paraId="312EB710" w14:textId="77777777" w:rsidTr="00A00C36">
        <w:tc>
          <w:tcPr>
            <w:tcW w:w="0" w:type="auto"/>
            <w:vAlign w:val="bottom"/>
          </w:tcPr>
          <w:p w14:paraId="185D327B" w14:textId="5961AAA7" w:rsidR="00A00C36" w:rsidRPr="00A00C36" w:rsidRDefault="00A00C36" w:rsidP="00A00C36">
            <w:pPr>
              <w:ind w:firstLine="0"/>
              <w:rPr>
                <w:rFonts w:cs="Times New Roman"/>
                <w:sz w:val="20"/>
                <w:szCs w:val="20"/>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4A664A5C" w14:textId="12DCBB9C"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13F95AB" w14:textId="39161B93" w:rsidR="00A00C36" w:rsidRPr="00A00C36" w:rsidRDefault="00A00C36" w:rsidP="00A00C36">
            <w:pPr>
              <w:ind w:firstLine="0"/>
              <w:jc w:val="right"/>
              <w:rPr>
                <w:rFonts w:cs="Times New Roman"/>
                <w:sz w:val="20"/>
                <w:szCs w:val="20"/>
              </w:rPr>
            </w:pPr>
            <w:r>
              <w:rPr>
                <w:color w:val="000000"/>
                <w:sz w:val="20"/>
                <w:szCs w:val="20"/>
              </w:rPr>
              <w:t>100</w:t>
            </w:r>
          </w:p>
        </w:tc>
        <w:tc>
          <w:tcPr>
            <w:tcW w:w="0" w:type="auto"/>
            <w:vAlign w:val="bottom"/>
          </w:tcPr>
          <w:p w14:paraId="0F5DB0B1" w14:textId="202CB052" w:rsidR="00A00C36" w:rsidRPr="00A00C36" w:rsidRDefault="00A00C36" w:rsidP="00A00C36">
            <w:pPr>
              <w:ind w:firstLine="0"/>
              <w:jc w:val="right"/>
              <w:rPr>
                <w:rFonts w:cs="Times New Roman"/>
                <w:sz w:val="20"/>
                <w:szCs w:val="20"/>
              </w:rPr>
            </w:pPr>
            <w:r>
              <w:rPr>
                <w:color w:val="000000"/>
                <w:sz w:val="20"/>
                <w:szCs w:val="20"/>
              </w:rPr>
              <w:t>5768</w:t>
            </w:r>
          </w:p>
        </w:tc>
        <w:tc>
          <w:tcPr>
            <w:tcW w:w="0" w:type="auto"/>
            <w:vAlign w:val="bottom"/>
          </w:tcPr>
          <w:p w14:paraId="18503B8A" w14:textId="6D74EC10" w:rsidR="00A00C36" w:rsidRPr="00A00C36" w:rsidRDefault="00A00C36" w:rsidP="00A00C36">
            <w:pPr>
              <w:ind w:firstLine="0"/>
              <w:jc w:val="right"/>
              <w:rPr>
                <w:rFonts w:cs="Times New Roman"/>
                <w:sz w:val="20"/>
                <w:szCs w:val="20"/>
              </w:rPr>
            </w:pPr>
            <w:r>
              <w:rPr>
                <w:color w:val="000000"/>
                <w:sz w:val="20"/>
                <w:szCs w:val="20"/>
              </w:rPr>
              <w:t>576</w:t>
            </w:r>
          </w:p>
        </w:tc>
        <w:tc>
          <w:tcPr>
            <w:tcW w:w="0" w:type="auto"/>
            <w:vAlign w:val="bottom"/>
          </w:tcPr>
          <w:p w14:paraId="5908CA50" w14:textId="39911D72" w:rsidR="00A00C36" w:rsidRPr="00A00C36" w:rsidRDefault="00A00C36" w:rsidP="00A00C36">
            <w:pPr>
              <w:ind w:firstLine="0"/>
              <w:jc w:val="right"/>
              <w:rPr>
                <w:rFonts w:cs="Times New Roman"/>
                <w:sz w:val="20"/>
                <w:szCs w:val="20"/>
              </w:rPr>
            </w:pPr>
            <w:r>
              <w:rPr>
                <w:color w:val="000000"/>
                <w:sz w:val="20"/>
                <w:szCs w:val="20"/>
              </w:rPr>
              <w:t>31</w:t>
            </w:r>
          </w:p>
        </w:tc>
        <w:tc>
          <w:tcPr>
            <w:tcW w:w="0" w:type="auto"/>
            <w:vAlign w:val="bottom"/>
          </w:tcPr>
          <w:p w14:paraId="41464D35" w14:textId="0F236D2B" w:rsidR="00A00C36" w:rsidRPr="00A00C36" w:rsidRDefault="00A00C36" w:rsidP="00A00C36">
            <w:pPr>
              <w:ind w:firstLine="0"/>
              <w:jc w:val="right"/>
              <w:rPr>
                <w:rFonts w:cs="Times New Roman"/>
                <w:sz w:val="20"/>
                <w:szCs w:val="20"/>
              </w:rPr>
            </w:pPr>
            <w:r>
              <w:rPr>
                <w:color w:val="000000"/>
                <w:sz w:val="20"/>
                <w:szCs w:val="20"/>
              </w:rPr>
              <w:t>26</w:t>
            </w:r>
          </w:p>
        </w:tc>
        <w:tc>
          <w:tcPr>
            <w:tcW w:w="0" w:type="auto"/>
            <w:vAlign w:val="bottom"/>
          </w:tcPr>
          <w:p w14:paraId="410CC48B" w14:textId="5D1FBA6D" w:rsidR="00A00C36" w:rsidRPr="00A00C36" w:rsidRDefault="00A00C36" w:rsidP="00A00C36">
            <w:pPr>
              <w:ind w:firstLine="0"/>
              <w:jc w:val="right"/>
              <w:rPr>
                <w:rFonts w:cs="Times New Roman"/>
                <w:sz w:val="20"/>
                <w:szCs w:val="20"/>
              </w:rPr>
            </w:pPr>
            <w:r>
              <w:rPr>
                <w:color w:val="000000"/>
                <w:sz w:val="20"/>
                <w:szCs w:val="20"/>
              </w:rPr>
              <w:t>9.99</w:t>
            </w:r>
          </w:p>
        </w:tc>
        <w:tc>
          <w:tcPr>
            <w:tcW w:w="0" w:type="auto"/>
            <w:vAlign w:val="bottom"/>
          </w:tcPr>
          <w:p w14:paraId="21DCDD9E" w14:textId="253FBD18" w:rsidR="00A00C36" w:rsidRPr="00A00C36" w:rsidRDefault="00A00C36" w:rsidP="00A00C36">
            <w:pPr>
              <w:ind w:firstLine="0"/>
              <w:jc w:val="right"/>
              <w:rPr>
                <w:rFonts w:cs="Times New Roman"/>
                <w:sz w:val="20"/>
                <w:szCs w:val="20"/>
              </w:rPr>
            </w:pPr>
            <w:r>
              <w:rPr>
                <w:color w:val="000000"/>
                <w:sz w:val="20"/>
                <w:szCs w:val="20"/>
              </w:rPr>
              <w:t>0.0074</w:t>
            </w:r>
          </w:p>
        </w:tc>
      </w:tr>
      <w:tr w:rsidR="00A00C36" w14:paraId="4453C8CB" w14:textId="77777777" w:rsidTr="00A00C36">
        <w:tc>
          <w:tcPr>
            <w:tcW w:w="0" w:type="auto"/>
            <w:vAlign w:val="bottom"/>
          </w:tcPr>
          <w:p w14:paraId="6831B149" w14:textId="1945FEDD" w:rsidR="00A00C36" w:rsidRPr="00A00C36" w:rsidRDefault="00A00C36" w:rsidP="00A00C36">
            <w:pPr>
              <w:ind w:firstLine="0"/>
              <w:rPr>
                <w:rFonts w:cs="Times New Roman"/>
                <w:sz w:val="20"/>
                <w:szCs w:val="20"/>
              </w:rPr>
            </w:pPr>
            <w:proofErr w:type="spellStart"/>
            <w:r>
              <w:rPr>
                <w:color w:val="000000"/>
                <w:sz w:val="20"/>
                <w:szCs w:val="20"/>
              </w:rPr>
              <w:t>cpp</w:t>
            </w:r>
            <w:proofErr w:type="spellEnd"/>
            <w:r>
              <w:rPr>
                <w:color w:val="000000"/>
                <w:sz w:val="20"/>
                <w:szCs w:val="20"/>
              </w:rPr>
              <w:t xml:space="preserve"> sublime snippet</w:t>
            </w:r>
          </w:p>
        </w:tc>
        <w:tc>
          <w:tcPr>
            <w:tcW w:w="0" w:type="auto"/>
            <w:vAlign w:val="bottom"/>
          </w:tcPr>
          <w:p w14:paraId="556B1A81" w14:textId="2D4F202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8E4B0AA" w14:textId="4F915707" w:rsidR="00A00C36" w:rsidRPr="00A00C36" w:rsidRDefault="00A00C36" w:rsidP="00A00C36">
            <w:pPr>
              <w:ind w:firstLine="0"/>
              <w:jc w:val="right"/>
              <w:rPr>
                <w:rFonts w:cs="Times New Roman"/>
                <w:sz w:val="20"/>
                <w:szCs w:val="20"/>
              </w:rPr>
            </w:pPr>
            <w:r>
              <w:rPr>
                <w:color w:val="000000"/>
                <w:sz w:val="20"/>
                <w:szCs w:val="20"/>
              </w:rPr>
              <w:t>3</w:t>
            </w:r>
          </w:p>
        </w:tc>
        <w:tc>
          <w:tcPr>
            <w:tcW w:w="0" w:type="auto"/>
            <w:vAlign w:val="bottom"/>
          </w:tcPr>
          <w:p w14:paraId="485A2F84" w14:textId="15C47FBD" w:rsidR="00A00C36" w:rsidRPr="00A00C36" w:rsidRDefault="00A00C36" w:rsidP="00A00C36">
            <w:pPr>
              <w:ind w:firstLine="0"/>
              <w:jc w:val="right"/>
              <w:rPr>
                <w:rFonts w:cs="Times New Roman"/>
                <w:sz w:val="20"/>
                <w:szCs w:val="20"/>
              </w:rPr>
            </w:pPr>
            <w:r>
              <w:rPr>
                <w:color w:val="000000"/>
                <w:sz w:val="20"/>
                <w:szCs w:val="20"/>
              </w:rPr>
              <w:t>502</w:t>
            </w:r>
          </w:p>
        </w:tc>
        <w:tc>
          <w:tcPr>
            <w:tcW w:w="0" w:type="auto"/>
            <w:vAlign w:val="bottom"/>
          </w:tcPr>
          <w:p w14:paraId="46DDB8EA" w14:textId="2E65211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0BBA4E" w14:textId="78B4633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3F71F40" w14:textId="3B4F6E0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7696B8" w14:textId="713DDBBC"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2280DABA" w14:textId="6D23B487" w:rsidR="00A00C36" w:rsidRPr="00A00C36" w:rsidRDefault="00A00C36" w:rsidP="00A00C36">
            <w:pPr>
              <w:ind w:firstLine="0"/>
              <w:jc w:val="right"/>
              <w:rPr>
                <w:rFonts w:cs="Times New Roman"/>
                <w:sz w:val="20"/>
                <w:szCs w:val="20"/>
              </w:rPr>
            </w:pPr>
            <w:r>
              <w:rPr>
                <w:color w:val="000000"/>
                <w:sz w:val="20"/>
                <w:szCs w:val="20"/>
              </w:rPr>
              <w:t>0.0000</w:t>
            </w:r>
          </w:p>
        </w:tc>
      </w:tr>
      <w:tr w:rsidR="00A00C36" w14:paraId="2230E311" w14:textId="77777777" w:rsidTr="00A00C36">
        <w:tc>
          <w:tcPr>
            <w:tcW w:w="0" w:type="auto"/>
            <w:vAlign w:val="bottom"/>
          </w:tcPr>
          <w:p w14:paraId="5D4AE890" w14:textId="0DD19B5A" w:rsidR="00A00C36" w:rsidRPr="00A00C36" w:rsidRDefault="00A00C36" w:rsidP="00A00C36">
            <w:pPr>
              <w:ind w:firstLine="0"/>
              <w:rPr>
                <w:rFonts w:cs="Times New Roman"/>
                <w:sz w:val="20"/>
                <w:szCs w:val="20"/>
              </w:rPr>
            </w:pPr>
            <w:proofErr w:type="spellStart"/>
            <w:r>
              <w:rPr>
                <w:color w:val="000000"/>
                <w:sz w:val="20"/>
                <w:szCs w:val="20"/>
              </w:rPr>
              <w:t>DeepLearning</w:t>
            </w:r>
            <w:proofErr w:type="spellEnd"/>
          </w:p>
        </w:tc>
        <w:tc>
          <w:tcPr>
            <w:tcW w:w="0" w:type="auto"/>
            <w:vAlign w:val="bottom"/>
          </w:tcPr>
          <w:p w14:paraId="1DC8CDD5" w14:textId="3D418C5C" w:rsidR="00A00C36" w:rsidRPr="00A00C36" w:rsidRDefault="00A00C36" w:rsidP="00A00C36">
            <w:pPr>
              <w:ind w:firstLine="0"/>
              <w:rPr>
                <w:rFonts w:cs="Times New Roman"/>
                <w:sz w:val="20"/>
                <w:szCs w:val="20"/>
              </w:rPr>
            </w:pPr>
            <w:r>
              <w:rPr>
                <w:color w:val="000000"/>
                <w:sz w:val="20"/>
                <w:szCs w:val="20"/>
              </w:rPr>
              <w:t>C/C++/Java</w:t>
            </w:r>
          </w:p>
        </w:tc>
        <w:tc>
          <w:tcPr>
            <w:tcW w:w="0" w:type="auto"/>
            <w:vAlign w:val="bottom"/>
          </w:tcPr>
          <w:p w14:paraId="3B8D1EF9" w14:textId="16B275E6"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2FEA11F2" w14:textId="5761AF2D" w:rsidR="00A00C36" w:rsidRPr="00A00C36" w:rsidRDefault="00A00C36" w:rsidP="00A00C36">
            <w:pPr>
              <w:ind w:firstLine="0"/>
              <w:jc w:val="right"/>
              <w:rPr>
                <w:rFonts w:cs="Times New Roman"/>
                <w:sz w:val="20"/>
                <w:szCs w:val="20"/>
              </w:rPr>
            </w:pPr>
            <w:r>
              <w:rPr>
                <w:color w:val="000000"/>
                <w:sz w:val="20"/>
                <w:szCs w:val="20"/>
              </w:rPr>
              <w:t>4081</w:t>
            </w:r>
          </w:p>
        </w:tc>
        <w:tc>
          <w:tcPr>
            <w:tcW w:w="0" w:type="auto"/>
            <w:vAlign w:val="bottom"/>
          </w:tcPr>
          <w:p w14:paraId="41BF4270" w14:textId="598A3B25" w:rsidR="00A00C36" w:rsidRPr="00A00C36" w:rsidRDefault="00A00C36" w:rsidP="00A00C36">
            <w:pPr>
              <w:ind w:firstLine="0"/>
              <w:jc w:val="right"/>
              <w:rPr>
                <w:rFonts w:cs="Times New Roman"/>
                <w:sz w:val="20"/>
                <w:szCs w:val="20"/>
              </w:rPr>
            </w:pPr>
            <w:r>
              <w:rPr>
                <w:color w:val="000000"/>
                <w:sz w:val="20"/>
                <w:szCs w:val="20"/>
              </w:rPr>
              <w:t>239</w:t>
            </w:r>
          </w:p>
        </w:tc>
        <w:tc>
          <w:tcPr>
            <w:tcW w:w="0" w:type="auto"/>
            <w:vAlign w:val="bottom"/>
          </w:tcPr>
          <w:p w14:paraId="61648E23" w14:textId="270BE69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9ADD18B" w14:textId="0E99004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C4CB2DD" w14:textId="1EAC4EBB" w:rsidR="00A00C36" w:rsidRPr="00A00C36" w:rsidRDefault="00A00C36" w:rsidP="00A00C36">
            <w:pPr>
              <w:ind w:firstLine="0"/>
              <w:jc w:val="right"/>
              <w:rPr>
                <w:rFonts w:cs="Times New Roman"/>
                <w:sz w:val="20"/>
                <w:szCs w:val="20"/>
              </w:rPr>
            </w:pPr>
            <w:r>
              <w:rPr>
                <w:color w:val="000000"/>
                <w:sz w:val="20"/>
                <w:szCs w:val="20"/>
              </w:rPr>
              <w:t>5.86</w:t>
            </w:r>
          </w:p>
        </w:tc>
        <w:tc>
          <w:tcPr>
            <w:tcW w:w="0" w:type="auto"/>
            <w:vAlign w:val="bottom"/>
          </w:tcPr>
          <w:p w14:paraId="35769B4F" w14:textId="5355127B" w:rsidR="00A00C36" w:rsidRPr="00A00C36" w:rsidRDefault="00A00C36" w:rsidP="00A00C36">
            <w:pPr>
              <w:ind w:firstLine="0"/>
              <w:jc w:val="right"/>
              <w:rPr>
                <w:rFonts w:cs="Times New Roman"/>
                <w:sz w:val="20"/>
                <w:szCs w:val="20"/>
              </w:rPr>
            </w:pPr>
            <w:r>
              <w:rPr>
                <w:color w:val="000000"/>
                <w:sz w:val="20"/>
                <w:szCs w:val="20"/>
              </w:rPr>
              <w:t>0.0031</w:t>
            </w:r>
          </w:p>
        </w:tc>
      </w:tr>
      <w:tr w:rsidR="00A00C36" w14:paraId="5D6A3D02" w14:textId="77777777" w:rsidTr="00A00C36">
        <w:tc>
          <w:tcPr>
            <w:tcW w:w="0" w:type="auto"/>
            <w:vAlign w:val="bottom"/>
          </w:tcPr>
          <w:p w14:paraId="4883D3F3" w14:textId="01B2DB85" w:rsidR="00A00C36" w:rsidRPr="00A00C36" w:rsidRDefault="00A00C36" w:rsidP="00A00C36">
            <w:pPr>
              <w:ind w:firstLine="0"/>
              <w:rPr>
                <w:rFonts w:cs="Times New Roman"/>
                <w:sz w:val="20"/>
                <w:szCs w:val="20"/>
              </w:rPr>
            </w:pPr>
            <w:proofErr w:type="spellStart"/>
            <w:r>
              <w:rPr>
                <w:color w:val="000000"/>
                <w:sz w:val="20"/>
                <w:szCs w:val="20"/>
              </w:rPr>
              <w:t>distcc</w:t>
            </w:r>
            <w:proofErr w:type="spellEnd"/>
          </w:p>
        </w:tc>
        <w:tc>
          <w:tcPr>
            <w:tcW w:w="0" w:type="auto"/>
            <w:vAlign w:val="bottom"/>
          </w:tcPr>
          <w:p w14:paraId="0466E3C7" w14:textId="459C20D5"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7A3CFC3E" w14:textId="11A468F8" w:rsidR="00A00C36" w:rsidRPr="00A00C36" w:rsidRDefault="00A00C36" w:rsidP="00A00C36">
            <w:pPr>
              <w:ind w:firstLine="0"/>
              <w:jc w:val="right"/>
              <w:rPr>
                <w:rFonts w:cs="Times New Roman"/>
                <w:sz w:val="20"/>
                <w:szCs w:val="20"/>
              </w:rPr>
            </w:pPr>
            <w:r>
              <w:rPr>
                <w:color w:val="000000"/>
                <w:sz w:val="20"/>
                <w:szCs w:val="20"/>
              </w:rPr>
              <w:t>45</w:t>
            </w:r>
          </w:p>
        </w:tc>
        <w:tc>
          <w:tcPr>
            <w:tcW w:w="0" w:type="auto"/>
            <w:vAlign w:val="bottom"/>
          </w:tcPr>
          <w:p w14:paraId="10A5C426" w14:textId="6B5BB78D" w:rsidR="00A00C36" w:rsidRPr="00A00C36" w:rsidRDefault="00A00C36" w:rsidP="00A00C36">
            <w:pPr>
              <w:ind w:firstLine="0"/>
              <w:jc w:val="right"/>
              <w:rPr>
                <w:rFonts w:cs="Times New Roman"/>
                <w:sz w:val="20"/>
                <w:szCs w:val="20"/>
              </w:rPr>
            </w:pPr>
            <w:r>
              <w:rPr>
                <w:color w:val="000000"/>
                <w:sz w:val="20"/>
                <w:szCs w:val="20"/>
              </w:rPr>
              <w:t>28726</w:t>
            </w:r>
          </w:p>
        </w:tc>
        <w:tc>
          <w:tcPr>
            <w:tcW w:w="0" w:type="auto"/>
            <w:vAlign w:val="bottom"/>
          </w:tcPr>
          <w:p w14:paraId="42628F64" w14:textId="389D84AC" w:rsidR="00A00C36" w:rsidRPr="00A00C36" w:rsidRDefault="00A00C36" w:rsidP="00A00C36">
            <w:pPr>
              <w:ind w:firstLine="0"/>
              <w:jc w:val="right"/>
              <w:rPr>
                <w:rFonts w:cs="Times New Roman"/>
                <w:sz w:val="20"/>
                <w:szCs w:val="20"/>
              </w:rPr>
            </w:pPr>
            <w:r>
              <w:rPr>
                <w:color w:val="000000"/>
                <w:sz w:val="20"/>
                <w:szCs w:val="20"/>
              </w:rPr>
              <w:t>8514</w:t>
            </w:r>
          </w:p>
        </w:tc>
        <w:tc>
          <w:tcPr>
            <w:tcW w:w="0" w:type="auto"/>
            <w:vAlign w:val="bottom"/>
          </w:tcPr>
          <w:p w14:paraId="5A23C1E6" w14:textId="0DF79C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8D274D7" w14:textId="6F3877D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CD91F3E" w14:textId="645AF53B" w:rsidR="00A00C36" w:rsidRPr="00A00C36" w:rsidRDefault="00A00C36" w:rsidP="00A00C36">
            <w:pPr>
              <w:ind w:firstLine="0"/>
              <w:jc w:val="right"/>
              <w:rPr>
                <w:rFonts w:cs="Times New Roman"/>
                <w:sz w:val="20"/>
                <w:szCs w:val="20"/>
              </w:rPr>
            </w:pPr>
            <w:r>
              <w:rPr>
                <w:color w:val="000000"/>
                <w:sz w:val="20"/>
                <w:szCs w:val="20"/>
              </w:rPr>
              <w:t>29.64</w:t>
            </w:r>
          </w:p>
        </w:tc>
        <w:tc>
          <w:tcPr>
            <w:tcW w:w="0" w:type="auto"/>
            <w:vAlign w:val="bottom"/>
          </w:tcPr>
          <w:p w14:paraId="20905DC6" w14:textId="107ECF33" w:rsidR="00A00C36" w:rsidRPr="00A00C36" w:rsidRDefault="00A00C36" w:rsidP="00A00C36">
            <w:pPr>
              <w:ind w:firstLine="0"/>
              <w:jc w:val="right"/>
              <w:rPr>
                <w:rFonts w:cs="Times New Roman"/>
                <w:sz w:val="20"/>
                <w:szCs w:val="20"/>
              </w:rPr>
            </w:pPr>
            <w:r>
              <w:rPr>
                <w:color w:val="000000"/>
                <w:sz w:val="20"/>
                <w:szCs w:val="20"/>
              </w:rPr>
              <w:t>0.1097</w:t>
            </w:r>
          </w:p>
        </w:tc>
      </w:tr>
      <w:tr w:rsidR="00A00C36" w14:paraId="6371322E" w14:textId="77777777" w:rsidTr="00A00C36">
        <w:tc>
          <w:tcPr>
            <w:tcW w:w="0" w:type="auto"/>
            <w:vAlign w:val="bottom"/>
          </w:tcPr>
          <w:p w14:paraId="4FB36BE3" w14:textId="7951DDA1" w:rsidR="00A00C36" w:rsidRPr="00A00C36" w:rsidRDefault="00A00C36" w:rsidP="00A00C36">
            <w:pPr>
              <w:ind w:firstLine="0"/>
              <w:rPr>
                <w:rFonts w:cs="Times New Roman"/>
                <w:sz w:val="20"/>
                <w:szCs w:val="20"/>
              </w:rPr>
            </w:pPr>
            <w:proofErr w:type="spellStart"/>
            <w:r>
              <w:rPr>
                <w:color w:val="000000"/>
                <w:sz w:val="20"/>
                <w:szCs w:val="20"/>
              </w:rPr>
              <w:t>Duckuino</w:t>
            </w:r>
            <w:proofErr w:type="spellEnd"/>
          </w:p>
        </w:tc>
        <w:tc>
          <w:tcPr>
            <w:tcW w:w="0" w:type="auto"/>
            <w:vAlign w:val="bottom"/>
          </w:tcPr>
          <w:p w14:paraId="313ECE77" w14:textId="54B0554F"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51836D64" w14:textId="0BC5A03A" w:rsidR="00A00C36" w:rsidRPr="00A00C36" w:rsidRDefault="00A00C36" w:rsidP="00A00C36">
            <w:pPr>
              <w:ind w:firstLine="0"/>
              <w:jc w:val="right"/>
              <w:rPr>
                <w:rFonts w:cs="Times New Roman"/>
                <w:sz w:val="20"/>
                <w:szCs w:val="20"/>
              </w:rPr>
            </w:pPr>
            <w:r>
              <w:rPr>
                <w:color w:val="000000"/>
                <w:sz w:val="20"/>
                <w:szCs w:val="20"/>
              </w:rPr>
              <w:t>5</w:t>
            </w:r>
          </w:p>
        </w:tc>
        <w:tc>
          <w:tcPr>
            <w:tcW w:w="0" w:type="auto"/>
            <w:vAlign w:val="bottom"/>
          </w:tcPr>
          <w:p w14:paraId="3A087E14" w14:textId="37A09375" w:rsidR="00A00C36" w:rsidRPr="00A00C36" w:rsidRDefault="00A00C36" w:rsidP="00A00C36">
            <w:pPr>
              <w:ind w:firstLine="0"/>
              <w:jc w:val="right"/>
              <w:rPr>
                <w:rFonts w:cs="Times New Roman"/>
                <w:sz w:val="20"/>
                <w:szCs w:val="20"/>
              </w:rPr>
            </w:pPr>
            <w:r>
              <w:rPr>
                <w:color w:val="000000"/>
                <w:sz w:val="20"/>
                <w:szCs w:val="20"/>
              </w:rPr>
              <w:t>1208</w:t>
            </w:r>
          </w:p>
        </w:tc>
        <w:tc>
          <w:tcPr>
            <w:tcW w:w="0" w:type="auto"/>
            <w:vAlign w:val="bottom"/>
          </w:tcPr>
          <w:p w14:paraId="72D99C8E" w14:textId="2645C6CC" w:rsidR="00A00C36" w:rsidRPr="00A00C36" w:rsidRDefault="00A00C36" w:rsidP="00A00C36">
            <w:pPr>
              <w:ind w:firstLine="0"/>
              <w:jc w:val="right"/>
              <w:rPr>
                <w:rFonts w:cs="Times New Roman"/>
                <w:sz w:val="20"/>
                <w:szCs w:val="20"/>
              </w:rPr>
            </w:pPr>
            <w:r>
              <w:rPr>
                <w:color w:val="000000"/>
                <w:sz w:val="20"/>
                <w:szCs w:val="20"/>
              </w:rPr>
              <w:t>173</w:t>
            </w:r>
          </w:p>
        </w:tc>
        <w:tc>
          <w:tcPr>
            <w:tcW w:w="0" w:type="auto"/>
            <w:vAlign w:val="bottom"/>
          </w:tcPr>
          <w:p w14:paraId="2157E4E1" w14:textId="5DE84B0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F457CA" w14:textId="33938AB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FD8C83D" w14:textId="3E3C436D" w:rsidR="00A00C36" w:rsidRPr="00A00C36" w:rsidRDefault="00A00C36" w:rsidP="00A00C36">
            <w:pPr>
              <w:ind w:firstLine="0"/>
              <w:jc w:val="right"/>
              <w:rPr>
                <w:rFonts w:cs="Times New Roman"/>
                <w:sz w:val="20"/>
                <w:szCs w:val="20"/>
              </w:rPr>
            </w:pPr>
            <w:r>
              <w:rPr>
                <w:color w:val="000000"/>
                <w:sz w:val="20"/>
                <w:szCs w:val="20"/>
              </w:rPr>
              <w:t>14.32</w:t>
            </w:r>
          </w:p>
        </w:tc>
        <w:tc>
          <w:tcPr>
            <w:tcW w:w="0" w:type="auto"/>
            <w:vAlign w:val="bottom"/>
          </w:tcPr>
          <w:p w14:paraId="0A867633" w14:textId="28F37CFF" w:rsidR="00A00C36" w:rsidRPr="00A00C36" w:rsidRDefault="00A00C36" w:rsidP="00A00C36">
            <w:pPr>
              <w:ind w:firstLine="0"/>
              <w:jc w:val="right"/>
              <w:rPr>
                <w:rFonts w:cs="Times New Roman"/>
                <w:sz w:val="20"/>
                <w:szCs w:val="20"/>
              </w:rPr>
            </w:pPr>
            <w:r>
              <w:rPr>
                <w:color w:val="000000"/>
                <w:sz w:val="20"/>
                <w:szCs w:val="20"/>
              </w:rPr>
              <w:t>0.0022</w:t>
            </w:r>
          </w:p>
        </w:tc>
      </w:tr>
      <w:tr w:rsidR="00A00C36" w14:paraId="14B2A8F0" w14:textId="77777777" w:rsidTr="00A00C36">
        <w:tc>
          <w:tcPr>
            <w:tcW w:w="0" w:type="auto"/>
            <w:vAlign w:val="bottom"/>
          </w:tcPr>
          <w:p w14:paraId="089EFCA2" w14:textId="200F18A8" w:rsidR="00A00C36" w:rsidRPr="00A00C36" w:rsidRDefault="00A00C36" w:rsidP="00A00C36">
            <w:pPr>
              <w:ind w:firstLine="0"/>
              <w:rPr>
                <w:rFonts w:cs="Times New Roman"/>
                <w:sz w:val="20"/>
                <w:szCs w:val="20"/>
              </w:rPr>
            </w:pPr>
            <w:proofErr w:type="spellStart"/>
            <w:r>
              <w:rPr>
                <w:color w:val="000000"/>
                <w:sz w:val="20"/>
                <w:szCs w:val="20"/>
              </w:rPr>
              <w:t>DynamicExpresso</w:t>
            </w:r>
            <w:proofErr w:type="spellEnd"/>
          </w:p>
        </w:tc>
        <w:tc>
          <w:tcPr>
            <w:tcW w:w="0" w:type="auto"/>
            <w:vAlign w:val="bottom"/>
          </w:tcPr>
          <w:p w14:paraId="564E983C" w14:textId="7E31AC96"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0331748" w14:textId="52B6E23D" w:rsidR="00A00C36" w:rsidRPr="00A00C36" w:rsidRDefault="00A00C36" w:rsidP="00A00C36">
            <w:pPr>
              <w:ind w:firstLine="0"/>
              <w:jc w:val="right"/>
              <w:rPr>
                <w:rFonts w:cs="Times New Roman"/>
                <w:sz w:val="20"/>
                <w:szCs w:val="20"/>
              </w:rPr>
            </w:pPr>
            <w:r>
              <w:rPr>
                <w:color w:val="000000"/>
                <w:sz w:val="20"/>
                <w:szCs w:val="20"/>
              </w:rPr>
              <w:t>15</w:t>
            </w:r>
          </w:p>
        </w:tc>
        <w:tc>
          <w:tcPr>
            <w:tcW w:w="0" w:type="auto"/>
            <w:vAlign w:val="bottom"/>
          </w:tcPr>
          <w:p w14:paraId="6310E4B2" w14:textId="4D121FCB" w:rsidR="00A00C36" w:rsidRPr="00A00C36" w:rsidRDefault="00A00C36" w:rsidP="00A00C36">
            <w:pPr>
              <w:ind w:firstLine="0"/>
              <w:jc w:val="right"/>
              <w:rPr>
                <w:rFonts w:cs="Times New Roman"/>
                <w:sz w:val="20"/>
                <w:szCs w:val="20"/>
              </w:rPr>
            </w:pPr>
            <w:r>
              <w:rPr>
                <w:color w:val="000000"/>
                <w:sz w:val="20"/>
                <w:szCs w:val="20"/>
              </w:rPr>
              <w:t>15245</w:t>
            </w:r>
          </w:p>
        </w:tc>
        <w:tc>
          <w:tcPr>
            <w:tcW w:w="0" w:type="auto"/>
            <w:vAlign w:val="bottom"/>
          </w:tcPr>
          <w:p w14:paraId="1A225BB4" w14:textId="4B5A7C39" w:rsidR="00A00C36" w:rsidRPr="00A00C36" w:rsidRDefault="00A00C36" w:rsidP="00A00C36">
            <w:pPr>
              <w:ind w:firstLine="0"/>
              <w:jc w:val="right"/>
              <w:rPr>
                <w:rFonts w:cs="Times New Roman"/>
                <w:sz w:val="20"/>
                <w:szCs w:val="20"/>
              </w:rPr>
            </w:pPr>
            <w:r>
              <w:rPr>
                <w:color w:val="000000"/>
                <w:sz w:val="20"/>
                <w:szCs w:val="20"/>
              </w:rPr>
              <w:t>4521</w:t>
            </w:r>
          </w:p>
        </w:tc>
        <w:tc>
          <w:tcPr>
            <w:tcW w:w="0" w:type="auto"/>
            <w:vAlign w:val="bottom"/>
          </w:tcPr>
          <w:p w14:paraId="3324D678" w14:textId="695C6980"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27447769" w14:textId="194848B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8A5CB5E" w14:textId="05196514" w:rsidR="00A00C36" w:rsidRPr="00A00C36" w:rsidRDefault="00A00C36" w:rsidP="00A00C36">
            <w:pPr>
              <w:ind w:firstLine="0"/>
              <w:jc w:val="right"/>
              <w:rPr>
                <w:rFonts w:cs="Times New Roman"/>
                <w:sz w:val="20"/>
                <w:szCs w:val="20"/>
              </w:rPr>
            </w:pPr>
            <w:r>
              <w:rPr>
                <w:color w:val="000000"/>
                <w:sz w:val="20"/>
                <w:szCs w:val="20"/>
              </w:rPr>
              <w:t>29.66</w:t>
            </w:r>
          </w:p>
        </w:tc>
        <w:tc>
          <w:tcPr>
            <w:tcW w:w="0" w:type="auto"/>
            <w:vAlign w:val="bottom"/>
          </w:tcPr>
          <w:p w14:paraId="5B778EEB" w14:textId="3A475B46" w:rsidR="00A00C36" w:rsidRPr="00A00C36" w:rsidRDefault="00A00C36" w:rsidP="00A00C36">
            <w:pPr>
              <w:ind w:firstLine="0"/>
              <w:jc w:val="right"/>
              <w:rPr>
                <w:rFonts w:cs="Times New Roman"/>
                <w:sz w:val="20"/>
                <w:szCs w:val="20"/>
              </w:rPr>
            </w:pPr>
            <w:r>
              <w:rPr>
                <w:color w:val="000000"/>
                <w:sz w:val="20"/>
                <w:szCs w:val="20"/>
              </w:rPr>
              <w:t>0.0582</w:t>
            </w:r>
          </w:p>
        </w:tc>
      </w:tr>
      <w:tr w:rsidR="00A00C36" w14:paraId="671BA6F0" w14:textId="77777777" w:rsidTr="00A00C36">
        <w:tc>
          <w:tcPr>
            <w:tcW w:w="0" w:type="auto"/>
            <w:vAlign w:val="bottom"/>
          </w:tcPr>
          <w:p w14:paraId="2507B151" w14:textId="5E85704F" w:rsidR="00A00C36" w:rsidRPr="00A00C36" w:rsidRDefault="00A00C36" w:rsidP="00A00C36">
            <w:pPr>
              <w:ind w:firstLine="0"/>
              <w:rPr>
                <w:rFonts w:cs="Times New Roman"/>
                <w:sz w:val="20"/>
                <w:szCs w:val="20"/>
              </w:rPr>
            </w:pPr>
            <w:proofErr w:type="spellStart"/>
            <w:r>
              <w:rPr>
                <w:color w:val="000000"/>
                <w:sz w:val="20"/>
                <w:szCs w:val="20"/>
              </w:rPr>
              <w:t>EasyHttp</w:t>
            </w:r>
            <w:proofErr w:type="spellEnd"/>
          </w:p>
        </w:tc>
        <w:tc>
          <w:tcPr>
            <w:tcW w:w="0" w:type="auto"/>
            <w:vAlign w:val="bottom"/>
          </w:tcPr>
          <w:p w14:paraId="332A37C2" w14:textId="40326569"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5A9E451" w14:textId="68693765"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11A8E546" w14:textId="277F1E1F" w:rsidR="00A00C36" w:rsidRPr="00A00C36" w:rsidRDefault="00A00C36" w:rsidP="00A00C36">
            <w:pPr>
              <w:ind w:firstLine="0"/>
              <w:jc w:val="right"/>
              <w:rPr>
                <w:rFonts w:cs="Times New Roman"/>
                <w:sz w:val="20"/>
                <w:szCs w:val="20"/>
              </w:rPr>
            </w:pPr>
            <w:r>
              <w:rPr>
                <w:color w:val="000000"/>
                <w:sz w:val="20"/>
                <w:szCs w:val="20"/>
              </w:rPr>
              <w:t>3518</w:t>
            </w:r>
          </w:p>
        </w:tc>
        <w:tc>
          <w:tcPr>
            <w:tcW w:w="0" w:type="auto"/>
            <w:vAlign w:val="bottom"/>
          </w:tcPr>
          <w:p w14:paraId="17706CFF" w14:textId="52B34B79" w:rsidR="00A00C36" w:rsidRPr="00A00C36" w:rsidRDefault="00A00C36" w:rsidP="00A00C36">
            <w:pPr>
              <w:ind w:firstLine="0"/>
              <w:jc w:val="right"/>
              <w:rPr>
                <w:rFonts w:cs="Times New Roman"/>
                <w:sz w:val="20"/>
                <w:szCs w:val="20"/>
              </w:rPr>
            </w:pPr>
            <w:r>
              <w:rPr>
                <w:color w:val="000000"/>
                <w:sz w:val="20"/>
                <w:szCs w:val="20"/>
              </w:rPr>
              <w:t>1382</w:t>
            </w:r>
          </w:p>
        </w:tc>
        <w:tc>
          <w:tcPr>
            <w:tcW w:w="0" w:type="auto"/>
            <w:vAlign w:val="bottom"/>
          </w:tcPr>
          <w:p w14:paraId="4F123FD0" w14:textId="4363545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A26EBDA" w14:textId="54A7A9A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232C325" w14:textId="3F255FC3" w:rsidR="00A00C36" w:rsidRPr="00A00C36" w:rsidRDefault="00A00C36" w:rsidP="00A00C36">
            <w:pPr>
              <w:ind w:firstLine="0"/>
              <w:jc w:val="right"/>
              <w:rPr>
                <w:rFonts w:cs="Times New Roman"/>
                <w:sz w:val="20"/>
                <w:szCs w:val="20"/>
              </w:rPr>
            </w:pPr>
            <w:r>
              <w:rPr>
                <w:color w:val="000000"/>
                <w:sz w:val="20"/>
                <w:szCs w:val="20"/>
              </w:rPr>
              <w:t>39.28</w:t>
            </w:r>
          </w:p>
        </w:tc>
        <w:tc>
          <w:tcPr>
            <w:tcW w:w="0" w:type="auto"/>
            <w:vAlign w:val="bottom"/>
          </w:tcPr>
          <w:p w14:paraId="407517B7" w14:textId="17D796BB" w:rsidR="00A00C36" w:rsidRPr="00A00C36" w:rsidRDefault="00A00C36" w:rsidP="00A00C36">
            <w:pPr>
              <w:ind w:firstLine="0"/>
              <w:jc w:val="right"/>
              <w:rPr>
                <w:rFonts w:cs="Times New Roman"/>
                <w:sz w:val="20"/>
                <w:szCs w:val="20"/>
              </w:rPr>
            </w:pPr>
            <w:r>
              <w:rPr>
                <w:color w:val="000000"/>
                <w:sz w:val="20"/>
                <w:szCs w:val="20"/>
              </w:rPr>
              <w:t>0.0178</w:t>
            </w:r>
          </w:p>
        </w:tc>
      </w:tr>
      <w:tr w:rsidR="00A00C36" w14:paraId="3EE91F16" w14:textId="77777777" w:rsidTr="00A00C36">
        <w:tc>
          <w:tcPr>
            <w:tcW w:w="0" w:type="auto"/>
            <w:vAlign w:val="bottom"/>
          </w:tcPr>
          <w:p w14:paraId="2AE02EC3" w14:textId="44BE4412" w:rsidR="00A00C36" w:rsidRPr="00A00C36" w:rsidRDefault="00A00C36" w:rsidP="00A00C36">
            <w:pPr>
              <w:ind w:firstLine="0"/>
              <w:rPr>
                <w:rFonts w:cs="Times New Roman"/>
                <w:sz w:val="20"/>
                <w:szCs w:val="20"/>
              </w:rPr>
            </w:pPr>
            <w:proofErr w:type="spellStart"/>
            <w:r>
              <w:rPr>
                <w:color w:val="000000"/>
                <w:sz w:val="20"/>
                <w:szCs w:val="20"/>
              </w:rPr>
              <w:t>EnsageSharp</w:t>
            </w:r>
            <w:proofErr w:type="spellEnd"/>
          </w:p>
        </w:tc>
        <w:tc>
          <w:tcPr>
            <w:tcW w:w="0" w:type="auto"/>
            <w:vAlign w:val="bottom"/>
          </w:tcPr>
          <w:p w14:paraId="756EC60E" w14:textId="524652F6"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5B0F169" w14:textId="6EE97AD6"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602A1964" w14:textId="0E1A4AEC" w:rsidR="00A00C36" w:rsidRPr="00A00C36" w:rsidRDefault="00A00C36" w:rsidP="00A00C36">
            <w:pPr>
              <w:ind w:firstLine="0"/>
              <w:jc w:val="right"/>
              <w:rPr>
                <w:rFonts w:cs="Times New Roman"/>
                <w:sz w:val="20"/>
                <w:szCs w:val="20"/>
              </w:rPr>
            </w:pPr>
            <w:r>
              <w:rPr>
                <w:color w:val="000000"/>
                <w:sz w:val="20"/>
                <w:szCs w:val="20"/>
              </w:rPr>
              <w:t>36262</w:t>
            </w:r>
          </w:p>
        </w:tc>
        <w:tc>
          <w:tcPr>
            <w:tcW w:w="0" w:type="auto"/>
            <w:vAlign w:val="bottom"/>
          </w:tcPr>
          <w:p w14:paraId="4A1CFFC6" w14:textId="21B8F7DC" w:rsidR="00A00C36" w:rsidRPr="00A00C36" w:rsidRDefault="00A00C36" w:rsidP="00A00C36">
            <w:pPr>
              <w:ind w:firstLine="0"/>
              <w:jc w:val="right"/>
              <w:rPr>
                <w:rFonts w:cs="Times New Roman"/>
                <w:sz w:val="20"/>
                <w:szCs w:val="20"/>
              </w:rPr>
            </w:pPr>
            <w:r>
              <w:rPr>
                <w:color w:val="000000"/>
                <w:sz w:val="20"/>
                <w:szCs w:val="20"/>
              </w:rPr>
              <w:t>3345</w:t>
            </w:r>
          </w:p>
        </w:tc>
        <w:tc>
          <w:tcPr>
            <w:tcW w:w="0" w:type="auto"/>
            <w:vAlign w:val="bottom"/>
          </w:tcPr>
          <w:p w14:paraId="558D1EBA" w14:textId="50096845"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21E0B092" w14:textId="13F2057F"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43E29333" w14:textId="46C9983A" w:rsidR="00A00C36" w:rsidRPr="00A00C36" w:rsidRDefault="00A00C36" w:rsidP="00A00C36">
            <w:pPr>
              <w:ind w:firstLine="0"/>
              <w:jc w:val="right"/>
              <w:rPr>
                <w:rFonts w:cs="Times New Roman"/>
                <w:sz w:val="20"/>
                <w:szCs w:val="20"/>
              </w:rPr>
            </w:pPr>
            <w:r>
              <w:rPr>
                <w:color w:val="000000"/>
                <w:sz w:val="20"/>
                <w:szCs w:val="20"/>
              </w:rPr>
              <w:t>9.22</w:t>
            </w:r>
          </w:p>
        </w:tc>
        <w:tc>
          <w:tcPr>
            <w:tcW w:w="0" w:type="auto"/>
            <w:vAlign w:val="bottom"/>
          </w:tcPr>
          <w:p w14:paraId="6635F446" w14:textId="3EE1C0A9" w:rsidR="00A00C36" w:rsidRPr="00A00C36" w:rsidRDefault="00A00C36" w:rsidP="00A00C36">
            <w:pPr>
              <w:ind w:firstLine="0"/>
              <w:jc w:val="right"/>
              <w:rPr>
                <w:rFonts w:cs="Times New Roman"/>
                <w:sz w:val="20"/>
                <w:szCs w:val="20"/>
              </w:rPr>
            </w:pPr>
            <w:r>
              <w:rPr>
                <w:color w:val="000000"/>
                <w:sz w:val="20"/>
                <w:szCs w:val="20"/>
              </w:rPr>
              <w:t>0.0431</w:t>
            </w:r>
          </w:p>
        </w:tc>
      </w:tr>
      <w:tr w:rsidR="00A00C36" w14:paraId="7CB68A61" w14:textId="77777777" w:rsidTr="00A00C36">
        <w:tc>
          <w:tcPr>
            <w:tcW w:w="0" w:type="auto"/>
            <w:vAlign w:val="bottom"/>
          </w:tcPr>
          <w:p w14:paraId="105A59EC" w14:textId="75A8FA31" w:rsidR="00A00C36" w:rsidRPr="00A00C36" w:rsidRDefault="00A00C36" w:rsidP="00A00C36">
            <w:pPr>
              <w:ind w:firstLine="0"/>
              <w:rPr>
                <w:rFonts w:cs="Times New Roman"/>
                <w:sz w:val="20"/>
                <w:szCs w:val="20"/>
              </w:rPr>
            </w:pPr>
            <w:proofErr w:type="spellStart"/>
            <w:r>
              <w:rPr>
                <w:color w:val="000000"/>
                <w:sz w:val="20"/>
                <w:szCs w:val="20"/>
              </w:rPr>
              <w:t>EnyimMemcached</w:t>
            </w:r>
            <w:proofErr w:type="spellEnd"/>
          </w:p>
        </w:tc>
        <w:tc>
          <w:tcPr>
            <w:tcW w:w="0" w:type="auto"/>
            <w:vAlign w:val="bottom"/>
          </w:tcPr>
          <w:p w14:paraId="75387EC9" w14:textId="6E93321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1364CCE0" w14:textId="1FF5AC25"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1D145790" w14:textId="2ED9D0CC" w:rsidR="00A00C36" w:rsidRPr="00A00C36" w:rsidRDefault="00A00C36" w:rsidP="00A00C36">
            <w:pPr>
              <w:ind w:firstLine="0"/>
              <w:jc w:val="right"/>
              <w:rPr>
                <w:rFonts w:cs="Times New Roman"/>
                <w:sz w:val="20"/>
                <w:szCs w:val="20"/>
              </w:rPr>
            </w:pPr>
            <w:r>
              <w:rPr>
                <w:color w:val="000000"/>
                <w:sz w:val="20"/>
                <w:szCs w:val="20"/>
              </w:rPr>
              <w:t>14213</w:t>
            </w:r>
          </w:p>
        </w:tc>
        <w:tc>
          <w:tcPr>
            <w:tcW w:w="0" w:type="auto"/>
            <w:vAlign w:val="bottom"/>
          </w:tcPr>
          <w:p w14:paraId="306FECE8" w14:textId="752BF547" w:rsidR="00A00C36" w:rsidRPr="00A00C36" w:rsidRDefault="00A00C36" w:rsidP="00A00C36">
            <w:pPr>
              <w:ind w:firstLine="0"/>
              <w:jc w:val="right"/>
              <w:rPr>
                <w:rFonts w:cs="Times New Roman"/>
                <w:sz w:val="20"/>
                <w:szCs w:val="20"/>
              </w:rPr>
            </w:pPr>
            <w:r>
              <w:rPr>
                <w:color w:val="000000"/>
                <w:sz w:val="20"/>
                <w:szCs w:val="20"/>
              </w:rPr>
              <w:t>5020</w:t>
            </w:r>
          </w:p>
        </w:tc>
        <w:tc>
          <w:tcPr>
            <w:tcW w:w="0" w:type="auto"/>
            <w:vAlign w:val="bottom"/>
          </w:tcPr>
          <w:p w14:paraId="50E03F98" w14:textId="326D967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5F496B7" w14:textId="3131F57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346C4EB" w14:textId="64A2FD2B" w:rsidR="00A00C36" w:rsidRPr="00A00C36" w:rsidRDefault="00A00C36" w:rsidP="00A00C36">
            <w:pPr>
              <w:ind w:firstLine="0"/>
              <w:jc w:val="right"/>
              <w:rPr>
                <w:rFonts w:cs="Times New Roman"/>
                <w:sz w:val="20"/>
                <w:szCs w:val="20"/>
              </w:rPr>
            </w:pPr>
            <w:r>
              <w:rPr>
                <w:color w:val="000000"/>
                <w:sz w:val="20"/>
                <w:szCs w:val="20"/>
              </w:rPr>
              <w:t>35.32</w:t>
            </w:r>
          </w:p>
        </w:tc>
        <w:tc>
          <w:tcPr>
            <w:tcW w:w="0" w:type="auto"/>
            <w:vAlign w:val="bottom"/>
          </w:tcPr>
          <w:p w14:paraId="5CFD4E6D" w14:textId="5BD74F22" w:rsidR="00A00C36" w:rsidRPr="00A00C36" w:rsidRDefault="00A00C36" w:rsidP="00A00C36">
            <w:pPr>
              <w:ind w:firstLine="0"/>
              <w:jc w:val="right"/>
              <w:rPr>
                <w:rFonts w:cs="Times New Roman"/>
                <w:sz w:val="20"/>
                <w:szCs w:val="20"/>
              </w:rPr>
            </w:pPr>
            <w:r>
              <w:rPr>
                <w:color w:val="000000"/>
                <w:sz w:val="20"/>
                <w:szCs w:val="20"/>
              </w:rPr>
              <w:t>0.0647</w:t>
            </w:r>
          </w:p>
        </w:tc>
      </w:tr>
      <w:tr w:rsidR="00A00C36" w14:paraId="4A698EF7" w14:textId="77777777" w:rsidTr="00A00C36">
        <w:tc>
          <w:tcPr>
            <w:tcW w:w="0" w:type="auto"/>
            <w:vAlign w:val="bottom"/>
          </w:tcPr>
          <w:p w14:paraId="01E7A2D4" w14:textId="6E03B67F" w:rsidR="00A00C36" w:rsidRPr="00A00C36" w:rsidRDefault="00A00C36" w:rsidP="00A00C36">
            <w:pPr>
              <w:ind w:firstLine="0"/>
              <w:rPr>
                <w:rFonts w:cs="Times New Roman"/>
                <w:sz w:val="20"/>
                <w:szCs w:val="20"/>
              </w:rPr>
            </w:pPr>
            <w:r>
              <w:rPr>
                <w:color w:val="000000"/>
                <w:sz w:val="20"/>
                <w:szCs w:val="20"/>
              </w:rPr>
              <w:t>FASTER</w:t>
            </w:r>
          </w:p>
        </w:tc>
        <w:tc>
          <w:tcPr>
            <w:tcW w:w="0" w:type="auto"/>
            <w:vAlign w:val="bottom"/>
          </w:tcPr>
          <w:p w14:paraId="2E5E4E99" w14:textId="1F7D1C9A" w:rsidR="00A00C36" w:rsidRPr="00A00C36" w:rsidRDefault="00A00C36" w:rsidP="00A00C36">
            <w:pPr>
              <w:ind w:firstLine="0"/>
              <w:rPr>
                <w:rFonts w:cs="Times New Roman"/>
                <w:sz w:val="20"/>
                <w:szCs w:val="20"/>
              </w:rPr>
            </w:pPr>
            <w:r>
              <w:rPr>
                <w:color w:val="000000"/>
                <w:sz w:val="20"/>
                <w:szCs w:val="20"/>
              </w:rPr>
              <w:t>C#/C/C++</w:t>
            </w:r>
          </w:p>
        </w:tc>
        <w:tc>
          <w:tcPr>
            <w:tcW w:w="0" w:type="auto"/>
            <w:vAlign w:val="bottom"/>
          </w:tcPr>
          <w:p w14:paraId="72FA042B" w14:textId="1DBEFA2B"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7C7EEC7D" w14:textId="428FFC44" w:rsidR="00A00C36" w:rsidRPr="00A00C36" w:rsidRDefault="00A00C36" w:rsidP="00A00C36">
            <w:pPr>
              <w:ind w:firstLine="0"/>
              <w:jc w:val="right"/>
              <w:rPr>
                <w:rFonts w:cs="Times New Roman"/>
                <w:sz w:val="20"/>
                <w:szCs w:val="20"/>
              </w:rPr>
            </w:pPr>
            <w:r>
              <w:rPr>
                <w:color w:val="000000"/>
                <w:sz w:val="20"/>
                <w:szCs w:val="20"/>
              </w:rPr>
              <w:t>32710</w:t>
            </w:r>
          </w:p>
        </w:tc>
        <w:tc>
          <w:tcPr>
            <w:tcW w:w="0" w:type="auto"/>
            <w:vAlign w:val="bottom"/>
          </w:tcPr>
          <w:p w14:paraId="2C4375D1" w14:textId="28CDA2D5" w:rsidR="00A00C36" w:rsidRPr="00A00C36" w:rsidRDefault="00A00C36" w:rsidP="00A00C36">
            <w:pPr>
              <w:ind w:firstLine="0"/>
              <w:jc w:val="right"/>
              <w:rPr>
                <w:rFonts w:cs="Times New Roman"/>
                <w:sz w:val="20"/>
                <w:szCs w:val="20"/>
              </w:rPr>
            </w:pPr>
            <w:r>
              <w:rPr>
                <w:color w:val="000000"/>
                <w:sz w:val="20"/>
                <w:szCs w:val="20"/>
              </w:rPr>
              <w:t>5607</w:t>
            </w:r>
          </w:p>
        </w:tc>
        <w:tc>
          <w:tcPr>
            <w:tcW w:w="0" w:type="auto"/>
            <w:vAlign w:val="bottom"/>
          </w:tcPr>
          <w:p w14:paraId="330B96E3" w14:textId="73EC8EF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EA852A3" w14:textId="5535351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A771EB0" w14:textId="754225A4" w:rsidR="00A00C36" w:rsidRPr="00A00C36" w:rsidRDefault="00A00C36" w:rsidP="00A00C36">
            <w:pPr>
              <w:ind w:firstLine="0"/>
              <w:jc w:val="right"/>
              <w:rPr>
                <w:rFonts w:cs="Times New Roman"/>
                <w:sz w:val="20"/>
                <w:szCs w:val="20"/>
              </w:rPr>
            </w:pPr>
            <w:r>
              <w:rPr>
                <w:color w:val="000000"/>
                <w:sz w:val="20"/>
                <w:szCs w:val="20"/>
              </w:rPr>
              <w:t>17.14</w:t>
            </w:r>
          </w:p>
        </w:tc>
        <w:tc>
          <w:tcPr>
            <w:tcW w:w="0" w:type="auto"/>
            <w:vAlign w:val="bottom"/>
          </w:tcPr>
          <w:p w14:paraId="46E14038" w14:textId="05AAFB91" w:rsidR="00A00C36" w:rsidRPr="00A00C36" w:rsidRDefault="00A00C36" w:rsidP="00A00C36">
            <w:pPr>
              <w:ind w:firstLine="0"/>
              <w:jc w:val="right"/>
              <w:rPr>
                <w:rFonts w:cs="Times New Roman"/>
                <w:sz w:val="20"/>
                <w:szCs w:val="20"/>
              </w:rPr>
            </w:pPr>
            <w:r>
              <w:rPr>
                <w:color w:val="000000"/>
                <w:sz w:val="20"/>
                <w:szCs w:val="20"/>
              </w:rPr>
              <w:t>0.0722</w:t>
            </w:r>
          </w:p>
        </w:tc>
      </w:tr>
      <w:tr w:rsidR="00A00C36" w14:paraId="56848A7D" w14:textId="77777777" w:rsidTr="00A00C36">
        <w:tc>
          <w:tcPr>
            <w:tcW w:w="0" w:type="auto"/>
            <w:vAlign w:val="bottom"/>
          </w:tcPr>
          <w:p w14:paraId="4E9E85C7" w14:textId="0B81AE3D" w:rsidR="00A00C36" w:rsidRPr="00A00C36" w:rsidRDefault="00A00C36" w:rsidP="00A00C36">
            <w:pPr>
              <w:ind w:firstLine="0"/>
              <w:rPr>
                <w:rFonts w:cs="Times New Roman"/>
                <w:sz w:val="20"/>
                <w:szCs w:val="20"/>
              </w:rPr>
            </w:pPr>
            <w:r>
              <w:rPr>
                <w:color w:val="000000"/>
                <w:sz w:val="20"/>
                <w:szCs w:val="20"/>
              </w:rPr>
              <w:t>faster than c</w:t>
            </w:r>
          </w:p>
        </w:tc>
        <w:tc>
          <w:tcPr>
            <w:tcW w:w="0" w:type="auto"/>
            <w:vAlign w:val="bottom"/>
          </w:tcPr>
          <w:p w14:paraId="327EFA49" w14:textId="0906155B"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4C5497F0" w14:textId="496E0A91" w:rsidR="00A00C36" w:rsidRPr="00A00C36" w:rsidRDefault="00A00C36" w:rsidP="00A00C36">
            <w:pPr>
              <w:ind w:firstLine="0"/>
              <w:jc w:val="right"/>
              <w:rPr>
                <w:rFonts w:cs="Times New Roman"/>
                <w:sz w:val="20"/>
                <w:szCs w:val="20"/>
              </w:rPr>
            </w:pPr>
            <w:r>
              <w:rPr>
                <w:color w:val="000000"/>
                <w:sz w:val="20"/>
                <w:szCs w:val="20"/>
              </w:rPr>
              <w:t>3</w:t>
            </w:r>
          </w:p>
        </w:tc>
        <w:tc>
          <w:tcPr>
            <w:tcW w:w="0" w:type="auto"/>
            <w:vAlign w:val="bottom"/>
          </w:tcPr>
          <w:p w14:paraId="6455AEB9" w14:textId="1D983398" w:rsidR="00A00C36" w:rsidRPr="00A00C36" w:rsidRDefault="00A00C36" w:rsidP="00A00C36">
            <w:pPr>
              <w:ind w:firstLine="0"/>
              <w:jc w:val="right"/>
              <w:rPr>
                <w:rFonts w:cs="Times New Roman"/>
                <w:sz w:val="20"/>
                <w:szCs w:val="20"/>
              </w:rPr>
            </w:pPr>
            <w:r>
              <w:rPr>
                <w:color w:val="000000"/>
                <w:sz w:val="20"/>
                <w:szCs w:val="20"/>
              </w:rPr>
              <w:t>446</w:t>
            </w:r>
          </w:p>
        </w:tc>
        <w:tc>
          <w:tcPr>
            <w:tcW w:w="0" w:type="auto"/>
            <w:vAlign w:val="bottom"/>
          </w:tcPr>
          <w:p w14:paraId="461CD58F" w14:textId="73001CAA" w:rsidR="00A00C36" w:rsidRPr="00A00C36" w:rsidRDefault="00A00C36" w:rsidP="00A00C36">
            <w:pPr>
              <w:ind w:firstLine="0"/>
              <w:jc w:val="right"/>
              <w:rPr>
                <w:rFonts w:cs="Times New Roman"/>
                <w:sz w:val="20"/>
                <w:szCs w:val="20"/>
              </w:rPr>
            </w:pPr>
            <w:r>
              <w:rPr>
                <w:color w:val="000000"/>
                <w:sz w:val="20"/>
                <w:szCs w:val="20"/>
              </w:rPr>
              <w:t>18</w:t>
            </w:r>
          </w:p>
        </w:tc>
        <w:tc>
          <w:tcPr>
            <w:tcW w:w="0" w:type="auto"/>
            <w:vAlign w:val="bottom"/>
          </w:tcPr>
          <w:p w14:paraId="5B39AD6F" w14:textId="6658ACC7"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4EBF5709" w14:textId="72E934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D7ADAB3" w14:textId="778CDCD0" w:rsidR="00A00C36" w:rsidRPr="00A00C36" w:rsidRDefault="00A00C36" w:rsidP="00A00C36">
            <w:pPr>
              <w:ind w:firstLine="0"/>
              <w:jc w:val="right"/>
              <w:rPr>
                <w:rFonts w:cs="Times New Roman"/>
                <w:sz w:val="20"/>
                <w:szCs w:val="20"/>
              </w:rPr>
            </w:pPr>
            <w:r>
              <w:rPr>
                <w:color w:val="000000"/>
                <w:sz w:val="20"/>
                <w:szCs w:val="20"/>
              </w:rPr>
              <w:t>4.04</w:t>
            </w:r>
          </w:p>
        </w:tc>
        <w:tc>
          <w:tcPr>
            <w:tcW w:w="0" w:type="auto"/>
            <w:vAlign w:val="bottom"/>
          </w:tcPr>
          <w:p w14:paraId="0D24C41F" w14:textId="71FFFFC9" w:rsidR="00A00C36" w:rsidRPr="00A00C36" w:rsidRDefault="00A00C36" w:rsidP="00A00C36">
            <w:pPr>
              <w:ind w:firstLine="0"/>
              <w:jc w:val="right"/>
              <w:rPr>
                <w:rFonts w:cs="Times New Roman"/>
                <w:sz w:val="20"/>
                <w:szCs w:val="20"/>
              </w:rPr>
            </w:pPr>
            <w:r>
              <w:rPr>
                <w:color w:val="000000"/>
                <w:sz w:val="20"/>
                <w:szCs w:val="20"/>
              </w:rPr>
              <w:t>0.0002</w:t>
            </w:r>
          </w:p>
        </w:tc>
      </w:tr>
      <w:tr w:rsidR="00A00C36" w14:paraId="41184D60" w14:textId="77777777" w:rsidTr="00A00C36">
        <w:tc>
          <w:tcPr>
            <w:tcW w:w="0" w:type="auto"/>
            <w:vAlign w:val="bottom"/>
          </w:tcPr>
          <w:p w14:paraId="35C1C436" w14:textId="0504B557" w:rsidR="00A00C36" w:rsidRPr="00A00C36" w:rsidRDefault="00A00C36" w:rsidP="00A00C36">
            <w:pPr>
              <w:ind w:firstLine="0"/>
              <w:rPr>
                <w:rFonts w:cs="Times New Roman"/>
                <w:sz w:val="20"/>
                <w:szCs w:val="20"/>
              </w:rPr>
            </w:pPr>
            <w:r>
              <w:rPr>
                <w:color w:val="000000"/>
                <w:sz w:val="20"/>
                <w:szCs w:val="20"/>
              </w:rPr>
              <w:lastRenderedPageBreak/>
              <w:t>fast xml parser</w:t>
            </w:r>
          </w:p>
        </w:tc>
        <w:tc>
          <w:tcPr>
            <w:tcW w:w="0" w:type="auto"/>
            <w:vAlign w:val="bottom"/>
          </w:tcPr>
          <w:p w14:paraId="65912D8C" w14:textId="20AD6CB3"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0D8D3D36" w14:textId="382FDB4E"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7E7202ED" w14:textId="1EFD15BB" w:rsidR="00A00C36" w:rsidRPr="00A00C36" w:rsidRDefault="00A00C36" w:rsidP="00A00C36">
            <w:pPr>
              <w:ind w:firstLine="0"/>
              <w:jc w:val="right"/>
              <w:rPr>
                <w:rFonts w:cs="Times New Roman"/>
                <w:sz w:val="20"/>
                <w:szCs w:val="20"/>
              </w:rPr>
            </w:pPr>
            <w:r>
              <w:rPr>
                <w:color w:val="000000"/>
                <w:sz w:val="20"/>
                <w:szCs w:val="20"/>
              </w:rPr>
              <w:t>3724</w:t>
            </w:r>
          </w:p>
        </w:tc>
        <w:tc>
          <w:tcPr>
            <w:tcW w:w="0" w:type="auto"/>
            <w:vAlign w:val="bottom"/>
          </w:tcPr>
          <w:p w14:paraId="76E734C8" w14:textId="6E376AF7" w:rsidR="00A00C36" w:rsidRPr="00A00C36" w:rsidRDefault="00A00C36" w:rsidP="00A00C36">
            <w:pPr>
              <w:ind w:firstLine="0"/>
              <w:jc w:val="right"/>
              <w:rPr>
                <w:rFonts w:cs="Times New Roman"/>
                <w:sz w:val="20"/>
                <w:szCs w:val="20"/>
              </w:rPr>
            </w:pPr>
            <w:r>
              <w:rPr>
                <w:color w:val="000000"/>
                <w:sz w:val="20"/>
                <w:szCs w:val="20"/>
              </w:rPr>
              <w:t>504</w:t>
            </w:r>
          </w:p>
        </w:tc>
        <w:tc>
          <w:tcPr>
            <w:tcW w:w="0" w:type="auto"/>
            <w:vAlign w:val="bottom"/>
          </w:tcPr>
          <w:p w14:paraId="1EE0D212" w14:textId="5F0F833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1E7C84B" w14:textId="712A783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3FBB13A" w14:textId="05532456" w:rsidR="00A00C36" w:rsidRPr="00A00C36" w:rsidRDefault="00A00C36" w:rsidP="00A00C36">
            <w:pPr>
              <w:ind w:firstLine="0"/>
              <w:jc w:val="right"/>
              <w:rPr>
                <w:rFonts w:cs="Times New Roman"/>
                <w:sz w:val="20"/>
                <w:szCs w:val="20"/>
              </w:rPr>
            </w:pPr>
            <w:r>
              <w:rPr>
                <w:color w:val="000000"/>
                <w:sz w:val="20"/>
                <w:szCs w:val="20"/>
              </w:rPr>
              <w:t>13.53</w:t>
            </w:r>
          </w:p>
        </w:tc>
        <w:tc>
          <w:tcPr>
            <w:tcW w:w="0" w:type="auto"/>
            <w:vAlign w:val="bottom"/>
          </w:tcPr>
          <w:p w14:paraId="09CAB898" w14:textId="61A5B402" w:rsidR="00A00C36" w:rsidRPr="00A00C36" w:rsidRDefault="00A00C36" w:rsidP="00A00C36">
            <w:pPr>
              <w:ind w:firstLine="0"/>
              <w:jc w:val="right"/>
              <w:rPr>
                <w:rFonts w:cs="Times New Roman"/>
                <w:sz w:val="20"/>
                <w:szCs w:val="20"/>
              </w:rPr>
            </w:pPr>
            <w:r>
              <w:rPr>
                <w:color w:val="000000"/>
                <w:sz w:val="20"/>
                <w:szCs w:val="20"/>
              </w:rPr>
              <w:t>0.0065</w:t>
            </w:r>
          </w:p>
        </w:tc>
      </w:tr>
      <w:tr w:rsidR="00A00C36" w14:paraId="19A33C91" w14:textId="77777777" w:rsidTr="00A00C36">
        <w:tc>
          <w:tcPr>
            <w:tcW w:w="0" w:type="auto"/>
            <w:vAlign w:val="bottom"/>
          </w:tcPr>
          <w:p w14:paraId="5C5D3184" w14:textId="2CF7967B" w:rsidR="00A00C36" w:rsidRPr="00A00C36" w:rsidRDefault="00A00C36" w:rsidP="00A00C36">
            <w:pPr>
              <w:ind w:firstLine="0"/>
              <w:rPr>
                <w:rFonts w:cs="Times New Roman"/>
                <w:sz w:val="20"/>
                <w:szCs w:val="20"/>
              </w:rPr>
            </w:pPr>
            <w:r>
              <w:rPr>
                <w:color w:val="000000"/>
                <w:sz w:val="20"/>
                <w:szCs w:val="20"/>
              </w:rPr>
              <w:t>Fleck</w:t>
            </w:r>
          </w:p>
        </w:tc>
        <w:tc>
          <w:tcPr>
            <w:tcW w:w="0" w:type="auto"/>
            <w:vAlign w:val="bottom"/>
          </w:tcPr>
          <w:p w14:paraId="7E418664" w14:textId="3154B9C9"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2CDAAAE" w14:textId="1A682A57" w:rsidR="00A00C36" w:rsidRPr="00A00C36" w:rsidRDefault="00A00C36" w:rsidP="00A00C36">
            <w:pPr>
              <w:ind w:firstLine="0"/>
              <w:jc w:val="right"/>
              <w:rPr>
                <w:rFonts w:cs="Times New Roman"/>
                <w:sz w:val="20"/>
                <w:szCs w:val="20"/>
              </w:rPr>
            </w:pPr>
            <w:r>
              <w:rPr>
                <w:color w:val="000000"/>
                <w:sz w:val="20"/>
                <w:szCs w:val="20"/>
              </w:rPr>
              <w:t>24</w:t>
            </w:r>
          </w:p>
        </w:tc>
        <w:tc>
          <w:tcPr>
            <w:tcW w:w="0" w:type="auto"/>
            <w:vAlign w:val="bottom"/>
          </w:tcPr>
          <w:p w14:paraId="1719B4E6" w14:textId="292D08AC" w:rsidR="00A00C36" w:rsidRPr="00A00C36" w:rsidRDefault="00A00C36" w:rsidP="00A00C36">
            <w:pPr>
              <w:ind w:firstLine="0"/>
              <w:jc w:val="right"/>
              <w:rPr>
                <w:rFonts w:cs="Times New Roman"/>
                <w:sz w:val="20"/>
                <w:szCs w:val="20"/>
              </w:rPr>
            </w:pPr>
            <w:r>
              <w:rPr>
                <w:color w:val="000000"/>
                <w:sz w:val="20"/>
                <w:szCs w:val="20"/>
              </w:rPr>
              <w:t>3135</w:t>
            </w:r>
          </w:p>
        </w:tc>
        <w:tc>
          <w:tcPr>
            <w:tcW w:w="0" w:type="auto"/>
            <w:vAlign w:val="bottom"/>
          </w:tcPr>
          <w:p w14:paraId="503D8D4E" w14:textId="3FB289BF" w:rsidR="00A00C36" w:rsidRPr="00A00C36" w:rsidRDefault="00A00C36" w:rsidP="00A00C36">
            <w:pPr>
              <w:ind w:firstLine="0"/>
              <w:jc w:val="right"/>
              <w:rPr>
                <w:rFonts w:cs="Times New Roman"/>
                <w:sz w:val="20"/>
                <w:szCs w:val="20"/>
              </w:rPr>
            </w:pPr>
            <w:r>
              <w:rPr>
                <w:color w:val="000000"/>
                <w:sz w:val="20"/>
                <w:szCs w:val="20"/>
              </w:rPr>
              <w:t>58</w:t>
            </w:r>
          </w:p>
        </w:tc>
        <w:tc>
          <w:tcPr>
            <w:tcW w:w="0" w:type="auto"/>
            <w:vAlign w:val="bottom"/>
          </w:tcPr>
          <w:p w14:paraId="6462DA8D" w14:textId="3F5B475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673EAC" w14:textId="2BCDB8F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6DC1217" w14:textId="0E3DB114" w:rsidR="00A00C36" w:rsidRPr="00A00C36" w:rsidRDefault="00A00C36" w:rsidP="00A00C36">
            <w:pPr>
              <w:ind w:firstLine="0"/>
              <w:jc w:val="right"/>
              <w:rPr>
                <w:rFonts w:cs="Times New Roman"/>
                <w:sz w:val="20"/>
                <w:szCs w:val="20"/>
              </w:rPr>
            </w:pPr>
            <w:r>
              <w:rPr>
                <w:color w:val="000000"/>
                <w:sz w:val="20"/>
                <w:szCs w:val="20"/>
              </w:rPr>
              <w:t>1.85</w:t>
            </w:r>
          </w:p>
        </w:tc>
        <w:tc>
          <w:tcPr>
            <w:tcW w:w="0" w:type="auto"/>
            <w:vAlign w:val="bottom"/>
          </w:tcPr>
          <w:p w14:paraId="73AEF2BD" w14:textId="0CC21512" w:rsidR="00A00C36" w:rsidRPr="00A00C36" w:rsidRDefault="00A00C36" w:rsidP="00A00C36">
            <w:pPr>
              <w:ind w:firstLine="0"/>
              <w:jc w:val="right"/>
              <w:rPr>
                <w:rFonts w:cs="Times New Roman"/>
                <w:sz w:val="20"/>
                <w:szCs w:val="20"/>
              </w:rPr>
            </w:pPr>
            <w:r>
              <w:rPr>
                <w:color w:val="000000"/>
                <w:sz w:val="20"/>
                <w:szCs w:val="20"/>
              </w:rPr>
              <w:t>0.0007</w:t>
            </w:r>
          </w:p>
        </w:tc>
      </w:tr>
      <w:tr w:rsidR="00A00C36" w14:paraId="73BB10F4" w14:textId="77777777" w:rsidTr="00A00C36">
        <w:tc>
          <w:tcPr>
            <w:tcW w:w="0" w:type="auto"/>
            <w:vAlign w:val="bottom"/>
          </w:tcPr>
          <w:p w14:paraId="26573C8D" w14:textId="0CAF0B5D" w:rsidR="00A00C36" w:rsidRPr="00A00C36" w:rsidRDefault="00A00C36" w:rsidP="00A00C36">
            <w:pPr>
              <w:ind w:firstLine="0"/>
              <w:rPr>
                <w:rFonts w:cs="Times New Roman"/>
                <w:sz w:val="20"/>
                <w:szCs w:val="20"/>
              </w:rPr>
            </w:pPr>
            <w:r>
              <w:rPr>
                <w:color w:val="000000"/>
                <w:sz w:val="20"/>
                <w:szCs w:val="20"/>
              </w:rPr>
              <w:t>folly</w:t>
            </w:r>
          </w:p>
        </w:tc>
        <w:tc>
          <w:tcPr>
            <w:tcW w:w="0" w:type="auto"/>
            <w:vAlign w:val="bottom"/>
          </w:tcPr>
          <w:p w14:paraId="7BBAB7B3" w14:textId="3253AEA0"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5263CFF" w14:textId="4F5F00AC" w:rsidR="00A00C36" w:rsidRPr="00A00C36" w:rsidRDefault="00A00C36" w:rsidP="00A00C36">
            <w:pPr>
              <w:ind w:firstLine="0"/>
              <w:jc w:val="right"/>
              <w:rPr>
                <w:rFonts w:cs="Times New Roman"/>
                <w:sz w:val="20"/>
                <w:szCs w:val="20"/>
              </w:rPr>
            </w:pPr>
            <w:r>
              <w:rPr>
                <w:color w:val="000000"/>
                <w:sz w:val="20"/>
                <w:szCs w:val="20"/>
              </w:rPr>
              <w:t>501</w:t>
            </w:r>
          </w:p>
        </w:tc>
        <w:tc>
          <w:tcPr>
            <w:tcW w:w="0" w:type="auto"/>
            <w:vAlign w:val="bottom"/>
          </w:tcPr>
          <w:p w14:paraId="66FEDCEC" w14:textId="0AA9AA71" w:rsidR="00A00C36" w:rsidRPr="00A00C36" w:rsidRDefault="00A00C36" w:rsidP="00A00C36">
            <w:pPr>
              <w:ind w:firstLine="0"/>
              <w:jc w:val="right"/>
              <w:rPr>
                <w:rFonts w:cs="Times New Roman"/>
                <w:sz w:val="20"/>
                <w:szCs w:val="20"/>
              </w:rPr>
            </w:pPr>
            <w:r>
              <w:rPr>
                <w:color w:val="000000"/>
                <w:sz w:val="20"/>
                <w:szCs w:val="20"/>
              </w:rPr>
              <w:t>285918</w:t>
            </w:r>
          </w:p>
        </w:tc>
        <w:tc>
          <w:tcPr>
            <w:tcW w:w="0" w:type="auto"/>
            <w:vAlign w:val="bottom"/>
          </w:tcPr>
          <w:p w14:paraId="5A6E4537" w14:textId="29FC705E" w:rsidR="00A00C36" w:rsidRPr="00A00C36" w:rsidRDefault="00A00C36" w:rsidP="00A00C36">
            <w:pPr>
              <w:ind w:firstLine="0"/>
              <w:jc w:val="right"/>
              <w:rPr>
                <w:rFonts w:cs="Times New Roman"/>
                <w:sz w:val="20"/>
                <w:szCs w:val="20"/>
              </w:rPr>
            </w:pPr>
            <w:r>
              <w:rPr>
                <w:color w:val="000000"/>
                <w:sz w:val="20"/>
                <w:szCs w:val="20"/>
              </w:rPr>
              <w:t>84631</w:t>
            </w:r>
          </w:p>
        </w:tc>
        <w:tc>
          <w:tcPr>
            <w:tcW w:w="0" w:type="auto"/>
            <w:vAlign w:val="bottom"/>
          </w:tcPr>
          <w:p w14:paraId="53623602" w14:textId="546F8C48" w:rsidR="00A00C36" w:rsidRPr="00A00C36" w:rsidRDefault="00A00C36" w:rsidP="00A00C36">
            <w:pPr>
              <w:ind w:firstLine="0"/>
              <w:jc w:val="right"/>
              <w:rPr>
                <w:rFonts w:cs="Times New Roman"/>
                <w:sz w:val="20"/>
                <w:szCs w:val="20"/>
              </w:rPr>
            </w:pPr>
            <w:r>
              <w:rPr>
                <w:color w:val="000000"/>
                <w:sz w:val="20"/>
                <w:szCs w:val="20"/>
              </w:rPr>
              <w:t>1249</w:t>
            </w:r>
          </w:p>
        </w:tc>
        <w:tc>
          <w:tcPr>
            <w:tcW w:w="0" w:type="auto"/>
            <w:vAlign w:val="bottom"/>
          </w:tcPr>
          <w:p w14:paraId="79BEBB32" w14:textId="1FF23280" w:rsidR="00A00C36" w:rsidRPr="00A00C36" w:rsidRDefault="001A1C33" w:rsidP="00A00C36">
            <w:pPr>
              <w:ind w:firstLine="0"/>
              <w:jc w:val="right"/>
              <w:rPr>
                <w:rFonts w:cs="Times New Roman"/>
                <w:sz w:val="20"/>
                <w:szCs w:val="20"/>
              </w:rPr>
            </w:pPr>
            <w:r>
              <w:rPr>
                <w:color w:val="000000"/>
                <w:sz w:val="20"/>
                <w:szCs w:val="20"/>
              </w:rPr>
              <w:t>78</w:t>
            </w:r>
          </w:p>
        </w:tc>
        <w:tc>
          <w:tcPr>
            <w:tcW w:w="0" w:type="auto"/>
            <w:vAlign w:val="bottom"/>
          </w:tcPr>
          <w:p w14:paraId="25207084" w14:textId="0F032A47" w:rsidR="00A00C36" w:rsidRPr="00A00C36" w:rsidRDefault="00A00C36" w:rsidP="00A00C36">
            <w:pPr>
              <w:ind w:firstLine="0"/>
              <w:jc w:val="right"/>
              <w:rPr>
                <w:rFonts w:cs="Times New Roman"/>
                <w:sz w:val="20"/>
                <w:szCs w:val="20"/>
              </w:rPr>
            </w:pPr>
            <w:r>
              <w:rPr>
                <w:color w:val="000000"/>
                <w:sz w:val="20"/>
                <w:szCs w:val="20"/>
              </w:rPr>
              <w:t>29.60</w:t>
            </w:r>
          </w:p>
        </w:tc>
        <w:tc>
          <w:tcPr>
            <w:tcW w:w="0" w:type="auto"/>
            <w:vAlign w:val="bottom"/>
          </w:tcPr>
          <w:p w14:paraId="68893B76" w14:textId="07799E38" w:rsidR="00A00C36" w:rsidRPr="00A00C36" w:rsidRDefault="00A00C36" w:rsidP="00A00C36">
            <w:pPr>
              <w:ind w:firstLine="0"/>
              <w:jc w:val="right"/>
              <w:rPr>
                <w:rFonts w:cs="Times New Roman"/>
                <w:sz w:val="20"/>
                <w:szCs w:val="20"/>
              </w:rPr>
            </w:pPr>
            <w:r>
              <w:rPr>
                <w:color w:val="000000"/>
                <w:sz w:val="20"/>
                <w:szCs w:val="20"/>
              </w:rPr>
              <w:t>1.0903</w:t>
            </w:r>
          </w:p>
        </w:tc>
      </w:tr>
      <w:tr w:rsidR="00A00C36" w14:paraId="7A32D3E2" w14:textId="77777777" w:rsidTr="00A00C36">
        <w:tc>
          <w:tcPr>
            <w:tcW w:w="0" w:type="auto"/>
            <w:vAlign w:val="bottom"/>
          </w:tcPr>
          <w:p w14:paraId="6A8660D7" w14:textId="5FB77533" w:rsidR="00A00C36" w:rsidRPr="00A00C36" w:rsidRDefault="00A00C36" w:rsidP="00A00C36">
            <w:pPr>
              <w:ind w:firstLine="0"/>
              <w:rPr>
                <w:rFonts w:cs="Times New Roman"/>
                <w:sz w:val="20"/>
                <w:szCs w:val="20"/>
              </w:rPr>
            </w:pPr>
            <w:proofErr w:type="spellStart"/>
            <w:r>
              <w:rPr>
                <w:color w:val="000000"/>
                <w:sz w:val="20"/>
                <w:szCs w:val="20"/>
              </w:rPr>
              <w:t>gdbgui</w:t>
            </w:r>
            <w:proofErr w:type="spellEnd"/>
          </w:p>
        </w:tc>
        <w:tc>
          <w:tcPr>
            <w:tcW w:w="0" w:type="auto"/>
            <w:vAlign w:val="bottom"/>
          </w:tcPr>
          <w:p w14:paraId="403E1037" w14:textId="1C1821D6"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2800EE57" w14:textId="64D6CF54"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46C449B6" w14:textId="1FDCB963" w:rsidR="00A00C36" w:rsidRPr="00A00C36" w:rsidRDefault="00A00C36" w:rsidP="00A00C36">
            <w:pPr>
              <w:ind w:firstLine="0"/>
              <w:jc w:val="right"/>
              <w:rPr>
                <w:rFonts w:cs="Times New Roman"/>
                <w:sz w:val="20"/>
                <w:szCs w:val="20"/>
              </w:rPr>
            </w:pPr>
            <w:r>
              <w:rPr>
                <w:color w:val="000000"/>
                <w:sz w:val="20"/>
                <w:szCs w:val="20"/>
              </w:rPr>
              <w:t>1999</w:t>
            </w:r>
          </w:p>
        </w:tc>
        <w:tc>
          <w:tcPr>
            <w:tcW w:w="0" w:type="auto"/>
            <w:vAlign w:val="bottom"/>
          </w:tcPr>
          <w:p w14:paraId="734C973E" w14:textId="71C0C5B5" w:rsidR="00A00C36" w:rsidRPr="00A00C36" w:rsidRDefault="00A00C36" w:rsidP="00A00C36">
            <w:pPr>
              <w:ind w:firstLine="0"/>
              <w:jc w:val="right"/>
              <w:rPr>
                <w:rFonts w:cs="Times New Roman"/>
                <w:sz w:val="20"/>
                <w:szCs w:val="20"/>
              </w:rPr>
            </w:pPr>
            <w:r>
              <w:rPr>
                <w:color w:val="000000"/>
                <w:sz w:val="20"/>
                <w:szCs w:val="20"/>
              </w:rPr>
              <w:t>568</w:t>
            </w:r>
          </w:p>
        </w:tc>
        <w:tc>
          <w:tcPr>
            <w:tcW w:w="0" w:type="auto"/>
            <w:vAlign w:val="bottom"/>
          </w:tcPr>
          <w:p w14:paraId="5C531457" w14:textId="0B6D9A2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A404051" w14:textId="06C0A01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F06727" w14:textId="26C97F59" w:rsidR="00A00C36" w:rsidRPr="00A00C36" w:rsidRDefault="00A00C36" w:rsidP="00A00C36">
            <w:pPr>
              <w:ind w:firstLine="0"/>
              <w:jc w:val="right"/>
              <w:rPr>
                <w:rFonts w:cs="Times New Roman"/>
                <w:sz w:val="20"/>
                <w:szCs w:val="20"/>
              </w:rPr>
            </w:pPr>
            <w:r>
              <w:rPr>
                <w:color w:val="000000"/>
                <w:sz w:val="20"/>
                <w:szCs w:val="20"/>
              </w:rPr>
              <w:t>28.41</w:t>
            </w:r>
          </w:p>
        </w:tc>
        <w:tc>
          <w:tcPr>
            <w:tcW w:w="0" w:type="auto"/>
            <w:vAlign w:val="bottom"/>
          </w:tcPr>
          <w:p w14:paraId="5AB2033B" w14:textId="1B2744A3" w:rsidR="00A00C36" w:rsidRPr="00A00C36" w:rsidRDefault="00A00C36" w:rsidP="00A00C36">
            <w:pPr>
              <w:ind w:firstLine="0"/>
              <w:jc w:val="right"/>
              <w:rPr>
                <w:rFonts w:cs="Times New Roman"/>
                <w:sz w:val="20"/>
                <w:szCs w:val="20"/>
              </w:rPr>
            </w:pPr>
            <w:r>
              <w:rPr>
                <w:color w:val="000000"/>
                <w:sz w:val="20"/>
                <w:szCs w:val="20"/>
              </w:rPr>
              <w:t>0.0073</w:t>
            </w:r>
          </w:p>
        </w:tc>
      </w:tr>
      <w:tr w:rsidR="00A00C36" w14:paraId="04D75A0A" w14:textId="77777777" w:rsidTr="00A00C36">
        <w:tc>
          <w:tcPr>
            <w:tcW w:w="0" w:type="auto"/>
            <w:vAlign w:val="bottom"/>
          </w:tcPr>
          <w:p w14:paraId="0AF7830F" w14:textId="4C80E9BF" w:rsidR="00A00C36" w:rsidRPr="00A00C36" w:rsidRDefault="00A00C36" w:rsidP="00A00C36">
            <w:pPr>
              <w:ind w:firstLine="0"/>
              <w:rPr>
                <w:rFonts w:cs="Times New Roman"/>
                <w:sz w:val="20"/>
                <w:szCs w:val="20"/>
              </w:rPr>
            </w:pPr>
            <w:proofErr w:type="spellStart"/>
            <w:r>
              <w:rPr>
                <w:color w:val="000000"/>
                <w:sz w:val="20"/>
                <w:szCs w:val="20"/>
              </w:rPr>
              <w:t>glog</w:t>
            </w:r>
            <w:proofErr w:type="spellEnd"/>
          </w:p>
        </w:tc>
        <w:tc>
          <w:tcPr>
            <w:tcW w:w="0" w:type="auto"/>
            <w:vAlign w:val="bottom"/>
          </w:tcPr>
          <w:p w14:paraId="546B96F6" w14:textId="089417A3"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E8B4444" w14:textId="345B7420" w:rsidR="00A00C36" w:rsidRPr="00A00C36" w:rsidRDefault="00A00C36" w:rsidP="00A00C36">
            <w:pPr>
              <w:ind w:firstLine="0"/>
              <w:jc w:val="right"/>
              <w:rPr>
                <w:rFonts w:cs="Times New Roman"/>
                <w:sz w:val="20"/>
                <w:szCs w:val="20"/>
              </w:rPr>
            </w:pPr>
            <w:r>
              <w:rPr>
                <w:color w:val="000000"/>
                <w:sz w:val="20"/>
                <w:szCs w:val="20"/>
              </w:rPr>
              <w:t>76</w:t>
            </w:r>
          </w:p>
        </w:tc>
        <w:tc>
          <w:tcPr>
            <w:tcW w:w="0" w:type="auto"/>
            <w:vAlign w:val="bottom"/>
          </w:tcPr>
          <w:p w14:paraId="7FC6C9ED" w14:textId="3382B409" w:rsidR="00A00C36" w:rsidRPr="00A00C36" w:rsidRDefault="00A00C36" w:rsidP="00A00C36">
            <w:pPr>
              <w:ind w:firstLine="0"/>
              <w:jc w:val="right"/>
              <w:rPr>
                <w:rFonts w:cs="Times New Roman"/>
                <w:sz w:val="20"/>
                <w:szCs w:val="20"/>
              </w:rPr>
            </w:pPr>
            <w:r>
              <w:rPr>
                <w:color w:val="000000"/>
                <w:sz w:val="20"/>
                <w:szCs w:val="20"/>
              </w:rPr>
              <w:t>7995</w:t>
            </w:r>
          </w:p>
        </w:tc>
        <w:tc>
          <w:tcPr>
            <w:tcW w:w="0" w:type="auto"/>
            <w:vAlign w:val="bottom"/>
          </w:tcPr>
          <w:p w14:paraId="083D9884" w14:textId="384190E4" w:rsidR="00A00C36" w:rsidRPr="00A00C36" w:rsidRDefault="00A00C36" w:rsidP="00A00C36">
            <w:pPr>
              <w:ind w:firstLine="0"/>
              <w:jc w:val="right"/>
              <w:rPr>
                <w:rFonts w:cs="Times New Roman"/>
                <w:sz w:val="20"/>
                <w:szCs w:val="20"/>
              </w:rPr>
            </w:pPr>
            <w:r>
              <w:rPr>
                <w:color w:val="000000"/>
                <w:sz w:val="20"/>
                <w:szCs w:val="20"/>
              </w:rPr>
              <w:t>3869</w:t>
            </w:r>
          </w:p>
        </w:tc>
        <w:tc>
          <w:tcPr>
            <w:tcW w:w="0" w:type="auto"/>
            <w:vAlign w:val="bottom"/>
          </w:tcPr>
          <w:p w14:paraId="3E10A68B" w14:textId="4660499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FD1EAE1" w14:textId="76F388E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32C7F0C" w14:textId="77D90E50" w:rsidR="00A00C36" w:rsidRPr="00A00C36" w:rsidRDefault="00A00C36" w:rsidP="00A00C36">
            <w:pPr>
              <w:ind w:firstLine="0"/>
              <w:jc w:val="right"/>
              <w:rPr>
                <w:rFonts w:cs="Times New Roman"/>
                <w:sz w:val="20"/>
                <w:szCs w:val="20"/>
              </w:rPr>
            </w:pPr>
            <w:r>
              <w:rPr>
                <w:color w:val="000000"/>
                <w:sz w:val="20"/>
                <w:szCs w:val="20"/>
              </w:rPr>
              <w:t>48.39</w:t>
            </w:r>
          </w:p>
        </w:tc>
        <w:tc>
          <w:tcPr>
            <w:tcW w:w="0" w:type="auto"/>
            <w:vAlign w:val="bottom"/>
          </w:tcPr>
          <w:p w14:paraId="6D12C9DF" w14:textId="5D071D01" w:rsidR="00A00C36" w:rsidRPr="00A00C36" w:rsidRDefault="00A00C36" w:rsidP="00A00C36">
            <w:pPr>
              <w:ind w:firstLine="0"/>
              <w:jc w:val="right"/>
              <w:rPr>
                <w:rFonts w:cs="Times New Roman"/>
                <w:sz w:val="20"/>
                <w:szCs w:val="20"/>
              </w:rPr>
            </w:pPr>
            <w:r>
              <w:rPr>
                <w:color w:val="000000"/>
                <w:sz w:val="20"/>
                <w:szCs w:val="20"/>
              </w:rPr>
              <w:t>0.0498</w:t>
            </w:r>
          </w:p>
        </w:tc>
      </w:tr>
      <w:tr w:rsidR="00A00C36" w14:paraId="5E246C1D" w14:textId="77777777" w:rsidTr="00A00C36">
        <w:tc>
          <w:tcPr>
            <w:tcW w:w="0" w:type="auto"/>
            <w:vAlign w:val="bottom"/>
          </w:tcPr>
          <w:p w14:paraId="54A5E602" w14:textId="74F098A2" w:rsidR="00A00C36" w:rsidRPr="00A00C36" w:rsidRDefault="00A00C36" w:rsidP="00A00C36">
            <w:pPr>
              <w:ind w:firstLine="0"/>
              <w:rPr>
                <w:rFonts w:cs="Times New Roman"/>
                <w:sz w:val="20"/>
                <w:szCs w:val="20"/>
              </w:rPr>
            </w:pPr>
            <w:proofErr w:type="spellStart"/>
            <w:r>
              <w:rPr>
                <w:color w:val="000000"/>
                <w:sz w:val="20"/>
                <w:szCs w:val="20"/>
              </w:rPr>
              <w:t>HackerRank</w:t>
            </w:r>
            <w:proofErr w:type="spellEnd"/>
          </w:p>
        </w:tc>
        <w:tc>
          <w:tcPr>
            <w:tcW w:w="0" w:type="auto"/>
            <w:vAlign w:val="bottom"/>
          </w:tcPr>
          <w:p w14:paraId="7B75B34A" w14:textId="4D1C86EC"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6D6C128B" w14:textId="5A70E02D" w:rsidR="00A00C36" w:rsidRPr="00A00C36" w:rsidRDefault="00A00C36" w:rsidP="00A00C36">
            <w:pPr>
              <w:ind w:firstLine="0"/>
              <w:jc w:val="right"/>
              <w:rPr>
                <w:rFonts w:cs="Times New Roman"/>
                <w:sz w:val="20"/>
                <w:szCs w:val="20"/>
              </w:rPr>
            </w:pPr>
            <w:r>
              <w:rPr>
                <w:color w:val="000000"/>
                <w:sz w:val="20"/>
                <w:szCs w:val="20"/>
              </w:rPr>
              <w:t>9</w:t>
            </w:r>
          </w:p>
        </w:tc>
        <w:tc>
          <w:tcPr>
            <w:tcW w:w="0" w:type="auto"/>
            <w:vAlign w:val="bottom"/>
          </w:tcPr>
          <w:p w14:paraId="661057A7" w14:textId="37551363" w:rsidR="00A00C36" w:rsidRPr="00A00C36" w:rsidRDefault="00A00C36" w:rsidP="00A00C36">
            <w:pPr>
              <w:ind w:firstLine="0"/>
              <w:jc w:val="right"/>
              <w:rPr>
                <w:rFonts w:cs="Times New Roman"/>
                <w:sz w:val="20"/>
                <w:szCs w:val="20"/>
              </w:rPr>
            </w:pPr>
            <w:r>
              <w:rPr>
                <w:color w:val="000000"/>
                <w:sz w:val="20"/>
                <w:szCs w:val="20"/>
              </w:rPr>
              <w:t>9225</w:t>
            </w:r>
          </w:p>
        </w:tc>
        <w:tc>
          <w:tcPr>
            <w:tcW w:w="0" w:type="auto"/>
            <w:vAlign w:val="bottom"/>
          </w:tcPr>
          <w:p w14:paraId="1BFF96EF" w14:textId="55D58C2A" w:rsidR="00A00C36" w:rsidRPr="00A00C36" w:rsidRDefault="00A00C36" w:rsidP="00A00C36">
            <w:pPr>
              <w:ind w:firstLine="0"/>
              <w:jc w:val="right"/>
              <w:rPr>
                <w:rFonts w:cs="Times New Roman"/>
                <w:sz w:val="20"/>
                <w:szCs w:val="20"/>
              </w:rPr>
            </w:pPr>
            <w:r>
              <w:rPr>
                <w:color w:val="000000"/>
                <w:sz w:val="20"/>
                <w:szCs w:val="20"/>
              </w:rPr>
              <w:t>4487</w:t>
            </w:r>
          </w:p>
        </w:tc>
        <w:tc>
          <w:tcPr>
            <w:tcW w:w="0" w:type="auto"/>
            <w:vAlign w:val="bottom"/>
          </w:tcPr>
          <w:p w14:paraId="374E0C91" w14:textId="7C6F00D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844E3ED" w14:textId="49814E2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E8DF5B" w14:textId="009FA0E9" w:rsidR="00A00C36" w:rsidRPr="00A00C36" w:rsidRDefault="00A00C36" w:rsidP="00A00C36">
            <w:pPr>
              <w:ind w:firstLine="0"/>
              <w:jc w:val="right"/>
              <w:rPr>
                <w:rFonts w:cs="Times New Roman"/>
                <w:sz w:val="20"/>
                <w:szCs w:val="20"/>
              </w:rPr>
            </w:pPr>
            <w:r>
              <w:rPr>
                <w:color w:val="000000"/>
                <w:sz w:val="20"/>
                <w:szCs w:val="20"/>
              </w:rPr>
              <w:t>48.64</w:t>
            </w:r>
          </w:p>
        </w:tc>
        <w:tc>
          <w:tcPr>
            <w:tcW w:w="0" w:type="auto"/>
            <w:vAlign w:val="bottom"/>
          </w:tcPr>
          <w:p w14:paraId="21CD5AE3" w14:textId="06ECB85B" w:rsidR="00A00C36" w:rsidRPr="00A00C36" w:rsidRDefault="00A00C36" w:rsidP="00A00C36">
            <w:pPr>
              <w:ind w:firstLine="0"/>
              <w:jc w:val="right"/>
              <w:rPr>
                <w:rFonts w:cs="Times New Roman"/>
                <w:sz w:val="20"/>
                <w:szCs w:val="20"/>
              </w:rPr>
            </w:pPr>
            <w:r>
              <w:rPr>
                <w:color w:val="000000"/>
                <w:sz w:val="20"/>
                <w:szCs w:val="20"/>
              </w:rPr>
              <w:t>0.0578</w:t>
            </w:r>
          </w:p>
        </w:tc>
      </w:tr>
      <w:tr w:rsidR="00A00C36" w14:paraId="175200C1" w14:textId="77777777" w:rsidTr="00A00C36">
        <w:tc>
          <w:tcPr>
            <w:tcW w:w="0" w:type="auto"/>
            <w:vAlign w:val="bottom"/>
          </w:tcPr>
          <w:p w14:paraId="36547079" w14:textId="426926E5" w:rsidR="00A00C36" w:rsidRPr="00A00C36" w:rsidRDefault="00A00C36" w:rsidP="00A00C36">
            <w:pPr>
              <w:ind w:firstLine="0"/>
              <w:rPr>
                <w:rFonts w:cs="Times New Roman"/>
                <w:sz w:val="20"/>
                <w:szCs w:val="20"/>
              </w:rPr>
            </w:pPr>
            <w:proofErr w:type="spellStart"/>
            <w:r>
              <w:rPr>
                <w:color w:val="000000"/>
                <w:sz w:val="20"/>
                <w:szCs w:val="20"/>
              </w:rPr>
              <w:t>hiredis</w:t>
            </w:r>
            <w:proofErr w:type="spellEnd"/>
          </w:p>
        </w:tc>
        <w:tc>
          <w:tcPr>
            <w:tcW w:w="0" w:type="auto"/>
            <w:vAlign w:val="bottom"/>
          </w:tcPr>
          <w:p w14:paraId="606BA6ED" w14:textId="5705E822"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CEFAB31" w14:textId="18A746B5" w:rsidR="00A00C36" w:rsidRPr="00A00C36" w:rsidRDefault="00A00C36" w:rsidP="00A00C36">
            <w:pPr>
              <w:ind w:firstLine="0"/>
              <w:jc w:val="right"/>
              <w:rPr>
                <w:rFonts w:cs="Times New Roman"/>
                <w:sz w:val="20"/>
                <w:szCs w:val="20"/>
              </w:rPr>
            </w:pPr>
            <w:r>
              <w:rPr>
                <w:color w:val="000000"/>
                <w:sz w:val="20"/>
                <w:szCs w:val="20"/>
              </w:rPr>
              <w:t>99</w:t>
            </w:r>
          </w:p>
        </w:tc>
        <w:tc>
          <w:tcPr>
            <w:tcW w:w="0" w:type="auto"/>
            <w:vAlign w:val="bottom"/>
          </w:tcPr>
          <w:p w14:paraId="31872927" w14:textId="645045E0" w:rsidR="00A00C36" w:rsidRPr="00A00C36" w:rsidRDefault="00A00C36" w:rsidP="00A00C36">
            <w:pPr>
              <w:ind w:firstLine="0"/>
              <w:jc w:val="right"/>
              <w:rPr>
                <w:rFonts w:cs="Times New Roman"/>
                <w:sz w:val="20"/>
                <w:szCs w:val="20"/>
              </w:rPr>
            </w:pPr>
            <w:r>
              <w:rPr>
                <w:color w:val="000000"/>
                <w:sz w:val="20"/>
                <w:szCs w:val="20"/>
              </w:rPr>
              <w:t>6281</w:t>
            </w:r>
          </w:p>
        </w:tc>
        <w:tc>
          <w:tcPr>
            <w:tcW w:w="0" w:type="auto"/>
            <w:vAlign w:val="bottom"/>
          </w:tcPr>
          <w:p w14:paraId="29429968" w14:textId="76957E16" w:rsidR="00A00C36" w:rsidRPr="00A00C36" w:rsidRDefault="00A00C36" w:rsidP="00A00C36">
            <w:pPr>
              <w:ind w:firstLine="0"/>
              <w:jc w:val="right"/>
              <w:rPr>
                <w:rFonts w:cs="Times New Roman"/>
                <w:sz w:val="20"/>
                <w:szCs w:val="20"/>
              </w:rPr>
            </w:pPr>
            <w:r>
              <w:rPr>
                <w:color w:val="000000"/>
                <w:sz w:val="20"/>
                <w:szCs w:val="20"/>
              </w:rPr>
              <w:t>1611</w:t>
            </w:r>
          </w:p>
        </w:tc>
        <w:tc>
          <w:tcPr>
            <w:tcW w:w="0" w:type="auto"/>
            <w:vAlign w:val="bottom"/>
          </w:tcPr>
          <w:p w14:paraId="7B03F542" w14:textId="6012F8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1E4D3F2" w14:textId="52D1066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2A3C534" w14:textId="37EF559D" w:rsidR="00A00C36" w:rsidRPr="00A00C36" w:rsidRDefault="00A00C36" w:rsidP="00A00C36">
            <w:pPr>
              <w:ind w:firstLine="0"/>
              <w:jc w:val="right"/>
              <w:rPr>
                <w:rFonts w:cs="Times New Roman"/>
                <w:sz w:val="20"/>
                <w:szCs w:val="20"/>
              </w:rPr>
            </w:pPr>
            <w:r>
              <w:rPr>
                <w:color w:val="000000"/>
                <w:sz w:val="20"/>
                <w:szCs w:val="20"/>
              </w:rPr>
              <w:t>25.65</w:t>
            </w:r>
          </w:p>
        </w:tc>
        <w:tc>
          <w:tcPr>
            <w:tcW w:w="0" w:type="auto"/>
            <w:vAlign w:val="bottom"/>
          </w:tcPr>
          <w:p w14:paraId="7FD13101" w14:textId="73B44AB6" w:rsidR="00A00C36" w:rsidRPr="00A00C36" w:rsidRDefault="00A00C36" w:rsidP="00A00C36">
            <w:pPr>
              <w:ind w:firstLine="0"/>
              <w:jc w:val="right"/>
              <w:rPr>
                <w:rFonts w:cs="Times New Roman"/>
                <w:sz w:val="20"/>
                <w:szCs w:val="20"/>
              </w:rPr>
            </w:pPr>
            <w:r>
              <w:rPr>
                <w:color w:val="000000"/>
                <w:sz w:val="20"/>
                <w:szCs w:val="20"/>
              </w:rPr>
              <w:t>0.0208</w:t>
            </w:r>
          </w:p>
        </w:tc>
      </w:tr>
      <w:tr w:rsidR="00A00C36" w14:paraId="13B3D1DE" w14:textId="77777777" w:rsidTr="00A00C36">
        <w:tc>
          <w:tcPr>
            <w:tcW w:w="0" w:type="auto"/>
            <w:vAlign w:val="bottom"/>
          </w:tcPr>
          <w:p w14:paraId="3FF3BCA9" w14:textId="66A330C9" w:rsidR="00A00C36" w:rsidRPr="00A00C36" w:rsidRDefault="00A00C36" w:rsidP="00A00C36">
            <w:pPr>
              <w:ind w:firstLine="0"/>
              <w:rPr>
                <w:rFonts w:cs="Times New Roman"/>
                <w:sz w:val="20"/>
                <w:szCs w:val="20"/>
              </w:rPr>
            </w:pPr>
            <w:r>
              <w:rPr>
                <w:color w:val="000000"/>
                <w:sz w:val="20"/>
                <w:szCs w:val="20"/>
              </w:rPr>
              <w:t>http parser</w:t>
            </w:r>
          </w:p>
        </w:tc>
        <w:tc>
          <w:tcPr>
            <w:tcW w:w="0" w:type="auto"/>
            <w:vAlign w:val="bottom"/>
          </w:tcPr>
          <w:p w14:paraId="0499835A" w14:textId="1D9374D9"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050D303" w14:textId="3CF67CE7" w:rsidR="00A00C36" w:rsidRPr="00A00C36" w:rsidRDefault="00A00C36" w:rsidP="00A00C36">
            <w:pPr>
              <w:ind w:firstLine="0"/>
              <w:jc w:val="right"/>
              <w:rPr>
                <w:rFonts w:cs="Times New Roman"/>
                <w:sz w:val="20"/>
                <w:szCs w:val="20"/>
              </w:rPr>
            </w:pPr>
            <w:r>
              <w:rPr>
                <w:color w:val="000000"/>
                <w:sz w:val="20"/>
                <w:szCs w:val="20"/>
              </w:rPr>
              <w:t>77</w:t>
            </w:r>
          </w:p>
        </w:tc>
        <w:tc>
          <w:tcPr>
            <w:tcW w:w="0" w:type="auto"/>
            <w:vAlign w:val="bottom"/>
          </w:tcPr>
          <w:p w14:paraId="07BBE03A" w14:textId="57227C1D" w:rsidR="00A00C36" w:rsidRPr="00A00C36" w:rsidRDefault="00A00C36" w:rsidP="00A00C36">
            <w:pPr>
              <w:ind w:firstLine="0"/>
              <w:jc w:val="right"/>
              <w:rPr>
                <w:rFonts w:cs="Times New Roman"/>
                <w:sz w:val="20"/>
                <w:szCs w:val="20"/>
              </w:rPr>
            </w:pPr>
            <w:r>
              <w:rPr>
                <w:color w:val="000000"/>
                <w:sz w:val="20"/>
                <w:szCs w:val="20"/>
              </w:rPr>
              <w:t>6131</w:t>
            </w:r>
          </w:p>
        </w:tc>
        <w:tc>
          <w:tcPr>
            <w:tcW w:w="0" w:type="auto"/>
            <w:vAlign w:val="bottom"/>
          </w:tcPr>
          <w:p w14:paraId="4D95C525" w14:textId="61004857" w:rsidR="00A00C36" w:rsidRPr="00A00C36" w:rsidRDefault="00A00C36" w:rsidP="00A00C36">
            <w:pPr>
              <w:ind w:firstLine="0"/>
              <w:jc w:val="right"/>
              <w:rPr>
                <w:rFonts w:cs="Times New Roman"/>
                <w:sz w:val="20"/>
                <w:szCs w:val="20"/>
              </w:rPr>
            </w:pPr>
            <w:r>
              <w:rPr>
                <w:color w:val="000000"/>
                <w:sz w:val="20"/>
                <w:szCs w:val="20"/>
              </w:rPr>
              <w:t>704</w:t>
            </w:r>
          </w:p>
        </w:tc>
        <w:tc>
          <w:tcPr>
            <w:tcW w:w="0" w:type="auto"/>
            <w:vAlign w:val="bottom"/>
          </w:tcPr>
          <w:p w14:paraId="05B8FF80" w14:textId="62E40958"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52E89EC" w14:textId="614769B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56DF3F6" w14:textId="0BAF1E72" w:rsidR="00A00C36" w:rsidRPr="00A00C36" w:rsidRDefault="00A00C36" w:rsidP="00A00C36">
            <w:pPr>
              <w:ind w:firstLine="0"/>
              <w:jc w:val="right"/>
              <w:rPr>
                <w:rFonts w:cs="Times New Roman"/>
                <w:sz w:val="20"/>
                <w:szCs w:val="20"/>
              </w:rPr>
            </w:pPr>
            <w:r>
              <w:rPr>
                <w:color w:val="000000"/>
                <w:sz w:val="20"/>
                <w:szCs w:val="20"/>
              </w:rPr>
              <w:t>11.48</w:t>
            </w:r>
          </w:p>
        </w:tc>
        <w:tc>
          <w:tcPr>
            <w:tcW w:w="0" w:type="auto"/>
            <w:vAlign w:val="bottom"/>
          </w:tcPr>
          <w:p w14:paraId="6634D3F2" w14:textId="582FBF26" w:rsidR="00A00C36" w:rsidRPr="00A00C36" w:rsidRDefault="00A00C36" w:rsidP="00A00C36">
            <w:pPr>
              <w:ind w:firstLine="0"/>
              <w:jc w:val="right"/>
              <w:rPr>
                <w:rFonts w:cs="Times New Roman"/>
                <w:sz w:val="20"/>
                <w:szCs w:val="20"/>
              </w:rPr>
            </w:pPr>
            <w:r>
              <w:rPr>
                <w:color w:val="000000"/>
                <w:sz w:val="20"/>
                <w:szCs w:val="20"/>
              </w:rPr>
              <w:t>0.0091</w:t>
            </w:r>
          </w:p>
        </w:tc>
      </w:tr>
      <w:tr w:rsidR="00A00C36" w14:paraId="25E8C961" w14:textId="77777777" w:rsidTr="00A00C36">
        <w:tc>
          <w:tcPr>
            <w:tcW w:w="0" w:type="auto"/>
            <w:vAlign w:val="bottom"/>
          </w:tcPr>
          <w:p w14:paraId="7486FB26" w14:textId="3AC4F670" w:rsidR="00A00C36" w:rsidRPr="00A00C36" w:rsidRDefault="00A00C36" w:rsidP="00A00C36">
            <w:pPr>
              <w:ind w:firstLine="0"/>
              <w:rPr>
                <w:rFonts w:cs="Times New Roman"/>
                <w:sz w:val="20"/>
                <w:szCs w:val="20"/>
              </w:rPr>
            </w:pPr>
            <w:proofErr w:type="spellStart"/>
            <w:r>
              <w:rPr>
                <w:color w:val="000000"/>
                <w:sz w:val="20"/>
                <w:szCs w:val="20"/>
              </w:rPr>
              <w:t>HttpTwo</w:t>
            </w:r>
            <w:proofErr w:type="spellEnd"/>
          </w:p>
        </w:tc>
        <w:tc>
          <w:tcPr>
            <w:tcW w:w="0" w:type="auto"/>
            <w:vAlign w:val="bottom"/>
          </w:tcPr>
          <w:p w14:paraId="795DE846" w14:textId="312EF42A"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2A4AEDB" w14:textId="7159C20D" w:rsidR="00A00C36" w:rsidRPr="00A00C36" w:rsidRDefault="00A00C36" w:rsidP="00A00C36">
            <w:pPr>
              <w:ind w:firstLine="0"/>
              <w:jc w:val="right"/>
              <w:rPr>
                <w:rFonts w:cs="Times New Roman"/>
                <w:sz w:val="20"/>
                <w:szCs w:val="20"/>
              </w:rPr>
            </w:pPr>
            <w:r>
              <w:rPr>
                <w:color w:val="000000"/>
                <w:sz w:val="20"/>
                <w:szCs w:val="20"/>
              </w:rPr>
              <w:t>2</w:t>
            </w:r>
          </w:p>
        </w:tc>
        <w:tc>
          <w:tcPr>
            <w:tcW w:w="0" w:type="auto"/>
            <w:vAlign w:val="bottom"/>
          </w:tcPr>
          <w:p w14:paraId="22D4D0EA" w14:textId="1B7661EA" w:rsidR="00A00C36" w:rsidRPr="00A00C36" w:rsidRDefault="00A00C36" w:rsidP="00A00C36">
            <w:pPr>
              <w:ind w:firstLine="0"/>
              <w:jc w:val="right"/>
              <w:rPr>
                <w:rFonts w:cs="Times New Roman"/>
                <w:sz w:val="20"/>
                <w:szCs w:val="20"/>
              </w:rPr>
            </w:pPr>
            <w:r>
              <w:rPr>
                <w:color w:val="000000"/>
                <w:sz w:val="20"/>
                <w:szCs w:val="20"/>
              </w:rPr>
              <w:t>9152</w:t>
            </w:r>
          </w:p>
        </w:tc>
        <w:tc>
          <w:tcPr>
            <w:tcW w:w="0" w:type="auto"/>
            <w:vAlign w:val="bottom"/>
          </w:tcPr>
          <w:p w14:paraId="595F742D" w14:textId="279704C8" w:rsidR="00A00C36" w:rsidRPr="00A00C36" w:rsidRDefault="00A00C36" w:rsidP="00A00C36">
            <w:pPr>
              <w:ind w:firstLine="0"/>
              <w:jc w:val="right"/>
              <w:rPr>
                <w:rFonts w:cs="Times New Roman"/>
                <w:sz w:val="20"/>
                <w:szCs w:val="20"/>
              </w:rPr>
            </w:pPr>
            <w:r>
              <w:rPr>
                <w:color w:val="000000"/>
                <w:sz w:val="20"/>
                <w:szCs w:val="20"/>
              </w:rPr>
              <w:t>2499</w:t>
            </w:r>
          </w:p>
        </w:tc>
        <w:tc>
          <w:tcPr>
            <w:tcW w:w="0" w:type="auto"/>
            <w:vAlign w:val="bottom"/>
          </w:tcPr>
          <w:p w14:paraId="3DF8D404" w14:textId="679F3E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EA65FD" w14:textId="631B76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45747CA" w14:textId="2F9AEBF2" w:rsidR="00A00C36" w:rsidRPr="00A00C36" w:rsidRDefault="00A00C36" w:rsidP="00A00C36">
            <w:pPr>
              <w:ind w:firstLine="0"/>
              <w:jc w:val="right"/>
              <w:rPr>
                <w:rFonts w:cs="Times New Roman"/>
                <w:sz w:val="20"/>
                <w:szCs w:val="20"/>
              </w:rPr>
            </w:pPr>
            <w:r>
              <w:rPr>
                <w:color w:val="000000"/>
                <w:sz w:val="20"/>
                <w:szCs w:val="20"/>
              </w:rPr>
              <w:t>27.31</w:t>
            </w:r>
          </w:p>
        </w:tc>
        <w:tc>
          <w:tcPr>
            <w:tcW w:w="0" w:type="auto"/>
            <w:vAlign w:val="bottom"/>
          </w:tcPr>
          <w:p w14:paraId="536A0904" w14:textId="655A6D2B" w:rsidR="00A00C36" w:rsidRPr="00A00C36" w:rsidRDefault="00A00C36" w:rsidP="00A00C36">
            <w:pPr>
              <w:ind w:firstLine="0"/>
              <w:jc w:val="right"/>
              <w:rPr>
                <w:rFonts w:cs="Times New Roman"/>
                <w:sz w:val="20"/>
                <w:szCs w:val="20"/>
              </w:rPr>
            </w:pPr>
            <w:r>
              <w:rPr>
                <w:color w:val="000000"/>
                <w:sz w:val="20"/>
                <w:szCs w:val="20"/>
              </w:rPr>
              <w:t>0.0322</w:t>
            </w:r>
          </w:p>
        </w:tc>
      </w:tr>
      <w:tr w:rsidR="00A00C36" w14:paraId="0E5904ED" w14:textId="77777777" w:rsidTr="00A00C36">
        <w:tc>
          <w:tcPr>
            <w:tcW w:w="0" w:type="auto"/>
            <w:vAlign w:val="bottom"/>
          </w:tcPr>
          <w:p w14:paraId="6E82496E" w14:textId="591AE4AF" w:rsidR="00A00C36" w:rsidRPr="00A00C36" w:rsidRDefault="00A00C36" w:rsidP="00A00C36">
            <w:pPr>
              <w:ind w:firstLine="0"/>
              <w:rPr>
                <w:rFonts w:cs="Times New Roman"/>
                <w:sz w:val="20"/>
                <w:szCs w:val="20"/>
              </w:rPr>
            </w:pPr>
            <w:r>
              <w:rPr>
                <w:color w:val="000000"/>
                <w:sz w:val="20"/>
                <w:szCs w:val="20"/>
              </w:rPr>
              <w:t>j2c</w:t>
            </w:r>
          </w:p>
        </w:tc>
        <w:tc>
          <w:tcPr>
            <w:tcW w:w="0" w:type="auto"/>
            <w:vAlign w:val="bottom"/>
          </w:tcPr>
          <w:p w14:paraId="1747EDD6" w14:textId="77C3F426"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3D7BDB5F" w14:textId="337A4932"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39BA0EE" w14:textId="7556D283" w:rsidR="00A00C36" w:rsidRPr="00A00C36" w:rsidRDefault="00A00C36" w:rsidP="00A00C36">
            <w:pPr>
              <w:ind w:firstLine="0"/>
              <w:jc w:val="right"/>
              <w:rPr>
                <w:rFonts w:cs="Times New Roman"/>
                <w:sz w:val="20"/>
                <w:szCs w:val="20"/>
              </w:rPr>
            </w:pPr>
            <w:r>
              <w:rPr>
                <w:color w:val="000000"/>
                <w:sz w:val="20"/>
                <w:szCs w:val="20"/>
              </w:rPr>
              <w:t>10948</w:t>
            </w:r>
          </w:p>
        </w:tc>
        <w:tc>
          <w:tcPr>
            <w:tcW w:w="0" w:type="auto"/>
            <w:vAlign w:val="bottom"/>
          </w:tcPr>
          <w:p w14:paraId="1479A700" w14:textId="1ED6D325" w:rsidR="00A00C36" w:rsidRPr="00A00C36" w:rsidRDefault="00A00C36" w:rsidP="00A00C36">
            <w:pPr>
              <w:ind w:firstLine="0"/>
              <w:jc w:val="right"/>
              <w:rPr>
                <w:rFonts w:cs="Times New Roman"/>
                <w:sz w:val="20"/>
                <w:szCs w:val="20"/>
              </w:rPr>
            </w:pPr>
            <w:r>
              <w:rPr>
                <w:color w:val="000000"/>
                <w:sz w:val="20"/>
                <w:szCs w:val="20"/>
              </w:rPr>
              <w:t>350</w:t>
            </w:r>
          </w:p>
        </w:tc>
        <w:tc>
          <w:tcPr>
            <w:tcW w:w="0" w:type="auto"/>
            <w:vAlign w:val="bottom"/>
          </w:tcPr>
          <w:p w14:paraId="1A086AFE" w14:textId="326EE71E"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4FFD4A65" w14:textId="63A537F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1BE067" w14:textId="54612FA3" w:rsidR="00A00C36" w:rsidRPr="00A00C36" w:rsidRDefault="00A00C36" w:rsidP="00A00C36">
            <w:pPr>
              <w:ind w:firstLine="0"/>
              <w:jc w:val="right"/>
              <w:rPr>
                <w:rFonts w:cs="Times New Roman"/>
                <w:sz w:val="20"/>
                <w:szCs w:val="20"/>
              </w:rPr>
            </w:pPr>
            <w:r>
              <w:rPr>
                <w:color w:val="000000"/>
                <w:sz w:val="20"/>
                <w:szCs w:val="20"/>
              </w:rPr>
              <w:t>3.20</w:t>
            </w:r>
          </w:p>
        </w:tc>
        <w:tc>
          <w:tcPr>
            <w:tcW w:w="0" w:type="auto"/>
            <w:vAlign w:val="bottom"/>
          </w:tcPr>
          <w:p w14:paraId="1F7CB5D9" w14:textId="2F6D5470" w:rsidR="00A00C36" w:rsidRPr="00A00C36" w:rsidRDefault="00A00C36" w:rsidP="00A00C36">
            <w:pPr>
              <w:ind w:firstLine="0"/>
              <w:jc w:val="right"/>
              <w:rPr>
                <w:rFonts w:cs="Times New Roman"/>
                <w:sz w:val="20"/>
                <w:szCs w:val="20"/>
              </w:rPr>
            </w:pPr>
            <w:r>
              <w:rPr>
                <w:color w:val="000000"/>
                <w:sz w:val="20"/>
                <w:szCs w:val="20"/>
              </w:rPr>
              <w:t>0.0045</w:t>
            </w:r>
          </w:p>
        </w:tc>
      </w:tr>
      <w:tr w:rsidR="00A00C36" w14:paraId="6FC66D30" w14:textId="77777777" w:rsidTr="00A00C36">
        <w:tc>
          <w:tcPr>
            <w:tcW w:w="0" w:type="auto"/>
            <w:vAlign w:val="bottom"/>
          </w:tcPr>
          <w:p w14:paraId="081EA954" w14:textId="104D0676" w:rsidR="00A00C36" w:rsidRPr="00A00C36" w:rsidRDefault="00A00C36" w:rsidP="00A00C36">
            <w:pPr>
              <w:ind w:firstLine="0"/>
              <w:rPr>
                <w:rFonts w:cs="Times New Roman"/>
                <w:sz w:val="20"/>
                <w:szCs w:val="20"/>
              </w:rPr>
            </w:pPr>
            <w:r>
              <w:rPr>
                <w:color w:val="000000"/>
                <w:sz w:val="20"/>
                <w:szCs w:val="20"/>
              </w:rPr>
              <w:t>j2objc</w:t>
            </w:r>
          </w:p>
        </w:tc>
        <w:tc>
          <w:tcPr>
            <w:tcW w:w="0" w:type="auto"/>
            <w:vAlign w:val="bottom"/>
          </w:tcPr>
          <w:p w14:paraId="1B52BBF5" w14:textId="75FD9210" w:rsidR="00A00C36" w:rsidRPr="00A00C36" w:rsidRDefault="00A00C36" w:rsidP="00A00C36">
            <w:pPr>
              <w:ind w:firstLine="0"/>
              <w:rPr>
                <w:rFonts w:cs="Times New Roman"/>
                <w:sz w:val="20"/>
                <w:szCs w:val="20"/>
              </w:rPr>
            </w:pPr>
            <w:r>
              <w:rPr>
                <w:color w:val="000000"/>
                <w:sz w:val="20"/>
                <w:szCs w:val="20"/>
              </w:rPr>
              <w:t>Breaks CLOC</w:t>
            </w:r>
          </w:p>
        </w:tc>
        <w:tc>
          <w:tcPr>
            <w:tcW w:w="0" w:type="auto"/>
            <w:vAlign w:val="bottom"/>
          </w:tcPr>
          <w:p w14:paraId="50016192" w14:textId="1BD96EAB"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60090763" w14:textId="7F775D86" w:rsidR="00A00C36" w:rsidRPr="00A00C36" w:rsidRDefault="00A00C36" w:rsidP="00A00C36">
            <w:pPr>
              <w:ind w:firstLine="0"/>
              <w:jc w:val="right"/>
              <w:rPr>
                <w:rFonts w:cs="Times New Roman"/>
                <w:sz w:val="20"/>
                <w:szCs w:val="20"/>
              </w:rPr>
            </w:pPr>
            <w:r>
              <w:rPr>
                <w:color w:val="000000"/>
                <w:sz w:val="20"/>
                <w:szCs w:val="20"/>
              </w:rPr>
              <w:t>857752</w:t>
            </w:r>
          </w:p>
        </w:tc>
        <w:tc>
          <w:tcPr>
            <w:tcW w:w="0" w:type="auto"/>
            <w:vAlign w:val="bottom"/>
          </w:tcPr>
          <w:p w14:paraId="556D49A4" w14:textId="29881B56" w:rsidR="00A00C36" w:rsidRPr="00A00C36" w:rsidRDefault="00A00C36" w:rsidP="00A00C36">
            <w:pPr>
              <w:ind w:firstLine="0"/>
              <w:jc w:val="right"/>
              <w:rPr>
                <w:rFonts w:cs="Times New Roman"/>
                <w:sz w:val="20"/>
                <w:szCs w:val="20"/>
              </w:rPr>
            </w:pPr>
            <w:r>
              <w:rPr>
                <w:color w:val="000000"/>
                <w:sz w:val="20"/>
                <w:szCs w:val="20"/>
              </w:rPr>
              <w:t>6368</w:t>
            </w:r>
            <w:r w:rsidR="001A1C33">
              <w:rPr>
                <w:color w:val="000000"/>
                <w:sz w:val="20"/>
                <w:szCs w:val="20"/>
              </w:rPr>
              <w:t>78</w:t>
            </w:r>
          </w:p>
        </w:tc>
        <w:tc>
          <w:tcPr>
            <w:tcW w:w="0" w:type="auto"/>
            <w:vAlign w:val="bottom"/>
          </w:tcPr>
          <w:p w14:paraId="5CAEE8E6" w14:textId="772451EB" w:rsidR="00A00C36" w:rsidRPr="00A00C36" w:rsidRDefault="00A00C36" w:rsidP="00A00C36">
            <w:pPr>
              <w:ind w:firstLine="0"/>
              <w:jc w:val="right"/>
              <w:rPr>
                <w:rFonts w:cs="Times New Roman"/>
                <w:sz w:val="20"/>
                <w:szCs w:val="20"/>
              </w:rPr>
            </w:pPr>
            <w:r>
              <w:rPr>
                <w:color w:val="000000"/>
                <w:sz w:val="20"/>
                <w:szCs w:val="20"/>
              </w:rPr>
              <w:t>63</w:t>
            </w:r>
          </w:p>
        </w:tc>
        <w:tc>
          <w:tcPr>
            <w:tcW w:w="0" w:type="auto"/>
            <w:vAlign w:val="bottom"/>
          </w:tcPr>
          <w:p w14:paraId="3D29B4F8" w14:textId="476789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41059C6" w14:textId="6A13BBE9" w:rsidR="00A00C36" w:rsidRPr="00A00C36" w:rsidRDefault="00A00C36" w:rsidP="00A00C36">
            <w:pPr>
              <w:ind w:firstLine="0"/>
              <w:jc w:val="right"/>
              <w:rPr>
                <w:rFonts w:cs="Times New Roman"/>
                <w:sz w:val="20"/>
                <w:szCs w:val="20"/>
              </w:rPr>
            </w:pPr>
            <w:r>
              <w:rPr>
                <w:color w:val="000000"/>
                <w:sz w:val="20"/>
                <w:szCs w:val="20"/>
              </w:rPr>
              <w:t>74.25</w:t>
            </w:r>
          </w:p>
        </w:tc>
        <w:tc>
          <w:tcPr>
            <w:tcW w:w="0" w:type="auto"/>
            <w:vAlign w:val="bottom"/>
          </w:tcPr>
          <w:p w14:paraId="0250C5F1" w14:textId="121CB882" w:rsidR="00A00C36" w:rsidRPr="00A00C36" w:rsidRDefault="00A00C36" w:rsidP="00A00C36">
            <w:pPr>
              <w:ind w:firstLine="0"/>
              <w:jc w:val="right"/>
              <w:rPr>
                <w:rFonts w:cs="Times New Roman"/>
                <w:sz w:val="20"/>
                <w:szCs w:val="20"/>
              </w:rPr>
            </w:pPr>
            <w:r>
              <w:rPr>
                <w:color w:val="000000"/>
                <w:sz w:val="20"/>
                <w:szCs w:val="20"/>
              </w:rPr>
              <w:t>639.9829</w:t>
            </w:r>
          </w:p>
        </w:tc>
      </w:tr>
      <w:tr w:rsidR="00A00C36" w14:paraId="4180868E" w14:textId="77777777" w:rsidTr="00A00C36">
        <w:tc>
          <w:tcPr>
            <w:tcW w:w="0" w:type="auto"/>
            <w:vAlign w:val="bottom"/>
          </w:tcPr>
          <w:p w14:paraId="2A57C4F3" w14:textId="70D1BBE8" w:rsidR="00A00C36" w:rsidRPr="00A00C36" w:rsidRDefault="00A00C36" w:rsidP="00A00C36">
            <w:pPr>
              <w:ind w:firstLine="0"/>
              <w:rPr>
                <w:rFonts w:cs="Times New Roman"/>
                <w:sz w:val="20"/>
                <w:szCs w:val="20"/>
              </w:rPr>
            </w:pPr>
            <w:proofErr w:type="spellStart"/>
            <w:r>
              <w:rPr>
                <w:color w:val="000000"/>
                <w:sz w:val="20"/>
                <w:szCs w:val="20"/>
              </w:rPr>
              <w:t>javacpp</w:t>
            </w:r>
            <w:proofErr w:type="spellEnd"/>
          </w:p>
        </w:tc>
        <w:tc>
          <w:tcPr>
            <w:tcW w:w="0" w:type="auto"/>
            <w:vAlign w:val="bottom"/>
          </w:tcPr>
          <w:p w14:paraId="042B6816" w14:textId="39229A9C"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1044C440" w14:textId="7F9218BA"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39297DD4" w14:textId="22CB9168" w:rsidR="00A00C36" w:rsidRPr="00A00C36" w:rsidRDefault="00A00C36" w:rsidP="00A00C36">
            <w:pPr>
              <w:ind w:firstLine="0"/>
              <w:jc w:val="right"/>
              <w:rPr>
                <w:rFonts w:cs="Times New Roman"/>
                <w:sz w:val="20"/>
                <w:szCs w:val="20"/>
              </w:rPr>
            </w:pPr>
            <w:r>
              <w:rPr>
                <w:color w:val="000000"/>
                <w:sz w:val="20"/>
                <w:szCs w:val="20"/>
              </w:rPr>
              <w:t>20291</w:t>
            </w:r>
          </w:p>
        </w:tc>
        <w:tc>
          <w:tcPr>
            <w:tcW w:w="0" w:type="auto"/>
            <w:vAlign w:val="bottom"/>
          </w:tcPr>
          <w:p w14:paraId="07CCF8CC" w14:textId="769603BE" w:rsidR="00A00C36" w:rsidRPr="00A00C36" w:rsidRDefault="00A00C36" w:rsidP="00A00C36">
            <w:pPr>
              <w:ind w:firstLine="0"/>
              <w:jc w:val="right"/>
              <w:rPr>
                <w:rFonts w:cs="Times New Roman"/>
                <w:sz w:val="20"/>
                <w:szCs w:val="20"/>
              </w:rPr>
            </w:pPr>
            <w:r>
              <w:rPr>
                <w:color w:val="000000"/>
                <w:sz w:val="20"/>
                <w:szCs w:val="20"/>
              </w:rPr>
              <w:t>6279</w:t>
            </w:r>
          </w:p>
        </w:tc>
        <w:tc>
          <w:tcPr>
            <w:tcW w:w="0" w:type="auto"/>
            <w:vAlign w:val="bottom"/>
          </w:tcPr>
          <w:p w14:paraId="5D716839" w14:textId="741A7C5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2B842CC" w14:textId="3722152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E7821F" w14:textId="3192BF34" w:rsidR="00A00C36" w:rsidRPr="00A00C36" w:rsidRDefault="00A00C36" w:rsidP="00A00C36">
            <w:pPr>
              <w:ind w:firstLine="0"/>
              <w:jc w:val="right"/>
              <w:rPr>
                <w:rFonts w:cs="Times New Roman"/>
                <w:sz w:val="20"/>
                <w:szCs w:val="20"/>
              </w:rPr>
            </w:pPr>
            <w:r>
              <w:rPr>
                <w:color w:val="000000"/>
                <w:sz w:val="20"/>
                <w:szCs w:val="20"/>
              </w:rPr>
              <w:t>30.94</w:t>
            </w:r>
          </w:p>
        </w:tc>
        <w:tc>
          <w:tcPr>
            <w:tcW w:w="0" w:type="auto"/>
            <w:vAlign w:val="bottom"/>
          </w:tcPr>
          <w:p w14:paraId="3977BC53" w14:textId="658D8CFA" w:rsidR="00A00C36" w:rsidRPr="00A00C36" w:rsidRDefault="00A00C36" w:rsidP="00A00C36">
            <w:pPr>
              <w:ind w:firstLine="0"/>
              <w:jc w:val="right"/>
              <w:rPr>
                <w:rFonts w:cs="Times New Roman"/>
                <w:sz w:val="20"/>
                <w:szCs w:val="20"/>
              </w:rPr>
            </w:pPr>
            <w:r>
              <w:rPr>
                <w:color w:val="000000"/>
                <w:sz w:val="20"/>
                <w:szCs w:val="20"/>
              </w:rPr>
              <w:t>0.0</w:t>
            </w:r>
            <w:r w:rsidR="001A1C33">
              <w:rPr>
                <w:color w:val="000000"/>
                <w:sz w:val="20"/>
                <w:szCs w:val="20"/>
              </w:rPr>
              <w:t>78</w:t>
            </w:r>
            <w:r>
              <w:rPr>
                <w:color w:val="000000"/>
                <w:sz w:val="20"/>
                <w:szCs w:val="20"/>
              </w:rPr>
              <w:t>9</w:t>
            </w:r>
          </w:p>
        </w:tc>
      </w:tr>
      <w:tr w:rsidR="00A00C36" w14:paraId="3A1B7D7D" w14:textId="77777777" w:rsidTr="00A00C36">
        <w:tc>
          <w:tcPr>
            <w:tcW w:w="0" w:type="auto"/>
            <w:vAlign w:val="bottom"/>
          </w:tcPr>
          <w:p w14:paraId="7AB6DD95" w14:textId="46AB7D90" w:rsidR="00A00C36" w:rsidRPr="00A00C36" w:rsidRDefault="00A00C36" w:rsidP="00A00C36">
            <w:pPr>
              <w:ind w:firstLine="0"/>
              <w:rPr>
                <w:rFonts w:cs="Times New Roman"/>
                <w:sz w:val="20"/>
                <w:szCs w:val="20"/>
              </w:rPr>
            </w:pPr>
            <w:proofErr w:type="spellStart"/>
            <w:r>
              <w:rPr>
                <w:color w:val="000000"/>
                <w:sz w:val="20"/>
                <w:szCs w:val="20"/>
              </w:rPr>
              <w:t>javacpp</w:t>
            </w:r>
            <w:proofErr w:type="spellEnd"/>
            <w:r>
              <w:rPr>
                <w:color w:val="000000"/>
                <w:sz w:val="20"/>
                <w:szCs w:val="20"/>
              </w:rPr>
              <w:t xml:space="preserve"> presets</w:t>
            </w:r>
          </w:p>
        </w:tc>
        <w:tc>
          <w:tcPr>
            <w:tcW w:w="0" w:type="auto"/>
            <w:vAlign w:val="bottom"/>
          </w:tcPr>
          <w:p w14:paraId="545FA1D3" w14:textId="3BFCCF6F"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73D00FDD" w14:textId="6CAEB228" w:rsidR="00A00C36" w:rsidRPr="00A00C36" w:rsidRDefault="00A00C36" w:rsidP="00A00C36">
            <w:pPr>
              <w:ind w:firstLine="0"/>
              <w:jc w:val="right"/>
              <w:rPr>
                <w:rFonts w:cs="Times New Roman"/>
                <w:sz w:val="20"/>
                <w:szCs w:val="20"/>
              </w:rPr>
            </w:pPr>
            <w:r>
              <w:rPr>
                <w:color w:val="000000"/>
                <w:sz w:val="20"/>
                <w:szCs w:val="20"/>
              </w:rPr>
              <w:t>57</w:t>
            </w:r>
          </w:p>
        </w:tc>
        <w:tc>
          <w:tcPr>
            <w:tcW w:w="0" w:type="auto"/>
            <w:vAlign w:val="bottom"/>
          </w:tcPr>
          <w:p w14:paraId="0FFD86ED" w14:textId="04F5AAC3" w:rsidR="00A00C36" w:rsidRPr="00A00C36" w:rsidRDefault="00A00C36" w:rsidP="00A00C36">
            <w:pPr>
              <w:ind w:firstLine="0"/>
              <w:jc w:val="right"/>
              <w:rPr>
                <w:rFonts w:cs="Times New Roman"/>
                <w:sz w:val="20"/>
                <w:szCs w:val="20"/>
              </w:rPr>
            </w:pPr>
            <w:r>
              <w:rPr>
                <w:color w:val="000000"/>
                <w:sz w:val="20"/>
                <w:szCs w:val="20"/>
              </w:rPr>
              <w:t>499360</w:t>
            </w:r>
          </w:p>
        </w:tc>
        <w:tc>
          <w:tcPr>
            <w:tcW w:w="0" w:type="auto"/>
            <w:vAlign w:val="bottom"/>
          </w:tcPr>
          <w:p w14:paraId="0C2DEC78" w14:textId="5FA4A2A0" w:rsidR="00A00C36" w:rsidRPr="00A00C36" w:rsidRDefault="00A00C36" w:rsidP="00A00C36">
            <w:pPr>
              <w:ind w:firstLine="0"/>
              <w:jc w:val="right"/>
              <w:rPr>
                <w:rFonts w:cs="Times New Roman"/>
                <w:sz w:val="20"/>
                <w:szCs w:val="20"/>
              </w:rPr>
            </w:pPr>
            <w:r>
              <w:rPr>
                <w:color w:val="000000"/>
                <w:sz w:val="20"/>
                <w:szCs w:val="20"/>
              </w:rPr>
              <w:t>318650</w:t>
            </w:r>
          </w:p>
        </w:tc>
        <w:tc>
          <w:tcPr>
            <w:tcW w:w="0" w:type="auto"/>
            <w:vAlign w:val="bottom"/>
          </w:tcPr>
          <w:p w14:paraId="58D57E2D" w14:textId="49FFBF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156623C" w14:textId="7359B0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A036220" w14:textId="52D60B8D" w:rsidR="00A00C36" w:rsidRPr="00A00C36" w:rsidRDefault="00A00C36" w:rsidP="00A00C36">
            <w:pPr>
              <w:ind w:firstLine="0"/>
              <w:jc w:val="right"/>
              <w:rPr>
                <w:rFonts w:cs="Times New Roman"/>
                <w:sz w:val="20"/>
                <w:szCs w:val="20"/>
              </w:rPr>
            </w:pPr>
            <w:r>
              <w:rPr>
                <w:color w:val="000000"/>
                <w:sz w:val="20"/>
                <w:szCs w:val="20"/>
              </w:rPr>
              <w:t>63.81</w:t>
            </w:r>
          </w:p>
        </w:tc>
        <w:tc>
          <w:tcPr>
            <w:tcW w:w="0" w:type="auto"/>
            <w:vAlign w:val="bottom"/>
          </w:tcPr>
          <w:p w14:paraId="2ED846A9" w14:textId="7885F843" w:rsidR="00A00C36" w:rsidRPr="00A00C36" w:rsidRDefault="00A00C36" w:rsidP="00A00C36">
            <w:pPr>
              <w:ind w:firstLine="0"/>
              <w:jc w:val="right"/>
              <w:rPr>
                <w:rFonts w:cs="Times New Roman"/>
                <w:sz w:val="20"/>
                <w:szCs w:val="20"/>
              </w:rPr>
            </w:pPr>
            <w:r>
              <w:rPr>
                <w:color w:val="000000"/>
                <w:sz w:val="20"/>
                <w:szCs w:val="20"/>
              </w:rPr>
              <w:t>4.1052</w:t>
            </w:r>
          </w:p>
        </w:tc>
      </w:tr>
      <w:tr w:rsidR="00A00C36" w14:paraId="2B54A2C0" w14:textId="77777777" w:rsidTr="00A00C36">
        <w:tc>
          <w:tcPr>
            <w:tcW w:w="0" w:type="auto"/>
            <w:vAlign w:val="bottom"/>
          </w:tcPr>
          <w:p w14:paraId="4BA9F1D0" w14:textId="46920C97" w:rsidR="00A00C36" w:rsidRPr="00A00C36" w:rsidRDefault="00A00C36" w:rsidP="00A00C36">
            <w:pPr>
              <w:ind w:firstLine="0"/>
              <w:rPr>
                <w:rFonts w:cs="Times New Roman"/>
                <w:sz w:val="20"/>
                <w:szCs w:val="20"/>
              </w:rPr>
            </w:pPr>
            <w:r>
              <w:rPr>
                <w:color w:val="000000"/>
                <w:sz w:val="20"/>
                <w:szCs w:val="20"/>
              </w:rPr>
              <w:t>json c</w:t>
            </w:r>
          </w:p>
        </w:tc>
        <w:tc>
          <w:tcPr>
            <w:tcW w:w="0" w:type="auto"/>
            <w:vAlign w:val="bottom"/>
          </w:tcPr>
          <w:p w14:paraId="51AE8464" w14:textId="6BF9C635"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2F19C346" w14:textId="6835D8C9" w:rsidR="00A00C36" w:rsidRPr="00A00C36" w:rsidRDefault="00A00C36" w:rsidP="00A00C36">
            <w:pPr>
              <w:ind w:firstLine="0"/>
              <w:jc w:val="right"/>
              <w:rPr>
                <w:rFonts w:cs="Times New Roman"/>
                <w:sz w:val="20"/>
                <w:szCs w:val="20"/>
              </w:rPr>
            </w:pPr>
            <w:r>
              <w:rPr>
                <w:color w:val="000000"/>
                <w:sz w:val="20"/>
                <w:szCs w:val="20"/>
              </w:rPr>
              <w:t>94</w:t>
            </w:r>
          </w:p>
        </w:tc>
        <w:tc>
          <w:tcPr>
            <w:tcW w:w="0" w:type="auto"/>
            <w:vAlign w:val="bottom"/>
          </w:tcPr>
          <w:p w14:paraId="0A653132" w14:textId="74CA88D5" w:rsidR="00A00C36" w:rsidRPr="00A00C36" w:rsidRDefault="00A00C36" w:rsidP="00A00C36">
            <w:pPr>
              <w:ind w:firstLine="0"/>
              <w:jc w:val="right"/>
              <w:rPr>
                <w:rFonts w:cs="Times New Roman"/>
                <w:sz w:val="20"/>
                <w:szCs w:val="20"/>
              </w:rPr>
            </w:pPr>
            <w:r>
              <w:rPr>
                <w:color w:val="000000"/>
                <w:sz w:val="20"/>
                <w:szCs w:val="20"/>
              </w:rPr>
              <w:t>6516</w:t>
            </w:r>
          </w:p>
        </w:tc>
        <w:tc>
          <w:tcPr>
            <w:tcW w:w="0" w:type="auto"/>
            <w:vAlign w:val="bottom"/>
          </w:tcPr>
          <w:p w14:paraId="671CF9B1" w14:textId="18F05036" w:rsidR="00A00C36" w:rsidRPr="00A00C36" w:rsidRDefault="00A00C36" w:rsidP="00A00C36">
            <w:pPr>
              <w:ind w:firstLine="0"/>
              <w:jc w:val="right"/>
              <w:rPr>
                <w:rFonts w:cs="Times New Roman"/>
                <w:sz w:val="20"/>
                <w:szCs w:val="20"/>
              </w:rPr>
            </w:pPr>
            <w:r>
              <w:rPr>
                <w:color w:val="000000"/>
                <w:sz w:val="20"/>
                <w:szCs w:val="20"/>
              </w:rPr>
              <w:t>2469</w:t>
            </w:r>
          </w:p>
        </w:tc>
        <w:tc>
          <w:tcPr>
            <w:tcW w:w="0" w:type="auto"/>
            <w:vAlign w:val="bottom"/>
          </w:tcPr>
          <w:p w14:paraId="5DA3F3C9" w14:textId="5641F2C5"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5CC42DA" w14:textId="3B0B508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82DA76C" w14:textId="3C1D002B" w:rsidR="00A00C36" w:rsidRPr="00A00C36" w:rsidRDefault="00A00C36" w:rsidP="00A00C36">
            <w:pPr>
              <w:ind w:firstLine="0"/>
              <w:jc w:val="right"/>
              <w:rPr>
                <w:rFonts w:cs="Times New Roman"/>
                <w:sz w:val="20"/>
                <w:szCs w:val="20"/>
              </w:rPr>
            </w:pPr>
            <w:r>
              <w:rPr>
                <w:color w:val="000000"/>
                <w:sz w:val="20"/>
                <w:szCs w:val="20"/>
              </w:rPr>
              <w:t>37.89</w:t>
            </w:r>
          </w:p>
        </w:tc>
        <w:tc>
          <w:tcPr>
            <w:tcW w:w="0" w:type="auto"/>
            <w:vAlign w:val="bottom"/>
          </w:tcPr>
          <w:p w14:paraId="4A7CA862" w14:textId="3F9C4325" w:rsidR="00A00C36" w:rsidRPr="00A00C36" w:rsidRDefault="00A00C36" w:rsidP="00A00C36">
            <w:pPr>
              <w:ind w:firstLine="0"/>
              <w:jc w:val="right"/>
              <w:rPr>
                <w:rFonts w:cs="Times New Roman"/>
                <w:sz w:val="20"/>
                <w:szCs w:val="20"/>
              </w:rPr>
            </w:pPr>
            <w:r>
              <w:rPr>
                <w:color w:val="000000"/>
                <w:sz w:val="20"/>
                <w:szCs w:val="20"/>
              </w:rPr>
              <w:t>0.0318</w:t>
            </w:r>
          </w:p>
        </w:tc>
      </w:tr>
      <w:tr w:rsidR="00A00C36" w14:paraId="65B6C4D4" w14:textId="77777777" w:rsidTr="00A00C36">
        <w:tc>
          <w:tcPr>
            <w:tcW w:w="0" w:type="auto"/>
            <w:vAlign w:val="bottom"/>
          </w:tcPr>
          <w:p w14:paraId="68F46FD9" w14:textId="68C8ADE4" w:rsidR="00A00C36" w:rsidRPr="00A00C36" w:rsidRDefault="00A00C36" w:rsidP="00A00C36">
            <w:pPr>
              <w:ind w:firstLine="0"/>
              <w:rPr>
                <w:rFonts w:cs="Times New Roman"/>
                <w:sz w:val="20"/>
                <w:szCs w:val="20"/>
              </w:rPr>
            </w:pPr>
            <w:proofErr w:type="spellStart"/>
            <w:r>
              <w:rPr>
                <w:color w:val="000000"/>
                <w:sz w:val="20"/>
                <w:szCs w:val="20"/>
              </w:rPr>
              <w:t>jsoncpp</w:t>
            </w:r>
            <w:proofErr w:type="spellEnd"/>
          </w:p>
        </w:tc>
        <w:tc>
          <w:tcPr>
            <w:tcW w:w="0" w:type="auto"/>
            <w:vAlign w:val="bottom"/>
          </w:tcPr>
          <w:p w14:paraId="0473B858" w14:textId="75C400A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673B9A5" w14:textId="7B5A1E65" w:rsidR="00A00C36" w:rsidRPr="00A00C36" w:rsidRDefault="00A00C36" w:rsidP="00A00C36">
            <w:pPr>
              <w:ind w:firstLine="0"/>
              <w:jc w:val="right"/>
              <w:rPr>
                <w:rFonts w:cs="Times New Roman"/>
                <w:sz w:val="20"/>
                <w:szCs w:val="20"/>
              </w:rPr>
            </w:pPr>
            <w:r>
              <w:rPr>
                <w:color w:val="000000"/>
                <w:sz w:val="20"/>
                <w:szCs w:val="20"/>
              </w:rPr>
              <w:t>146</w:t>
            </w:r>
          </w:p>
        </w:tc>
        <w:tc>
          <w:tcPr>
            <w:tcW w:w="0" w:type="auto"/>
            <w:vAlign w:val="bottom"/>
          </w:tcPr>
          <w:p w14:paraId="00A5D932" w14:textId="4B4D0226" w:rsidR="00A00C36" w:rsidRPr="00A00C36" w:rsidRDefault="00A00C36" w:rsidP="00A00C36">
            <w:pPr>
              <w:ind w:firstLine="0"/>
              <w:jc w:val="right"/>
              <w:rPr>
                <w:rFonts w:cs="Times New Roman"/>
                <w:sz w:val="20"/>
                <w:szCs w:val="20"/>
              </w:rPr>
            </w:pPr>
            <w:r>
              <w:rPr>
                <w:color w:val="000000"/>
                <w:sz w:val="20"/>
                <w:szCs w:val="20"/>
              </w:rPr>
              <w:t>8526</w:t>
            </w:r>
          </w:p>
        </w:tc>
        <w:tc>
          <w:tcPr>
            <w:tcW w:w="0" w:type="auto"/>
            <w:vAlign w:val="bottom"/>
          </w:tcPr>
          <w:p w14:paraId="7589F601" w14:textId="64585693" w:rsidR="00A00C36" w:rsidRPr="00A00C36" w:rsidRDefault="00A00C36" w:rsidP="00A00C36">
            <w:pPr>
              <w:ind w:firstLine="0"/>
              <w:jc w:val="right"/>
              <w:rPr>
                <w:rFonts w:cs="Times New Roman"/>
                <w:sz w:val="20"/>
                <w:szCs w:val="20"/>
              </w:rPr>
            </w:pPr>
            <w:r>
              <w:rPr>
                <w:color w:val="000000"/>
                <w:sz w:val="20"/>
                <w:szCs w:val="20"/>
              </w:rPr>
              <w:t>1386</w:t>
            </w:r>
          </w:p>
        </w:tc>
        <w:tc>
          <w:tcPr>
            <w:tcW w:w="0" w:type="auto"/>
            <w:vAlign w:val="bottom"/>
          </w:tcPr>
          <w:p w14:paraId="48AF6FF6" w14:textId="2BFE3F6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D670F74" w14:textId="53D287B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5C89BDF" w14:textId="4EAD4DA6" w:rsidR="00A00C36" w:rsidRPr="00A00C36" w:rsidRDefault="00A00C36" w:rsidP="00A00C36">
            <w:pPr>
              <w:ind w:firstLine="0"/>
              <w:jc w:val="right"/>
              <w:rPr>
                <w:rFonts w:cs="Times New Roman"/>
                <w:sz w:val="20"/>
                <w:szCs w:val="20"/>
              </w:rPr>
            </w:pPr>
            <w:r>
              <w:rPr>
                <w:color w:val="000000"/>
                <w:sz w:val="20"/>
                <w:szCs w:val="20"/>
              </w:rPr>
              <w:t>16.26</w:t>
            </w:r>
          </w:p>
        </w:tc>
        <w:tc>
          <w:tcPr>
            <w:tcW w:w="0" w:type="auto"/>
            <w:vAlign w:val="bottom"/>
          </w:tcPr>
          <w:p w14:paraId="3C10A5D6" w14:textId="6988AECC" w:rsidR="00A00C36" w:rsidRPr="00A00C36" w:rsidRDefault="00A00C36" w:rsidP="00A00C36">
            <w:pPr>
              <w:ind w:firstLine="0"/>
              <w:jc w:val="right"/>
              <w:rPr>
                <w:rFonts w:cs="Times New Roman"/>
                <w:sz w:val="20"/>
                <w:szCs w:val="20"/>
              </w:rPr>
            </w:pPr>
            <w:r>
              <w:rPr>
                <w:color w:val="000000"/>
                <w:sz w:val="20"/>
                <w:szCs w:val="20"/>
              </w:rPr>
              <w:t>0.0179</w:t>
            </w:r>
          </w:p>
        </w:tc>
      </w:tr>
      <w:tr w:rsidR="00A00C36" w14:paraId="18E7FC01" w14:textId="77777777" w:rsidTr="00A00C36">
        <w:tc>
          <w:tcPr>
            <w:tcW w:w="0" w:type="auto"/>
            <w:vAlign w:val="bottom"/>
          </w:tcPr>
          <w:p w14:paraId="2FA9DACC" w14:textId="3BA6AB9D" w:rsidR="00A00C36" w:rsidRPr="00A00C36" w:rsidRDefault="00A00C36" w:rsidP="00A00C36">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223B9F86" w14:textId="04128845"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6463A23B" w14:textId="56027790" w:rsidR="00A00C36" w:rsidRPr="00A00C36" w:rsidRDefault="00A00C36" w:rsidP="00A00C36">
            <w:pPr>
              <w:ind w:firstLine="0"/>
              <w:jc w:val="right"/>
              <w:rPr>
                <w:rFonts w:cs="Times New Roman"/>
                <w:sz w:val="20"/>
                <w:szCs w:val="20"/>
              </w:rPr>
            </w:pPr>
            <w:r>
              <w:rPr>
                <w:color w:val="000000"/>
                <w:sz w:val="20"/>
                <w:szCs w:val="20"/>
              </w:rPr>
              <w:t>38</w:t>
            </w:r>
          </w:p>
        </w:tc>
        <w:tc>
          <w:tcPr>
            <w:tcW w:w="0" w:type="auto"/>
            <w:vAlign w:val="bottom"/>
          </w:tcPr>
          <w:p w14:paraId="5D53A75F" w14:textId="37B1A781" w:rsidR="00A00C36" w:rsidRPr="00A00C36" w:rsidRDefault="00A00C36" w:rsidP="00A00C36">
            <w:pPr>
              <w:ind w:firstLine="0"/>
              <w:jc w:val="right"/>
              <w:rPr>
                <w:rFonts w:cs="Times New Roman"/>
                <w:sz w:val="20"/>
                <w:szCs w:val="20"/>
              </w:rPr>
            </w:pPr>
            <w:r>
              <w:rPr>
                <w:color w:val="000000"/>
                <w:sz w:val="20"/>
                <w:szCs w:val="20"/>
              </w:rPr>
              <w:t>3719</w:t>
            </w:r>
          </w:p>
        </w:tc>
        <w:tc>
          <w:tcPr>
            <w:tcW w:w="0" w:type="auto"/>
            <w:vAlign w:val="bottom"/>
          </w:tcPr>
          <w:p w14:paraId="6D48BD9A" w14:textId="3573D1B0" w:rsidR="00A00C36" w:rsidRPr="00A00C36" w:rsidRDefault="00A00C36" w:rsidP="00A00C36">
            <w:pPr>
              <w:ind w:firstLine="0"/>
              <w:jc w:val="right"/>
              <w:rPr>
                <w:rFonts w:cs="Times New Roman"/>
                <w:sz w:val="20"/>
                <w:szCs w:val="20"/>
              </w:rPr>
            </w:pPr>
            <w:r>
              <w:rPr>
                <w:color w:val="000000"/>
                <w:sz w:val="20"/>
                <w:szCs w:val="20"/>
              </w:rPr>
              <w:t>65</w:t>
            </w:r>
          </w:p>
        </w:tc>
        <w:tc>
          <w:tcPr>
            <w:tcW w:w="0" w:type="auto"/>
            <w:vAlign w:val="bottom"/>
          </w:tcPr>
          <w:p w14:paraId="1A9EB1D6" w14:textId="37400DE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5192001" w14:textId="2F621CE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FEDA838" w14:textId="61FB966B" w:rsidR="00A00C36" w:rsidRPr="00A00C36" w:rsidRDefault="00A00C36" w:rsidP="00A00C36">
            <w:pPr>
              <w:ind w:firstLine="0"/>
              <w:jc w:val="right"/>
              <w:rPr>
                <w:rFonts w:cs="Times New Roman"/>
                <w:sz w:val="20"/>
                <w:szCs w:val="20"/>
              </w:rPr>
            </w:pPr>
            <w:r>
              <w:rPr>
                <w:color w:val="000000"/>
                <w:sz w:val="20"/>
                <w:szCs w:val="20"/>
              </w:rPr>
              <w:t>1.75</w:t>
            </w:r>
          </w:p>
        </w:tc>
        <w:tc>
          <w:tcPr>
            <w:tcW w:w="0" w:type="auto"/>
            <w:vAlign w:val="bottom"/>
          </w:tcPr>
          <w:p w14:paraId="1B5B4EBA" w14:textId="0BC6722C" w:rsidR="00A00C36" w:rsidRPr="00A00C36" w:rsidRDefault="00A00C36" w:rsidP="00A00C36">
            <w:pPr>
              <w:ind w:firstLine="0"/>
              <w:jc w:val="right"/>
              <w:rPr>
                <w:rFonts w:cs="Times New Roman"/>
                <w:sz w:val="20"/>
                <w:szCs w:val="20"/>
              </w:rPr>
            </w:pPr>
            <w:r>
              <w:rPr>
                <w:color w:val="000000"/>
                <w:sz w:val="20"/>
                <w:szCs w:val="20"/>
              </w:rPr>
              <w:t>0.0008</w:t>
            </w:r>
          </w:p>
        </w:tc>
      </w:tr>
      <w:tr w:rsidR="00A00C36" w14:paraId="66D73B4F" w14:textId="77777777" w:rsidTr="00A00C36">
        <w:tc>
          <w:tcPr>
            <w:tcW w:w="0" w:type="auto"/>
            <w:vAlign w:val="bottom"/>
          </w:tcPr>
          <w:p w14:paraId="16BB8251" w14:textId="5716B9A8" w:rsidR="00A00C36" w:rsidRPr="00A00C36" w:rsidRDefault="00A00C36" w:rsidP="00A00C36">
            <w:pPr>
              <w:ind w:firstLine="0"/>
              <w:rPr>
                <w:rFonts w:cs="Times New Roman"/>
                <w:sz w:val="20"/>
                <w:szCs w:val="20"/>
              </w:rPr>
            </w:pPr>
            <w:proofErr w:type="spellStart"/>
            <w:r>
              <w:rPr>
                <w:color w:val="000000"/>
                <w:sz w:val="20"/>
                <w:szCs w:val="20"/>
              </w:rPr>
              <w:t>leetcode</w:t>
            </w:r>
            <w:proofErr w:type="spellEnd"/>
          </w:p>
        </w:tc>
        <w:tc>
          <w:tcPr>
            <w:tcW w:w="0" w:type="auto"/>
            <w:vAlign w:val="bottom"/>
          </w:tcPr>
          <w:p w14:paraId="328309A2" w14:textId="1DDD3A4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8156C22" w14:textId="4B124E66" w:rsidR="00A00C36" w:rsidRPr="00A00C36" w:rsidRDefault="00A00C36" w:rsidP="00A00C36">
            <w:pPr>
              <w:ind w:firstLine="0"/>
              <w:jc w:val="right"/>
              <w:rPr>
                <w:rFonts w:cs="Times New Roman"/>
                <w:sz w:val="20"/>
                <w:szCs w:val="20"/>
              </w:rPr>
            </w:pPr>
            <w:r>
              <w:rPr>
                <w:color w:val="000000"/>
                <w:sz w:val="20"/>
                <w:szCs w:val="20"/>
              </w:rPr>
              <w:t>28</w:t>
            </w:r>
          </w:p>
        </w:tc>
        <w:tc>
          <w:tcPr>
            <w:tcW w:w="0" w:type="auto"/>
            <w:vAlign w:val="bottom"/>
          </w:tcPr>
          <w:p w14:paraId="18E23DDA" w14:textId="18568243" w:rsidR="00A00C36" w:rsidRPr="00A00C36" w:rsidRDefault="00A00C36" w:rsidP="00A00C36">
            <w:pPr>
              <w:ind w:firstLine="0"/>
              <w:jc w:val="right"/>
              <w:rPr>
                <w:rFonts w:cs="Times New Roman"/>
                <w:sz w:val="20"/>
                <w:szCs w:val="20"/>
              </w:rPr>
            </w:pPr>
            <w:r>
              <w:rPr>
                <w:color w:val="000000"/>
                <w:sz w:val="20"/>
                <w:szCs w:val="20"/>
              </w:rPr>
              <w:t>12634</w:t>
            </w:r>
          </w:p>
        </w:tc>
        <w:tc>
          <w:tcPr>
            <w:tcW w:w="0" w:type="auto"/>
            <w:vAlign w:val="bottom"/>
          </w:tcPr>
          <w:p w14:paraId="3A6BA472" w14:textId="49D00AB2" w:rsidR="00A00C36" w:rsidRPr="00A00C36" w:rsidRDefault="00A00C36" w:rsidP="00A00C36">
            <w:pPr>
              <w:ind w:firstLine="0"/>
              <w:jc w:val="right"/>
              <w:rPr>
                <w:rFonts w:cs="Times New Roman"/>
                <w:sz w:val="20"/>
                <w:szCs w:val="20"/>
              </w:rPr>
            </w:pPr>
            <w:r>
              <w:rPr>
                <w:color w:val="000000"/>
                <w:sz w:val="20"/>
                <w:szCs w:val="20"/>
              </w:rPr>
              <w:t>487</w:t>
            </w:r>
          </w:p>
        </w:tc>
        <w:tc>
          <w:tcPr>
            <w:tcW w:w="0" w:type="auto"/>
            <w:vAlign w:val="bottom"/>
          </w:tcPr>
          <w:p w14:paraId="4E90717F" w14:textId="4D373E02"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65EE4F0" w14:textId="5B52A96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818FD2" w14:textId="0D3A4DC8" w:rsidR="00A00C36" w:rsidRPr="00A00C36" w:rsidRDefault="00A00C36" w:rsidP="00A00C36">
            <w:pPr>
              <w:ind w:firstLine="0"/>
              <w:jc w:val="right"/>
              <w:rPr>
                <w:rFonts w:cs="Times New Roman"/>
                <w:sz w:val="20"/>
                <w:szCs w:val="20"/>
              </w:rPr>
            </w:pPr>
            <w:r>
              <w:rPr>
                <w:color w:val="000000"/>
                <w:sz w:val="20"/>
                <w:szCs w:val="20"/>
              </w:rPr>
              <w:t>3.85</w:t>
            </w:r>
          </w:p>
        </w:tc>
        <w:tc>
          <w:tcPr>
            <w:tcW w:w="0" w:type="auto"/>
            <w:vAlign w:val="bottom"/>
          </w:tcPr>
          <w:p w14:paraId="727753D0" w14:textId="10C6B851" w:rsidR="00A00C36" w:rsidRPr="00A00C36" w:rsidRDefault="00A00C36" w:rsidP="00A00C36">
            <w:pPr>
              <w:ind w:firstLine="0"/>
              <w:jc w:val="right"/>
              <w:rPr>
                <w:rFonts w:cs="Times New Roman"/>
                <w:sz w:val="20"/>
                <w:szCs w:val="20"/>
              </w:rPr>
            </w:pPr>
            <w:r>
              <w:rPr>
                <w:color w:val="000000"/>
                <w:sz w:val="20"/>
                <w:szCs w:val="20"/>
              </w:rPr>
              <w:t>0.0063</w:t>
            </w:r>
          </w:p>
        </w:tc>
      </w:tr>
      <w:tr w:rsidR="00A00C36" w14:paraId="771A7925" w14:textId="77777777" w:rsidTr="00A00C36">
        <w:tc>
          <w:tcPr>
            <w:tcW w:w="0" w:type="auto"/>
            <w:vAlign w:val="bottom"/>
          </w:tcPr>
          <w:p w14:paraId="6A0B4380" w14:textId="3299B9EB" w:rsidR="00A00C36" w:rsidRPr="00A00C36" w:rsidRDefault="00A00C36" w:rsidP="00A00C36">
            <w:pPr>
              <w:ind w:firstLine="0"/>
              <w:rPr>
                <w:rFonts w:cs="Times New Roman"/>
                <w:sz w:val="20"/>
                <w:szCs w:val="20"/>
              </w:rPr>
            </w:pPr>
            <w:proofErr w:type="spellStart"/>
            <w:r>
              <w:rPr>
                <w:color w:val="000000"/>
                <w:sz w:val="20"/>
                <w:szCs w:val="20"/>
              </w:rPr>
              <w:t>libco</w:t>
            </w:r>
            <w:proofErr w:type="spellEnd"/>
          </w:p>
        </w:tc>
        <w:tc>
          <w:tcPr>
            <w:tcW w:w="0" w:type="auto"/>
            <w:vAlign w:val="bottom"/>
          </w:tcPr>
          <w:p w14:paraId="4D2984BA" w14:textId="4E7E329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CD5BDBE" w14:textId="5A67392C" w:rsidR="00A00C36" w:rsidRPr="00A00C36" w:rsidRDefault="00A00C36" w:rsidP="00A00C36">
            <w:pPr>
              <w:ind w:firstLine="0"/>
              <w:jc w:val="right"/>
              <w:rPr>
                <w:rFonts w:cs="Times New Roman"/>
                <w:sz w:val="20"/>
                <w:szCs w:val="20"/>
              </w:rPr>
            </w:pPr>
            <w:r>
              <w:rPr>
                <w:color w:val="000000"/>
                <w:sz w:val="20"/>
                <w:szCs w:val="20"/>
              </w:rPr>
              <w:t>12</w:t>
            </w:r>
          </w:p>
        </w:tc>
        <w:tc>
          <w:tcPr>
            <w:tcW w:w="0" w:type="auto"/>
            <w:vAlign w:val="bottom"/>
          </w:tcPr>
          <w:p w14:paraId="3EDD0AA0" w14:textId="45092BEB" w:rsidR="00A00C36" w:rsidRPr="00A00C36" w:rsidRDefault="00A00C36" w:rsidP="00A00C36">
            <w:pPr>
              <w:ind w:firstLine="0"/>
              <w:jc w:val="right"/>
              <w:rPr>
                <w:rFonts w:cs="Times New Roman"/>
                <w:sz w:val="20"/>
                <w:szCs w:val="20"/>
              </w:rPr>
            </w:pPr>
            <w:r>
              <w:rPr>
                <w:color w:val="000000"/>
                <w:sz w:val="20"/>
                <w:szCs w:val="20"/>
              </w:rPr>
              <w:t>3095</w:t>
            </w:r>
          </w:p>
        </w:tc>
        <w:tc>
          <w:tcPr>
            <w:tcW w:w="0" w:type="auto"/>
            <w:vAlign w:val="bottom"/>
          </w:tcPr>
          <w:p w14:paraId="40ED657B" w14:textId="0BE6B589" w:rsidR="00A00C36" w:rsidRPr="00A00C36" w:rsidRDefault="00A00C36" w:rsidP="00A00C36">
            <w:pPr>
              <w:ind w:firstLine="0"/>
              <w:jc w:val="right"/>
              <w:rPr>
                <w:rFonts w:cs="Times New Roman"/>
                <w:sz w:val="20"/>
                <w:szCs w:val="20"/>
              </w:rPr>
            </w:pPr>
            <w:r>
              <w:rPr>
                <w:color w:val="000000"/>
                <w:sz w:val="20"/>
                <w:szCs w:val="20"/>
              </w:rPr>
              <w:t>448</w:t>
            </w:r>
          </w:p>
        </w:tc>
        <w:tc>
          <w:tcPr>
            <w:tcW w:w="0" w:type="auto"/>
            <w:vAlign w:val="bottom"/>
          </w:tcPr>
          <w:p w14:paraId="6E5AF2DA" w14:textId="2CCEF01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22386DD" w14:textId="19DE23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7F994E5" w14:textId="7A051B0C" w:rsidR="00A00C36" w:rsidRPr="00A00C36" w:rsidRDefault="00A00C36" w:rsidP="00A00C36">
            <w:pPr>
              <w:ind w:firstLine="0"/>
              <w:jc w:val="right"/>
              <w:rPr>
                <w:rFonts w:cs="Times New Roman"/>
                <w:sz w:val="20"/>
                <w:szCs w:val="20"/>
              </w:rPr>
            </w:pPr>
            <w:r>
              <w:rPr>
                <w:color w:val="000000"/>
                <w:sz w:val="20"/>
                <w:szCs w:val="20"/>
              </w:rPr>
              <w:t>14.47</w:t>
            </w:r>
          </w:p>
        </w:tc>
        <w:tc>
          <w:tcPr>
            <w:tcW w:w="0" w:type="auto"/>
            <w:vAlign w:val="bottom"/>
          </w:tcPr>
          <w:p w14:paraId="5CD1C90A" w14:textId="30EB9FFC" w:rsidR="00A00C36" w:rsidRPr="00A00C36" w:rsidRDefault="00A00C36" w:rsidP="00A00C36">
            <w:pPr>
              <w:ind w:firstLine="0"/>
              <w:jc w:val="right"/>
              <w:rPr>
                <w:rFonts w:cs="Times New Roman"/>
                <w:sz w:val="20"/>
                <w:szCs w:val="20"/>
              </w:rPr>
            </w:pPr>
            <w:r>
              <w:rPr>
                <w:color w:val="000000"/>
                <w:sz w:val="20"/>
                <w:szCs w:val="20"/>
              </w:rPr>
              <w:t>0.0058</w:t>
            </w:r>
          </w:p>
        </w:tc>
      </w:tr>
      <w:tr w:rsidR="00A00C36" w14:paraId="65A74B2D" w14:textId="77777777" w:rsidTr="00A00C36">
        <w:tc>
          <w:tcPr>
            <w:tcW w:w="0" w:type="auto"/>
            <w:vAlign w:val="bottom"/>
          </w:tcPr>
          <w:p w14:paraId="4DA66B97" w14:textId="5A654D81" w:rsidR="00A00C36" w:rsidRPr="00A00C36" w:rsidRDefault="00A00C36" w:rsidP="00A00C36">
            <w:pPr>
              <w:ind w:firstLine="0"/>
              <w:rPr>
                <w:rFonts w:cs="Times New Roman"/>
                <w:sz w:val="20"/>
                <w:szCs w:val="20"/>
              </w:rPr>
            </w:pPr>
            <w:proofErr w:type="spellStart"/>
            <w:r>
              <w:rPr>
                <w:color w:val="000000"/>
                <w:sz w:val="20"/>
                <w:szCs w:val="20"/>
              </w:rPr>
              <w:t>libconfig</w:t>
            </w:r>
            <w:proofErr w:type="spellEnd"/>
          </w:p>
        </w:tc>
        <w:tc>
          <w:tcPr>
            <w:tcW w:w="0" w:type="auto"/>
            <w:vAlign w:val="bottom"/>
          </w:tcPr>
          <w:p w14:paraId="047A501C" w14:textId="7B5B2839"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35FE3E3" w14:textId="73231528" w:rsidR="00A00C36" w:rsidRPr="00A00C36" w:rsidRDefault="00A00C36" w:rsidP="00A00C36">
            <w:pPr>
              <w:ind w:firstLine="0"/>
              <w:jc w:val="right"/>
              <w:rPr>
                <w:rFonts w:cs="Times New Roman"/>
                <w:sz w:val="20"/>
                <w:szCs w:val="20"/>
              </w:rPr>
            </w:pPr>
            <w:r>
              <w:rPr>
                <w:color w:val="000000"/>
                <w:sz w:val="20"/>
                <w:szCs w:val="20"/>
              </w:rPr>
              <w:t>27</w:t>
            </w:r>
          </w:p>
        </w:tc>
        <w:tc>
          <w:tcPr>
            <w:tcW w:w="0" w:type="auto"/>
            <w:vAlign w:val="bottom"/>
          </w:tcPr>
          <w:p w14:paraId="70B671A0" w14:textId="23EF8283" w:rsidR="00A00C36" w:rsidRPr="00A00C36" w:rsidRDefault="00A00C36" w:rsidP="00A00C36">
            <w:pPr>
              <w:ind w:firstLine="0"/>
              <w:jc w:val="right"/>
              <w:rPr>
                <w:rFonts w:cs="Times New Roman"/>
                <w:sz w:val="20"/>
                <w:szCs w:val="20"/>
              </w:rPr>
            </w:pPr>
            <w:r>
              <w:rPr>
                <w:color w:val="000000"/>
                <w:sz w:val="20"/>
                <w:szCs w:val="20"/>
              </w:rPr>
              <w:t>11323</w:t>
            </w:r>
          </w:p>
        </w:tc>
        <w:tc>
          <w:tcPr>
            <w:tcW w:w="0" w:type="auto"/>
            <w:vAlign w:val="bottom"/>
          </w:tcPr>
          <w:p w14:paraId="2231F220" w14:textId="366EB37B" w:rsidR="00A00C36" w:rsidRPr="00A00C36" w:rsidRDefault="00A00C36" w:rsidP="00A00C36">
            <w:pPr>
              <w:ind w:firstLine="0"/>
              <w:jc w:val="right"/>
              <w:rPr>
                <w:rFonts w:cs="Times New Roman"/>
                <w:sz w:val="20"/>
                <w:szCs w:val="20"/>
              </w:rPr>
            </w:pPr>
            <w:r>
              <w:rPr>
                <w:color w:val="000000"/>
                <w:sz w:val="20"/>
                <w:szCs w:val="20"/>
              </w:rPr>
              <w:t>2108</w:t>
            </w:r>
          </w:p>
        </w:tc>
        <w:tc>
          <w:tcPr>
            <w:tcW w:w="0" w:type="auto"/>
            <w:vAlign w:val="bottom"/>
          </w:tcPr>
          <w:p w14:paraId="712277C9" w14:textId="4FE851F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25A42C5" w14:textId="1E9E751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BC05701" w14:textId="3FFE917A" w:rsidR="00A00C36" w:rsidRPr="00A00C36" w:rsidRDefault="00A00C36" w:rsidP="00A00C36">
            <w:pPr>
              <w:ind w:firstLine="0"/>
              <w:jc w:val="right"/>
              <w:rPr>
                <w:rFonts w:cs="Times New Roman"/>
                <w:sz w:val="20"/>
                <w:szCs w:val="20"/>
              </w:rPr>
            </w:pPr>
            <w:r>
              <w:rPr>
                <w:color w:val="000000"/>
                <w:sz w:val="20"/>
                <w:szCs w:val="20"/>
              </w:rPr>
              <w:t>18.62</w:t>
            </w:r>
          </w:p>
        </w:tc>
        <w:tc>
          <w:tcPr>
            <w:tcW w:w="0" w:type="auto"/>
            <w:vAlign w:val="bottom"/>
          </w:tcPr>
          <w:p w14:paraId="4CD6C097" w14:textId="241FCFE9" w:rsidR="00A00C36" w:rsidRPr="00A00C36" w:rsidRDefault="00A00C36" w:rsidP="00A00C36">
            <w:pPr>
              <w:ind w:firstLine="0"/>
              <w:jc w:val="right"/>
              <w:rPr>
                <w:rFonts w:cs="Times New Roman"/>
                <w:sz w:val="20"/>
                <w:szCs w:val="20"/>
              </w:rPr>
            </w:pPr>
            <w:r>
              <w:rPr>
                <w:color w:val="000000"/>
                <w:sz w:val="20"/>
                <w:szCs w:val="20"/>
              </w:rPr>
              <w:t>0.0272</w:t>
            </w:r>
          </w:p>
        </w:tc>
      </w:tr>
      <w:tr w:rsidR="00A00C36" w14:paraId="20037FF0" w14:textId="77777777" w:rsidTr="00A00C36">
        <w:tc>
          <w:tcPr>
            <w:tcW w:w="0" w:type="auto"/>
            <w:vAlign w:val="bottom"/>
          </w:tcPr>
          <w:p w14:paraId="5DFBF3E2" w14:textId="7377E845" w:rsidR="00A00C36" w:rsidRPr="00A00C36" w:rsidRDefault="00A00C36" w:rsidP="00A00C36">
            <w:pPr>
              <w:ind w:firstLine="0"/>
              <w:rPr>
                <w:rFonts w:cs="Times New Roman"/>
                <w:sz w:val="20"/>
                <w:szCs w:val="20"/>
              </w:rPr>
            </w:pPr>
            <w:proofErr w:type="spellStart"/>
            <w:r>
              <w:rPr>
                <w:color w:val="000000"/>
                <w:sz w:val="20"/>
                <w:szCs w:val="20"/>
              </w:rPr>
              <w:lastRenderedPageBreak/>
              <w:t>libigl</w:t>
            </w:r>
            <w:proofErr w:type="spellEnd"/>
          </w:p>
        </w:tc>
        <w:tc>
          <w:tcPr>
            <w:tcW w:w="0" w:type="auto"/>
            <w:vAlign w:val="bottom"/>
          </w:tcPr>
          <w:p w14:paraId="25C80C94" w14:textId="5A169BF8"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6975DB0" w14:textId="306A7181" w:rsidR="00A00C36" w:rsidRPr="00A00C36" w:rsidRDefault="00A00C36" w:rsidP="00A00C36">
            <w:pPr>
              <w:ind w:firstLine="0"/>
              <w:jc w:val="right"/>
              <w:rPr>
                <w:rFonts w:cs="Times New Roman"/>
                <w:sz w:val="20"/>
                <w:szCs w:val="20"/>
              </w:rPr>
            </w:pPr>
            <w:r>
              <w:rPr>
                <w:color w:val="000000"/>
                <w:sz w:val="20"/>
                <w:szCs w:val="20"/>
              </w:rPr>
              <w:t>82</w:t>
            </w:r>
          </w:p>
        </w:tc>
        <w:tc>
          <w:tcPr>
            <w:tcW w:w="0" w:type="auto"/>
            <w:vAlign w:val="bottom"/>
          </w:tcPr>
          <w:p w14:paraId="77F1ED32" w14:textId="7E9137BA" w:rsidR="00A00C36" w:rsidRPr="00A00C36" w:rsidRDefault="00A00C36" w:rsidP="00A00C36">
            <w:pPr>
              <w:ind w:firstLine="0"/>
              <w:jc w:val="right"/>
              <w:rPr>
                <w:rFonts w:cs="Times New Roman"/>
                <w:sz w:val="20"/>
                <w:szCs w:val="20"/>
              </w:rPr>
            </w:pPr>
            <w:r>
              <w:rPr>
                <w:color w:val="000000"/>
                <w:sz w:val="20"/>
                <w:szCs w:val="20"/>
              </w:rPr>
              <w:t>92036</w:t>
            </w:r>
          </w:p>
        </w:tc>
        <w:tc>
          <w:tcPr>
            <w:tcW w:w="0" w:type="auto"/>
            <w:vAlign w:val="bottom"/>
          </w:tcPr>
          <w:p w14:paraId="17258337" w14:textId="2413E0EB" w:rsidR="00A00C36" w:rsidRPr="00A00C36" w:rsidRDefault="00A00C36" w:rsidP="00A00C36">
            <w:pPr>
              <w:ind w:firstLine="0"/>
              <w:jc w:val="right"/>
              <w:rPr>
                <w:rFonts w:cs="Times New Roman"/>
                <w:sz w:val="20"/>
                <w:szCs w:val="20"/>
              </w:rPr>
            </w:pPr>
            <w:r>
              <w:rPr>
                <w:color w:val="000000"/>
                <w:sz w:val="20"/>
                <w:szCs w:val="20"/>
              </w:rPr>
              <w:t>28712</w:t>
            </w:r>
          </w:p>
        </w:tc>
        <w:tc>
          <w:tcPr>
            <w:tcW w:w="0" w:type="auto"/>
            <w:vAlign w:val="bottom"/>
          </w:tcPr>
          <w:p w14:paraId="152785C3" w14:textId="29A86513" w:rsidR="00A00C36" w:rsidRPr="00A00C36" w:rsidRDefault="00A00C36" w:rsidP="00A00C36">
            <w:pPr>
              <w:ind w:firstLine="0"/>
              <w:jc w:val="right"/>
              <w:rPr>
                <w:rFonts w:cs="Times New Roman"/>
                <w:sz w:val="20"/>
                <w:szCs w:val="20"/>
              </w:rPr>
            </w:pPr>
            <w:r>
              <w:rPr>
                <w:color w:val="000000"/>
                <w:sz w:val="20"/>
                <w:szCs w:val="20"/>
              </w:rPr>
              <w:t>385</w:t>
            </w:r>
          </w:p>
        </w:tc>
        <w:tc>
          <w:tcPr>
            <w:tcW w:w="0" w:type="auto"/>
            <w:vAlign w:val="bottom"/>
          </w:tcPr>
          <w:p w14:paraId="284346D5" w14:textId="3C3A4B3E" w:rsidR="00A00C36" w:rsidRPr="00A00C36" w:rsidRDefault="00A00C36" w:rsidP="00A00C36">
            <w:pPr>
              <w:ind w:firstLine="0"/>
              <w:jc w:val="right"/>
              <w:rPr>
                <w:rFonts w:cs="Times New Roman"/>
                <w:sz w:val="20"/>
                <w:szCs w:val="20"/>
              </w:rPr>
            </w:pPr>
            <w:r>
              <w:rPr>
                <w:color w:val="000000"/>
                <w:sz w:val="20"/>
                <w:szCs w:val="20"/>
              </w:rPr>
              <w:t>94</w:t>
            </w:r>
          </w:p>
        </w:tc>
        <w:tc>
          <w:tcPr>
            <w:tcW w:w="0" w:type="auto"/>
            <w:vAlign w:val="bottom"/>
          </w:tcPr>
          <w:p w14:paraId="38012DAD" w14:textId="23654BFD" w:rsidR="00A00C36" w:rsidRPr="00A00C36" w:rsidRDefault="00A00C36" w:rsidP="00A00C36">
            <w:pPr>
              <w:ind w:firstLine="0"/>
              <w:jc w:val="right"/>
              <w:rPr>
                <w:rFonts w:cs="Times New Roman"/>
                <w:sz w:val="20"/>
                <w:szCs w:val="20"/>
              </w:rPr>
            </w:pPr>
            <w:r>
              <w:rPr>
                <w:color w:val="000000"/>
                <w:sz w:val="20"/>
                <w:szCs w:val="20"/>
              </w:rPr>
              <w:t>31.20</w:t>
            </w:r>
          </w:p>
        </w:tc>
        <w:tc>
          <w:tcPr>
            <w:tcW w:w="0" w:type="auto"/>
            <w:vAlign w:val="bottom"/>
          </w:tcPr>
          <w:p w14:paraId="20420697" w14:textId="085D2C03" w:rsidR="00A00C36" w:rsidRPr="00A00C36" w:rsidRDefault="00A00C36" w:rsidP="00A00C36">
            <w:pPr>
              <w:ind w:firstLine="0"/>
              <w:jc w:val="right"/>
              <w:rPr>
                <w:rFonts w:cs="Times New Roman"/>
                <w:sz w:val="20"/>
                <w:szCs w:val="20"/>
              </w:rPr>
            </w:pPr>
            <w:r>
              <w:rPr>
                <w:color w:val="000000"/>
                <w:sz w:val="20"/>
                <w:szCs w:val="20"/>
              </w:rPr>
              <w:t>0.3699</w:t>
            </w:r>
          </w:p>
        </w:tc>
      </w:tr>
      <w:tr w:rsidR="00A00C36" w14:paraId="11DA2E61" w14:textId="77777777" w:rsidTr="00A00C36">
        <w:tc>
          <w:tcPr>
            <w:tcW w:w="0" w:type="auto"/>
            <w:vAlign w:val="bottom"/>
          </w:tcPr>
          <w:p w14:paraId="414FCCB0" w14:textId="796E1527" w:rsidR="00A00C36" w:rsidRPr="00A00C36" w:rsidRDefault="00A00C36" w:rsidP="00A00C36">
            <w:pPr>
              <w:ind w:firstLine="0"/>
              <w:rPr>
                <w:rFonts w:cs="Times New Roman"/>
                <w:sz w:val="20"/>
                <w:szCs w:val="20"/>
              </w:rPr>
            </w:pPr>
            <w:proofErr w:type="spellStart"/>
            <w:r>
              <w:rPr>
                <w:color w:val="000000"/>
                <w:sz w:val="20"/>
                <w:szCs w:val="20"/>
              </w:rPr>
              <w:t>librdkafka</w:t>
            </w:r>
            <w:proofErr w:type="spellEnd"/>
          </w:p>
        </w:tc>
        <w:tc>
          <w:tcPr>
            <w:tcW w:w="0" w:type="auto"/>
            <w:vAlign w:val="bottom"/>
          </w:tcPr>
          <w:p w14:paraId="2D6C661D" w14:textId="0F2E6BE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29628C6" w14:textId="02ED3E87" w:rsidR="00A00C36" w:rsidRPr="00A00C36" w:rsidRDefault="00A00C36" w:rsidP="00A00C36">
            <w:pPr>
              <w:ind w:firstLine="0"/>
              <w:jc w:val="right"/>
              <w:rPr>
                <w:rFonts w:cs="Times New Roman"/>
                <w:sz w:val="20"/>
                <w:szCs w:val="20"/>
              </w:rPr>
            </w:pPr>
            <w:r>
              <w:rPr>
                <w:color w:val="000000"/>
                <w:sz w:val="20"/>
                <w:szCs w:val="20"/>
              </w:rPr>
              <w:t>163</w:t>
            </w:r>
          </w:p>
        </w:tc>
        <w:tc>
          <w:tcPr>
            <w:tcW w:w="0" w:type="auto"/>
            <w:vAlign w:val="bottom"/>
          </w:tcPr>
          <w:p w14:paraId="45A6FD49" w14:textId="628485D3" w:rsidR="00A00C36" w:rsidRPr="00A00C36" w:rsidRDefault="00A00C36" w:rsidP="00A00C36">
            <w:pPr>
              <w:ind w:firstLine="0"/>
              <w:jc w:val="right"/>
              <w:rPr>
                <w:rFonts w:cs="Times New Roman"/>
                <w:sz w:val="20"/>
                <w:szCs w:val="20"/>
              </w:rPr>
            </w:pPr>
            <w:r>
              <w:rPr>
                <w:color w:val="000000"/>
                <w:sz w:val="20"/>
                <w:szCs w:val="20"/>
              </w:rPr>
              <w:t>77146</w:t>
            </w:r>
          </w:p>
        </w:tc>
        <w:tc>
          <w:tcPr>
            <w:tcW w:w="0" w:type="auto"/>
            <w:vAlign w:val="bottom"/>
          </w:tcPr>
          <w:p w14:paraId="324FACB1" w14:textId="110EE61F" w:rsidR="00A00C36" w:rsidRPr="00A00C36" w:rsidRDefault="00A00C36" w:rsidP="00A00C36">
            <w:pPr>
              <w:ind w:firstLine="0"/>
              <w:jc w:val="right"/>
              <w:rPr>
                <w:rFonts w:cs="Times New Roman"/>
                <w:sz w:val="20"/>
                <w:szCs w:val="20"/>
              </w:rPr>
            </w:pPr>
            <w:r>
              <w:rPr>
                <w:color w:val="000000"/>
                <w:sz w:val="20"/>
                <w:szCs w:val="20"/>
              </w:rPr>
              <w:t>31555</w:t>
            </w:r>
          </w:p>
        </w:tc>
        <w:tc>
          <w:tcPr>
            <w:tcW w:w="0" w:type="auto"/>
            <w:vAlign w:val="bottom"/>
          </w:tcPr>
          <w:p w14:paraId="35A0CD9B" w14:textId="039EDE0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4FC7BD6" w14:textId="00B9415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27BA5B" w14:textId="5E0C44F3" w:rsidR="00A00C36" w:rsidRPr="00A00C36" w:rsidRDefault="00A00C36" w:rsidP="00A00C36">
            <w:pPr>
              <w:ind w:firstLine="0"/>
              <w:jc w:val="right"/>
              <w:rPr>
                <w:rFonts w:cs="Times New Roman"/>
                <w:sz w:val="20"/>
                <w:szCs w:val="20"/>
              </w:rPr>
            </w:pPr>
            <w:r>
              <w:rPr>
                <w:color w:val="000000"/>
                <w:sz w:val="20"/>
                <w:szCs w:val="20"/>
              </w:rPr>
              <w:t>40.90</w:t>
            </w:r>
          </w:p>
        </w:tc>
        <w:tc>
          <w:tcPr>
            <w:tcW w:w="0" w:type="auto"/>
            <w:vAlign w:val="bottom"/>
          </w:tcPr>
          <w:p w14:paraId="3024E10B" w14:textId="17BE0DC6" w:rsidR="00A00C36" w:rsidRPr="00A00C36" w:rsidRDefault="00A00C36" w:rsidP="00A00C36">
            <w:pPr>
              <w:ind w:firstLine="0"/>
              <w:jc w:val="right"/>
              <w:rPr>
                <w:rFonts w:cs="Times New Roman"/>
                <w:sz w:val="20"/>
                <w:szCs w:val="20"/>
              </w:rPr>
            </w:pPr>
            <w:r>
              <w:rPr>
                <w:color w:val="000000"/>
                <w:sz w:val="20"/>
                <w:szCs w:val="20"/>
              </w:rPr>
              <w:t>0.4065</w:t>
            </w:r>
          </w:p>
        </w:tc>
      </w:tr>
      <w:tr w:rsidR="00A00C36" w14:paraId="623F467F" w14:textId="77777777" w:rsidTr="00A00C36">
        <w:tc>
          <w:tcPr>
            <w:tcW w:w="0" w:type="auto"/>
            <w:vAlign w:val="bottom"/>
          </w:tcPr>
          <w:p w14:paraId="7A31E85F" w14:textId="71232EA8" w:rsidR="00A00C36" w:rsidRPr="00A00C36" w:rsidRDefault="00A00C36" w:rsidP="00A00C36">
            <w:pPr>
              <w:ind w:firstLine="0"/>
              <w:rPr>
                <w:rFonts w:cs="Times New Roman"/>
                <w:sz w:val="20"/>
                <w:szCs w:val="20"/>
              </w:rPr>
            </w:pPr>
            <w:r>
              <w:rPr>
                <w:color w:val="000000"/>
                <w:sz w:val="20"/>
                <w:szCs w:val="20"/>
              </w:rPr>
              <w:t>lightning</w:t>
            </w:r>
          </w:p>
        </w:tc>
        <w:tc>
          <w:tcPr>
            <w:tcW w:w="0" w:type="auto"/>
            <w:vAlign w:val="bottom"/>
          </w:tcPr>
          <w:p w14:paraId="67AC79FF" w14:textId="6DC1D90A"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ED124A5" w14:textId="40B05822" w:rsidR="00A00C36" w:rsidRPr="00A00C36" w:rsidRDefault="00A00C36" w:rsidP="00A00C36">
            <w:pPr>
              <w:ind w:firstLine="0"/>
              <w:jc w:val="right"/>
              <w:rPr>
                <w:rFonts w:cs="Times New Roman"/>
                <w:sz w:val="20"/>
                <w:szCs w:val="20"/>
              </w:rPr>
            </w:pPr>
            <w:r>
              <w:rPr>
                <w:color w:val="000000"/>
                <w:sz w:val="20"/>
                <w:szCs w:val="20"/>
              </w:rPr>
              <w:t>129</w:t>
            </w:r>
          </w:p>
        </w:tc>
        <w:tc>
          <w:tcPr>
            <w:tcW w:w="0" w:type="auto"/>
            <w:vAlign w:val="bottom"/>
          </w:tcPr>
          <w:p w14:paraId="1877B532" w14:textId="4831E1CC" w:rsidR="00A00C36" w:rsidRPr="00A00C36" w:rsidRDefault="00A00C36" w:rsidP="00A00C36">
            <w:pPr>
              <w:ind w:firstLine="0"/>
              <w:jc w:val="right"/>
              <w:rPr>
                <w:rFonts w:cs="Times New Roman"/>
                <w:sz w:val="20"/>
                <w:szCs w:val="20"/>
              </w:rPr>
            </w:pPr>
            <w:r>
              <w:rPr>
                <w:color w:val="000000"/>
                <w:sz w:val="20"/>
                <w:szCs w:val="20"/>
              </w:rPr>
              <w:t>104824</w:t>
            </w:r>
          </w:p>
        </w:tc>
        <w:tc>
          <w:tcPr>
            <w:tcW w:w="0" w:type="auto"/>
            <w:vAlign w:val="bottom"/>
          </w:tcPr>
          <w:p w14:paraId="436EFE2E" w14:textId="3CB039F5" w:rsidR="00A00C36" w:rsidRPr="00A00C36" w:rsidRDefault="00A00C36" w:rsidP="00A00C36">
            <w:pPr>
              <w:ind w:firstLine="0"/>
              <w:jc w:val="right"/>
              <w:rPr>
                <w:rFonts w:cs="Times New Roman"/>
                <w:sz w:val="20"/>
                <w:szCs w:val="20"/>
              </w:rPr>
            </w:pPr>
            <w:r>
              <w:rPr>
                <w:color w:val="000000"/>
                <w:sz w:val="20"/>
                <w:szCs w:val="20"/>
              </w:rPr>
              <w:t>22790</w:t>
            </w:r>
          </w:p>
        </w:tc>
        <w:tc>
          <w:tcPr>
            <w:tcW w:w="0" w:type="auto"/>
            <w:vAlign w:val="bottom"/>
          </w:tcPr>
          <w:p w14:paraId="1419FB56" w14:textId="4FAC469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3CBD6CD" w14:textId="1F1CFFD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DFC5807" w14:textId="368FFE60" w:rsidR="00A00C36" w:rsidRPr="00A00C36" w:rsidRDefault="00A00C36" w:rsidP="00A00C36">
            <w:pPr>
              <w:ind w:firstLine="0"/>
              <w:jc w:val="right"/>
              <w:rPr>
                <w:rFonts w:cs="Times New Roman"/>
                <w:sz w:val="20"/>
                <w:szCs w:val="20"/>
              </w:rPr>
            </w:pPr>
            <w:r>
              <w:rPr>
                <w:color w:val="000000"/>
                <w:sz w:val="20"/>
                <w:szCs w:val="20"/>
              </w:rPr>
              <w:t>21.74</w:t>
            </w:r>
          </w:p>
        </w:tc>
        <w:tc>
          <w:tcPr>
            <w:tcW w:w="0" w:type="auto"/>
            <w:vAlign w:val="bottom"/>
          </w:tcPr>
          <w:p w14:paraId="54C9F16A" w14:textId="4D1E7AD9" w:rsidR="00A00C36" w:rsidRPr="00A00C36" w:rsidRDefault="00A00C36" w:rsidP="00A00C36">
            <w:pPr>
              <w:ind w:firstLine="0"/>
              <w:jc w:val="right"/>
              <w:rPr>
                <w:rFonts w:cs="Times New Roman"/>
                <w:sz w:val="20"/>
                <w:szCs w:val="20"/>
              </w:rPr>
            </w:pPr>
            <w:r>
              <w:rPr>
                <w:color w:val="000000"/>
                <w:sz w:val="20"/>
                <w:szCs w:val="20"/>
              </w:rPr>
              <w:t>0.2936</w:t>
            </w:r>
          </w:p>
        </w:tc>
      </w:tr>
      <w:tr w:rsidR="00A00C36" w14:paraId="07D6D813" w14:textId="77777777" w:rsidTr="00A00C36">
        <w:tc>
          <w:tcPr>
            <w:tcW w:w="0" w:type="auto"/>
            <w:vAlign w:val="bottom"/>
          </w:tcPr>
          <w:p w14:paraId="308071EB" w14:textId="255BA5BC" w:rsidR="00A00C36" w:rsidRPr="00A00C36" w:rsidRDefault="00A00C36" w:rsidP="00A00C36">
            <w:pPr>
              <w:ind w:firstLine="0"/>
              <w:rPr>
                <w:rFonts w:cs="Times New Roman"/>
                <w:sz w:val="20"/>
                <w:szCs w:val="20"/>
              </w:rPr>
            </w:pPr>
            <w:proofErr w:type="spellStart"/>
            <w:r>
              <w:rPr>
                <w:color w:val="000000"/>
                <w:sz w:val="20"/>
                <w:szCs w:val="20"/>
              </w:rPr>
              <w:t>markdowndeep</w:t>
            </w:r>
            <w:proofErr w:type="spellEnd"/>
          </w:p>
        </w:tc>
        <w:tc>
          <w:tcPr>
            <w:tcW w:w="0" w:type="auto"/>
            <w:vAlign w:val="bottom"/>
          </w:tcPr>
          <w:p w14:paraId="4A9F20E8" w14:textId="47F1DB0A"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55BE4AA2" w14:textId="246CDBE3"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00420757" w14:textId="7F3C515A" w:rsidR="00A00C36" w:rsidRPr="00A00C36" w:rsidRDefault="00A00C36" w:rsidP="00A00C36">
            <w:pPr>
              <w:ind w:firstLine="0"/>
              <w:jc w:val="right"/>
              <w:rPr>
                <w:rFonts w:cs="Times New Roman"/>
                <w:sz w:val="20"/>
                <w:szCs w:val="20"/>
              </w:rPr>
            </w:pPr>
            <w:r>
              <w:rPr>
                <w:color w:val="000000"/>
                <w:sz w:val="20"/>
                <w:szCs w:val="20"/>
              </w:rPr>
              <w:t>51833</w:t>
            </w:r>
          </w:p>
        </w:tc>
        <w:tc>
          <w:tcPr>
            <w:tcW w:w="0" w:type="auto"/>
            <w:vAlign w:val="bottom"/>
          </w:tcPr>
          <w:p w14:paraId="002049F5" w14:textId="4809EB3F" w:rsidR="00A00C36" w:rsidRPr="00A00C36" w:rsidRDefault="00A00C36" w:rsidP="00A00C36">
            <w:pPr>
              <w:ind w:firstLine="0"/>
              <w:jc w:val="right"/>
              <w:rPr>
                <w:rFonts w:cs="Times New Roman"/>
                <w:sz w:val="20"/>
                <w:szCs w:val="20"/>
              </w:rPr>
            </w:pPr>
            <w:r>
              <w:rPr>
                <w:color w:val="000000"/>
                <w:sz w:val="20"/>
                <w:szCs w:val="20"/>
              </w:rPr>
              <w:t>10893</w:t>
            </w:r>
          </w:p>
        </w:tc>
        <w:tc>
          <w:tcPr>
            <w:tcW w:w="0" w:type="auto"/>
            <w:vAlign w:val="bottom"/>
          </w:tcPr>
          <w:p w14:paraId="71C1FC11" w14:textId="3F92ABF9" w:rsidR="00A00C36" w:rsidRPr="00A00C36" w:rsidRDefault="00A00C36" w:rsidP="00A00C36">
            <w:pPr>
              <w:ind w:firstLine="0"/>
              <w:jc w:val="right"/>
              <w:rPr>
                <w:rFonts w:cs="Times New Roman"/>
                <w:sz w:val="20"/>
                <w:szCs w:val="20"/>
              </w:rPr>
            </w:pPr>
            <w:r>
              <w:rPr>
                <w:color w:val="000000"/>
                <w:sz w:val="20"/>
                <w:szCs w:val="20"/>
              </w:rPr>
              <w:t>24</w:t>
            </w:r>
          </w:p>
        </w:tc>
        <w:tc>
          <w:tcPr>
            <w:tcW w:w="0" w:type="auto"/>
            <w:vAlign w:val="bottom"/>
          </w:tcPr>
          <w:p w14:paraId="39F00C01" w14:textId="78DC525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9094F9D" w14:textId="37508AA2" w:rsidR="00A00C36" w:rsidRPr="00A00C36" w:rsidRDefault="00A00C36" w:rsidP="00A00C36">
            <w:pPr>
              <w:ind w:firstLine="0"/>
              <w:jc w:val="right"/>
              <w:rPr>
                <w:rFonts w:cs="Times New Roman"/>
                <w:sz w:val="20"/>
                <w:szCs w:val="20"/>
              </w:rPr>
            </w:pPr>
            <w:r>
              <w:rPr>
                <w:color w:val="000000"/>
                <w:sz w:val="20"/>
                <w:szCs w:val="20"/>
              </w:rPr>
              <w:t>21.02</w:t>
            </w:r>
          </w:p>
        </w:tc>
        <w:tc>
          <w:tcPr>
            <w:tcW w:w="0" w:type="auto"/>
            <w:vAlign w:val="bottom"/>
          </w:tcPr>
          <w:p w14:paraId="05401E4B" w14:textId="27E34265" w:rsidR="00A00C36" w:rsidRPr="00A00C36" w:rsidRDefault="00A00C36" w:rsidP="00A00C36">
            <w:pPr>
              <w:ind w:firstLine="0"/>
              <w:jc w:val="right"/>
              <w:rPr>
                <w:rFonts w:cs="Times New Roman"/>
                <w:sz w:val="20"/>
                <w:szCs w:val="20"/>
              </w:rPr>
            </w:pPr>
            <w:r>
              <w:rPr>
                <w:color w:val="000000"/>
                <w:sz w:val="20"/>
                <w:szCs w:val="20"/>
              </w:rPr>
              <w:t>0.1403</w:t>
            </w:r>
          </w:p>
        </w:tc>
      </w:tr>
      <w:tr w:rsidR="00A00C36" w14:paraId="000739D5" w14:textId="77777777" w:rsidTr="00A00C36">
        <w:tc>
          <w:tcPr>
            <w:tcW w:w="0" w:type="auto"/>
            <w:vAlign w:val="bottom"/>
          </w:tcPr>
          <w:p w14:paraId="582C068D" w14:textId="5476D27D" w:rsidR="00A00C36" w:rsidRPr="00A00C36" w:rsidRDefault="00A00C36" w:rsidP="00A00C36">
            <w:pPr>
              <w:ind w:firstLine="0"/>
              <w:rPr>
                <w:rFonts w:cs="Times New Roman"/>
                <w:sz w:val="20"/>
                <w:szCs w:val="20"/>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2C042B29" w14:textId="6D75EF48"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36F898DD" w14:textId="6069903F" w:rsidR="00A00C36" w:rsidRPr="00A00C36" w:rsidRDefault="00A00C36" w:rsidP="00A00C36">
            <w:pPr>
              <w:ind w:firstLine="0"/>
              <w:jc w:val="right"/>
              <w:rPr>
                <w:rFonts w:cs="Times New Roman"/>
                <w:sz w:val="20"/>
                <w:szCs w:val="20"/>
              </w:rPr>
            </w:pPr>
            <w:r>
              <w:rPr>
                <w:color w:val="000000"/>
                <w:sz w:val="20"/>
                <w:szCs w:val="20"/>
              </w:rPr>
              <w:t>45</w:t>
            </w:r>
          </w:p>
        </w:tc>
        <w:tc>
          <w:tcPr>
            <w:tcW w:w="0" w:type="auto"/>
            <w:vAlign w:val="bottom"/>
          </w:tcPr>
          <w:p w14:paraId="7A0D2F5F" w14:textId="4CCF9ABA" w:rsidR="00A00C36" w:rsidRPr="00A00C36" w:rsidRDefault="00A00C36" w:rsidP="00A00C36">
            <w:pPr>
              <w:ind w:firstLine="0"/>
              <w:jc w:val="right"/>
              <w:rPr>
                <w:rFonts w:cs="Times New Roman"/>
                <w:sz w:val="20"/>
                <w:szCs w:val="20"/>
              </w:rPr>
            </w:pPr>
            <w:r>
              <w:rPr>
                <w:color w:val="000000"/>
                <w:sz w:val="20"/>
                <w:szCs w:val="20"/>
              </w:rPr>
              <w:t>45564</w:t>
            </w:r>
          </w:p>
        </w:tc>
        <w:tc>
          <w:tcPr>
            <w:tcW w:w="0" w:type="auto"/>
            <w:vAlign w:val="bottom"/>
          </w:tcPr>
          <w:p w14:paraId="66DF4E97" w14:textId="536FA33E" w:rsidR="00A00C36" w:rsidRPr="00A00C36" w:rsidRDefault="00A00C36" w:rsidP="00A00C36">
            <w:pPr>
              <w:ind w:firstLine="0"/>
              <w:jc w:val="right"/>
              <w:rPr>
                <w:rFonts w:cs="Times New Roman"/>
                <w:sz w:val="20"/>
                <w:szCs w:val="20"/>
              </w:rPr>
            </w:pPr>
            <w:r>
              <w:rPr>
                <w:color w:val="000000"/>
                <w:sz w:val="20"/>
                <w:szCs w:val="20"/>
              </w:rPr>
              <w:t>4585</w:t>
            </w:r>
          </w:p>
        </w:tc>
        <w:tc>
          <w:tcPr>
            <w:tcW w:w="0" w:type="auto"/>
            <w:vAlign w:val="bottom"/>
          </w:tcPr>
          <w:p w14:paraId="1FD6D318" w14:textId="7CD65AE9"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0F6D0A33" w14:textId="466A913C"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652D0F22" w14:textId="0152768E" w:rsidR="00A00C36" w:rsidRPr="00A00C36" w:rsidRDefault="00A00C36" w:rsidP="00A00C36">
            <w:pPr>
              <w:ind w:firstLine="0"/>
              <w:jc w:val="right"/>
              <w:rPr>
                <w:rFonts w:cs="Times New Roman"/>
                <w:sz w:val="20"/>
                <w:szCs w:val="20"/>
              </w:rPr>
            </w:pPr>
            <w:r>
              <w:rPr>
                <w:color w:val="000000"/>
                <w:sz w:val="20"/>
                <w:szCs w:val="20"/>
              </w:rPr>
              <w:t>10.06</w:t>
            </w:r>
          </w:p>
        </w:tc>
        <w:tc>
          <w:tcPr>
            <w:tcW w:w="0" w:type="auto"/>
            <w:vAlign w:val="bottom"/>
          </w:tcPr>
          <w:p w14:paraId="0CAA6592" w14:textId="74724468" w:rsidR="00A00C36" w:rsidRPr="00A00C36" w:rsidRDefault="00A00C36" w:rsidP="00A00C36">
            <w:pPr>
              <w:ind w:firstLine="0"/>
              <w:jc w:val="right"/>
              <w:rPr>
                <w:rFonts w:cs="Times New Roman"/>
                <w:sz w:val="20"/>
                <w:szCs w:val="20"/>
              </w:rPr>
            </w:pPr>
            <w:r>
              <w:rPr>
                <w:color w:val="000000"/>
                <w:sz w:val="20"/>
                <w:szCs w:val="20"/>
              </w:rPr>
              <w:t>0.0591</w:t>
            </w:r>
          </w:p>
        </w:tc>
      </w:tr>
      <w:tr w:rsidR="00A00C36" w14:paraId="21659051" w14:textId="77777777" w:rsidTr="00A00C36">
        <w:tc>
          <w:tcPr>
            <w:tcW w:w="0" w:type="auto"/>
            <w:vAlign w:val="bottom"/>
          </w:tcPr>
          <w:p w14:paraId="30423ECD" w14:textId="5EB75020" w:rsidR="00A00C36" w:rsidRPr="00A00C36" w:rsidRDefault="00A00C36" w:rsidP="00A00C36">
            <w:pPr>
              <w:ind w:firstLine="0"/>
              <w:rPr>
                <w:rFonts w:cs="Times New Roman"/>
                <w:sz w:val="20"/>
                <w:szCs w:val="20"/>
              </w:rPr>
            </w:pPr>
            <w:r>
              <w:rPr>
                <w:color w:val="000000"/>
                <w:sz w:val="20"/>
                <w:szCs w:val="20"/>
              </w:rPr>
              <w:t>mini c</w:t>
            </w:r>
          </w:p>
        </w:tc>
        <w:tc>
          <w:tcPr>
            <w:tcW w:w="0" w:type="auto"/>
            <w:vAlign w:val="bottom"/>
          </w:tcPr>
          <w:p w14:paraId="78700E92" w14:textId="3989CFB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7DEBE52E" w14:textId="76F17AA3"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5DC41683" w14:textId="28FAA80B" w:rsidR="00A00C36" w:rsidRPr="00A00C36" w:rsidRDefault="00A00C36" w:rsidP="00A00C36">
            <w:pPr>
              <w:ind w:firstLine="0"/>
              <w:jc w:val="right"/>
              <w:rPr>
                <w:rFonts w:cs="Times New Roman"/>
                <w:sz w:val="20"/>
                <w:szCs w:val="20"/>
              </w:rPr>
            </w:pPr>
            <w:r>
              <w:rPr>
                <w:color w:val="000000"/>
                <w:sz w:val="20"/>
                <w:szCs w:val="20"/>
              </w:rPr>
              <w:t>3453</w:t>
            </w:r>
          </w:p>
        </w:tc>
        <w:tc>
          <w:tcPr>
            <w:tcW w:w="0" w:type="auto"/>
            <w:vAlign w:val="bottom"/>
          </w:tcPr>
          <w:p w14:paraId="46A082B8" w14:textId="330D65F8" w:rsidR="00A00C36" w:rsidRPr="00A00C36" w:rsidRDefault="00A00C36" w:rsidP="00A00C36">
            <w:pPr>
              <w:ind w:firstLine="0"/>
              <w:jc w:val="right"/>
              <w:rPr>
                <w:rFonts w:cs="Times New Roman"/>
                <w:sz w:val="20"/>
                <w:szCs w:val="20"/>
              </w:rPr>
            </w:pPr>
            <w:r>
              <w:rPr>
                <w:color w:val="000000"/>
                <w:sz w:val="20"/>
                <w:szCs w:val="20"/>
              </w:rPr>
              <w:t>6</w:t>
            </w:r>
          </w:p>
        </w:tc>
        <w:tc>
          <w:tcPr>
            <w:tcW w:w="0" w:type="auto"/>
            <w:vAlign w:val="bottom"/>
          </w:tcPr>
          <w:p w14:paraId="16C3B299" w14:textId="240DA8DF"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6CA764AE" w14:textId="3B143B5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CCE63E4" w14:textId="12347722" w:rsidR="00A00C36" w:rsidRPr="00A00C36" w:rsidRDefault="00A00C36" w:rsidP="00A00C36">
            <w:pPr>
              <w:ind w:firstLine="0"/>
              <w:jc w:val="right"/>
              <w:rPr>
                <w:rFonts w:cs="Times New Roman"/>
                <w:sz w:val="20"/>
                <w:szCs w:val="20"/>
              </w:rPr>
            </w:pPr>
            <w:r>
              <w:rPr>
                <w:color w:val="000000"/>
                <w:sz w:val="20"/>
                <w:szCs w:val="20"/>
              </w:rPr>
              <w:t>0.17</w:t>
            </w:r>
          </w:p>
        </w:tc>
        <w:tc>
          <w:tcPr>
            <w:tcW w:w="0" w:type="auto"/>
            <w:vAlign w:val="bottom"/>
          </w:tcPr>
          <w:p w14:paraId="44DB0542" w14:textId="01CB0BA0" w:rsidR="00A00C36" w:rsidRPr="00A00C36" w:rsidRDefault="00A00C36" w:rsidP="00A00C36">
            <w:pPr>
              <w:ind w:firstLine="0"/>
              <w:jc w:val="right"/>
              <w:rPr>
                <w:rFonts w:cs="Times New Roman"/>
                <w:sz w:val="20"/>
                <w:szCs w:val="20"/>
              </w:rPr>
            </w:pPr>
            <w:r>
              <w:rPr>
                <w:color w:val="000000"/>
                <w:sz w:val="20"/>
                <w:szCs w:val="20"/>
              </w:rPr>
              <w:t>0.0001</w:t>
            </w:r>
          </w:p>
        </w:tc>
      </w:tr>
      <w:tr w:rsidR="00A00C36" w14:paraId="38F635D5" w14:textId="77777777" w:rsidTr="00A00C36">
        <w:tc>
          <w:tcPr>
            <w:tcW w:w="0" w:type="auto"/>
            <w:vAlign w:val="bottom"/>
          </w:tcPr>
          <w:p w14:paraId="505E3703" w14:textId="6589BC69" w:rsidR="00A00C36" w:rsidRPr="00A00C36" w:rsidRDefault="00A00C36" w:rsidP="00A00C36">
            <w:pPr>
              <w:ind w:firstLine="0"/>
              <w:rPr>
                <w:rFonts w:cs="Times New Roman"/>
                <w:sz w:val="20"/>
                <w:szCs w:val="20"/>
              </w:rPr>
            </w:pPr>
            <w:proofErr w:type="spellStart"/>
            <w:r>
              <w:rPr>
                <w:color w:val="000000"/>
                <w:sz w:val="20"/>
                <w:szCs w:val="20"/>
              </w:rPr>
              <w:t>MissionPlanner</w:t>
            </w:r>
            <w:proofErr w:type="spellEnd"/>
          </w:p>
        </w:tc>
        <w:tc>
          <w:tcPr>
            <w:tcW w:w="0" w:type="auto"/>
            <w:vAlign w:val="bottom"/>
          </w:tcPr>
          <w:p w14:paraId="497141C9" w14:textId="700DE654"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18F591BD" w14:textId="604A21B8" w:rsidR="00A00C36" w:rsidRPr="00A00C36" w:rsidRDefault="00A00C36" w:rsidP="00A00C36">
            <w:pPr>
              <w:ind w:firstLine="0"/>
              <w:jc w:val="right"/>
              <w:rPr>
                <w:rFonts w:cs="Times New Roman"/>
                <w:sz w:val="20"/>
                <w:szCs w:val="20"/>
              </w:rPr>
            </w:pPr>
            <w:r>
              <w:rPr>
                <w:color w:val="000000"/>
                <w:sz w:val="20"/>
                <w:szCs w:val="20"/>
              </w:rPr>
              <w:t>71</w:t>
            </w:r>
          </w:p>
        </w:tc>
        <w:tc>
          <w:tcPr>
            <w:tcW w:w="0" w:type="auto"/>
            <w:vAlign w:val="bottom"/>
          </w:tcPr>
          <w:p w14:paraId="1FE4D1B5" w14:textId="16FC7DC4" w:rsidR="00A00C36" w:rsidRPr="00A00C36" w:rsidRDefault="00A00C36" w:rsidP="00A00C36">
            <w:pPr>
              <w:ind w:firstLine="0"/>
              <w:jc w:val="right"/>
              <w:rPr>
                <w:rFonts w:cs="Times New Roman"/>
                <w:sz w:val="20"/>
                <w:szCs w:val="20"/>
              </w:rPr>
            </w:pPr>
            <w:r>
              <w:rPr>
                <w:color w:val="000000"/>
                <w:sz w:val="20"/>
                <w:szCs w:val="20"/>
              </w:rPr>
              <w:t>798229</w:t>
            </w:r>
          </w:p>
        </w:tc>
        <w:tc>
          <w:tcPr>
            <w:tcW w:w="0" w:type="auto"/>
            <w:vAlign w:val="bottom"/>
          </w:tcPr>
          <w:p w14:paraId="284DE2A0" w14:textId="6F718D96" w:rsidR="00A00C36" w:rsidRPr="00A00C36" w:rsidRDefault="00A00C36" w:rsidP="00A00C36">
            <w:pPr>
              <w:ind w:firstLine="0"/>
              <w:jc w:val="right"/>
              <w:rPr>
                <w:rFonts w:cs="Times New Roman"/>
                <w:sz w:val="20"/>
                <w:szCs w:val="20"/>
              </w:rPr>
            </w:pPr>
            <w:r>
              <w:rPr>
                <w:color w:val="000000"/>
                <w:sz w:val="20"/>
                <w:szCs w:val="20"/>
              </w:rPr>
              <w:t>240724</w:t>
            </w:r>
          </w:p>
        </w:tc>
        <w:tc>
          <w:tcPr>
            <w:tcW w:w="0" w:type="auto"/>
            <w:vAlign w:val="bottom"/>
          </w:tcPr>
          <w:p w14:paraId="4EFBCDBF" w14:textId="725194F9" w:rsidR="00A00C36" w:rsidRPr="00A00C36" w:rsidRDefault="00A00C36" w:rsidP="00A00C36">
            <w:pPr>
              <w:ind w:firstLine="0"/>
              <w:jc w:val="right"/>
              <w:rPr>
                <w:rFonts w:cs="Times New Roman"/>
                <w:sz w:val="20"/>
                <w:szCs w:val="20"/>
              </w:rPr>
            </w:pPr>
            <w:r>
              <w:rPr>
                <w:color w:val="000000"/>
                <w:sz w:val="20"/>
                <w:szCs w:val="20"/>
              </w:rPr>
              <w:t>188</w:t>
            </w:r>
          </w:p>
        </w:tc>
        <w:tc>
          <w:tcPr>
            <w:tcW w:w="0" w:type="auto"/>
            <w:vAlign w:val="bottom"/>
          </w:tcPr>
          <w:p w14:paraId="2D10E604" w14:textId="3ECCFA6F"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7C54E1D2" w14:textId="58B05667" w:rsidR="00A00C36" w:rsidRPr="00A00C36" w:rsidRDefault="00A00C36" w:rsidP="00A00C36">
            <w:pPr>
              <w:ind w:firstLine="0"/>
              <w:jc w:val="right"/>
              <w:rPr>
                <w:rFonts w:cs="Times New Roman"/>
                <w:sz w:val="20"/>
                <w:szCs w:val="20"/>
              </w:rPr>
            </w:pPr>
            <w:r>
              <w:rPr>
                <w:color w:val="000000"/>
                <w:sz w:val="20"/>
                <w:szCs w:val="20"/>
              </w:rPr>
              <w:t>30.16</w:t>
            </w:r>
          </w:p>
        </w:tc>
        <w:tc>
          <w:tcPr>
            <w:tcW w:w="0" w:type="auto"/>
            <w:vAlign w:val="bottom"/>
          </w:tcPr>
          <w:p w14:paraId="5F68223C" w14:textId="7FEFA4B3" w:rsidR="00A00C36" w:rsidRPr="00A00C36" w:rsidRDefault="00A00C36" w:rsidP="00A00C36">
            <w:pPr>
              <w:ind w:firstLine="0"/>
              <w:jc w:val="right"/>
              <w:rPr>
                <w:rFonts w:cs="Times New Roman"/>
                <w:sz w:val="20"/>
                <w:szCs w:val="20"/>
              </w:rPr>
            </w:pPr>
            <w:r>
              <w:rPr>
                <w:color w:val="000000"/>
                <w:sz w:val="20"/>
                <w:szCs w:val="20"/>
              </w:rPr>
              <w:t>3.1012</w:t>
            </w:r>
          </w:p>
        </w:tc>
      </w:tr>
      <w:tr w:rsidR="00A00C36" w14:paraId="090086C7" w14:textId="77777777" w:rsidTr="00A00C36">
        <w:tc>
          <w:tcPr>
            <w:tcW w:w="0" w:type="auto"/>
            <w:vAlign w:val="bottom"/>
          </w:tcPr>
          <w:p w14:paraId="587C04A5" w14:textId="278E6DD3" w:rsidR="00A00C36" w:rsidRPr="00A00C36" w:rsidRDefault="00A00C36" w:rsidP="00A00C36">
            <w:pPr>
              <w:ind w:firstLine="0"/>
              <w:rPr>
                <w:rFonts w:cs="Times New Roman"/>
                <w:sz w:val="20"/>
                <w:szCs w:val="20"/>
              </w:rPr>
            </w:pPr>
            <w:r>
              <w:rPr>
                <w:color w:val="000000"/>
                <w:sz w:val="20"/>
                <w:szCs w:val="20"/>
              </w:rPr>
              <w:t>mono</w:t>
            </w:r>
          </w:p>
        </w:tc>
        <w:tc>
          <w:tcPr>
            <w:tcW w:w="0" w:type="auto"/>
            <w:vAlign w:val="bottom"/>
          </w:tcPr>
          <w:p w14:paraId="28CB06BC" w14:textId="1E1808CD" w:rsidR="00A00C36" w:rsidRPr="00A00C36" w:rsidRDefault="00A00C36" w:rsidP="00A00C36">
            <w:pPr>
              <w:ind w:firstLine="0"/>
              <w:rPr>
                <w:rFonts w:cs="Times New Roman"/>
                <w:sz w:val="20"/>
                <w:szCs w:val="20"/>
              </w:rPr>
            </w:pPr>
            <w:r>
              <w:rPr>
                <w:color w:val="000000"/>
                <w:sz w:val="20"/>
                <w:szCs w:val="20"/>
              </w:rPr>
              <w:t>C#/C/C++</w:t>
            </w:r>
          </w:p>
        </w:tc>
        <w:tc>
          <w:tcPr>
            <w:tcW w:w="0" w:type="auto"/>
            <w:vAlign w:val="bottom"/>
          </w:tcPr>
          <w:p w14:paraId="0FCE1724" w14:textId="1B166F73" w:rsidR="00A00C36" w:rsidRPr="00A00C36" w:rsidRDefault="00A00C36" w:rsidP="00A00C36">
            <w:pPr>
              <w:ind w:firstLine="0"/>
              <w:jc w:val="right"/>
              <w:rPr>
                <w:rFonts w:cs="Times New Roman"/>
                <w:sz w:val="20"/>
                <w:szCs w:val="20"/>
              </w:rPr>
            </w:pPr>
            <w:r>
              <w:rPr>
                <w:color w:val="000000"/>
                <w:sz w:val="20"/>
                <w:szCs w:val="20"/>
              </w:rPr>
              <w:t>747</w:t>
            </w:r>
          </w:p>
        </w:tc>
        <w:tc>
          <w:tcPr>
            <w:tcW w:w="0" w:type="auto"/>
            <w:vAlign w:val="bottom"/>
          </w:tcPr>
          <w:p w14:paraId="705A866F" w14:textId="46BE537D" w:rsidR="00A00C36" w:rsidRPr="00A00C36" w:rsidRDefault="00A00C36" w:rsidP="00A00C36">
            <w:pPr>
              <w:ind w:firstLine="0"/>
              <w:jc w:val="right"/>
              <w:rPr>
                <w:rFonts w:cs="Times New Roman"/>
                <w:sz w:val="20"/>
                <w:szCs w:val="20"/>
              </w:rPr>
            </w:pPr>
            <w:r>
              <w:rPr>
                <w:color w:val="000000"/>
                <w:sz w:val="20"/>
                <w:szCs w:val="20"/>
              </w:rPr>
              <w:t>6049345</w:t>
            </w:r>
          </w:p>
        </w:tc>
        <w:tc>
          <w:tcPr>
            <w:tcW w:w="0" w:type="auto"/>
            <w:vAlign w:val="bottom"/>
          </w:tcPr>
          <w:p w14:paraId="5BE43FAB" w14:textId="0E95AB8B" w:rsidR="00A00C36" w:rsidRPr="00A00C36" w:rsidRDefault="00A00C36" w:rsidP="00A00C36">
            <w:pPr>
              <w:ind w:firstLine="0"/>
              <w:jc w:val="right"/>
              <w:rPr>
                <w:rFonts w:cs="Times New Roman"/>
                <w:sz w:val="20"/>
                <w:szCs w:val="20"/>
              </w:rPr>
            </w:pPr>
            <w:r>
              <w:rPr>
                <w:color w:val="000000"/>
                <w:sz w:val="20"/>
                <w:szCs w:val="20"/>
              </w:rPr>
              <w:t>1295150</w:t>
            </w:r>
          </w:p>
        </w:tc>
        <w:tc>
          <w:tcPr>
            <w:tcW w:w="0" w:type="auto"/>
            <w:vAlign w:val="bottom"/>
          </w:tcPr>
          <w:p w14:paraId="5E6B59F6" w14:textId="1EE2B1C4"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57672036" w14:textId="79CA5D81"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2A4B9C66" w14:textId="63720BA2" w:rsidR="00A00C36" w:rsidRPr="00A00C36" w:rsidRDefault="00A00C36" w:rsidP="00A00C36">
            <w:pPr>
              <w:ind w:firstLine="0"/>
              <w:jc w:val="right"/>
              <w:rPr>
                <w:rFonts w:cs="Times New Roman"/>
                <w:sz w:val="20"/>
                <w:szCs w:val="20"/>
              </w:rPr>
            </w:pPr>
            <w:r>
              <w:rPr>
                <w:color w:val="000000"/>
                <w:sz w:val="20"/>
                <w:szCs w:val="20"/>
              </w:rPr>
              <w:t>21.41</w:t>
            </w:r>
          </w:p>
        </w:tc>
        <w:tc>
          <w:tcPr>
            <w:tcW w:w="0" w:type="auto"/>
            <w:vAlign w:val="bottom"/>
          </w:tcPr>
          <w:p w14:paraId="31BBB44C" w14:textId="293523BD" w:rsidR="00A00C36" w:rsidRPr="00A00C36" w:rsidRDefault="00A00C36" w:rsidP="00A00C36">
            <w:pPr>
              <w:ind w:firstLine="0"/>
              <w:jc w:val="right"/>
              <w:rPr>
                <w:rFonts w:cs="Times New Roman"/>
                <w:sz w:val="20"/>
                <w:szCs w:val="20"/>
              </w:rPr>
            </w:pPr>
            <w:r>
              <w:rPr>
                <w:color w:val="000000"/>
                <w:sz w:val="20"/>
                <w:szCs w:val="20"/>
              </w:rPr>
              <w:t>16.6854</w:t>
            </w:r>
          </w:p>
        </w:tc>
      </w:tr>
      <w:tr w:rsidR="00A00C36" w14:paraId="6E5BFCA1" w14:textId="77777777" w:rsidTr="00A00C36">
        <w:tc>
          <w:tcPr>
            <w:tcW w:w="0" w:type="auto"/>
            <w:vAlign w:val="bottom"/>
          </w:tcPr>
          <w:p w14:paraId="743F387D" w14:textId="76A8D3FC" w:rsidR="00A00C36" w:rsidRPr="00A00C36" w:rsidRDefault="00A00C36" w:rsidP="00A00C36">
            <w:pPr>
              <w:ind w:firstLine="0"/>
              <w:rPr>
                <w:rFonts w:cs="Times New Roman"/>
                <w:sz w:val="20"/>
                <w:szCs w:val="20"/>
              </w:rPr>
            </w:pPr>
            <w:proofErr w:type="spellStart"/>
            <w:r>
              <w:rPr>
                <w:color w:val="000000"/>
                <w:sz w:val="20"/>
                <w:szCs w:val="20"/>
              </w:rPr>
              <w:t>msgpack</w:t>
            </w:r>
            <w:proofErr w:type="spellEnd"/>
            <w:r>
              <w:rPr>
                <w:color w:val="000000"/>
                <w:sz w:val="20"/>
                <w:szCs w:val="20"/>
              </w:rPr>
              <w:t xml:space="preserve"> c</w:t>
            </w:r>
          </w:p>
        </w:tc>
        <w:tc>
          <w:tcPr>
            <w:tcW w:w="0" w:type="auto"/>
            <w:vAlign w:val="bottom"/>
          </w:tcPr>
          <w:p w14:paraId="3866F617" w14:textId="45D971F1"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60FBB2BC" w14:textId="41F50D15" w:rsidR="00A00C36" w:rsidRPr="00A00C36" w:rsidRDefault="00A00C36" w:rsidP="00A00C36">
            <w:pPr>
              <w:ind w:firstLine="0"/>
              <w:jc w:val="right"/>
              <w:rPr>
                <w:rFonts w:cs="Times New Roman"/>
                <w:sz w:val="20"/>
                <w:szCs w:val="20"/>
              </w:rPr>
            </w:pPr>
            <w:r>
              <w:rPr>
                <w:color w:val="000000"/>
                <w:sz w:val="20"/>
                <w:szCs w:val="20"/>
              </w:rPr>
              <w:t>113</w:t>
            </w:r>
          </w:p>
        </w:tc>
        <w:tc>
          <w:tcPr>
            <w:tcW w:w="0" w:type="auto"/>
            <w:vAlign w:val="bottom"/>
          </w:tcPr>
          <w:p w14:paraId="3304C318" w14:textId="7103B2FF" w:rsidR="00A00C36" w:rsidRPr="00A00C36" w:rsidRDefault="00A00C36" w:rsidP="00A00C36">
            <w:pPr>
              <w:ind w:firstLine="0"/>
              <w:jc w:val="right"/>
              <w:rPr>
                <w:rFonts w:cs="Times New Roman"/>
                <w:sz w:val="20"/>
                <w:szCs w:val="20"/>
              </w:rPr>
            </w:pPr>
            <w:r>
              <w:rPr>
                <w:color w:val="000000"/>
                <w:sz w:val="20"/>
                <w:szCs w:val="20"/>
              </w:rPr>
              <w:t>92989</w:t>
            </w:r>
          </w:p>
        </w:tc>
        <w:tc>
          <w:tcPr>
            <w:tcW w:w="0" w:type="auto"/>
            <w:vAlign w:val="bottom"/>
          </w:tcPr>
          <w:p w14:paraId="58BD3FAB" w14:textId="35F6CEB5" w:rsidR="00A00C36" w:rsidRPr="00A00C36" w:rsidRDefault="00A00C36" w:rsidP="00A00C36">
            <w:pPr>
              <w:ind w:firstLine="0"/>
              <w:jc w:val="right"/>
              <w:rPr>
                <w:rFonts w:cs="Times New Roman"/>
                <w:sz w:val="20"/>
                <w:szCs w:val="20"/>
              </w:rPr>
            </w:pPr>
            <w:r>
              <w:rPr>
                <w:color w:val="000000"/>
                <w:sz w:val="20"/>
                <w:szCs w:val="20"/>
              </w:rPr>
              <w:t>11583</w:t>
            </w:r>
          </w:p>
        </w:tc>
        <w:tc>
          <w:tcPr>
            <w:tcW w:w="0" w:type="auto"/>
            <w:vAlign w:val="bottom"/>
          </w:tcPr>
          <w:p w14:paraId="6F4055B1" w14:textId="5864C92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2244796" w14:textId="2D85970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4DB08B5" w14:textId="78FF309E" w:rsidR="00A00C36" w:rsidRPr="00A00C36" w:rsidRDefault="00A00C36" w:rsidP="00A00C36">
            <w:pPr>
              <w:ind w:firstLine="0"/>
              <w:jc w:val="right"/>
              <w:rPr>
                <w:rFonts w:cs="Times New Roman"/>
                <w:sz w:val="20"/>
                <w:szCs w:val="20"/>
              </w:rPr>
            </w:pPr>
            <w:r>
              <w:rPr>
                <w:color w:val="000000"/>
                <w:sz w:val="20"/>
                <w:szCs w:val="20"/>
              </w:rPr>
              <w:t>12.46</w:t>
            </w:r>
          </w:p>
        </w:tc>
        <w:tc>
          <w:tcPr>
            <w:tcW w:w="0" w:type="auto"/>
            <w:vAlign w:val="bottom"/>
          </w:tcPr>
          <w:p w14:paraId="31E9B89C" w14:textId="70F91821" w:rsidR="00A00C36" w:rsidRPr="00A00C36" w:rsidRDefault="00A00C36" w:rsidP="00A00C36">
            <w:pPr>
              <w:ind w:firstLine="0"/>
              <w:jc w:val="right"/>
              <w:rPr>
                <w:rFonts w:cs="Times New Roman"/>
                <w:sz w:val="20"/>
                <w:szCs w:val="20"/>
              </w:rPr>
            </w:pPr>
            <w:r>
              <w:rPr>
                <w:color w:val="000000"/>
                <w:sz w:val="20"/>
                <w:szCs w:val="20"/>
              </w:rPr>
              <w:t>0.1492</w:t>
            </w:r>
          </w:p>
        </w:tc>
      </w:tr>
      <w:tr w:rsidR="00A00C36" w14:paraId="147C4701" w14:textId="77777777" w:rsidTr="00A00C36">
        <w:tc>
          <w:tcPr>
            <w:tcW w:w="0" w:type="auto"/>
            <w:vAlign w:val="bottom"/>
          </w:tcPr>
          <w:p w14:paraId="59F7A306" w14:textId="1A1F0A97" w:rsidR="00A00C36" w:rsidRPr="00A00C36" w:rsidRDefault="00A00C36" w:rsidP="00A00C36">
            <w:pPr>
              <w:ind w:firstLine="0"/>
              <w:rPr>
                <w:rFonts w:cs="Times New Roman"/>
                <w:sz w:val="20"/>
                <w:szCs w:val="20"/>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0C3604CF" w14:textId="33E5F476"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F6334B2" w14:textId="17E00FC9" w:rsidR="00A00C36" w:rsidRPr="00A00C36" w:rsidRDefault="00A00C36" w:rsidP="00A00C36">
            <w:pPr>
              <w:ind w:firstLine="0"/>
              <w:jc w:val="right"/>
              <w:rPr>
                <w:rFonts w:cs="Times New Roman"/>
                <w:sz w:val="20"/>
                <w:szCs w:val="20"/>
              </w:rPr>
            </w:pPr>
            <w:r>
              <w:rPr>
                <w:color w:val="000000"/>
                <w:sz w:val="20"/>
                <w:szCs w:val="20"/>
              </w:rPr>
              <w:t>32</w:t>
            </w:r>
          </w:p>
        </w:tc>
        <w:tc>
          <w:tcPr>
            <w:tcW w:w="0" w:type="auto"/>
            <w:vAlign w:val="bottom"/>
          </w:tcPr>
          <w:p w14:paraId="6BE94CAE" w14:textId="09CA5F59" w:rsidR="00A00C36" w:rsidRPr="00A00C36" w:rsidRDefault="00A00C36" w:rsidP="00A00C36">
            <w:pPr>
              <w:ind w:firstLine="0"/>
              <w:jc w:val="right"/>
              <w:rPr>
                <w:rFonts w:cs="Times New Roman"/>
                <w:sz w:val="20"/>
                <w:szCs w:val="20"/>
              </w:rPr>
            </w:pPr>
            <w:r>
              <w:rPr>
                <w:color w:val="000000"/>
                <w:sz w:val="20"/>
                <w:szCs w:val="20"/>
              </w:rPr>
              <w:t>16006</w:t>
            </w:r>
          </w:p>
        </w:tc>
        <w:tc>
          <w:tcPr>
            <w:tcW w:w="0" w:type="auto"/>
            <w:vAlign w:val="bottom"/>
          </w:tcPr>
          <w:p w14:paraId="702F9C01" w14:textId="33B89E31" w:rsidR="00A00C36" w:rsidRPr="00A00C36" w:rsidRDefault="00A00C36" w:rsidP="00A00C36">
            <w:pPr>
              <w:ind w:firstLine="0"/>
              <w:jc w:val="right"/>
              <w:rPr>
                <w:rFonts w:cs="Times New Roman"/>
                <w:sz w:val="20"/>
                <w:szCs w:val="20"/>
              </w:rPr>
            </w:pPr>
            <w:r>
              <w:rPr>
                <w:color w:val="000000"/>
                <w:sz w:val="20"/>
                <w:szCs w:val="20"/>
              </w:rPr>
              <w:t>1337</w:t>
            </w:r>
          </w:p>
        </w:tc>
        <w:tc>
          <w:tcPr>
            <w:tcW w:w="0" w:type="auto"/>
            <w:vAlign w:val="bottom"/>
          </w:tcPr>
          <w:p w14:paraId="6D80C8AC" w14:textId="4C9994DE"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009F677F" w14:textId="3AF0E509" w:rsidR="00A00C36" w:rsidRPr="00A00C36" w:rsidRDefault="00A00C36" w:rsidP="00A00C36">
            <w:pPr>
              <w:ind w:firstLine="0"/>
              <w:jc w:val="right"/>
              <w:rPr>
                <w:rFonts w:cs="Times New Roman"/>
                <w:sz w:val="20"/>
                <w:szCs w:val="20"/>
              </w:rPr>
            </w:pPr>
            <w:r>
              <w:rPr>
                <w:color w:val="000000"/>
                <w:sz w:val="20"/>
                <w:szCs w:val="20"/>
              </w:rPr>
              <w:t>7</w:t>
            </w:r>
          </w:p>
        </w:tc>
        <w:tc>
          <w:tcPr>
            <w:tcW w:w="0" w:type="auto"/>
            <w:vAlign w:val="bottom"/>
          </w:tcPr>
          <w:p w14:paraId="7E523419" w14:textId="468F62AF" w:rsidR="00A00C36" w:rsidRPr="00A00C36" w:rsidRDefault="00A00C36" w:rsidP="00A00C36">
            <w:pPr>
              <w:ind w:firstLine="0"/>
              <w:jc w:val="right"/>
              <w:rPr>
                <w:rFonts w:cs="Times New Roman"/>
                <w:sz w:val="20"/>
                <w:szCs w:val="20"/>
              </w:rPr>
            </w:pPr>
            <w:r>
              <w:rPr>
                <w:color w:val="000000"/>
                <w:sz w:val="20"/>
                <w:szCs w:val="20"/>
              </w:rPr>
              <w:t>8.35</w:t>
            </w:r>
          </w:p>
        </w:tc>
        <w:tc>
          <w:tcPr>
            <w:tcW w:w="0" w:type="auto"/>
            <w:vAlign w:val="bottom"/>
          </w:tcPr>
          <w:p w14:paraId="32A58F6E" w14:textId="05C9BA4E" w:rsidR="00A00C36" w:rsidRPr="00A00C36" w:rsidRDefault="00A00C36" w:rsidP="00A00C36">
            <w:pPr>
              <w:ind w:firstLine="0"/>
              <w:jc w:val="right"/>
              <w:rPr>
                <w:rFonts w:cs="Times New Roman"/>
                <w:sz w:val="20"/>
                <w:szCs w:val="20"/>
              </w:rPr>
            </w:pPr>
            <w:r>
              <w:rPr>
                <w:color w:val="000000"/>
                <w:sz w:val="20"/>
                <w:szCs w:val="20"/>
              </w:rPr>
              <w:t>0.0172</w:t>
            </w:r>
          </w:p>
        </w:tc>
      </w:tr>
      <w:tr w:rsidR="00A00C36" w14:paraId="264FEA11" w14:textId="77777777" w:rsidTr="00A00C36">
        <w:tc>
          <w:tcPr>
            <w:tcW w:w="0" w:type="auto"/>
            <w:vAlign w:val="bottom"/>
          </w:tcPr>
          <w:p w14:paraId="7EBCB53F" w14:textId="26FCF6F0" w:rsidR="00A00C36" w:rsidRPr="00A00C36" w:rsidRDefault="00A00C36" w:rsidP="00A00C36">
            <w:pPr>
              <w:ind w:firstLine="0"/>
              <w:rPr>
                <w:rFonts w:cs="Times New Roman"/>
                <w:sz w:val="20"/>
                <w:szCs w:val="20"/>
              </w:rPr>
            </w:pPr>
            <w:r>
              <w:rPr>
                <w:color w:val="000000"/>
                <w:sz w:val="20"/>
                <w:szCs w:val="20"/>
              </w:rPr>
              <w:t>NiL.JS</w:t>
            </w:r>
          </w:p>
        </w:tc>
        <w:tc>
          <w:tcPr>
            <w:tcW w:w="0" w:type="auto"/>
            <w:vAlign w:val="bottom"/>
          </w:tcPr>
          <w:p w14:paraId="28822175" w14:textId="519A1C4B" w:rsidR="00A00C36" w:rsidRPr="00A00C36" w:rsidRDefault="00A00C36" w:rsidP="00A00C36">
            <w:pPr>
              <w:ind w:firstLine="0"/>
              <w:rPr>
                <w:rFonts w:cs="Times New Roman"/>
                <w:sz w:val="20"/>
                <w:szCs w:val="20"/>
              </w:rPr>
            </w:pPr>
            <w:r>
              <w:rPr>
                <w:color w:val="000000"/>
                <w:sz w:val="20"/>
                <w:szCs w:val="20"/>
              </w:rPr>
              <w:t>Java/C#</w:t>
            </w:r>
          </w:p>
        </w:tc>
        <w:tc>
          <w:tcPr>
            <w:tcW w:w="0" w:type="auto"/>
            <w:vAlign w:val="bottom"/>
          </w:tcPr>
          <w:p w14:paraId="234A4AD1" w14:textId="203C518C"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7424E813" w14:textId="45113BB4" w:rsidR="00A00C36" w:rsidRPr="00A00C36" w:rsidRDefault="00A00C36" w:rsidP="00A00C36">
            <w:pPr>
              <w:ind w:firstLine="0"/>
              <w:jc w:val="right"/>
              <w:rPr>
                <w:rFonts w:cs="Times New Roman"/>
                <w:sz w:val="20"/>
                <w:szCs w:val="20"/>
              </w:rPr>
            </w:pPr>
            <w:r>
              <w:rPr>
                <w:color w:val="000000"/>
                <w:sz w:val="20"/>
                <w:szCs w:val="20"/>
              </w:rPr>
              <w:t>505660</w:t>
            </w:r>
          </w:p>
        </w:tc>
        <w:tc>
          <w:tcPr>
            <w:tcW w:w="0" w:type="auto"/>
            <w:vAlign w:val="bottom"/>
          </w:tcPr>
          <w:p w14:paraId="46E80AED" w14:textId="412C4C0C" w:rsidR="00A00C36" w:rsidRPr="00A00C36" w:rsidRDefault="00A00C36" w:rsidP="00A00C36">
            <w:pPr>
              <w:ind w:firstLine="0"/>
              <w:jc w:val="right"/>
              <w:rPr>
                <w:rFonts w:cs="Times New Roman"/>
                <w:sz w:val="20"/>
                <w:szCs w:val="20"/>
              </w:rPr>
            </w:pPr>
            <w:r>
              <w:rPr>
                <w:color w:val="000000"/>
                <w:sz w:val="20"/>
                <w:szCs w:val="20"/>
              </w:rPr>
              <w:t>139548</w:t>
            </w:r>
          </w:p>
        </w:tc>
        <w:tc>
          <w:tcPr>
            <w:tcW w:w="0" w:type="auto"/>
            <w:vAlign w:val="bottom"/>
          </w:tcPr>
          <w:p w14:paraId="4EF800D6" w14:textId="5B6E322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B44EA4F" w14:textId="2D874BE0"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DDA700" w14:textId="3A76A951" w:rsidR="00A00C36" w:rsidRPr="00A00C36" w:rsidRDefault="00A00C36" w:rsidP="00A00C36">
            <w:pPr>
              <w:ind w:firstLine="0"/>
              <w:jc w:val="right"/>
              <w:rPr>
                <w:rFonts w:cs="Times New Roman"/>
                <w:sz w:val="20"/>
                <w:szCs w:val="20"/>
              </w:rPr>
            </w:pPr>
            <w:r>
              <w:rPr>
                <w:color w:val="000000"/>
                <w:sz w:val="20"/>
                <w:szCs w:val="20"/>
              </w:rPr>
              <w:t>27.60</w:t>
            </w:r>
          </w:p>
        </w:tc>
        <w:tc>
          <w:tcPr>
            <w:tcW w:w="0" w:type="auto"/>
            <w:vAlign w:val="bottom"/>
          </w:tcPr>
          <w:p w14:paraId="7B5C7DB8" w14:textId="754A5334" w:rsidR="00A00C36" w:rsidRPr="00A00C36" w:rsidRDefault="00A00C36" w:rsidP="00A00C36">
            <w:pPr>
              <w:ind w:firstLine="0"/>
              <w:jc w:val="right"/>
              <w:rPr>
                <w:rFonts w:cs="Times New Roman"/>
                <w:sz w:val="20"/>
                <w:szCs w:val="20"/>
              </w:rPr>
            </w:pPr>
            <w:r>
              <w:rPr>
                <w:color w:val="000000"/>
                <w:sz w:val="20"/>
                <w:szCs w:val="20"/>
              </w:rPr>
              <w:t>1.7978</w:t>
            </w:r>
          </w:p>
        </w:tc>
      </w:tr>
      <w:tr w:rsidR="00A00C36" w14:paraId="1E896AC3" w14:textId="77777777" w:rsidTr="00A00C36">
        <w:tc>
          <w:tcPr>
            <w:tcW w:w="0" w:type="auto"/>
            <w:vAlign w:val="bottom"/>
          </w:tcPr>
          <w:p w14:paraId="62D34924" w14:textId="3F66D65F" w:rsidR="00A00C36" w:rsidRPr="00A00C36" w:rsidRDefault="00A00C36" w:rsidP="00A00C36">
            <w:pPr>
              <w:ind w:firstLine="0"/>
              <w:rPr>
                <w:rFonts w:cs="Times New Roman"/>
                <w:sz w:val="20"/>
                <w:szCs w:val="20"/>
              </w:rPr>
            </w:pPr>
            <w:r>
              <w:rPr>
                <w:color w:val="000000"/>
                <w:sz w:val="20"/>
                <w:szCs w:val="20"/>
              </w:rPr>
              <w:t xml:space="preserve">node </w:t>
            </w:r>
            <w:proofErr w:type="spellStart"/>
            <w:r>
              <w:rPr>
                <w:color w:val="000000"/>
                <w:sz w:val="20"/>
                <w:szCs w:val="20"/>
              </w:rPr>
              <w:t>pg</w:t>
            </w:r>
            <w:proofErr w:type="spellEnd"/>
            <w:r>
              <w:rPr>
                <w:color w:val="000000"/>
                <w:sz w:val="20"/>
                <w:szCs w:val="20"/>
              </w:rPr>
              <w:t xml:space="preserve"> native</w:t>
            </w:r>
          </w:p>
        </w:tc>
        <w:tc>
          <w:tcPr>
            <w:tcW w:w="0" w:type="auto"/>
            <w:vAlign w:val="bottom"/>
          </w:tcPr>
          <w:p w14:paraId="5EA9E868" w14:textId="673AC450" w:rsidR="00A00C36" w:rsidRPr="00A00C36" w:rsidRDefault="00A00C36" w:rsidP="00A00C36">
            <w:pPr>
              <w:ind w:firstLine="0"/>
              <w:rPr>
                <w:rFonts w:cs="Times New Roman"/>
                <w:sz w:val="20"/>
                <w:szCs w:val="20"/>
              </w:rPr>
            </w:pPr>
            <w:r>
              <w:rPr>
                <w:color w:val="000000"/>
                <w:sz w:val="20"/>
                <w:szCs w:val="20"/>
              </w:rPr>
              <w:t>Java</w:t>
            </w:r>
          </w:p>
        </w:tc>
        <w:tc>
          <w:tcPr>
            <w:tcW w:w="0" w:type="auto"/>
            <w:vAlign w:val="bottom"/>
          </w:tcPr>
          <w:p w14:paraId="3745C110" w14:textId="548A2E0B" w:rsidR="00A00C36" w:rsidRPr="00A00C36" w:rsidRDefault="00A00C36" w:rsidP="00A00C36">
            <w:pPr>
              <w:ind w:firstLine="0"/>
              <w:jc w:val="right"/>
              <w:rPr>
                <w:rFonts w:cs="Times New Roman"/>
                <w:sz w:val="20"/>
                <w:szCs w:val="20"/>
              </w:rPr>
            </w:pPr>
            <w:r>
              <w:rPr>
                <w:color w:val="000000"/>
                <w:sz w:val="20"/>
                <w:szCs w:val="20"/>
              </w:rPr>
              <w:t>10</w:t>
            </w:r>
          </w:p>
        </w:tc>
        <w:tc>
          <w:tcPr>
            <w:tcW w:w="0" w:type="auto"/>
            <w:vAlign w:val="bottom"/>
          </w:tcPr>
          <w:p w14:paraId="0A0C5024" w14:textId="541534EF" w:rsidR="00A00C36" w:rsidRPr="00A00C36" w:rsidRDefault="00A00C36" w:rsidP="00A00C36">
            <w:pPr>
              <w:ind w:firstLine="0"/>
              <w:jc w:val="right"/>
              <w:rPr>
                <w:rFonts w:cs="Times New Roman"/>
                <w:sz w:val="20"/>
                <w:szCs w:val="20"/>
              </w:rPr>
            </w:pPr>
            <w:r>
              <w:rPr>
                <w:color w:val="000000"/>
                <w:sz w:val="20"/>
                <w:szCs w:val="20"/>
              </w:rPr>
              <w:t>1234</w:t>
            </w:r>
          </w:p>
        </w:tc>
        <w:tc>
          <w:tcPr>
            <w:tcW w:w="0" w:type="auto"/>
            <w:vAlign w:val="bottom"/>
          </w:tcPr>
          <w:p w14:paraId="156B39F1" w14:textId="4C9CA5F7" w:rsidR="00A00C36" w:rsidRPr="00A00C36" w:rsidRDefault="00A00C36" w:rsidP="00A00C36">
            <w:pPr>
              <w:ind w:firstLine="0"/>
              <w:jc w:val="right"/>
              <w:rPr>
                <w:rFonts w:cs="Times New Roman"/>
                <w:sz w:val="20"/>
                <w:szCs w:val="20"/>
              </w:rPr>
            </w:pPr>
            <w:r>
              <w:rPr>
                <w:color w:val="000000"/>
                <w:sz w:val="20"/>
                <w:szCs w:val="20"/>
              </w:rPr>
              <w:t>66</w:t>
            </w:r>
          </w:p>
        </w:tc>
        <w:tc>
          <w:tcPr>
            <w:tcW w:w="0" w:type="auto"/>
            <w:vAlign w:val="bottom"/>
          </w:tcPr>
          <w:p w14:paraId="4D9A8341" w14:textId="3097D93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BAA3100" w14:textId="4C74B65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B26A56B" w14:textId="348443FB" w:rsidR="00A00C36" w:rsidRPr="00A00C36" w:rsidRDefault="00A00C36" w:rsidP="00A00C36">
            <w:pPr>
              <w:ind w:firstLine="0"/>
              <w:jc w:val="right"/>
              <w:rPr>
                <w:rFonts w:cs="Times New Roman"/>
                <w:sz w:val="20"/>
                <w:szCs w:val="20"/>
              </w:rPr>
            </w:pPr>
            <w:r>
              <w:rPr>
                <w:color w:val="000000"/>
                <w:sz w:val="20"/>
                <w:szCs w:val="20"/>
              </w:rPr>
              <w:t>5.35</w:t>
            </w:r>
          </w:p>
        </w:tc>
        <w:tc>
          <w:tcPr>
            <w:tcW w:w="0" w:type="auto"/>
            <w:vAlign w:val="bottom"/>
          </w:tcPr>
          <w:p w14:paraId="64A4BA3C" w14:textId="5130D13E" w:rsidR="00A00C36" w:rsidRPr="00A00C36" w:rsidRDefault="00A00C36" w:rsidP="00A00C36">
            <w:pPr>
              <w:ind w:firstLine="0"/>
              <w:jc w:val="right"/>
              <w:rPr>
                <w:rFonts w:cs="Times New Roman"/>
                <w:sz w:val="20"/>
                <w:szCs w:val="20"/>
              </w:rPr>
            </w:pPr>
            <w:r>
              <w:rPr>
                <w:color w:val="000000"/>
                <w:sz w:val="20"/>
                <w:szCs w:val="20"/>
              </w:rPr>
              <w:t>0.0009</w:t>
            </w:r>
          </w:p>
        </w:tc>
      </w:tr>
      <w:tr w:rsidR="00A00C36" w14:paraId="5C0F8EDC" w14:textId="77777777" w:rsidTr="00A00C36">
        <w:tc>
          <w:tcPr>
            <w:tcW w:w="0" w:type="auto"/>
            <w:vAlign w:val="bottom"/>
          </w:tcPr>
          <w:p w14:paraId="18D181F3" w14:textId="58D8284A" w:rsidR="00A00C36" w:rsidRPr="00A00C36" w:rsidRDefault="00A00C36" w:rsidP="00A00C36">
            <w:pPr>
              <w:ind w:firstLine="0"/>
              <w:rPr>
                <w:rFonts w:cs="Times New Roman"/>
                <w:sz w:val="20"/>
                <w:szCs w:val="20"/>
              </w:rPr>
            </w:pPr>
            <w:r>
              <w:rPr>
                <w:color w:val="000000"/>
                <w:sz w:val="20"/>
                <w:szCs w:val="20"/>
              </w:rPr>
              <w:t>node pre gyp</w:t>
            </w:r>
          </w:p>
        </w:tc>
        <w:tc>
          <w:tcPr>
            <w:tcW w:w="0" w:type="auto"/>
            <w:vAlign w:val="bottom"/>
          </w:tcPr>
          <w:p w14:paraId="38730937" w14:textId="778E86E1"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303556D4" w14:textId="31D96A70" w:rsidR="00A00C36" w:rsidRPr="00A00C36" w:rsidRDefault="00A00C36" w:rsidP="00A00C36">
            <w:pPr>
              <w:ind w:firstLine="0"/>
              <w:jc w:val="right"/>
              <w:rPr>
                <w:rFonts w:cs="Times New Roman"/>
                <w:sz w:val="20"/>
                <w:szCs w:val="20"/>
              </w:rPr>
            </w:pPr>
            <w:r>
              <w:rPr>
                <w:color w:val="000000"/>
                <w:sz w:val="20"/>
                <w:szCs w:val="20"/>
              </w:rPr>
              <w:t>47</w:t>
            </w:r>
          </w:p>
        </w:tc>
        <w:tc>
          <w:tcPr>
            <w:tcW w:w="0" w:type="auto"/>
            <w:vAlign w:val="bottom"/>
          </w:tcPr>
          <w:p w14:paraId="0950C050" w14:textId="7CD51889" w:rsidR="00A00C36" w:rsidRPr="00A00C36" w:rsidRDefault="00A00C36" w:rsidP="00A00C36">
            <w:pPr>
              <w:ind w:firstLine="0"/>
              <w:jc w:val="right"/>
              <w:rPr>
                <w:rFonts w:cs="Times New Roman"/>
                <w:sz w:val="20"/>
                <w:szCs w:val="20"/>
              </w:rPr>
            </w:pPr>
            <w:r>
              <w:rPr>
                <w:color w:val="000000"/>
                <w:sz w:val="20"/>
                <w:szCs w:val="20"/>
              </w:rPr>
              <w:t>2533</w:t>
            </w:r>
          </w:p>
        </w:tc>
        <w:tc>
          <w:tcPr>
            <w:tcW w:w="0" w:type="auto"/>
            <w:vAlign w:val="bottom"/>
          </w:tcPr>
          <w:p w14:paraId="79EE6080" w14:textId="161B3569" w:rsidR="00A00C36" w:rsidRPr="00A00C36" w:rsidRDefault="00A00C36" w:rsidP="00A00C36">
            <w:pPr>
              <w:ind w:firstLine="0"/>
              <w:jc w:val="right"/>
              <w:rPr>
                <w:rFonts w:cs="Times New Roman"/>
                <w:sz w:val="20"/>
                <w:szCs w:val="20"/>
              </w:rPr>
            </w:pPr>
            <w:r>
              <w:rPr>
                <w:color w:val="000000"/>
                <w:sz w:val="20"/>
                <w:szCs w:val="20"/>
              </w:rPr>
              <w:t>271</w:t>
            </w:r>
          </w:p>
        </w:tc>
        <w:tc>
          <w:tcPr>
            <w:tcW w:w="0" w:type="auto"/>
            <w:vAlign w:val="bottom"/>
          </w:tcPr>
          <w:p w14:paraId="48F90B7B" w14:textId="2CDCB78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3A46A0" w14:textId="2A79098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7B432E6" w14:textId="006FAAA9" w:rsidR="00A00C36" w:rsidRPr="00A00C36" w:rsidRDefault="00A00C36" w:rsidP="00A00C36">
            <w:pPr>
              <w:ind w:firstLine="0"/>
              <w:jc w:val="right"/>
              <w:rPr>
                <w:rFonts w:cs="Times New Roman"/>
                <w:sz w:val="20"/>
                <w:szCs w:val="20"/>
              </w:rPr>
            </w:pPr>
            <w:r>
              <w:rPr>
                <w:color w:val="000000"/>
                <w:sz w:val="20"/>
                <w:szCs w:val="20"/>
              </w:rPr>
              <w:t>10.70</w:t>
            </w:r>
          </w:p>
        </w:tc>
        <w:tc>
          <w:tcPr>
            <w:tcW w:w="0" w:type="auto"/>
            <w:vAlign w:val="bottom"/>
          </w:tcPr>
          <w:p w14:paraId="5711AC65" w14:textId="56F2B95C" w:rsidR="00A00C36" w:rsidRPr="00A00C36" w:rsidRDefault="00A00C36" w:rsidP="00A00C36">
            <w:pPr>
              <w:ind w:firstLine="0"/>
              <w:jc w:val="right"/>
              <w:rPr>
                <w:rFonts w:cs="Times New Roman"/>
                <w:sz w:val="20"/>
                <w:szCs w:val="20"/>
              </w:rPr>
            </w:pPr>
            <w:r>
              <w:rPr>
                <w:color w:val="000000"/>
                <w:sz w:val="20"/>
                <w:szCs w:val="20"/>
              </w:rPr>
              <w:t>0.0035</w:t>
            </w:r>
          </w:p>
        </w:tc>
      </w:tr>
      <w:tr w:rsidR="00A00C36" w14:paraId="2F13EEC2" w14:textId="77777777" w:rsidTr="00A00C36">
        <w:tc>
          <w:tcPr>
            <w:tcW w:w="0" w:type="auto"/>
            <w:vAlign w:val="bottom"/>
          </w:tcPr>
          <w:p w14:paraId="5BE8648A" w14:textId="38BDDF75" w:rsidR="00A00C36" w:rsidRPr="00A00C36" w:rsidRDefault="00A00C36" w:rsidP="00A00C36">
            <w:pPr>
              <w:ind w:firstLine="0"/>
              <w:rPr>
                <w:rFonts w:cs="Times New Roman"/>
                <w:sz w:val="20"/>
                <w:szCs w:val="20"/>
              </w:rPr>
            </w:pPr>
            <w:proofErr w:type="spellStart"/>
            <w:r>
              <w:rPr>
                <w:color w:val="000000"/>
                <w:sz w:val="20"/>
                <w:szCs w:val="20"/>
              </w:rPr>
              <w:t>NodObjC</w:t>
            </w:r>
            <w:proofErr w:type="spellEnd"/>
          </w:p>
        </w:tc>
        <w:tc>
          <w:tcPr>
            <w:tcW w:w="0" w:type="auto"/>
            <w:vAlign w:val="bottom"/>
          </w:tcPr>
          <w:p w14:paraId="7D65DB12" w14:textId="10A95233"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479232AE" w14:textId="4AC329A5"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4EAF21D7" w14:textId="3C2184D8" w:rsidR="00A00C36" w:rsidRPr="00A00C36" w:rsidRDefault="00A00C36" w:rsidP="00A00C36">
            <w:pPr>
              <w:ind w:firstLine="0"/>
              <w:jc w:val="right"/>
              <w:rPr>
                <w:rFonts w:cs="Times New Roman"/>
                <w:sz w:val="20"/>
                <w:szCs w:val="20"/>
              </w:rPr>
            </w:pPr>
            <w:r>
              <w:rPr>
                <w:color w:val="000000"/>
                <w:sz w:val="20"/>
                <w:szCs w:val="20"/>
              </w:rPr>
              <w:t>9062</w:t>
            </w:r>
          </w:p>
        </w:tc>
        <w:tc>
          <w:tcPr>
            <w:tcW w:w="0" w:type="auto"/>
            <w:vAlign w:val="bottom"/>
          </w:tcPr>
          <w:p w14:paraId="2FB20CC6" w14:textId="6CF22D81" w:rsidR="00A00C36" w:rsidRPr="00A00C36" w:rsidRDefault="00A00C36" w:rsidP="00A00C36">
            <w:pPr>
              <w:ind w:firstLine="0"/>
              <w:jc w:val="right"/>
              <w:rPr>
                <w:rFonts w:cs="Times New Roman"/>
                <w:sz w:val="20"/>
                <w:szCs w:val="20"/>
              </w:rPr>
            </w:pPr>
            <w:r>
              <w:rPr>
                <w:color w:val="000000"/>
                <w:sz w:val="20"/>
                <w:szCs w:val="20"/>
              </w:rPr>
              <w:t>2495</w:t>
            </w:r>
          </w:p>
        </w:tc>
        <w:tc>
          <w:tcPr>
            <w:tcW w:w="0" w:type="auto"/>
            <w:vAlign w:val="bottom"/>
          </w:tcPr>
          <w:p w14:paraId="5CA0CF56" w14:textId="21C8A24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03EF40E" w14:textId="2907484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258073" w14:textId="176D9422" w:rsidR="00A00C36" w:rsidRPr="00A00C36" w:rsidRDefault="00A00C36" w:rsidP="00A00C36">
            <w:pPr>
              <w:ind w:firstLine="0"/>
              <w:jc w:val="right"/>
              <w:rPr>
                <w:rFonts w:cs="Times New Roman"/>
                <w:sz w:val="20"/>
                <w:szCs w:val="20"/>
              </w:rPr>
            </w:pPr>
            <w:r>
              <w:rPr>
                <w:color w:val="000000"/>
                <w:sz w:val="20"/>
                <w:szCs w:val="20"/>
              </w:rPr>
              <w:t>27.53</w:t>
            </w:r>
          </w:p>
        </w:tc>
        <w:tc>
          <w:tcPr>
            <w:tcW w:w="0" w:type="auto"/>
            <w:vAlign w:val="bottom"/>
          </w:tcPr>
          <w:p w14:paraId="7BBD7A90" w14:textId="61D88DE1" w:rsidR="00A00C36" w:rsidRPr="00A00C36" w:rsidRDefault="00A00C36" w:rsidP="00A00C36">
            <w:pPr>
              <w:ind w:firstLine="0"/>
              <w:jc w:val="right"/>
              <w:rPr>
                <w:rFonts w:cs="Times New Roman"/>
                <w:sz w:val="20"/>
                <w:szCs w:val="20"/>
              </w:rPr>
            </w:pPr>
            <w:r>
              <w:rPr>
                <w:color w:val="000000"/>
                <w:sz w:val="20"/>
                <w:szCs w:val="20"/>
              </w:rPr>
              <w:t>0.0321</w:t>
            </w:r>
          </w:p>
        </w:tc>
      </w:tr>
      <w:tr w:rsidR="00A00C36" w14:paraId="40FFCE27" w14:textId="77777777" w:rsidTr="00A00C36">
        <w:tc>
          <w:tcPr>
            <w:tcW w:w="0" w:type="auto"/>
            <w:vAlign w:val="bottom"/>
          </w:tcPr>
          <w:p w14:paraId="2ABB597A" w14:textId="4BC7CD0D" w:rsidR="00A00C36" w:rsidRPr="00A00C36" w:rsidRDefault="00A00C36" w:rsidP="00A00C36">
            <w:pPr>
              <w:ind w:firstLine="0"/>
              <w:rPr>
                <w:rFonts w:cs="Times New Roman"/>
                <w:sz w:val="20"/>
                <w:szCs w:val="20"/>
              </w:rPr>
            </w:pPr>
            <w:proofErr w:type="spellStart"/>
            <w:r>
              <w:rPr>
                <w:color w:val="000000"/>
                <w:sz w:val="20"/>
                <w:szCs w:val="20"/>
              </w:rPr>
              <w:t>nuklear</w:t>
            </w:r>
            <w:proofErr w:type="spellEnd"/>
          </w:p>
        </w:tc>
        <w:tc>
          <w:tcPr>
            <w:tcW w:w="0" w:type="auto"/>
            <w:vAlign w:val="bottom"/>
          </w:tcPr>
          <w:p w14:paraId="70645E5B" w14:textId="4B123D2B"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584BC5F" w14:textId="15C18579" w:rsidR="00A00C36" w:rsidRPr="00A00C36" w:rsidRDefault="00A00C36" w:rsidP="00A00C36">
            <w:pPr>
              <w:ind w:firstLine="0"/>
              <w:jc w:val="right"/>
              <w:rPr>
                <w:rFonts w:cs="Times New Roman"/>
                <w:sz w:val="20"/>
                <w:szCs w:val="20"/>
              </w:rPr>
            </w:pPr>
            <w:r>
              <w:rPr>
                <w:color w:val="000000"/>
                <w:sz w:val="20"/>
                <w:szCs w:val="20"/>
              </w:rPr>
              <w:t>100</w:t>
            </w:r>
          </w:p>
        </w:tc>
        <w:tc>
          <w:tcPr>
            <w:tcW w:w="0" w:type="auto"/>
            <w:vAlign w:val="bottom"/>
          </w:tcPr>
          <w:p w14:paraId="603B7754" w14:textId="3C2A272F" w:rsidR="00A00C36" w:rsidRPr="00A00C36" w:rsidRDefault="00A00C36" w:rsidP="00A00C36">
            <w:pPr>
              <w:ind w:firstLine="0"/>
              <w:jc w:val="right"/>
              <w:rPr>
                <w:rFonts w:cs="Times New Roman"/>
                <w:sz w:val="20"/>
                <w:szCs w:val="20"/>
              </w:rPr>
            </w:pPr>
            <w:r>
              <w:rPr>
                <w:color w:val="000000"/>
                <w:sz w:val="20"/>
                <w:szCs w:val="20"/>
              </w:rPr>
              <w:t>59875</w:t>
            </w:r>
          </w:p>
        </w:tc>
        <w:tc>
          <w:tcPr>
            <w:tcW w:w="0" w:type="auto"/>
            <w:vAlign w:val="bottom"/>
          </w:tcPr>
          <w:p w14:paraId="645DC427" w14:textId="382E00B4" w:rsidR="00A00C36" w:rsidRPr="00A00C36" w:rsidRDefault="00A00C36" w:rsidP="00A00C36">
            <w:pPr>
              <w:ind w:firstLine="0"/>
              <w:jc w:val="right"/>
              <w:rPr>
                <w:rFonts w:cs="Times New Roman"/>
                <w:sz w:val="20"/>
                <w:szCs w:val="20"/>
              </w:rPr>
            </w:pPr>
            <w:r>
              <w:rPr>
                <w:color w:val="000000"/>
                <w:sz w:val="20"/>
                <w:szCs w:val="20"/>
              </w:rPr>
              <w:t>12260</w:t>
            </w:r>
          </w:p>
        </w:tc>
        <w:tc>
          <w:tcPr>
            <w:tcW w:w="0" w:type="auto"/>
            <w:vAlign w:val="bottom"/>
          </w:tcPr>
          <w:p w14:paraId="7C3B08EC" w14:textId="57DDCFE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FD23021" w14:textId="737ED5C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D8D5F7E" w14:textId="63DCC202" w:rsidR="00A00C36" w:rsidRPr="00A00C36" w:rsidRDefault="00A00C36" w:rsidP="00A00C36">
            <w:pPr>
              <w:ind w:firstLine="0"/>
              <w:jc w:val="right"/>
              <w:rPr>
                <w:rFonts w:cs="Times New Roman"/>
                <w:sz w:val="20"/>
                <w:szCs w:val="20"/>
              </w:rPr>
            </w:pPr>
            <w:r>
              <w:rPr>
                <w:color w:val="000000"/>
                <w:sz w:val="20"/>
                <w:szCs w:val="20"/>
              </w:rPr>
              <w:t>20.48</w:t>
            </w:r>
          </w:p>
        </w:tc>
        <w:tc>
          <w:tcPr>
            <w:tcW w:w="0" w:type="auto"/>
            <w:vAlign w:val="bottom"/>
          </w:tcPr>
          <w:p w14:paraId="73954833" w14:textId="270BAAE8" w:rsidR="00A00C36" w:rsidRPr="00A00C36" w:rsidRDefault="00A00C36" w:rsidP="00A00C36">
            <w:pPr>
              <w:ind w:firstLine="0"/>
              <w:jc w:val="right"/>
              <w:rPr>
                <w:rFonts w:cs="Times New Roman"/>
                <w:sz w:val="20"/>
                <w:szCs w:val="20"/>
              </w:rPr>
            </w:pPr>
            <w:r>
              <w:rPr>
                <w:color w:val="000000"/>
                <w:sz w:val="20"/>
                <w:szCs w:val="20"/>
              </w:rPr>
              <w:t>0.1579</w:t>
            </w:r>
          </w:p>
        </w:tc>
      </w:tr>
      <w:tr w:rsidR="00A00C36" w14:paraId="3654E2C5" w14:textId="77777777" w:rsidTr="00A00C36">
        <w:tc>
          <w:tcPr>
            <w:tcW w:w="0" w:type="auto"/>
            <w:vAlign w:val="bottom"/>
          </w:tcPr>
          <w:p w14:paraId="3094914D" w14:textId="05A85A81" w:rsidR="00A00C36" w:rsidRPr="00A00C36" w:rsidRDefault="00A00C36" w:rsidP="00A00C36">
            <w:pPr>
              <w:ind w:firstLine="0"/>
              <w:rPr>
                <w:rFonts w:cs="Times New Roman"/>
                <w:sz w:val="20"/>
                <w:szCs w:val="20"/>
              </w:rPr>
            </w:pPr>
            <w:proofErr w:type="spellStart"/>
            <w:r>
              <w:rPr>
                <w:color w:val="000000"/>
                <w:sz w:val="20"/>
                <w:szCs w:val="20"/>
              </w:rPr>
              <w:t>oclint</w:t>
            </w:r>
            <w:proofErr w:type="spellEnd"/>
          </w:p>
        </w:tc>
        <w:tc>
          <w:tcPr>
            <w:tcW w:w="0" w:type="auto"/>
            <w:vAlign w:val="bottom"/>
          </w:tcPr>
          <w:p w14:paraId="4E96F65D" w14:textId="26A4C0A3"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0761AE4" w14:textId="197EE26B" w:rsidR="00A00C36" w:rsidRPr="00A00C36" w:rsidRDefault="00A00C36" w:rsidP="00A00C36">
            <w:pPr>
              <w:ind w:firstLine="0"/>
              <w:jc w:val="right"/>
              <w:rPr>
                <w:rFonts w:cs="Times New Roman"/>
                <w:sz w:val="20"/>
                <w:szCs w:val="20"/>
              </w:rPr>
            </w:pPr>
            <w:r>
              <w:rPr>
                <w:color w:val="000000"/>
                <w:sz w:val="20"/>
                <w:szCs w:val="20"/>
              </w:rPr>
              <w:t>29</w:t>
            </w:r>
          </w:p>
        </w:tc>
        <w:tc>
          <w:tcPr>
            <w:tcW w:w="0" w:type="auto"/>
            <w:vAlign w:val="bottom"/>
          </w:tcPr>
          <w:p w14:paraId="1DF24CC9" w14:textId="33C0D500" w:rsidR="00A00C36" w:rsidRPr="00A00C36" w:rsidRDefault="00A00C36" w:rsidP="00A00C36">
            <w:pPr>
              <w:ind w:firstLine="0"/>
              <w:jc w:val="right"/>
              <w:rPr>
                <w:rFonts w:cs="Times New Roman"/>
                <w:sz w:val="20"/>
                <w:szCs w:val="20"/>
              </w:rPr>
            </w:pPr>
            <w:r>
              <w:rPr>
                <w:color w:val="000000"/>
                <w:sz w:val="20"/>
                <w:szCs w:val="20"/>
              </w:rPr>
              <w:t>21478</w:t>
            </w:r>
          </w:p>
        </w:tc>
        <w:tc>
          <w:tcPr>
            <w:tcW w:w="0" w:type="auto"/>
            <w:vAlign w:val="bottom"/>
          </w:tcPr>
          <w:p w14:paraId="73787815" w14:textId="07B82856" w:rsidR="00A00C36" w:rsidRPr="00A00C36" w:rsidRDefault="00A00C36" w:rsidP="00A00C36">
            <w:pPr>
              <w:ind w:firstLine="0"/>
              <w:jc w:val="right"/>
              <w:rPr>
                <w:rFonts w:cs="Times New Roman"/>
                <w:sz w:val="20"/>
                <w:szCs w:val="20"/>
              </w:rPr>
            </w:pPr>
            <w:r>
              <w:rPr>
                <w:color w:val="000000"/>
                <w:sz w:val="20"/>
                <w:szCs w:val="20"/>
              </w:rPr>
              <w:t>478</w:t>
            </w:r>
          </w:p>
        </w:tc>
        <w:tc>
          <w:tcPr>
            <w:tcW w:w="0" w:type="auto"/>
            <w:vAlign w:val="bottom"/>
          </w:tcPr>
          <w:p w14:paraId="6FA3BF41" w14:textId="3EF01BB9" w:rsidR="00A00C36" w:rsidRPr="00A00C36" w:rsidRDefault="00A00C36" w:rsidP="00A00C36">
            <w:pPr>
              <w:ind w:firstLine="0"/>
              <w:jc w:val="right"/>
              <w:rPr>
                <w:rFonts w:cs="Times New Roman"/>
                <w:sz w:val="20"/>
                <w:szCs w:val="20"/>
              </w:rPr>
            </w:pPr>
            <w:r>
              <w:rPr>
                <w:color w:val="000000"/>
                <w:sz w:val="20"/>
                <w:szCs w:val="20"/>
              </w:rPr>
              <w:t>59</w:t>
            </w:r>
          </w:p>
        </w:tc>
        <w:tc>
          <w:tcPr>
            <w:tcW w:w="0" w:type="auto"/>
            <w:vAlign w:val="bottom"/>
          </w:tcPr>
          <w:p w14:paraId="77ED03BE" w14:textId="1C644FB1" w:rsidR="00A00C36" w:rsidRPr="00A00C36" w:rsidRDefault="00A00C36" w:rsidP="00A00C36">
            <w:pPr>
              <w:ind w:firstLine="0"/>
              <w:jc w:val="right"/>
              <w:rPr>
                <w:rFonts w:cs="Times New Roman"/>
                <w:sz w:val="20"/>
                <w:szCs w:val="20"/>
              </w:rPr>
            </w:pPr>
            <w:r>
              <w:rPr>
                <w:color w:val="000000"/>
                <w:sz w:val="20"/>
                <w:szCs w:val="20"/>
              </w:rPr>
              <w:t>13</w:t>
            </w:r>
          </w:p>
        </w:tc>
        <w:tc>
          <w:tcPr>
            <w:tcW w:w="0" w:type="auto"/>
            <w:vAlign w:val="bottom"/>
          </w:tcPr>
          <w:p w14:paraId="5AB575DA" w14:textId="4F51F7B7" w:rsidR="00A00C36" w:rsidRPr="00A00C36" w:rsidRDefault="00A00C36" w:rsidP="00A00C36">
            <w:pPr>
              <w:ind w:firstLine="0"/>
              <w:jc w:val="right"/>
              <w:rPr>
                <w:rFonts w:cs="Times New Roman"/>
                <w:sz w:val="20"/>
                <w:szCs w:val="20"/>
              </w:rPr>
            </w:pPr>
            <w:r>
              <w:rPr>
                <w:color w:val="000000"/>
                <w:sz w:val="20"/>
                <w:szCs w:val="20"/>
              </w:rPr>
              <w:t>2.23</w:t>
            </w:r>
          </w:p>
        </w:tc>
        <w:tc>
          <w:tcPr>
            <w:tcW w:w="0" w:type="auto"/>
            <w:vAlign w:val="bottom"/>
          </w:tcPr>
          <w:p w14:paraId="7E770056" w14:textId="16990D16" w:rsidR="00A00C36" w:rsidRPr="00A00C36" w:rsidRDefault="00A00C36" w:rsidP="00A00C36">
            <w:pPr>
              <w:ind w:firstLine="0"/>
              <w:jc w:val="right"/>
              <w:rPr>
                <w:rFonts w:cs="Times New Roman"/>
                <w:sz w:val="20"/>
                <w:szCs w:val="20"/>
              </w:rPr>
            </w:pPr>
            <w:r>
              <w:rPr>
                <w:color w:val="000000"/>
                <w:sz w:val="20"/>
                <w:szCs w:val="20"/>
              </w:rPr>
              <w:t>0.0062</w:t>
            </w:r>
          </w:p>
        </w:tc>
      </w:tr>
      <w:tr w:rsidR="00A00C36" w14:paraId="40129C56" w14:textId="77777777" w:rsidTr="00A00C36">
        <w:tc>
          <w:tcPr>
            <w:tcW w:w="0" w:type="auto"/>
            <w:vAlign w:val="bottom"/>
          </w:tcPr>
          <w:p w14:paraId="718C7F66" w14:textId="0897C429" w:rsidR="00A00C36" w:rsidRPr="00A00C36" w:rsidRDefault="00A00C36" w:rsidP="00A00C36">
            <w:pPr>
              <w:ind w:firstLine="0"/>
              <w:rPr>
                <w:rFonts w:cs="Times New Roman"/>
                <w:sz w:val="20"/>
                <w:szCs w:val="20"/>
              </w:rPr>
            </w:pPr>
            <w:proofErr w:type="spellStart"/>
            <w:r>
              <w:rPr>
                <w:color w:val="000000"/>
                <w:sz w:val="20"/>
                <w:szCs w:val="20"/>
              </w:rPr>
              <w:t>Openwrt</w:t>
            </w:r>
            <w:proofErr w:type="spellEnd"/>
            <w:r>
              <w:rPr>
                <w:color w:val="000000"/>
                <w:sz w:val="20"/>
                <w:szCs w:val="20"/>
              </w:rPr>
              <w:t xml:space="preserve"> </w:t>
            </w:r>
            <w:proofErr w:type="spellStart"/>
            <w:r>
              <w:rPr>
                <w:color w:val="000000"/>
                <w:sz w:val="20"/>
                <w:szCs w:val="20"/>
              </w:rPr>
              <w:t>NetKeeper</w:t>
            </w:r>
            <w:proofErr w:type="spellEnd"/>
          </w:p>
        </w:tc>
        <w:tc>
          <w:tcPr>
            <w:tcW w:w="0" w:type="auto"/>
            <w:vAlign w:val="bottom"/>
          </w:tcPr>
          <w:p w14:paraId="3600521C" w14:textId="414D1117"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455ABEEF" w14:textId="44958209" w:rsidR="00A00C36" w:rsidRPr="00A00C36" w:rsidRDefault="00A00C36" w:rsidP="00A00C36">
            <w:pPr>
              <w:ind w:firstLine="0"/>
              <w:jc w:val="right"/>
              <w:rPr>
                <w:rFonts w:cs="Times New Roman"/>
                <w:sz w:val="20"/>
                <w:szCs w:val="20"/>
              </w:rPr>
            </w:pPr>
            <w:r>
              <w:rPr>
                <w:color w:val="000000"/>
                <w:sz w:val="20"/>
                <w:szCs w:val="20"/>
              </w:rPr>
              <w:t>15</w:t>
            </w:r>
          </w:p>
        </w:tc>
        <w:tc>
          <w:tcPr>
            <w:tcW w:w="0" w:type="auto"/>
            <w:vAlign w:val="bottom"/>
          </w:tcPr>
          <w:p w14:paraId="455BAA98" w14:textId="36AA7594" w:rsidR="00A00C36" w:rsidRPr="00A00C36" w:rsidRDefault="00A00C36" w:rsidP="00A00C36">
            <w:pPr>
              <w:ind w:firstLine="0"/>
              <w:jc w:val="right"/>
              <w:rPr>
                <w:rFonts w:cs="Times New Roman"/>
                <w:sz w:val="20"/>
                <w:szCs w:val="20"/>
              </w:rPr>
            </w:pPr>
            <w:r>
              <w:rPr>
                <w:color w:val="000000"/>
                <w:sz w:val="20"/>
                <w:szCs w:val="20"/>
              </w:rPr>
              <w:t>1519</w:t>
            </w:r>
          </w:p>
        </w:tc>
        <w:tc>
          <w:tcPr>
            <w:tcW w:w="0" w:type="auto"/>
            <w:vAlign w:val="bottom"/>
          </w:tcPr>
          <w:p w14:paraId="68AC65E7" w14:textId="446D6E3B" w:rsidR="00A00C36" w:rsidRPr="00A00C36" w:rsidRDefault="00A00C36" w:rsidP="00A00C36">
            <w:pPr>
              <w:ind w:firstLine="0"/>
              <w:jc w:val="right"/>
              <w:rPr>
                <w:rFonts w:cs="Times New Roman"/>
                <w:sz w:val="20"/>
                <w:szCs w:val="20"/>
              </w:rPr>
            </w:pPr>
            <w:r>
              <w:rPr>
                <w:color w:val="000000"/>
                <w:sz w:val="20"/>
                <w:szCs w:val="20"/>
              </w:rPr>
              <w:t>322</w:t>
            </w:r>
          </w:p>
        </w:tc>
        <w:tc>
          <w:tcPr>
            <w:tcW w:w="0" w:type="auto"/>
            <w:vAlign w:val="bottom"/>
          </w:tcPr>
          <w:p w14:paraId="38CE4335" w14:textId="352AA18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BF51E7F" w14:textId="3F82A40F"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59FCA99" w14:textId="11DCB742" w:rsidR="00A00C36" w:rsidRPr="00A00C36" w:rsidRDefault="00A00C36" w:rsidP="00A00C36">
            <w:pPr>
              <w:ind w:firstLine="0"/>
              <w:jc w:val="right"/>
              <w:rPr>
                <w:rFonts w:cs="Times New Roman"/>
                <w:sz w:val="20"/>
                <w:szCs w:val="20"/>
              </w:rPr>
            </w:pPr>
            <w:r>
              <w:rPr>
                <w:color w:val="000000"/>
                <w:sz w:val="20"/>
                <w:szCs w:val="20"/>
              </w:rPr>
              <w:t>21.20</w:t>
            </w:r>
          </w:p>
        </w:tc>
        <w:tc>
          <w:tcPr>
            <w:tcW w:w="0" w:type="auto"/>
            <w:vAlign w:val="bottom"/>
          </w:tcPr>
          <w:p w14:paraId="3E2C2EF7" w14:textId="5B6F105A" w:rsidR="00A00C36" w:rsidRPr="00A00C36" w:rsidRDefault="00A00C36" w:rsidP="00A00C36">
            <w:pPr>
              <w:ind w:firstLine="0"/>
              <w:jc w:val="right"/>
              <w:rPr>
                <w:rFonts w:cs="Times New Roman"/>
                <w:sz w:val="20"/>
                <w:szCs w:val="20"/>
              </w:rPr>
            </w:pPr>
            <w:r>
              <w:rPr>
                <w:color w:val="000000"/>
                <w:sz w:val="20"/>
                <w:szCs w:val="20"/>
              </w:rPr>
              <w:t>0.0041</w:t>
            </w:r>
          </w:p>
        </w:tc>
      </w:tr>
      <w:tr w:rsidR="00A00C36" w14:paraId="2D7D1570" w14:textId="77777777" w:rsidTr="00A00C36">
        <w:tc>
          <w:tcPr>
            <w:tcW w:w="0" w:type="auto"/>
            <w:vAlign w:val="bottom"/>
          </w:tcPr>
          <w:p w14:paraId="25046A95" w14:textId="4ED3416F" w:rsidR="00A00C36" w:rsidRPr="00A00C36" w:rsidRDefault="00A00C36" w:rsidP="00A00C36">
            <w:pPr>
              <w:ind w:firstLine="0"/>
              <w:rPr>
                <w:rFonts w:cs="Times New Roman"/>
                <w:sz w:val="20"/>
                <w:szCs w:val="20"/>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357999B7" w14:textId="19821904"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50AD52E" w14:textId="2F067231" w:rsidR="00A00C36" w:rsidRPr="00A00C36" w:rsidRDefault="00A00C36" w:rsidP="00A00C36">
            <w:pPr>
              <w:ind w:firstLine="0"/>
              <w:jc w:val="right"/>
              <w:rPr>
                <w:rFonts w:cs="Times New Roman"/>
                <w:sz w:val="20"/>
                <w:szCs w:val="20"/>
              </w:rPr>
            </w:pPr>
            <w:r>
              <w:rPr>
                <w:color w:val="000000"/>
                <w:sz w:val="20"/>
                <w:szCs w:val="20"/>
              </w:rPr>
              <w:t>109</w:t>
            </w:r>
          </w:p>
        </w:tc>
        <w:tc>
          <w:tcPr>
            <w:tcW w:w="0" w:type="auto"/>
            <w:vAlign w:val="bottom"/>
          </w:tcPr>
          <w:p w14:paraId="5BA0F510" w14:textId="25577D12" w:rsidR="00A00C36" w:rsidRPr="00A00C36" w:rsidRDefault="00A00C36" w:rsidP="00A00C36">
            <w:pPr>
              <w:ind w:firstLine="0"/>
              <w:jc w:val="right"/>
              <w:rPr>
                <w:rFonts w:cs="Times New Roman"/>
                <w:sz w:val="20"/>
                <w:szCs w:val="20"/>
              </w:rPr>
            </w:pPr>
            <w:r>
              <w:rPr>
                <w:color w:val="000000"/>
                <w:sz w:val="20"/>
                <w:szCs w:val="20"/>
              </w:rPr>
              <w:t>187682</w:t>
            </w:r>
          </w:p>
        </w:tc>
        <w:tc>
          <w:tcPr>
            <w:tcW w:w="0" w:type="auto"/>
            <w:vAlign w:val="bottom"/>
          </w:tcPr>
          <w:p w14:paraId="48E65F39" w14:textId="2865E904" w:rsidR="00A00C36" w:rsidRPr="00A00C36" w:rsidRDefault="00A00C36" w:rsidP="00A00C36">
            <w:pPr>
              <w:ind w:firstLine="0"/>
              <w:jc w:val="right"/>
              <w:rPr>
                <w:rFonts w:cs="Times New Roman"/>
                <w:sz w:val="20"/>
                <w:szCs w:val="20"/>
              </w:rPr>
            </w:pPr>
            <w:r>
              <w:rPr>
                <w:color w:val="000000"/>
                <w:sz w:val="20"/>
                <w:szCs w:val="20"/>
              </w:rPr>
              <w:t>30768</w:t>
            </w:r>
          </w:p>
        </w:tc>
        <w:tc>
          <w:tcPr>
            <w:tcW w:w="0" w:type="auto"/>
            <w:vAlign w:val="bottom"/>
          </w:tcPr>
          <w:p w14:paraId="48DFE393" w14:textId="68A9113F" w:rsidR="00A00C36" w:rsidRPr="00A00C36" w:rsidRDefault="00A00C36" w:rsidP="00A00C36">
            <w:pPr>
              <w:ind w:firstLine="0"/>
              <w:jc w:val="right"/>
              <w:rPr>
                <w:rFonts w:cs="Times New Roman"/>
                <w:sz w:val="20"/>
                <w:szCs w:val="20"/>
              </w:rPr>
            </w:pPr>
            <w:r>
              <w:rPr>
                <w:color w:val="000000"/>
                <w:sz w:val="20"/>
                <w:szCs w:val="20"/>
              </w:rPr>
              <w:t>42</w:t>
            </w:r>
          </w:p>
        </w:tc>
        <w:tc>
          <w:tcPr>
            <w:tcW w:w="0" w:type="auto"/>
            <w:vAlign w:val="bottom"/>
          </w:tcPr>
          <w:p w14:paraId="502A5E63" w14:textId="3907931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473C998" w14:textId="72A21D09" w:rsidR="00A00C36" w:rsidRPr="00A00C36" w:rsidRDefault="00A00C36" w:rsidP="00A00C36">
            <w:pPr>
              <w:ind w:firstLine="0"/>
              <w:jc w:val="right"/>
              <w:rPr>
                <w:rFonts w:cs="Times New Roman"/>
                <w:sz w:val="20"/>
                <w:szCs w:val="20"/>
              </w:rPr>
            </w:pPr>
            <w:r>
              <w:rPr>
                <w:color w:val="000000"/>
                <w:sz w:val="20"/>
                <w:szCs w:val="20"/>
              </w:rPr>
              <w:t>16.39</w:t>
            </w:r>
          </w:p>
        </w:tc>
        <w:tc>
          <w:tcPr>
            <w:tcW w:w="0" w:type="auto"/>
            <w:vAlign w:val="bottom"/>
          </w:tcPr>
          <w:p w14:paraId="69098696" w14:textId="5040DA01" w:rsidR="00A00C36" w:rsidRPr="00A00C36" w:rsidRDefault="00A00C36" w:rsidP="00A00C36">
            <w:pPr>
              <w:ind w:firstLine="0"/>
              <w:jc w:val="right"/>
              <w:rPr>
                <w:rFonts w:cs="Times New Roman"/>
                <w:sz w:val="20"/>
                <w:szCs w:val="20"/>
              </w:rPr>
            </w:pPr>
            <w:r>
              <w:rPr>
                <w:color w:val="000000"/>
                <w:sz w:val="20"/>
                <w:szCs w:val="20"/>
              </w:rPr>
              <w:t>0.3964</w:t>
            </w:r>
          </w:p>
        </w:tc>
      </w:tr>
      <w:tr w:rsidR="00A00C36" w14:paraId="5FBD9744" w14:textId="77777777" w:rsidTr="00A00C36">
        <w:tc>
          <w:tcPr>
            <w:tcW w:w="0" w:type="auto"/>
            <w:vAlign w:val="bottom"/>
          </w:tcPr>
          <w:p w14:paraId="32AC4793" w14:textId="62F83C64" w:rsidR="00A00C36" w:rsidRPr="00A00C36" w:rsidRDefault="00A00C36" w:rsidP="00A00C36">
            <w:pPr>
              <w:ind w:firstLine="0"/>
              <w:rPr>
                <w:rFonts w:cs="Times New Roman"/>
                <w:sz w:val="20"/>
                <w:szCs w:val="20"/>
              </w:rPr>
            </w:pPr>
            <w:r>
              <w:rPr>
                <w:color w:val="000000"/>
                <w:sz w:val="20"/>
                <w:szCs w:val="20"/>
              </w:rPr>
              <w:t>QR Code generator</w:t>
            </w:r>
          </w:p>
        </w:tc>
        <w:tc>
          <w:tcPr>
            <w:tcW w:w="0" w:type="auto"/>
            <w:vAlign w:val="bottom"/>
          </w:tcPr>
          <w:p w14:paraId="16429CBC" w14:textId="6831B4F9" w:rsidR="00A00C36" w:rsidRPr="00A00C36" w:rsidRDefault="00A00C36" w:rsidP="00A00C36">
            <w:pPr>
              <w:ind w:firstLine="0"/>
              <w:rPr>
                <w:rFonts w:cs="Times New Roman"/>
                <w:sz w:val="20"/>
                <w:szCs w:val="20"/>
              </w:rPr>
            </w:pPr>
            <w:r>
              <w:rPr>
                <w:color w:val="000000"/>
                <w:sz w:val="20"/>
                <w:szCs w:val="20"/>
              </w:rPr>
              <w:t>C/Java/C++</w:t>
            </w:r>
          </w:p>
        </w:tc>
        <w:tc>
          <w:tcPr>
            <w:tcW w:w="0" w:type="auto"/>
            <w:vAlign w:val="bottom"/>
          </w:tcPr>
          <w:p w14:paraId="148392F8" w14:textId="55F89CD5" w:rsidR="00A00C36" w:rsidRPr="00A00C36" w:rsidRDefault="00A00C36" w:rsidP="00A00C36">
            <w:pPr>
              <w:ind w:firstLine="0"/>
              <w:jc w:val="right"/>
              <w:rPr>
                <w:rFonts w:cs="Times New Roman"/>
                <w:sz w:val="20"/>
                <w:szCs w:val="20"/>
              </w:rPr>
            </w:pPr>
            <w:r>
              <w:rPr>
                <w:color w:val="000000"/>
                <w:sz w:val="20"/>
                <w:szCs w:val="20"/>
              </w:rPr>
              <w:t>2</w:t>
            </w:r>
          </w:p>
        </w:tc>
        <w:tc>
          <w:tcPr>
            <w:tcW w:w="0" w:type="auto"/>
            <w:vAlign w:val="bottom"/>
          </w:tcPr>
          <w:p w14:paraId="16A9F030" w14:textId="3DA57231" w:rsidR="00A00C36" w:rsidRPr="00A00C36" w:rsidRDefault="00A00C36" w:rsidP="00A00C36">
            <w:pPr>
              <w:ind w:firstLine="0"/>
              <w:jc w:val="right"/>
              <w:rPr>
                <w:rFonts w:cs="Times New Roman"/>
                <w:sz w:val="20"/>
                <w:szCs w:val="20"/>
              </w:rPr>
            </w:pPr>
            <w:r>
              <w:rPr>
                <w:color w:val="000000"/>
                <w:sz w:val="20"/>
                <w:szCs w:val="20"/>
              </w:rPr>
              <w:t>3910</w:t>
            </w:r>
          </w:p>
        </w:tc>
        <w:tc>
          <w:tcPr>
            <w:tcW w:w="0" w:type="auto"/>
            <w:vAlign w:val="bottom"/>
          </w:tcPr>
          <w:p w14:paraId="10702ED7" w14:textId="0F1AA156" w:rsidR="00A00C36" w:rsidRPr="00A00C36" w:rsidRDefault="00A00C36" w:rsidP="00A00C36">
            <w:pPr>
              <w:ind w:firstLine="0"/>
              <w:jc w:val="right"/>
              <w:rPr>
                <w:rFonts w:cs="Times New Roman"/>
                <w:sz w:val="20"/>
                <w:szCs w:val="20"/>
              </w:rPr>
            </w:pPr>
            <w:r>
              <w:rPr>
                <w:color w:val="000000"/>
                <w:sz w:val="20"/>
                <w:szCs w:val="20"/>
              </w:rPr>
              <w:t>1206</w:t>
            </w:r>
          </w:p>
        </w:tc>
        <w:tc>
          <w:tcPr>
            <w:tcW w:w="0" w:type="auto"/>
            <w:vAlign w:val="bottom"/>
          </w:tcPr>
          <w:p w14:paraId="3AC1B9EF" w14:textId="0BAC2A6D" w:rsidR="00A00C36" w:rsidRPr="00A00C36" w:rsidRDefault="00A00C36" w:rsidP="00A00C36">
            <w:pPr>
              <w:ind w:firstLine="0"/>
              <w:jc w:val="right"/>
              <w:rPr>
                <w:rFonts w:cs="Times New Roman"/>
                <w:sz w:val="20"/>
                <w:szCs w:val="20"/>
              </w:rPr>
            </w:pPr>
            <w:r>
              <w:rPr>
                <w:color w:val="000000"/>
                <w:sz w:val="20"/>
                <w:szCs w:val="20"/>
              </w:rPr>
              <w:t>53</w:t>
            </w:r>
          </w:p>
        </w:tc>
        <w:tc>
          <w:tcPr>
            <w:tcW w:w="0" w:type="auto"/>
            <w:vAlign w:val="bottom"/>
          </w:tcPr>
          <w:p w14:paraId="3506D8C5" w14:textId="66E4445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2B6DA53" w14:textId="5E1E3536" w:rsidR="00A00C36" w:rsidRPr="00A00C36" w:rsidRDefault="00A00C36" w:rsidP="00A00C36">
            <w:pPr>
              <w:ind w:firstLine="0"/>
              <w:jc w:val="right"/>
              <w:rPr>
                <w:rFonts w:cs="Times New Roman"/>
                <w:sz w:val="20"/>
                <w:szCs w:val="20"/>
              </w:rPr>
            </w:pPr>
            <w:r>
              <w:rPr>
                <w:color w:val="000000"/>
                <w:sz w:val="20"/>
                <w:szCs w:val="20"/>
              </w:rPr>
              <w:t>30.84</w:t>
            </w:r>
          </w:p>
        </w:tc>
        <w:tc>
          <w:tcPr>
            <w:tcW w:w="0" w:type="auto"/>
            <w:vAlign w:val="bottom"/>
          </w:tcPr>
          <w:p w14:paraId="1BE29D69" w14:textId="47EC4BA2" w:rsidR="00A00C36" w:rsidRPr="00A00C36" w:rsidRDefault="00A00C36" w:rsidP="00A00C36">
            <w:pPr>
              <w:ind w:firstLine="0"/>
              <w:jc w:val="right"/>
              <w:rPr>
                <w:rFonts w:cs="Times New Roman"/>
                <w:sz w:val="20"/>
                <w:szCs w:val="20"/>
              </w:rPr>
            </w:pPr>
            <w:r>
              <w:rPr>
                <w:color w:val="000000"/>
                <w:sz w:val="20"/>
                <w:szCs w:val="20"/>
              </w:rPr>
              <w:t>0.0155</w:t>
            </w:r>
          </w:p>
        </w:tc>
      </w:tr>
      <w:tr w:rsidR="00A00C36" w14:paraId="51904E74" w14:textId="77777777" w:rsidTr="00A00C36">
        <w:tc>
          <w:tcPr>
            <w:tcW w:w="0" w:type="auto"/>
            <w:vAlign w:val="bottom"/>
          </w:tcPr>
          <w:p w14:paraId="0760E88B" w14:textId="4F1E58B9" w:rsidR="00A00C36" w:rsidRPr="00A00C36" w:rsidRDefault="00A00C36" w:rsidP="00A00C36">
            <w:pPr>
              <w:ind w:firstLine="0"/>
              <w:rPr>
                <w:rFonts w:cs="Times New Roman"/>
                <w:sz w:val="20"/>
                <w:szCs w:val="20"/>
              </w:rPr>
            </w:pPr>
            <w:proofErr w:type="spellStart"/>
            <w:r>
              <w:rPr>
                <w:color w:val="000000"/>
                <w:sz w:val="20"/>
                <w:szCs w:val="20"/>
              </w:rPr>
              <w:lastRenderedPageBreak/>
              <w:t>QuantLib</w:t>
            </w:r>
            <w:proofErr w:type="spellEnd"/>
          </w:p>
        </w:tc>
        <w:tc>
          <w:tcPr>
            <w:tcW w:w="0" w:type="auto"/>
            <w:vAlign w:val="bottom"/>
          </w:tcPr>
          <w:p w14:paraId="2BC5D1FF" w14:textId="5A3E8700"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5F15F1A3" w14:textId="2BCDE404" w:rsidR="00A00C36" w:rsidRPr="00A00C36" w:rsidRDefault="00A00C36" w:rsidP="00A00C36">
            <w:pPr>
              <w:ind w:firstLine="0"/>
              <w:jc w:val="right"/>
              <w:rPr>
                <w:rFonts w:cs="Times New Roman"/>
                <w:sz w:val="20"/>
                <w:szCs w:val="20"/>
              </w:rPr>
            </w:pPr>
            <w:r>
              <w:rPr>
                <w:color w:val="000000"/>
                <w:sz w:val="20"/>
                <w:szCs w:val="20"/>
              </w:rPr>
              <w:t>99</w:t>
            </w:r>
          </w:p>
        </w:tc>
        <w:tc>
          <w:tcPr>
            <w:tcW w:w="0" w:type="auto"/>
            <w:vAlign w:val="bottom"/>
          </w:tcPr>
          <w:p w14:paraId="67E3D76C" w14:textId="14B13F34" w:rsidR="00A00C36" w:rsidRPr="00A00C36" w:rsidRDefault="00A00C36" w:rsidP="00A00C36">
            <w:pPr>
              <w:ind w:firstLine="0"/>
              <w:jc w:val="right"/>
              <w:rPr>
                <w:rFonts w:cs="Times New Roman"/>
                <w:sz w:val="20"/>
                <w:szCs w:val="20"/>
              </w:rPr>
            </w:pPr>
            <w:r>
              <w:rPr>
                <w:color w:val="000000"/>
                <w:sz w:val="20"/>
                <w:szCs w:val="20"/>
              </w:rPr>
              <w:t>376343</w:t>
            </w:r>
          </w:p>
        </w:tc>
        <w:tc>
          <w:tcPr>
            <w:tcW w:w="0" w:type="auto"/>
            <w:vAlign w:val="bottom"/>
          </w:tcPr>
          <w:p w14:paraId="2ACC48F1" w14:textId="6ED267E2" w:rsidR="00A00C36" w:rsidRPr="00A00C36" w:rsidRDefault="00A00C36" w:rsidP="00A00C36">
            <w:pPr>
              <w:ind w:firstLine="0"/>
              <w:jc w:val="right"/>
              <w:rPr>
                <w:rFonts w:cs="Times New Roman"/>
                <w:sz w:val="20"/>
                <w:szCs w:val="20"/>
              </w:rPr>
            </w:pPr>
            <w:r>
              <w:rPr>
                <w:color w:val="000000"/>
                <w:sz w:val="20"/>
                <w:szCs w:val="20"/>
              </w:rPr>
              <w:t>72562</w:t>
            </w:r>
          </w:p>
        </w:tc>
        <w:tc>
          <w:tcPr>
            <w:tcW w:w="0" w:type="auto"/>
            <w:vAlign w:val="bottom"/>
          </w:tcPr>
          <w:p w14:paraId="7A16FEF1" w14:textId="18E83992" w:rsidR="00A00C36" w:rsidRPr="00A00C36" w:rsidRDefault="00A00C36" w:rsidP="00A00C36">
            <w:pPr>
              <w:ind w:firstLine="0"/>
              <w:jc w:val="right"/>
              <w:rPr>
                <w:rFonts w:cs="Times New Roman"/>
                <w:sz w:val="20"/>
                <w:szCs w:val="20"/>
              </w:rPr>
            </w:pPr>
            <w:r>
              <w:rPr>
                <w:color w:val="000000"/>
                <w:sz w:val="20"/>
                <w:szCs w:val="20"/>
              </w:rPr>
              <w:t>162</w:t>
            </w:r>
          </w:p>
        </w:tc>
        <w:tc>
          <w:tcPr>
            <w:tcW w:w="0" w:type="auto"/>
            <w:vAlign w:val="bottom"/>
          </w:tcPr>
          <w:p w14:paraId="5F3F68FF" w14:textId="1FF5623E" w:rsidR="00A00C36" w:rsidRPr="00A00C36" w:rsidRDefault="00A00C36" w:rsidP="00A00C36">
            <w:pPr>
              <w:ind w:firstLine="0"/>
              <w:jc w:val="right"/>
              <w:rPr>
                <w:rFonts w:cs="Times New Roman"/>
                <w:sz w:val="20"/>
                <w:szCs w:val="20"/>
              </w:rPr>
            </w:pPr>
            <w:r>
              <w:rPr>
                <w:color w:val="000000"/>
                <w:sz w:val="20"/>
                <w:szCs w:val="20"/>
              </w:rPr>
              <w:t>11</w:t>
            </w:r>
          </w:p>
        </w:tc>
        <w:tc>
          <w:tcPr>
            <w:tcW w:w="0" w:type="auto"/>
            <w:vAlign w:val="bottom"/>
          </w:tcPr>
          <w:p w14:paraId="1EABEBCF" w14:textId="23C6B3F3" w:rsidR="00A00C36" w:rsidRPr="00A00C36" w:rsidRDefault="00A00C36" w:rsidP="00A00C36">
            <w:pPr>
              <w:ind w:firstLine="0"/>
              <w:jc w:val="right"/>
              <w:rPr>
                <w:rFonts w:cs="Times New Roman"/>
                <w:sz w:val="20"/>
                <w:szCs w:val="20"/>
              </w:rPr>
            </w:pPr>
            <w:r>
              <w:rPr>
                <w:color w:val="000000"/>
                <w:sz w:val="20"/>
                <w:szCs w:val="20"/>
              </w:rPr>
              <w:t>19.28</w:t>
            </w:r>
          </w:p>
        </w:tc>
        <w:tc>
          <w:tcPr>
            <w:tcW w:w="0" w:type="auto"/>
            <w:vAlign w:val="bottom"/>
          </w:tcPr>
          <w:p w14:paraId="448230A0" w14:textId="18F23970" w:rsidR="00A00C36" w:rsidRPr="00A00C36" w:rsidRDefault="00A00C36" w:rsidP="00A00C36">
            <w:pPr>
              <w:ind w:firstLine="0"/>
              <w:jc w:val="right"/>
              <w:rPr>
                <w:rFonts w:cs="Times New Roman"/>
                <w:sz w:val="20"/>
                <w:szCs w:val="20"/>
              </w:rPr>
            </w:pPr>
            <w:r>
              <w:rPr>
                <w:color w:val="000000"/>
                <w:sz w:val="20"/>
                <w:szCs w:val="20"/>
              </w:rPr>
              <w:t>0.9348</w:t>
            </w:r>
          </w:p>
        </w:tc>
      </w:tr>
      <w:tr w:rsidR="00A00C36" w14:paraId="1D0F4D02" w14:textId="77777777" w:rsidTr="00A00C36">
        <w:tc>
          <w:tcPr>
            <w:tcW w:w="0" w:type="auto"/>
            <w:vAlign w:val="bottom"/>
          </w:tcPr>
          <w:p w14:paraId="281E9A4C" w14:textId="1F922E18" w:rsidR="00A00C36" w:rsidRPr="00A00C36" w:rsidRDefault="00A00C36" w:rsidP="00A00C36">
            <w:pPr>
              <w:ind w:firstLine="0"/>
              <w:rPr>
                <w:rFonts w:cs="Times New Roman"/>
                <w:sz w:val="20"/>
                <w:szCs w:val="20"/>
              </w:rPr>
            </w:pPr>
            <w:proofErr w:type="spellStart"/>
            <w:r>
              <w:rPr>
                <w:color w:val="000000"/>
                <w:sz w:val="20"/>
                <w:szCs w:val="20"/>
              </w:rPr>
              <w:t>rtags</w:t>
            </w:r>
            <w:proofErr w:type="spellEnd"/>
          </w:p>
        </w:tc>
        <w:tc>
          <w:tcPr>
            <w:tcW w:w="0" w:type="auto"/>
            <w:vAlign w:val="bottom"/>
          </w:tcPr>
          <w:p w14:paraId="39122D80" w14:textId="45FF0F3B"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096863D1" w14:textId="64F83355" w:rsidR="00A00C36" w:rsidRPr="00A00C36" w:rsidRDefault="00A00C36" w:rsidP="00A00C36">
            <w:pPr>
              <w:ind w:firstLine="0"/>
              <w:jc w:val="right"/>
              <w:rPr>
                <w:rFonts w:cs="Times New Roman"/>
                <w:sz w:val="20"/>
                <w:szCs w:val="20"/>
              </w:rPr>
            </w:pPr>
            <w:r>
              <w:rPr>
                <w:color w:val="000000"/>
                <w:sz w:val="20"/>
                <w:szCs w:val="20"/>
              </w:rPr>
              <w:t>110</w:t>
            </w:r>
          </w:p>
        </w:tc>
        <w:tc>
          <w:tcPr>
            <w:tcW w:w="0" w:type="auto"/>
            <w:vAlign w:val="bottom"/>
          </w:tcPr>
          <w:p w14:paraId="04C9F403" w14:textId="20D6291C" w:rsidR="00A00C36" w:rsidRPr="00A00C36" w:rsidRDefault="00A00C36" w:rsidP="00A00C36">
            <w:pPr>
              <w:ind w:firstLine="0"/>
              <w:jc w:val="right"/>
              <w:rPr>
                <w:rFonts w:cs="Times New Roman"/>
                <w:sz w:val="20"/>
                <w:szCs w:val="20"/>
              </w:rPr>
            </w:pPr>
            <w:r>
              <w:rPr>
                <w:color w:val="000000"/>
                <w:sz w:val="20"/>
                <w:szCs w:val="20"/>
              </w:rPr>
              <w:t>21239</w:t>
            </w:r>
          </w:p>
        </w:tc>
        <w:tc>
          <w:tcPr>
            <w:tcW w:w="0" w:type="auto"/>
            <w:vAlign w:val="bottom"/>
          </w:tcPr>
          <w:p w14:paraId="52A2DB93" w14:textId="52F3D9DB" w:rsidR="00A00C36" w:rsidRPr="00A00C36" w:rsidRDefault="00A00C36" w:rsidP="00A00C36">
            <w:pPr>
              <w:ind w:firstLine="0"/>
              <w:jc w:val="right"/>
              <w:rPr>
                <w:rFonts w:cs="Times New Roman"/>
                <w:sz w:val="20"/>
                <w:szCs w:val="20"/>
              </w:rPr>
            </w:pPr>
            <w:r>
              <w:rPr>
                <w:color w:val="000000"/>
                <w:sz w:val="20"/>
                <w:szCs w:val="20"/>
              </w:rPr>
              <w:t>2178</w:t>
            </w:r>
          </w:p>
        </w:tc>
        <w:tc>
          <w:tcPr>
            <w:tcW w:w="0" w:type="auto"/>
            <w:vAlign w:val="bottom"/>
          </w:tcPr>
          <w:p w14:paraId="4CCE70FD" w14:textId="6FF999B9"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6D18AE7" w14:textId="558B2F0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FCA9676" w14:textId="57977A01" w:rsidR="00A00C36" w:rsidRPr="00A00C36" w:rsidRDefault="00A00C36" w:rsidP="00A00C36">
            <w:pPr>
              <w:ind w:firstLine="0"/>
              <w:jc w:val="right"/>
              <w:rPr>
                <w:rFonts w:cs="Times New Roman"/>
                <w:sz w:val="20"/>
                <w:szCs w:val="20"/>
              </w:rPr>
            </w:pPr>
            <w:r>
              <w:rPr>
                <w:color w:val="000000"/>
                <w:sz w:val="20"/>
                <w:szCs w:val="20"/>
              </w:rPr>
              <w:t>10.25</w:t>
            </w:r>
          </w:p>
        </w:tc>
        <w:tc>
          <w:tcPr>
            <w:tcW w:w="0" w:type="auto"/>
            <w:vAlign w:val="bottom"/>
          </w:tcPr>
          <w:p w14:paraId="29FAFED7" w14:textId="69305220" w:rsidR="00A00C36" w:rsidRPr="00A00C36" w:rsidRDefault="00A00C36" w:rsidP="00A00C36">
            <w:pPr>
              <w:ind w:firstLine="0"/>
              <w:jc w:val="right"/>
              <w:rPr>
                <w:rFonts w:cs="Times New Roman"/>
                <w:sz w:val="20"/>
                <w:szCs w:val="20"/>
              </w:rPr>
            </w:pPr>
            <w:r>
              <w:rPr>
                <w:color w:val="000000"/>
                <w:sz w:val="20"/>
                <w:szCs w:val="20"/>
              </w:rPr>
              <w:t>0.0281</w:t>
            </w:r>
          </w:p>
        </w:tc>
      </w:tr>
      <w:tr w:rsidR="00A00C36" w14:paraId="78F79D38" w14:textId="77777777" w:rsidTr="00A00C36">
        <w:tc>
          <w:tcPr>
            <w:tcW w:w="0" w:type="auto"/>
            <w:vAlign w:val="bottom"/>
          </w:tcPr>
          <w:p w14:paraId="6F0A0377" w14:textId="7DCB86B0" w:rsidR="00A00C36" w:rsidRPr="00A00C36" w:rsidRDefault="00A00C36" w:rsidP="00A00C36">
            <w:pPr>
              <w:ind w:firstLine="0"/>
              <w:rPr>
                <w:rFonts w:cs="Times New Roman"/>
                <w:sz w:val="20"/>
                <w:szCs w:val="20"/>
              </w:rPr>
            </w:pPr>
            <w:proofErr w:type="spellStart"/>
            <w:r>
              <w:rPr>
                <w:color w:val="000000"/>
                <w:sz w:val="20"/>
                <w:szCs w:val="20"/>
              </w:rPr>
              <w:t>ServiceStack.Redis</w:t>
            </w:r>
            <w:proofErr w:type="spellEnd"/>
          </w:p>
        </w:tc>
        <w:tc>
          <w:tcPr>
            <w:tcW w:w="0" w:type="auto"/>
            <w:vAlign w:val="bottom"/>
          </w:tcPr>
          <w:p w14:paraId="6E33DFD8" w14:textId="03FB11D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571F45CC" w14:textId="51E7266A" w:rsidR="00A00C36" w:rsidRPr="00A00C36" w:rsidRDefault="00A00C36" w:rsidP="00A00C36">
            <w:pPr>
              <w:ind w:firstLine="0"/>
              <w:jc w:val="right"/>
              <w:rPr>
                <w:rFonts w:cs="Times New Roman"/>
                <w:sz w:val="20"/>
                <w:szCs w:val="20"/>
              </w:rPr>
            </w:pPr>
            <w:r>
              <w:rPr>
                <w:color w:val="000000"/>
                <w:sz w:val="20"/>
                <w:szCs w:val="20"/>
              </w:rPr>
              <w:t>61</w:t>
            </w:r>
          </w:p>
        </w:tc>
        <w:tc>
          <w:tcPr>
            <w:tcW w:w="0" w:type="auto"/>
            <w:vAlign w:val="bottom"/>
          </w:tcPr>
          <w:p w14:paraId="65C58557" w14:textId="2BB97FC9" w:rsidR="00A00C36" w:rsidRPr="00A00C36" w:rsidRDefault="00A00C36" w:rsidP="00A00C36">
            <w:pPr>
              <w:ind w:firstLine="0"/>
              <w:jc w:val="right"/>
              <w:rPr>
                <w:rFonts w:cs="Times New Roman"/>
                <w:sz w:val="20"/>
                <w:szCs w:val="20"/>
              </w:rPr>
            </w:pPr>
            <w:r>
              <w:rPr>
                <w:color w:val="000000"/>
                <w:sz w:val="20"/>
                <w:szCs w:val="20"/>
              </w:rPr>
              <w:t>29413</w:t>
            </w:r>
          </w:p>
        </w:tc>
        <w:tc>
          <w:tcPr>
            <w:tcW w:w="0" w:type="auto"/>
            <w:vAlign w:val="bottom"/>
          </w:tcPr>
          <w:p w14:paraId="65993976" w14:textId="0667FC3E" w:rsidR="00A00C36" w:rsidRPr="00A00C36" w:rsidRDefault="00A00C36" w:rsidP="00A00C36">
            <w:pPr>
              <w:ind w:firstLine="0"/>
              <w:jc w:val="right"/>
              <w:rPr>
                <w:rFonts w:cs="Times New Roman"/>
                <w:sz w:val="20"/>
                <w:szCs w:val="20"/>
              </w:rPr>
            </w:pPr>
            <w:r>
              <w:rPr>
                <w:color w:val="000000"/>
                <w:sz w:val="20"/>
                <w:szCs w:val="20"/>
              </w:rPr>
              <w:t>3529</w:t>
            </w:r>
          </w:p>
        </w:tc>
        <w:tc>
          <w:tcPr>
            <w:tcW w:w="0" w:type="auto"/>
            <w:vAlign w:val="bottom"/>
          </w:tcPr>
          <w:p w14:paraId="423E626C" w14:textId="5E448F2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6E529B0E" w14:textId="07354AC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72134F69" w14:textId="22817155" w:rsidR="00A00C36" w:rsidRPr="00A00C36" w:rsidRDefault="00A00C36" w:rsidP="00A00C36">
            <w:pPr>
              <w:ind w:firstLine="0"/>
              <w:jc w:val="right"/>
              <w:rPr>
                <w:rFonts w:cs="Times New Roman"/>
                <w:sz w:val="20"/>
                <w:szCs w:val="20"/>
              </w:rPr>
            </w:pPr>
            <w:r>
              <w:rPr>
                <w:color w:val="000000"/>
                <w:sz w:val="20"/>
                <w:szCs w:val="20"/>
              </w:rPr>
              <w:t>12.00</w:t>
            </w:r>
          </w:p>
        </w:tc>
        <w:tc>
          <w:tcPr>
            <w:tcW w:w="0" w:type="auto"/>
            <w:vAlign w:val="bottom"/>
          </w:tcPr>
          <w:p w14:paraId="69DA5B90" w14:textId="5AE58B97" w:rsidR="00A00C36" w:rsidRPr="00A00C36" w:rsidRDefault="00A00C36" w:rsidP="00A00C36">
            <w:pPr>
              <w:ind w:firstLine="0"/>
              <w:jc w:val="right"/>
              <w:rPr>
                <w:rFonts w:cs="Times New Roman"/>
                <w:sz w:val="20"/>
                <w:szCs w:val="20"/>
              </w:rPr>
            </w:pPr>
            <w:r>
              <w:rPr>
                <w:color w:val="000000"/>
                <w:sz w:val="20"/>
                <w:szCs w:val="20"/>
              </w:rPr>
              <w:t>0.0455</w:t>
            </w:r>
          </w:p>
        </w:tc>
      </w:tr>
      <w:tr w:rsidR="00A00C36" w14:paraId="2D3912D7" w14:textId="77777777" w:rsidTr="00A00C36">
        <w:tc>
          <w:tcPr>
            <w:tcW w:w="0" w:type="auto"/>
            <w:vAlign w:val="bottom"/>
          </w:tcPr>
          <w:p w14:paraId="4E575B7D" w14:textId="33290529" w:rsidR="00A00C36" w:rsidRPr="00A00C36" w:rsidRDefault="00A00C36" w:rsidP="00A00C36">
            <w:pPr>
              <w:ind w:firstLine="0"/>
              <w:rPr>
                <w:rFonts w:cs="Times New Roman"/>
                <w:sz w:val="20"/>
                <w:szCs w:val="20"/>
              </w:rPr>
            </w:pPr>
            <w:proofErr w:type="spellStart"/>
            <w:r>
              <w:rPr>
                <w:color w:val="000000"/>
                <w:sz w:val="20"/>
                <w:szCs w:val="20"/>
              </w:rPr>
              <w:t>SharpSCADA</w:t>
            </w:r>
            <w:proofErr w:type="spellEnd"/>
          </w:p>
        </w:tc>
        <w:tc>
          <w:tcPr>
            <w:tcW w:w="0" w:type="auto"/>
            <w:vAlign w:val="bottom"/>
          </w:tcPr>
          <w:p w14:paraId="085DA4DA" w14:textId="47B7BF8D"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0B89FBE4" w14:textId="6F3C4CE7" w:rsidR="00A00C36" w:rsidRPr="00A00C36" w:rsidRDefault="00A00C36" w:rsidP="00A00C36">
            <w:pPr>
              <w:ind w:firstLine="0"/>
              <w:jc w:val="right"/>
              <w:rPr>
                <w:rFonts w:cs="Times New Roman"/>
                <w:sz w:val="20"/>
                <w:szCs w:val="20"/>
              </w:rPr>
            </w:pPr>
            <w:r>
              <w:rPr>
                <w:color w:val="000000"/>
                <w:sz w:val="20"/>
                <w:szCs w:val="20"/>
              </w:rPr>
              <w:t>4</w:t>
            </w:r>
          </w:p>
        </w:tc>
        <w:tc>
          <w:tcPr>
            <w:tcW w:w="0" w:type="auto"/>
            <w:vAlign w:val="bottom"/>
          </w:tcPr>
          <w:p w14:paraId="47911240" w14:textId="775F1B19" w:rsidR="00A00C36" w:rsidRPr="00A00C36" w:rsidRDefault="00A00C36" w:rsidP="00A00C36">
            <w:pPr>
              <w:ind w:firstLine="0"/>
              <w:jc w:val="right"/>
              <w:rPr>
                <w:rFonts w:cs="Times New Roman"/>
                <w:sz w:val="20"/>
                <w:szCs w:val="20"/>
              </w:rPr>
            </w:pPr>
            <w:r>
              <w:rPr>
                <w:color w:val="000000"/>
                <w:sz w:val="20"/>
                <w:szCs w:val="20"/>
              </w:rPr>
              <w:t>55977</w:t>
            </w:r>
          </w:p>
        </w:tc>
        <w:tc>
          <w:tcPr>
            <w:tcW w:w="0" w:type="auto"/>
            <w:vAlign w:val="bottom"/>
          </w:tcPr>
          <w:p w14:paraId="2375F279" w14:textId="169F7E8D" w:rsidR="00A00C36" w:rsidRPr="00A00C36" w:rsidRDefault="00A00C36" w:rsidP="00A00C36">
            <w:pPr>
              <w:ind w:firstLine="0"/>
              <w:jc w:val="right"/>
              <w:rPr>
                <w:rFonts w:cs="Times New Roman"/>
                <w:sz w:val="20"/>
                <w:szCs w:val="20"/>
              </w:rPr>
            </w:pPr>
            <w:r>
              <w:rPr>
                <w:color w:val="000000"/>
                <w:sz w:val="20"/>
                <w:szCs w:val="20"/>
              </w:rPr>
              <w:t>3846</w:t>
            </w:r>
          </w:p>
        </w:tc>
        <w:tc>
          <w:tcPr>
            <w:tcW w:w="0" w:type="auto"/>
            <w:vAlign w:val="bottom"/>
          </w:tcPr>
          <w:p w14:paraId="7EE3E1E5" w14:textId="7FC6B3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5E1B83" w14:textId="04DE2C07"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05213E2" w14:textId="5A4BAA56" w:rsidR="00A00C36" w:rsidRPr="00A00C36" w:rsidRDefault="00A00C36" w:rsidP="00A00C36">
            <w:pPr>
              <w:ind w:firstLine="0"/>
              <w:jc w:val="right"/>
              <w:rPr>
                <w:rFonts w:cs="Times New Roman"/>
                <w:sz w:val="20"/>
                <w:szCs w:val="20"/>
              </w:rPr>
            </w:pPr>
            <w:r>
              <w:rPr>
                <w:color w:val="000000"/>
                <w:sz w:val="20"/>
                <w:szCs w:val="20"/>
              </w:rPr>
              <w:t>6.87</w:t>
            </w:r>
          </w:p>
        </w:tc>
        <w:tc>
          <w:tcPr>
            <w:tcW w:w="0" w:type="auto"/>
            <w:vAlign w:val="bottom"/>
          </w:tcPr>
          <w:p w14:paraId="27D18DC9" w14:textId="23D27C03" w:rsidR="00A00C36" w:rsidRPr="00A00C36" w:rsidRDefault="00A00C36" w:rsidP="00A00C36">
            <w:pPr>
              <w:ind w:firstLine="0"/>
              <w:jc w:val="right"/>
              <w:rPr>
                <w:rFonts w:cs="Times New Roman"/>
                <w:sz w:val="20"/>
                <w:szCs w:val="20"/>
              </w:rPr>
            </w:pPr>
            <w:r>
              <w:rPr>
                <w:color w:val="000000"/>
                <w:sz w:val="20"/>
                <w:szCs w:val="20"/>
              </w:rPr>
              <w:t>0.0495</w:t>
            </w:r>
          </w:p>
        </w:tc>
      </w:tr>
      <w:tr w:rsidR="00A00C36" w14:paraId="4D35FEF9" w14:textId="77777777" w:rsidTr="00A00C36">
        <w:tc>
          <w:tcPr>
            <w:tcW w:w="0" w:type="auto"/>
            <w:vAlign w:val="bottom"/>
          </w:tcPr>
          <w:p w14:paraId="01948C24" w14:textId="5CEC3F9A" w:rsidR="00A00C36" w:rsidRPr="00A00C36" w:rsidRDefault="00A00C36" w:rsidP="00A00C36">
            <w:pPr>
              <w:ind w:firstLine="0"/>
              <w:rPr>
                <w:rFonts w:cs="Times New Roman"/>
                <w:sz w:val="20"/>
                <w:szCs w:val="20"/>
              </w:rPr>
            </w:pPr>
            <w:r>
              <w:rPr>
                <w:color w:val="000000"/>
                <w:sz w:val="20"/>
                <w:szCs w:val="20"/>
              </w:rPr>
              <w:t>sonar objective c</w:t>
            </w:r>
          </w:p>
        </w:tc>
        <w:tc>
          <w:tcPr>
            <w:tcW w:w="0" w:type="auto"/>
            <w:vAlign w:val="bottom"/>
          </w:tcPr>
          <w:p w14:paraId="3AD0DFE0" w14:textId="6E50DFD8" w:rsidR="00A00C36" w:rsidRPr="00A00C36" w:rsidRDefault="00A00C36" w:rsidP="00A00C36">
            <w:pPr>
              <w:ind w:firstLine="0"/>
              <w:rPr>
                <w:rFonts w:cs="Times New Roman"/>
                <w:sz w:val="20"/>
                <w:szCs w:val="20"/>
              </w:rPr>
            </w:pPr>
            <w:r>
              <w:rPr>
                <w:color w:val="000000"/>
                <w:sz w:val="20"/>
                <w:szCs w:val="20"/>
              </w:rPr>
              <w:t>Java/C/C++</w:t>
            </w:r>
          </w:p>
        </w:tc>
        <w:tc>
          <w:tcPr>
            <w:tcW w:w="0" w:type="auto"/>
            <w:vAlign w:val="bottom"/>
          </w:tcPr>
          <w:p w14:paraId="7A2960F3" w14:textId="2FA846B3" w:rsidR="00A00C36" w:rsidRPr="00A00C36" w:rsidRDefault="00A00C36" w:rsidP="00A00C36">
            <w:pPr>
              <w:ind w:firstLine="0"/>
              <w:jc w:val="right"/>
              <w:rPr>
                <w:rFonts w:cs="Times New Roman"/>
                <w:sz w:val="20"/>
                <w:szCs w:val="20"/>
              </w:rPr>
            </w:pPr>
            <w:r>
              <w:rPr>
                <w:color w:val="000000"/>
                <w:sz w:val="20"/>
                <w:szCs w:val="20"/>
              </w:rPr>
              <w:t>8</w:t>
            </w:r>
          </w:p>
        </w:tc>
        <w:tc>
          <w:tcPr>
            <w:tcW w:w="0" w:type="auto"/>
            <w:vAlign w:val="bottom"/>
          </w:tcPr>
          <w:p w14:paraId="20794802" w14:textId="65AD03C9" w:rsidR="00A00C36" w:rsidRPr="00A00C36" w:rsidRDefault="00A00C36" w:rsidP="00A00C36">
            <w:pPr>
              <w:ind w:firstLine="0"/>
              <w:jc w:val="right"/>
              <w:rPr>
                <w:rFonts w:cs="Times New Roman"/>
                <w:sz w:val="20"/>
                <w:szCs w:val="20"/>
              </w:rPr>
            </w:pPr>
            <w:r>
              <w:rPr>
                <w:color w:val="000000"/>
                <w:sz w:val="20"/>
                <w:szCs w:val="20"/>
              </w:rPr>
              <w:t>1904</w:t>
            </w:r>
          </w:p>
        </w:tc>
        <w:tc>
          <w:tcPr>
            <w:tcW w:w="0" w:type="auto"/>
            <w:vAlign w:val="bottom"/>
          </w:tcPr>
          <w:p w14:paraId="67CC46C5" w14:textId="39773027" w:rsidR="00A00C36" w:rsidRPr="00A00C36" w:rsidRDefault="00A00C36" w:rsidP="00A00C36">
            <w:pPr>
              <w:ind w:firstLine="0"/>
              <w:jc w:val="right"/>
              <w:rPr>
                <w:rFonts w:cs="Times New Roman"/>
                <w:sz w:val="20"/>
                <w:szCs w:val="20"/>
              </w:rPr>
            </w:pPr>
            <w:r>
              <w:rPr>
                <w:color w:val="000000"/>
                <w:sz w:val="20"/>
                <w:szCs w:val="20"/>
              </w:rPr>
              <w:t>895</w:t>
            </w:r>
          </w:p>
        </w:tc>
        <w:tc>
          <w:tcPr>
            <w:tcW w:w="0" w:type="auto"/>
            <w:vAlign w:val="bottom"/>
          </w:tcPr>
          <w:p w14:paraId="22C3EFCD" w14:textId="2C7F24DB"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51D34517" w14:textId="24B5B37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10E7758" w14:textId="69B3724A" w:rsidR="00A00C36" w:rsidRPr="00A00C36" w:rsidRDefault="00A00C36" w:rsidP="00A00C36">
            <w:pPr>
              <w:ind w:firstLine="0"/>
              <w:jc w:val="right"/>
              <w:rPr>
                <w:rFonts w:cs="Times New Roman"/>
                <w:sz w:val="20"/>
                <w:szCs w:val="20"/>
              </w:rPr>
            </w:pPr>
            <w:r>
              <w:rPr>
                <w:color w:val="000000"/>
                <w:sz w:val="20"/>
                <w:szCs w:val="20"/>
              </w:rPr>
              <w:t>47.01</w:t>
            </w:r>
          </w:p>
        </w:tc>
        <w:tc>
          <w:tcPr>
            <w:tcW w:w="0" w:type="auto"/>
            <w:vAlign w:val="bottom"/>
          </w:tcPr>
          <w:p w14:paraId="13054BB4" w14:textId="24345D59" w:rsidR="00A00C36" w:rsidRPr="00A00C36" w:rsidRDefault="00A00C36" w:rsidP="00A00C36">
            <w:pPr>
              <w:ind w:firstLine="0"/>
              <w:jc w:val="right"/>
              <w:rPr>
                <w:rFonts w:cs="Times New Roman"/>
                <w:sz w:val="20"/>
                <w:szCs w:val="20"/>
              </w:rPr>
            </w:pPr>
            <w:r>
              <w:rPr>
                <w:color w:val="000000"/>
                <w:sz w:val="20"/>
                <w:szCs w:val="20"/>
              </w:rPr>
              <w:t>0.0115</w:t>
            </w:r>
          </w:p>
        </w:tc>
      </w:tr>
      <w:tr w:rsidR="00A00C36" w14:paraId="7DC183BF" w14:textId="77777777" w:rsidTr="00A00C36">
        <w:tc>
          <w:tcPr>
            <w:tcW w:w="0" w:type="auto"/>
            <w:vAlign w:val="bottom"/>
          </w:tcPr>
          <w:p w14:paraId="2B837458" w14:textId="07EDD85B" w:rsidR="00A00C36" w:rsidRPr="00A00C36" w:rsidRDefault="00A00C36" w:rsidP="00A00C36">
            <w:pPr>
              <w:ind w:firstLine="0"/>
              <w:rPr>
                <w:rFonts w:cs="Times New Roman"/>
                <w:sz w:val="20"/>
                <w:szCs w:val="20"/>
              </w:rPr>
            </w:pPr>
            <w:proofErr w:type="spellStart"/>
            <w:r>
              <w:rPr>
                <w:color w:val="000000"/>
                <w:sz w:val="20"/>
                <w:szCs w:val="20"/>
              </w:rPr>
              <w:t>stb</w:t>
            </w:r>
            <w:proofErr w:type="spellEnd"/>
          </w:p>
        </w:tc>
        <w:tc>
          <w:tcPr>
            <w:tcW w:w="0" w:type="auto"/>
            <w:vAlign w:val="bottom"/>
          </w:tcPr>
          <w:p w14:paraId="6D131E4C" w14:textId="4A91D74D"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117E2AA5" w14:textId="57FD804F" w:rsidR="00A00C36" w:rsidRPr="00A00C36" w:rsidRDefault="00A00C36" w:rsidP="00A00C36">
            <w:pPr>
              <w:ind w:firstLine="0"/>
              <w:jc w:val="right"/>
              <w:rPr>
                <w:rFonts w:cs="Times New Roman"/>
                <w:sz w:val="20"/>
                <w:szCs w:val="20"/>
              </w:rPr>
            </w:pPr>
            <w:r>
              <w:rPr>
                <w:color w:val="000000"/>
                <w:sz w:val="20"/>
                <w:szCs w:val="20"/>
              </w:rPr>
              <w:t>158</w:t>
            </w:r>
          </w:p>
        </w:tc>
        <w:tc>
          <w:tcPr>
            <w:tcW w:w="0" w:type="auto"/>
            <w:vAlign w:val="bottom"/>
          </w:tcPr>
          <w:p w14:paraId="3036B81C" w14:textId="026651C1" w:rsidR="00A00C36" w:rsidRPr="00A00C36" w:rsidRDefault="00A00C36" w:rsidP="00A00C36">
            <w:pPr>
              <w:ind w:firstLine="0"/>
              <w:jc w:val="right"/>
              <w:rPr>
                <w:rFonts w:cs="Times New Roman"/>
                <w:sz w:val="20"/>
                <w:szCs w:val="20"/>
              </w:rPr>
            </w:pPr>
            <w:r>
              <w:rPr>
                <w:color w:val="000000"/>
                <w:sz w:val="20"/>
                <w:szCs w:val="20"/>
              </w:rPr>
              <w:t>698</w:t>
            </w:r>
            <w:r w:rsidR="001A1C33">
              <w:rPr>
                <w:color w:val="000000"/>
                <w:sz w:val="20"/>
                <w:szCs w:val="20"/>
              </w:rPr>
              <w:t>78</w:t>
            </w:r>
          </w:p>
        </w:tc>
        <w:tc>
          <w:tcPr>
            <w:tcW w:w="0" w:type="auto"/>
            <w:vAlign w:val="bottom"/>
          </w:tcPr>
          <w:p w14:paraId="3E41DE8B" w14:textId="5D2CF400" w:rsidR="00A00C36" w:rsidRPr="00A00C36" w:rsidRDefault="00A00C36" w:rsidP="00A00C36">
            <w:pPr>
              <w:ind w:firstLine="0"/>
              <w:jc w:val="right"/>
              <w:rPr>
                <w:rFonts w:cs="Times New Roman"/>
                <w:sz w:val="20"/>
                <w:szCs w:val="20"/>
              </w:rPr>
            </w:pPr>
            <w:r>
              <w:rPr>
                <w:color w:val="000000"/>
                <w:sz w:val="20"/>
                <w:szCs w:val="20"/>
              </w:rPr>
              <w:t>11952</w:t>
            </w:r>
          </w:p>
        </w:tc>
        <w:tc>
          <w:tcPr>
            <w:tcW w:w="0" w:type="auto"/>
            <w:vAlign w:val="bottom"/>
          </w:tcPr>
          <w:p w14:paraId="00034235" w14:textId="209979B8" w:rsidR="00A00C36" w:rsidRPr="00A00C36" w:rsidRDefault="00A00C36" w:rsidP="00A00C36">
            <w:pPr>
              <w:ind w:firstLine="0"/>
              <w:jc w:val="right"/>
              <w:rPr>
                <w:rFonts w:cs="Times New Roman"/>
                <w:sz w:val="20"/>
                <w:szCs w:val="20"/>
              </w:rPr>
            </w:pPr>
            <w:r>
              <w:rPr>
                <w:color w:val="000000"/>
                <w:sz w:val="20"/>
                <w:szCs w:val="20"/>
              </w:rPr>
              <w:t>14</w:t>
            </w:r>
          </w:p>
        </w:tc>
        <w:tc>
          <w:tcPr>
            <w:tcW w:w="0" w:type="auto"/>
            <w:vAlign w:val="bottom"/>
          </w:tcPr>
          <w:p w14:paraId="180F9837" w14:textId="3ADF59E4"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94F28DC" w14:textId="258855B3" w:rsidR="00A00C36" w:rsidRPr="00A00C36" w:rsidRDefault="00A00C36" w:rsidP="00A00C36">
            <w:pPr>
              <w:ind w:firstLine="0"/>
              <w:jc w:val="right"/>
              <w:rPr>
                <w:rFonts w:cs="Times New Roman"/>
                <w:sz w:val="20"/>
                <w:szCs w:val="20"/>
              </w:rPr>
            </w:pPr>
            <w:r>
              <w:rPr>
                <w:color w:val="000000"/>
                <w:sz w:val="20"/>
                <w:szCs w:val="20"/>
              </w:rPr>
              <w:t>17.10</w:t>
            </w:r>
          </w:p>
        </w:tc>
        <w:tc>
          <w:tcPr>
            <w:tcW w:w="0" w:type="auto"/>
            <w:vAlign w:val="bottom"/>
          </w:tcPr>
          <w:p w14:paraId="5CDF4E08" w14:textId="7A4C6DA5" w:rsidR="00A00C36" w:rsidRPr="00A00C36" w:rsidRDefault="00A00C36" w:rsidP="00A00C36">
            <w:pPr>
              <w:ind w:firstLine="0"/>
              <w:jc w:val="right"/>
              <w:rPr>
                <w:rFonts w:cs="Times New Roman"/>
                <w:sz w:val="20"/>
                <w:szCs w:val="20"/>
              </w:rPr>
            </w:pPr>
            <w:r>
              <w:rPr>
                <w:color w:val="000000"/>
                <w:sz w:val="20"/>
                <w:szCs w:val="20"/>
              </w:rPr>
              <w:t>0.1540</w:t>
            </w:r>
          </w:p>
        </w:tc>
      </w:tr>
      <w:tr w:rsidR="00A00C36" w14:paraId="631D4A16" w14:textId="77777777" w:rsidTr="00A00C36">
        <w:tc>
          <w:tcPr>
            <w:tcW w:w="0" w:type="auto"/>
            <w:vAlign w:val="bottom"/>
          </w:tcPr>
          <w:p w14:paraId="03E8420F" w14:textId="611746EE" w:rsidR="00A00C36" w:rsidRPr="00A00C36" w:rsidRDefault="00A00C36" w:rsidP="00A00C36">
            <w:pPr>
              <w:ind w:firstLine="0"/>
              <w:rPr>
                <w:rFonts w:cs="Times New Roman"/>
                <w:sz w:val="20"/>
                <w:szCs w:val="20"/>
              </w:rPr>
            </w:pPr>
            <w:proofErr w:type="spellStart"/>
            <w:r>
              <w:rPr>
                <w:color w:val="000000"/>
                <w:sz w:val="20"/>
                <w:szCs w:val="20"/>
              </w:rPr>
              <w:t>stratisBitcoinFullNode</w:t>
            </w:r>
            <w:proofErr w:type="spellEnd"/>
          </w:p>
        </w:tc>
        <w:tc>
          <w:tcPr>
            <w:tcW w:w="0" w:type="auto"/>
            <w:vAlign w:val="bottom"/>
          </w:tcPr>
          <w:p w14:paraId="003ADCBF" w14:textId="5508F931"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D332DB4" w14:textId="544CB9BF" w:rsidR="00A00C36" w:rsidRPr="00A00C36" w:rsidRDefault="00A00C36" w:rsidP="00A00C36">
            <w:pPr>
              <w:ind w:firstLine="0"/>
              <w:jc w:val="right"/>
              <w:rPr>
                <w:rFonts w:cs="Times New Roman"/>
                <w:sz w:val="20"/>
                <w:szCs w:val="20"/>
              </w:rPr>
            </w:pPr>
            <w:r>
              <w:rPr>
                <w:color w:val="000000"/>
                <w:sz w:val="20"/>
                <w:szCs w:val="20"/>
              </w:rPr>
              <w:t>62</w:t>
            </w:r>
          </w:p>
        </w:tc>
        <w:tc>
          <w:tcPr>
            <w:tcW w:w="0" w:type="auto"/>
            <w:vAlign w:val="bottom"/>
          </w:tcPr>
          <w:p w14:paraId="5F6D3393" w14:textId="1E7EB246" w:rsidR="00A00C36" w:rsidRPr="00A00C36" w:rsidRDefault="00A00C36" w:rsidP="00A00C36">
            <w:pPr>
              <w:ind w:firstLine="0"/>
              <w:jc w:val="right"/>
              <w:rPr>
                <w:rFonts w:cs="Times New Roman"/>
                <w:sz w:val="20"/>
                <w:szCs w:val="20"/>
              </w:rPr>
            </w:pPr>
            <w:r>
              <w:rPr>
                <w:color w:val="000000"/>
                <w:sz w:val="20"/>
                <w:szCs w:val="20"/>
              </w:rPr>
              <w:t>208433</w:t>
            </w:r>
          </w:p>
        </w:tc>
        <w:tc>
          <w:tcPr>
            <w:tcW w:w="0" w:type="auto"/>
            <w:vAlign w:val="bottom"/>
          </w:tcPr>
          <w:p w14:paraId="7B6066E4" w14:textId="7D89F1C1" w:rsidR="00A00C36" w:rsidRPr="00A00C36" w:rsidRDefault="00A00C36" w:rsidP="00A00C36">
            <w:pPr>
              <w:ind w:firstLine="0"/>
              <w:jc w:val="right"/>
              <w:rPr>
                <w:rFonts w:cs="Times New Roman"/>
                <w:sz w:val="20"/>
                <w:szCs w:val="20"/>
              </w:rPr>
            </w:pPr>
            <w:r>
              <w:rPr>
                <w:color w:val="000000"/>
                <w:sz w:val="20"/>
                <w:szCs w:val="20"/>
              </w:rPr>
              <w:t>38753</w:t>
            </w:r>
          </w:p>
        </w:tc>
        <w:tc>
          <w:tcPr>
            <w:tcW w:w="0" w:type="auto"/>
            <w:vAlign w:val="bottom"/>
          </w:tcPr>
          <w:p w14:paraId="3C582686" w14:textId="300C8083"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CCAB986" w14:textId="6AAADDC1"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83C112A" w14:textId="380A2FD9" w:rsidR="00A00C36" w:rsidRPr="00A00C36" w:rsidRDefault="00A00C36" w:rsidP="00A00C36">
            <w:pPr>
              <w:ind w:firstLine="0"/>
              <w:jc w:val="right"/>
              <w:rPr>
                <w:rFonts w:cs="Times New Roman"/>
                <w:sz w:val="20"/>
                <w:szCs w:val="20"/>
              </w:rPr>
            </w:pPr>
            <w:r>
              <w:rPr>
                <w:color w:val="000000"/>
                <w:sz w:val="20"/>
                <w:szCs w:val="20"/>
              </w:rPr>
              <w:t>18.59</w:t>
            </w:r>
          </w:p>
        </w:tc>
        <w:tc>
          <w:tcPr>
            <w:tcW w:w="0" w:type="auto"/>
            <w:vAlign w:val="bottom"/>
          </w:tcPr>
          <w:p w14:paraId="236B36AD" w14:textId="79DA5F89" w:rsidR="00A00C36" w:rsidRPr="00A00C36" w:rsidRDefault="00A00C36" w:rsidP="00A00C36">
            <w:pPr>
              <w:ind w:firstLine="0"/>
              <w:jc w:val="right"/>
              <w:rPr>
                <w:rFonts w:cs="Times New Roman"/>
                <w:sz w:val="20"/>
                <w:szCs w:val="20"/>
              </w:rPr>
            </w:pPr>
            <w:r>
              <w:rPr>
                <w:color w:val="000000"/>
                <w:sz w:val="20"/>
                <w:szCs w:val="20"/>
              </w:rPr>
              <w:t>0.4993</w:t>
            </w:r>
          </w:p>
        </w:tc>
      </w:tr>
      <w:tr w:rsidR="00A00C36" w14:paraId="37C453D8" w14:textId="77777777" w:rsidTr="00A00C36">
        <w:tc>
          <w:tcPr>
            <w:tcW w:w="0" w:type="auto"/>
            <w:vAlign w:val="bottom"/>
          </w:tcPr>
          <w:p w14:paraId="75B01384" w14:textId="49900474" w:rsidR="00A00C36" w:rsidRPr="00A00C36" w:rsidRDefault="00A00C36" w:rsidP="00A00C36">
            <w:pPr>
              <w:ind w:firstLine="0"/>
              <w:rPr>
                <w:rFonts w:cs="Times New Roman"/>
                <w:sz w:val="20"/>
                <w:szCs w:val="20"/>
              </w:rPr>
            </w:pPr>
            <w:proofErr w:type="spellStart"/>
            <w:r>
              <w:rPr>
                <w:color w:val="000000"/>
                <w:sz w:val="20"/>
                <w:szCs w:val="20"/>
              </w:rPr>
              <w:t>UnityCsReference</w:t>
            </w:r>
            <w:proofErr w:type="spellEnd"/>
          </w:p>
        </w:tc>
        <w:tc>
          <w:tcPr>
            <w:tcW w:w="0" w:type="auto"/>
            <w:vAlign w:val="bottom"/>
          </w:tcPr>
          <w:p w14:paraId="7EE9B3DF" w14:textId="3507AF62" w:rsidR="00A00C36" w:rsidRPr="00A00C36" w:rsidRDefault="00A00C36" w:rsidP="00A00C36">
            <w:pPr>
              <w:ind w:firstLine="0"/>
              <w:rPr>
                <w:rFonts w:cs="Times New Roman"/>
                <w:sz w:val="20"/>
                <w:szCs w:val="20"/>
              </w:rPr>
            </w:pPr>
            <w:r>
              <w:rPr>
                <w:color w:val="000000"/>
                <w:sz w:val="20"/>
                <w:szCs w:val="20"/>
              </w:rPr>
              <w:t>C#</w:t>
            </w:r>
          </w:p>
        </w:tc>
        <w:tc>
          <w:tcPr>
            <w:tcW w:w="0" w:type="auto"/>
            <w:vAlign w:val="bottom"/>
          </w:tcPr>
          <w:p w14:paraId="66A67B34" w14:textId="02E002E5" w:rsidR="00A00C36" w:rsidRPr="00A00C36" w:rsidRDefault="00A00C36" w:rsidP="00A00C36">
            <w:pPr>
              <w:ind w:firstLine="0"/>
              <w:jc w:val="right"/>
              <w:rPr>
                <w:rFonts w:cs="Times New Roman"/>
                <w:sz w:val="20"/>
                <w:szCs w:val="20"/>
              </w:rPr>
            </w:pPr>
            <w:r>
              <w:rPr>
                <w:color w:val="000000"/>
                <w:sz w:val="20"/>
                <w:szCs w:val="20"/>
              </w:rPr>
              <w:t>150</w:t>
            </w:r>
          </w:p>
        </w:tc>
        <w:tc>
          <w:tcPr>
            <w:tcW w:w="0" w:type="auto"/>
            <w:vAlign w:val="bottom"/>
          </w:tcPr>
          <w:p w14:paraId="1BD16A36" w14:textId="66DBB8D2" w:rsidR="00A00C36" w:rsidRPr="00A00C36" w:rsidRDefault="00A00C36" w:rsidP="00A00C36">
            <w:pPr>
              <w:ind w:firstLine="0"/>
              <w:jc w:val="right"/>
              <w:rPr>
                <w:rFonts w:cs="Times New Roman"/>
                <w:sz w:val="20"/>
                <w:szCs w:val="20"/>
              </w:rPr>
            </w:pPr>
            <w:r>
              <w:rPr>
                <w:color w:val="000000"/>
                <w:sz w:val="20"/>
                <w:szCs w:val="20"/>
              </w:rPr>
              <w:t>467389</w:t>
            </w:r>
          </w:p>
        </w:tc>
        <w:tc>
          <w:tcPr>
            <w:tcW w:w="0" w:type="auto"/>
            <w:vAlign w:val="bottom"/>
          </w:tcPr>
          <w:p w14:paraId="4BE457CF" w14:textId="164E41E3" w:rsidR="00A00C36" w:rsidRPr="00A00C36" w:rsidRDefault="00A00C36" w:rsidP="00A00C36">
            <w:pPr>
              <w:ind w:firstLine="0"/>
              <w:jc w:val="right"/>
              <w:rPr>
                <w:rFonts w:cs="Times New Roman"/>
                <w:sz w:val="20"/>
                <w:szCs w:val="20"/>
              </w:rPr>
            </w:pPr>
            <w:r>
              <w:rPr>
                <w:color w:val="000000"/>
                <w:sz w:val="20"/>
                <w:szCs w:val="20"/>
              </w:rPr>
              <w:t>35634</w:t>
            </w:r>
          </w:p>
        </w:tc>
        <w:tc>
          <w:tcPr>
            <w:tcW w:w="0" w:type="auto"/>
            <w:vAlign w:val="bottom"/>
          </w:tcPr>
          <w:p w14:paraId="120970E6" w14:textId="534253AA"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F3CF316" w14:textId="3290956C"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30464A11" w14:textId="6FC122F4" w:rsidR="00A00C36" w:rsidRPr="00A00C36" w:rsidRDefault="00A00C36" w:rsidP="00A00C36">
            <w:pPr>
              <w:ind w:firstLine="0"/>
              <w:jc w:val="right"/>
              <w:rPr>
                <w:rFonts w:cs="Times New Roman"/>
                <w:sz w:val="20"/>
                <w:szCs w:val="20"/>
              </w:rPr>
            </w:pPr>
            <w:r>
              <w:rPr>
                <w:color w:val="000000"/>
                <w:sz w:val="20"/>
                <w:szCs w:val="20"/>
              </w:rPr>
              <w:t>7.62</w:t>
            </w:r>
          </w:p>
        </w:tc>
        <w:tc>
          <w:tcPr>
            <w:tcW w:w="0" w:type="auto"/>
            <w:vAlign w:val="bottom"/>
          </w:tcPr>
          <w:p w14:paraId="13943510" w14:textId="5F66D8DC" w:rsidR="00A00C36" w:rsidRPr="00A00C36" w:rsidRDefault="00A00C36" w:rsidP="00A00C36">
            <w:pPr>
              <w:ind w:firstLine="0"/>
              <w:jc w:val="right"/>
              <w:rPr>
                <w:rFonts w:cs="Times New Roman"/>
                <w:sz w:val="20"/>
                <w:szCs w:val="20"/>
              </w:rPr>
            </w:pPr>
            <w:r>
              <w:rPr>
                <w:color w:val="000000"/>
                <w:sz w:val="20"/>
                <w:szCs w:val="20"/>
              </w:rPr>
              <w:t>0.4591</w:t>
            </w:r>
          </w:p>
        </w:tc>
      </w:tr>
      <w:tr w:rsidR="00A00C36" w14:paraId="7CB983F7" w14:textId="77777777" w:rsidTr="00A00C36">
        <w:tc>
          <w:tcPr>
            <w:tcW w:w="0" w:type="auto"/>
            <w:vAlign w:val="bottom"/>
          </w:tcPr>
          <w:p w14:paraId="01D165AE" w14:textId="079A5142" w:rsidR="00A00C36" w:rsidRPr="00A00C36" w:rsidRDefault="00A00C36" w:rsidP="00A00C36">
            <w:pPr>
              <w:ind w:firstLine="0"/>
              <w:rPr>
                <w:rFonts w:cs="Times New Roman"/>
                <w:sz w:val="20"/>
                <w:szCs w:val="20"/>
              </w:rPr>
            </w:pPr>
            <w:r>
              <w:rPr>
                <w:color w:val="000000"/>
                <w:sz w:val="20"/>
                <w:szCs w:val="20"/>
              </w:rPr>
              <w:t>v7</w:t>
            </w:r>
          </w:p>
        </w:tc>
        <w:tc>
          <w:tcPr>
            <w:tcW w:w="0" w:type="auto"/>
            <w:vAlign w:val="bottom"/>
          </w:tcPr>
          <w:p w14:paraId="59368061" w14:textId="462C0294" w:rsidR="00A00C36" w:rsidRPr="00A00C36" w:rsidRDefault="00A00C36" w:rsidP="00A00C36">
            <w:pPr>
              <w:ind w:firstLine="0"/>
              <w:rPr>
                <w:rFonts w:cs="Times New Roman"/>
                <w:sz w:val="20"/>
                <w:szCs w:val="20"/>
              </w:rPr>
            </w:pPr>
            <w:r>
              <w:rPr>
                <w:color w:val="000000"/>
                <w:sz w:val="20"/>
                <w:szCs w:val="20"/>
              </w:rPr>
              <w:t>C/C++/Java</w:t>
            </w:r>
          </w:p>
        </w:tc>
        <w:tc>
          <w:tcPr>
            <w:tcW w:w="0" w:type="auto"/>
            <w:vAlign w:val="bottom"/>
          </w:tcPr>
          <w:p w14:paraId="1AE7DD9D" w14:textId="216BCB0C" w:rsidR="00A00C36" w:rsidRPr="00A00C36" w:rsidRDefault="00A00C36" w:rsidP="00A00C36">
            <w:pPr>
              <w:ind w:firstLine="0"/>
              <w:jc w:val="right"/>
              <w:rPr>
                <w:rFonts w:cs="Times New Roman"/>
                <w:sz w:val="20"/>
                <w:szCs w:val="20"/>
              </w:rPr>
            </w:pPr>
            <w:r>
              <w:rPr>
                <w:color w:val="000000"/>
                <w:sz w:val="20"/>
                <w:szCs w:val="20"/>
              </w:rPr>
              <w:t>17</w:t>
            </w:r>
          </w:p>
        </w:tc>
        <w:tc>
          <w:tcPr>
            <w:tcW w:w="0" w:type="auto"/>
            <w:vAlign w:val="bottom"/>
          </w:tcPr>
          <w:p w14:paraId="4C2D8861" w14:textId="3F5958B0" w:rsidR="00A00C36" w:rsidRPr="00A00C36" w:rsidRDefault="00A00C36" w:rsidP="00A00C36">
            <w:pPr>
              <w:ind w:firstLine="0"/>
              <w:jc w:val="right"/>
              <w:rPr>
                <w:rFonts w:cs="Times New Roman"/>
                <w:sz w:val="20"/>
                <w:szCs w:val="20"/>
              </w:rPr>
            </w:pPr>
            <w:r>
              <w:rPr>
                <w:color w:val="000000"/>
                <w:sz w:val="20"/>
                <w:szCs w:val="20"/>
              </w:rPr>
              <w:t>30268</w:t>
            </w:r>
          </w:p>
        </w:tc>
        <w:tc>
          <w:tcPr>
            <w:tcW w:w="0" w:type="auto"/>
            <w:vAlign w:val="bottom"/>
          </w:tcPr>
          <w:p w14:paraId="09D5E1DC" w14:textId="61AC1CCB" w:rsidR="00A00C36" w:rsidRPr="00A00C36" w:rsidRDefault="00A00C36" w:rsidP="00A00C36">
            <w:pPr>
              <w:ind w:firstLine="0"/>
              <w:jc w:val="right"/>
              <w:rPr>
                <w:rFonts w:cs="Times New Roman"/>
                <w:sz w:val="20"/>
                <w:szCs w:val="20"/>
              </w:rPr>
            </w:pPr>
            <w:r>
              <w:rPr>
                <w:color w:val="000000"/>
                <w:sz w:val="20"/>
                <w:szCs w:val="20"/>
              </w:rPr>
              <w:t>8982</w:t>
            </w:r>
          </w:p>
        </w:tc>
        <w:tc>
          <w:tcPr>
            <w:tcW w:w="0" w:type="auto"/>
            <w:vAlign w:val="bottom"/>
          </w:tcPr>
          <w:p w14:paraId="6D46689F" w14:textId="22D9952E"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1288257" w14:textId="103CBBB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4A1D10B5" w14:textId="04FAF3B7" w:rsidR="00A00C36" w:rsidRPr="00A00C36" w:rsidRDefault="00A00C36" w:rsidP="00A00C36">
            <w:pPr>
              <w:ind w:firstLine="0"/>
              <w:jc w:val="right"/>
              <w:rPr>
                <w:rFonts w:cs="Times New Roman"/>
                <w:sz w:val="20"/>
                <w:szCs w:val="20"/>
              </w:rPr>
            </w:pPr>
            <w:r>
              <w:rPr>
                <w:color w:val="000000"/>
                <w:sz w:val="20"/>
                <w:szCs w:val="20"/>
              </w:rPr>
              <w:t>29.67</w:t>
            </w:r>
          </w:p>
        </w:tc>
        <w:tc>
          <w:tcPr>
            <w:tcW w:w="0" w:type="auto"/>
            <w:vAlign w:val="bottom"/>
          </w:tcPr>
          <w:p w14:paraId="5816C612" w14:textId="2A6473D8" w:rsidR="00A00C36" w:rsidRPr="00A00C36" w:rsidRDefault="00A00C36" w:rsidP="00A00C36">
            <w:pPr>
              <w:ind w:firstLine="0"/>
              <w:jc w:val="right"/>
              <w:rPr>
                <w:rFonts w:cs="Times New Roman"/>
                <w:sz w:val="20"/>
                <w:szCs w:val="20"/>
              </w:rPr>
            </w:pPr>
            <w:r>
              <w:rPr>
                <w:color w:val="000000"/>
                <w:sz w:val="20"/>
                <w:szCs w:val="20"/>
              </w:rPr>
              <w:t>0.1157</w:t>
            </w:r>
          </w:p>
        </w:tc>
      </w:tr>
      <w:tr w:rsidR="00A00C36" w14:paraId="5A97141B" w14:textId="77777777" w:rsidTr="00A00C36">
        <w:tc>
          <w:tcPr>
            <w:tcW w:w="0" w:type="auto"/>
            <w:vAlign w:val="bottom"/>
          </w:tcPr>
          <w:p w14:paraId="74089C5B" w14:textId="6ABD006E" w:rsidR="00A00C36" w:rsidRPr="00A00C36" w:rsidRDefault="00A00C36" w:rsidP="00A00C36">
            <w:pPr>
              <w:ind w:firstLine="0"/>
              <w:rPr>
                <w:rFonts w:cs="Times New Roman"/>
                <w:sz w:val="20"/>
                <w:szCs w:val="20"/>
              </w:rPr>
            </w:pPr>
            <w:proofErr w:type="spellStart"/>
            <w:r>
              <w:rPr>
                <w:color w:val="000000"/>
                <w:sz w:val="20"/>
                <w:szCs w:val="20"/>
              </w:rPr>
              <w:t>websocketpp</w:t>
            </w:r>
            <w:proofErr w:type="spellEnd"/>
          </w:p>
        </w:tc>
        <w:tc>
          <w:tcPr>
            <w:tcW w:w="0" w:type="auto"/>
            <w:vAlign w:val="bottom"/>
          </w:tcPr>
          <w:p w14:paraId="09633231" w14:textId="6FC6696E" w:rsidR="00A00C36" w:rsidRPr="00A00C36" w:rsidRDefault="00A00C36" w:rsidP="00A00C36">
            <w:pPr>
              <w:ind w:firstLine="0"/>
              <w:rPr>
                <w:rFonts w:cs="Times New Roman"/>
                <w:sz w:val="20"/>
                <w:szCs w:val="20"/>
              </w:rPr>
            </w:pPr>
            <w:r>
              <w:rPr>
                <w:color w:val="000000"/>
                <w:sz w:val="20"/>
                <w:szCs w:val="20"/>
              </w:rPr>
              <w:t>C/C++</w:t>
            </w:r>
          </w:p>
        </w:tc>
        <w:tc>
          <w:tcPr>
            <w:tcW w:w="0" w:type="auto"/>
            <w:vAlign w:val="bottom"/>
          </w:tcPr>
          <w:p w14:paraId="3D894144" w14:textId="29C78943" w:rsidR="00A00C36" w:rsidRPr="00A00C36" w:rsidRDefault="00A00C36" w:rsidP="00A00C36">
            <w:pPr>
              <w:ind w:firstLine="0"/>
              <w:jc w:val="right"/>
              <w:rPr>
                <w:rFonts w:cs="Times New Roman"/>
                <w:sz w:val="20"/>
                <w:szCs w:val="20"/>
              </w:rPr>
            </w:pPr>
            <w:r>
              <w:rPr>
                <w:color w:val="000000"/>
                <w:sz w:val="20"/>
                <w:szCs w:val="20"/>
              </w:rPr>
              <w:t>41</w:t>
            </w:r>
          </w:p>
        </w:tc>
        <w:tc>
          <w:tcPr>
            <w:tcW w:w="0" w:type="auto"/>
            <w:vAlign w:val="bottom"/>
          </w:tcPr>
          <w:p w14:paraId="5599A1C6" w14:textId="66E9A32F" w:rsidR="00A00C36" w:rsidRPr="00A00C36" w:rsidRDefault="00A00C36" w:rsidP="00A00C36">
            <w:pPr>
              <w:ind w:firstLine="0"/>
              <w:jc w:val="right"/>
              <w:rPr>
                <w:rFonts w:cs="Times New Roman"/>
                <w:sz w:val="20"/>
                <w:szCs w:val="20"/>
              </w:rPr>
            </w:pPr>
            <w:r>
              <w:rPr>
                <w:color w:val="000000"/>
                <w:sz w:val="20"/>
                <w:szCs w:val="20"/>
              </w:rPr>
              <w:t>19559</w:t>
            </w:r>
          </w:p>
        </w:tc>
        <w:tc>
          <w:tcPr>
            <w:tcW w:w="0" w:type="auto"/>
            <w:vAlign w:val="bottom"/>
          </w:tcPr>
          <w:p w14:paraId="01DFFB21" w14:textId="2C2625BB" w:rsidR="00A00C36" w:rsidRPr="00A00C36" w:rsidRDefault="00A00C36" w:rsidP="00A00C36">
            <w:pPr>
              <w:ind w:firstLine="0"/>
              <w:jc w:val="right"/>
              <w:rPr>
                <w:rFonts w:cs="Times New Roman"/>
                <w:sz w:val="20"/>
                <w:szCs w:val="20"/>
              </w:rPr>
            </w:pPr>
            <w:r>
              <w:rPr>
                <w:color w:val="000000"/>
                <w:sz w:val="20"/>
                <w:szCs w:val="20"/>
              </w:rPr>
              <w:t>12500</w:t>
            </w:r>
          </w:p>
        </w:tc>
        <w:tc>
          <w:tcPr>
            <w:tcW w:w="0" w:type="auto"/>
            <w:vAlign w:val="bottom"/>
          </w:tcPr>
          <w:p w14:paraId="08B1DE6F" w14:textId="4E8240BD"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2AAEF9B5" w14:textId="75FA6946"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15AE53C3" w14:textId="22A5A1BC" w:rsidR="00A00C36" w:rsidRPr="00A00C36" w:rsidRDefault="00A00C36" w:rsidP="00A00C36">
            <w:pPr>
              <w:ind w:firstLine="0"/>
              <w:jc w:val="right"/>
              <w:rPr>
                <w:rFonts w:cs="Times New Roman"/>
                <w:sz w:val="20"/>
                <w:szCs w:val="20"/>
              </w:rPr>
            </w:pPr>
            <w:r>
              <w:rPr>
                <w:color w:val="000000"/>
                <w:sz w:val="20"/>
                <w:szCs w:val="20"/>
              </w:rPr>
              <w:t>63.91</w:t>
            </w:r>
          </w:p>
        </w:tc>
        <w:tc>
          <w:tcPr>
            <w:tcW w:w="0" w:type="auto"/>
            <w:vAlign w:val="bottom"/>
          </w:tcPr>
          <w:p w14:paraId="5BD02137" w14:textId="473A7426" w:rsidR="00A00C36" w:rsidRPr="00A00C36" w:rsidRDefault="00A00C36" w:rsidP="00A00C36">
            <w:pPr>
              <w:ind w:firstLine="0"/>
              <w:jc w:val="right"/>
              <w:rPr>
                <w:rFonts w:cs="Times New Roman"/>
                <w:sz w:val="20"/>
                <w:szCs w:val="20"/>
              </w:rPr>
            </w:pPr>
            <w:r>
              <w:rPr>
                <w:color w:val="000000"/>
                <w:sz w:val="20"/>
                <w:szCs w:val="20"/>
              </w:rPr>
              <w:t>0.1610</w:t>
            </w:r>
          </w:p>
        </w:tc>
      </w:tr>
      <w:tr w:rsidR="00A00C36" w14:paraId="6CC82418" w14:textId="77777777" w:rsidTr="00A00C36">
        <w:tc>
          <w:tcPr>
            <w:tcW w:w="0" w:type="auto"/>
            <w:vAlign w:val="bottom"/>
          </w:tcPr>
          <w:p w14:paraId="70EB3F26" w14:textId="2886C141" w:rsidR="00A00C36" w:rsidRPr="00A00C36" w:rsidRDefault="00A00C36" w:rsidP="00A00C36">
            <w:pPr>
              <w:ind w:firstLine="0"/>
              <w:rPr>
                <w:rFonts w:cs="Times New Roman"/>
                <w:sz w:val="20"/>
                <w:szCs w:val="20"/>
              </w:rPr>
            </w:pPr>
            <w:proofErr w:type="spellStart"/>
            <w:r>
              <w:rPr>
                <w:color w:val="000000"/>
                <w:sz w:val="20"/>
                <w:szCs w:val="20"/>
              </w:rPr>
              <w:t>XobotOS</w:t>
            </w:r>
            <w:proofErr w:type="spellEnd"/>
          </w:p>
        </w:tc>
        <w:tc>
          <w:tcPr>
            <w:tcW w:w="0" w:type="auto"/>
            <w:vAlign w:val="bottom"/>
          </w:tcPr>
          <w:p w14:paraId="0BE291DD" w14:textId="54B0A039" w:rsidR="00A00C36" w:rsidRPr="00A00C36" w:rsidRDefault="00A00C36" w:rsidP="00A00C36">
            <w:pPr>
              <w:ind w:firstLine="0"/>
              <w:rPr>
                <w:rFonts w:cs="Times New Roman"/>
                <w:sz w:val="20"/>
                <w:szCs w:val="20"/>
              </w:rPr>
            </w:pPr>
            <w:r>
              <w:rPr>
                <w:color w:val="000000"/>
                <w:sz w:val="20"/>
                <w:szCs w:val="20"/>
              </w:rPr>
              <w:t>Java/C++/C#/C</w:t>
            </w:r>
          </w:p>
        </w:tc>
        <w:tc>
          <w:tcPr>
            <w:tcW w:w="0" w:type="auto"/>
            <w:vAlign w:val="bottom"/>
          </w:tcPr>
          <w:p w14:paraId="0E0284E9" w14:textId="16FF7ABC" w:rsidR="00A00C36" w:rsidRPr="00A00C36" w:rsidRDefault="00A00C36" w:rsidP="00A00C36">
            <w:pPr>
              <w:ind w:firstLine="0"/>
              <w:jc w:val="right"/>
              <w:rPr>
                <w:rFonts w:cs="Times New Roman"/>
                <w:sz w:val="20"/>
                <w:szCs w:val="20"/>
              </w:rPr>
            </w:pPr>
            <w:r>
              <w:rPr>
                <w:color w:val="000000"/>
                <w:sz w:val="20"/>
                <w:szCs w:val="20"/>
              </w:rPr>
              <w:t>1</w:t>
            </w:r>
          </w:p>
        </w:tc>
        <w:tc>
          <w:tcPr>
            <w:tcW w:w="0" w:type="auto"/>
            <w:vAlign w:val="bottom"/>
          </w:tcPr>
          <w:p w14:paraId="11B185E9" w14:textId="62143179" w:rsidR="00A00C36" w:rsidRPr="00A00C36" w:rsidRDefault="00A00C36" w:rsidP="00A00C36">
            <w:pPr>
              <w:ind w:firstLine="0"/>
              <w:jc w:val="right"/>
              <w:rPr>
                <w:rFonts w:cs="Times New Roman"/>
                <w:sz w:val="20"/>
                <w:szCs w:val="20"/>
              </w:rPr>
            </w:pPr>
            <w:r>
              <w:rPr>
                <w:color w:val="000000"/>
                <w:sz w:val="20"/>
                <w:szCs w:val="20"/>
              </w:rPr>
              <w:t>2002448</w:t>
            </w:r>
          </w:p>
        </w:tc>
        <w:tc>
          <w:tcPr>
            <w:tcW w:w="0" w:type="auto"/>
            <w:vAlign w:val="bottom"/>
          </w:tcPr>
          <w:p w14:paraId="626AF603" w14:textId="3BBACB1F" w:rsidR="00A00C36" w:rsidRPr="00A00C36" w:rsidRDefault="00A00C36" w:rsidP="00A00C36">
            <w:pPr>
              <w:ind w:firstLine="0"/>
              <w:jc w:val="right"/>
              <w:rPr>
                <w:rFonts w:cs="Times New Roman"/>
                <w:sz w:val="20"/>
                <w:szCs w:val="20"/>
              </w:rPr>
            </w:pPr>
            <w:r>
              <w:rPr>
                <w:color w:val="000000"/>
                <w:sz w:val="20"/>
                <w:szCs w:val="20"/>
              </w:rPr>
              <w:t>1125133</w:t>
            </w:r>
          </w:p>
        </w:tc>
        <w:tc>
          <w:tcPr>
            <w:tcW w:w="0" w:type="auto"/>
            <w:vAlign w:val="bottom"/>
          </w:tcPr>
          <w:p w14:paraId="3C6CBE09" w14:textId="080F27C7" w:rsidR="00A00C36" w:rsidRPr="00A00C36" w:rsidRDefault="00A00C36" w:rsidP="00A00C36">
            <w:pPr>
              <w:ind w:firstLine="0"/>
              <w:jc w:val="right"/>
              <w:rPr>
                <w:rFonts w:cs="Times New Roman"/>
                <w:sz w:val="20"/>
                <w:szCs w:val="20"/>
              </w:rPr>
            </w:pPr>
            <w:r>
              <w:rPr>
                <w:color w:val="000000"/>
                <w:sz w:val="20"/>
                <w:szCs w:val="20"/>
              </w:rPr>
              <w:t>33</w:t>
            </w:r>
          </w:p>
        </w:tc>
        <w:tc>
          <w:tcPr>
            <w:tcW w:w="0" w:type="auto"/>
            <w:vAlign w:val="bottom"/>
          </w:tcPr>
          <w:p w14:paraId="32C33D28" w14:textId="4875A3A8" w:rsidR="00A00C36" w:rsidRPr="00A00C36" w:rsidRDefault="00A00C36" w:rsidP="00A00C36">
            <w:pPr>
              <w:ind w:firstLine="0"/>
              <w:jc w:val="right"/>
              <w:rPr>
                <w:rFonts w:cs="Times New Roman"/>
                <w:sz w:val="20"/>
                <w:szCs w:val="20"/>
              </w:rPr>
            </w:pPr>
            <w:r>
              <w:rPr>
                <w:color w:val="000000"/>
                <w:sz w:val="20"/>
                <w:szCs w:val="20"/>
              </w:rPr>
              <w:t>0</w:t>
            </w:r>
          </w:p>
        </w:tc>
        <w:tc>
          <w:tcPr>
            <w:tcW w:w="0" w:type="auto"/>
            <w:vAlign w:val="bottom"/>
          </w:tcPr>
          <w:p w14:paraId="070DF1DD" w14:textId="64143DDE" w:rsidR="00A00C36" w:rsidRPr="00A00C36" w:rsidRDefault="00A00C36" w:rsidP="00A00C36">
            <w:pPr>
              <w:ind w:firstLine="0"/>
              <w:jc w:val="right"/>
              <w:rPr>
                <w:rFonts w:cs="Times New Roman"/>
                <w:sz w:val="20"/>
                <w:szCs w:val="20"/>
              </w:rPr>
            </w:pPr>
            <w:r>
              <w:rPr>
                <w:color w:val="000000"/>
                <w:sz w:val="20"/>
                <w:szCs w:val="20"/>
              </w:rPr>
              <w:t>56.19</w:t>
            </w:r>
          </w:p>
        </w:tc>
        <w:tc>
          <w:tcPr>
            <w:tcW w:w="0" w:type="auto"/>
            <w:vAlign w:val="bottom"/>
          </w:tcPr>
          <w:p w14:paraId="3D0465F4" w14:textId="779665AE" w:rsidR="00A00C36" w:rsidRPr="00A00C36" w:rsidRDefault="00A00C36" w:rsidP="00A00C36">
            <w:pPr>
              <w:ind w:firstLine="0"/>
              <w:jc w:val="right"/>
              <w:rPr>
                <w:rFonts w:cs="Times New Roman"/>
                <w:sz w:val="20"/>
                <w:szCs w:val="20"/>
              </w:rPr>
            </w:pPr>
            <w:r>
              <w:rPr>
                <w:color w:val="000000"/>
                <w:sz w:val="20"/>
                <w:szCs w:val="20"/>
              </w:rPr>
              <w:t>14.4951</w:t>
            </w:r>
          </w:p>
        </w:tc>
      </w:tr>
      <w:tr w:rsidR="00A00C36" w14:paraId="50D7CCC1" w14:textId="77777777" w:rsidTr="00A00C36">
        <w:tc>
          <w:tcPr>
            <w:tcW w:w="0" w:type="auto"/>
            <w:vAlign w:val="bottom"/>
          </w:tcPr>
          <w:p w14:paraId="551DA07B" w14:textId="5FC7C3F6" w:rsidR="00A00C36" w:rsidRPr="00A00C36" w:rsidRDefault="00A00C36" w:rsidP="00A00C36">
            <w:pPr>
              <w:ind w:firstLine="0"/>
              <w:rPr>
                <w:rFonts w:cs="Times New Roman"/>
                <w:sz w:val="20"/>
                <w:szCs w:val="20"/>
              </w:rPr>
            </w:pPr>
            <w:r>
              <w:rPr>
                <w:color w:val="000000"/>
                <w:sz w:val="20"/>
                <w:szCs w:val="20"/>
              </w:rPr>
              <w:t>Total</w:t>
            </w:r>
          </w:p>
        </w:tc>
        <w:tc>
          <w:tcPr>
            <w:tcW w:w="0" w:type="auto"/>
            <w:vAlign w:val="bottom"/>
          </w:tcPr>
          <w:p w14:paraId="6CA280F2" w14:textId="77777777" w:rsidR="00A00C36" w:rsidRPr="00A00C36" w:rsidRDefault="00A00C36" w:rsidP="00A00C36">
            <w:pPr>
              <w:ind w:firstLine="0"/>
              <w:rPr>
                <w:rFonts w:cs="Times New Roman"/>
                <w:sz w:val="20"/>
                <w:szCs w:val="20"/>
              </w:rPr>
            </w:pPr>
          </w:p>
        </w:tc>
        <w:tc>
          <w:tcPr>
            <w:tcW w:w="0" w:type="auto"/>
            <w:vAlign w:val="bottom"/>
          </w:tcPr>
          <w:p w14:paraId="3139C431" w14:textId="0DB5A909" w:rsidR="00A00C36" w:rsidRPr="00A00C36" w:rsidRDefault="00A00C36" w:rsidP="00A00C36">
            <w:pPr>
              <w:ind w:firstLine="0"/>
              <w:jc w:val="right"/>
              <w:rPr>
                <w:rFonts w:cs="Times New Roman"/>
                <w:sz w:val="20"/>
                <w:szCs w:val="20"/>
              </w:rPr>
            </w:pPr>
            <w:r>
              <w:rPr>
                <w:color w:val="000000"/>
                <w:sz w:val="20"/>
                <w:szCs w:val="20"/>
              </w:rPr>
              <w:t>5022.00</w:t>
            </w:r>
          </w:p>
        </w:tc>
        <w:tc>
          <w:tcPr>
            <w:tcW w:w="0" w:type="auto"/>
            <w:vAlign w:val="bottom"/>
          </w:tcPr>
          <w:p w14:paraId="10286472" w14:textId="0D226AA1" w:rsidR="00A00C36" w:rsidRPr="00A00C36" w:rsidRDefault="00A00C36" w:rsidP="00A00C36">
            <w:pPr>
              <w:ind w:firstLine="0"/>
              <w:jc w:val="right"/>
              <w:rPr>
                <w:rFonts w:cs="Times New Roman"/>
                <w:sz w:val="20"/>
                <w:szCs w:val="20"/>
              </w:rPr>
            </w:pPr>
            <w:r>
              <w:rPr>
                <w:color w:val="000000"/>
                <w:sz w:val="20"/>
                <w:szCs w:val="20"/>
              </w:rPr>
              <w:t>18787095.00</w:t>
            </w:r>
          </w:p>
        </w:tc>
        <w:tc>
          <w:tcPr>
            <w:tcW w:w="0" w:type="auto"/>
            <w:vAlign w:val="bottom"/>
          </w:tcPr>
          <w:p w14:paraId="78A21851" w14:textId="7C616A57" w:rsidR="00A00C36" w:rsidRPr="00A00C36" w:rsidRDefault="00A00C36" w:rsidP="00A00C36">
            <w:pPr>
              <w:ind w:firstLine="0"/>
              <w:jc w:val="right"/>
              <w:rPr>
                <w:rFonts w:cs="Times New Roman"/>
                <w:sz w:val="20"/>
                <w:szCs w:val="20"/>
              </w:rPr>
            </w:pPr>
            <w:r>
              <w:rPr>
                <w:color w:val="000000"/>
                <w:sz w:val="20"/>
                <w:szCs w:val="20"/>
              </w:rPr>
              <w:t>7762182.00</w:t>
            </w:r>
          </w:p>
        </w:tc>
        <w:tc>
          <w:tcPr>
            <w:tcW w:w="0" w:type="auto"/>
            <w:vAlign w:val="bottom"/>
          </w:tcPr>
          <w:p w14:paraId="7D8BD063" w14:textId="4039933A" w:rsidR="00A00C36" w:rsidRPr="00A00C36" w:rsidRDefault="00A00C36" w:rsidP="00A00C36">
            <w:pPr>
              <w:ind w:firstLine="0"/>
              <w:jc w:val="right"/>
              <w:rPr>
                <w:rFonts w:cs="Times New Roman"/>
                <w:sz w:val="20"/>
                <w:szCs w:val="20"/>
              </w:rPr>
            </w:pPr>
            <w:r>
              <w:rPr>
                <w:color w:val="000000"/>
                <w:sz w:val="20"/>
                <w:szCs w:val="20"/>
              </w:rPr>
              <w:t>2934.00</w:t>
            </w:r>
          </w:p>
        </w:tc>
        <w:tc>
          <w:tcPr>
            <w:tcW w:w="0" w:type="auto"/>
            <w:vAlign w:val="bottom"/>
          </w:tcPr>
          <w:p w14:paraId="77C654A1" w14:textId="7BD1E937" w:rsidR="00A00C36" w:rsidRPr="00A00C36" w:rsidRDefault="00A00C36" w:rsidP="00A00C36">
            <w:pPr>
              <w:ind w:firstLine="0"/>
              <w:jc w:val="right"/>
              <w:rPr>
                <w:rFonts w:cs="Times New Roman"/>
                <w:sz w:val="20"/>
                <w:szCs w:val="20"/>
              </w:rPr>
            </w:pPr>
            <w:r>
              <w:rPr>
                <w:color w:val="000000"/>
                <w:sz w:val="20"/>
                <w:szCs w:val="20"/>
              </w:rPr>
              <w:t>303.00</w:t>
            </w:r>
          </w:p>
        </w:tc>
        <w:tc>
          <w:tcPr>
            <w:tcW w:w="0" w:type="auto"/>
            <w:vAlign w:val="bottom"/>
          </w:tcPr>
          <w:p w14:paraId="0EA9AFA2" w14:textId="77777777" w:rsidR="00A00C36" w:rsidRPr="00A00C36" w:rsidRDefault="00A00C36" w:rsidP="00A00C36">
            <w:pPr>
              <w:ind w:firstLine="0"/>
              <w:jc w:val="right"/>
              <w:rPr>
                <w:rFonts w:cs="Times New Roman"/>
                <w:sz w:val="20"/>
                <w:szCs w:val="20"/>
              </w:rPr>
            </w:pPr>
          </w:p>
        </w:tc>
        <w:tc>
          <w:tcPr>
            <w:tcW w:w="0" w:type="auto"/>
            <w:vAlign w:val="bottom"/>
          </w:tcPr>
          <w:p w14:paraId="1EC3992B" w14:textId="2A5B010D" w:rsidR="00A00C36" w:rsidRPr="00A00C36" w:rsidRDefault="00A00C36" w:rsidP="00A00C36">
            <w:pPr>
              <w:ind w:firstLine="0"/>
              <w:jc w:val="right"/>
              <w:rPr>
                <w:rFonts w:cs="Times New Roman"/>
                <w:sz w:val="20"/>
                <w:szCs w:val="20"/>
              </w:rPr>
            </w:pPr>
            <w:r>
              <w:rPr>
                <w:color w:val="000000"/>
                <w:sz w:val="20"/>
                <w:szCs w:val="20"/>
              </w:rPr>
              <w:t>731.77</w:t>
            </w:r>
            <w:r w:rsidR="001A1C33">
              <w:rPr>
                <w:color w:val="000000"/>
                <w:sz w:val="20"/>
                <w:szCs w:val="20"/>
              </w:rPr>
              <w:t>78</w:t>
            </w:r>
          </w:p>
        </w:tc>
      </w:tr>
      <w:tr w:rsidR="00A00C36" w14:paraId="63705C09" w14:textId="77777777" w:rsidTr="00A00C36">
        <w:tc>
          <w:tcPr>
            <w:tcW w:w="0" w:type="auto"/>
            <w:vAlign w:val="bottom"/>
          </w:tcPr>
          <w:p w14:paraId="01D6E28E" w14:textId="1F3386A7" w:rsidR="00A00C36" w:rsidRPr="00A00C36" w:rsidRDefault="00A00C36" w:rsidP="00A00C36">
            <w:pPr>
              <w:ind w:firstLine="0"/>
              <w:rPr>
                <w:rFonts w:cs="Times New Roman"/>
                <w:sz w:val="20"/>
                <w:szCs w:val="20"/>
              </w:rPr>
            </w:pPr>
            <w:r>
              <w:rPr>
                <w:color w:val="000000"/>
                <w:sz w:val="20"/>
                <w:szCs w:val="20"/>
              </w:rPr>
              <w:t>Average</w:t>
            </w:r>
          </w:p>
        </w:tc>
        <w:tc>
          <w:tcPr>
            <w:tcW w:w="0" w:type="auto"/>
            <w:vAlign w:val="bottom"/>
          </w:tcPr>
          <w:p w14:paraId="2BBE1E48" w14:textId="77777777" w:rsidR="00A00C36" w:rsidRPr="00A00C36" w:rsidRDefault="00A00C36" w:rsidP="00A00C36">
            <w:pPr>
              <w:ind w:firstLine="0"/>
              <w:rPr>
                <w:rFonts w:cs="Times New Roman"/>
                <w:sz w:val="20"/>
                <w:szCs w:val="20"/>
              </w:rPr>
            </w:pPr>
          </w:p>
        </w:tc>
        <w:tc>
          <w:tcPr>
            <w:tcW w:w="0" w:type="auto"/>
            <w:vAlign w:val="bottom"/>
          </w:tcPr>
          <w:p w14:paraId="379C6895" w14:textId="16C16560" w:rsidR="00A00C36" w:rsidRPr="00A00C36" w:rsidRDefault="00A00C36" w:rsidP="00A00C36">
            <w:pPr>
              <w:ind w:firstLine="0"/>
              <w:jc w:val="right"/>
              <w:rPr>
                <w:rFonts w:cs="Times New Roman"/>
                <w:sz w:val="20"/>
                <w:szCs w:val="20"/>
              </w:rPr>
            </w:pPr>
            <w:r>
              <w:rPr>
                <w:color w:val="000000"/>
                <w:sz w:val="20"/>
                <w:szCs w:val="20"/>
              </w:rPr>
              <w:t>64.38</w:t>
            </w:r>
          </w:p>
        </w:tc>
        <w:tc>
          <w:tcPr>
            <w:tcW w:w="0" w:type="auto"/>
            <w:vAlign w:val="bottom"/>
          </w:tcPr>
          <w:p w14:paraId="0664DDFF" w14:textId="145AC9E7" w:rsidR="00A00C36" w:rsidRPr="00A00C36" w:rsidRDefault="00A00C36" w:rsidP="00A00C36">
            <w:pPr>
              <w:ind w:firstLine="0"/>
              <w:jc w:val="right"/>
              <w:rPr>
                <w:rFonts w:cs="Times New Roman"/>
                <w:sz w:val="20"/>
                <w:szCs w:val="20"/>
              </w:rPr>
            </w:pPr>
            <w:r>
              <w:rPr>
                <w:color w:val="000000"/>
                <w:sz w:val="20"/>
                <w:szCs w:val="20"/>
              </w:rPr>
              <w:t>240860.19</w:t>
            </w:r>
          </w:p>
        </w:tc>
        <w:tc>
          <w:tcPr>
            <w:tcW w:w="0" w:type="auto"/>
            <w:vAlign w:val="bottom"/>
          </w:tcPr>
          <w:p w14:paraId="66A52626" w14:textId="7A0054F8" w:rsidR="00A00C36" w:rsidRPr="00A00C36" w:rsidRDefault="00A00C36" w:rsidP="00A00C36">
            <w:pPr>
              <w:ind w:firstLine="0"/>
              <w:jc w:val="right"/>
              <w:rPr>
                <w:rFonts w:cs="Times New Roman"/>
                <w:sz w:val="20"/>
                <w:szCs w:val="20"/>
              </w:rPr>
            </w:pPr>
            <w:r>
              <w:rPr>
                <w:color w:val="000000"/>
                <w:sz w:val="20"/>
                <w:szCs w:val="20"/>
              </w:rPr>
              <w:t>99515.15</w:t>
            </w:r>
          </w:p>
        </w:tc>
        <w:tc>
          <w:tcPr>
            <w:tcW w:w="0" w:type="auto"/>
            <w:vAlign w:val="bottom"/>
          </w:tcPr>
          <w:p w14:paraId="68B56794" w14:textId="79C894D1" w:rsidR="00A00C36" w:rsidRPr="00A00C36" w:rsidRDefault="00A00C36" w:rsidP="00A00C36">
            <w:pPr>
              <w:ind w:firstLine="0"/>
              <w:jc w:val="right"/>
              <w:rPr>
                <w:rFonts w:cs="Times New Roman"/>
                <w:sz w:val="20"/>
                <w:szCs w:val="20"/>
              </w:rPr>
            </w:pPr>
            <w:r>
              <w:rPr>
                <w:color w:val="000000"/>
                <w:sz w:val="20"/>
                <w:szCs w:val="20"/>
              </w:rPr>
              <w:t>37.62</w:t>
            </w:r>
          </w:p>
        </w:tc>
        <w:tc>
          <w:tcPr>
            <w:tcW w:w="0" w:type="auto"/>
            <w:vAlign w:val="bottom"/>
          </w:tcPr>
          <w:p w14:paraId="12538890" w14:textId="1F021754" w:rsidR="00A00C36" w:rsidRPr="00A00C36" w:rsidRDefault="00A00C36" w:rsidP="00A00C36">
            <w:pPr>
              <w:ind w:firstLine="0"/>
              <w:jc w:val="right"/>
              <w:rPr>
                <w:rFonts w:cs="Times New Roman"/>
                <w:sz w:val="20"/>
                <w:szCs w:val="20"/>
              </w:rPr>
            </w:pPr>
            <w:r>
              <w:rPr>
                <w:color w:val="000000"/>
                <w:sz w:val="20"/>
                <w:szCs w:val="20"/>
              </w:rPr>
              <w:t>3.88</w:t>
            </w:r>
          </w:p>
        </w:tc>
        <w:tc>
          <w:tcPr>
            <w:tcW w:w="0" w:type="auto"/>
            <w:vAlign w:val="bottom"/>
          </w:tcPr>
          <w:p w14:paraId="29AAB017" w14:textId="2E45BFAB" w:rsidR="00A00C36" w:rsidRPr="00A00C36" w:rsidRDefault="00A00C36" w:rsidP="00A00C36">
            <w:pPr>
              <w:ind w:firstLine="0"/>
              <w:jc w:val="right"/>
              <w:rPr>
                <w:rFonts w:cs="Times New Roman"/>
                <w:sz w:val="20"/>
                <w:szCs w:val="20"/>
              </w:rPr>
            </w:pPr>
            <w:r>
              <w:rPr>
                <w:color w:val="000000"/>
                <w:sz w:val="20"/>
                <w:szCs w:val="20"/>
              </w:rPr>
              <w:t>23.15</w:t>
            </w:r>
          </w:p>
        </w:tc>
        <w:tc>
          <w:tcPr>
            <w:tcW w:w="0" w:type="auto"/>
            <w:vAlign w:val="bottom"/>
          </w:tcPr>
          <w:p w14:paraId="1432298A" w14:textId="44D6C7E8" w:rsidR="00A00C36" w:rsidRPr="00A00C36" w:rsidRDefault="00A00C36" w:rsidP="00A00C36">
            <w:pPr>
              <w:ind w:firstLine="0"/>
              <w:jc w:val="right"/>
              <w:rPr>
                <w:rFonts w:cs="Times New Roman"/>
                <w:sz w:val="20"/>
                <w:szCs w:val="20"/>
              </w:rPr>
            </w:pPr>
            <w:r>
              <w:rPr>
                <w:color w:val="000000"/>
                <w:sz w:val="20"/>
                <w:szCs w:val="20"/>
              </w:rPr>
              <w:t>9.3818</w:t>
            </w:r>
          </w:p>
        </w:tc>
      </w:tr>
      <w:tr w:rsidR="00A00C36" w14:paraId="74B3C493" w14:textId="77777777" w:rsidTr="00A00C36">
        <w:tc>
          <w:tcPr>
            <w:tcW w:w="0" w:type="auto"/>
            <w:vAlign w:val="bottom"/>
          </w:tcPr>
          <w:p w14:paraId="6887BB5B" w14:textId="7EBFDF60" w:rsidR="00A00C36" w:rsidRPr="00A00C36" w:rsidRDefault="00A00C36" w:rsidP="00A00C36">
            <w:pPr>
              <w:ind w:firstLine="0"/>
              <w:rPr>
                <w:rFonts w:cs="Times New Roman"/>
                <w:sz w:val="20"/>
                <w:szCs w:val="20"/>
              </w:rPr>
            </w:pPr>
            <w:r>
              <w:rPr>
                <w:color w:val="000000"/>
                <w:sz w:val="20"/>
                <w:szCs w:val="20"/>
              </w:rPr>
              <w:t>Median</w:t>
            </w:r>
          </w:p>
        </w:tc>
        <w:tc>
          <w:tcPr>
            <w:tcW w:w="0" w:type="auto"/>
            <w:vAlign w:val="bottom"/>
          </w:tcPr>
          <w:p w14:paraId="3A2B7617" w14:textId="77777777" w:rsidR="00A00C36" w:rsidRPr="00A00C36" w:rsidRDefault="00A00C36" w:rsidP="00A00C36">
            <w:pPr>
              <w:ind w:firstLine="0"/>
              <w:rPr>
                <w:rFonts w:cs="Times New Roman"/>
                <w:sz w:val="20"/>
                <w:szCs w:val="20"/>
              </w:rPr>
            </w:pPr>
          </w:p>
        </w:tc>
        <w:tc>
          <w:tcPr>
            <w:tcW w:w="0" w:type="auto"/>
            <w:vAlign w:val="bottom"/>
          </w:tcPr>
          <w:p w14:paraId="305E16A4" w14:textId="21E96CC0" w:rsidR="00A00C36" w:rsidRPr="00A00C36" w:rsidRDefault="00A00C36" w:rsidP="00A00C36">
            <w:pPr>
              <w:ind w:firstLine="0"/>
              <w:jc w:val="right"/>
              <w:rPr>
                <w:rFonts w:cs="Times New Roman"/>
                <w:sz w:val="20"/>
                <w:szCs w:val="20"/>
              </w:rPr>
            </w:pPr>
            <w:r>
              <w:rPr>
                <w:color w:val="000000"/>
                <w:sz w:val="20"/>
                <w:szCs w:val="20"/>
              </w:rPr>
              <w:t>32.50</w:t>
            </w:r>
          </w:p>
        </w:tc>
        <w:tc>
          <w:tcPr>
            <w:tcW w:w="0" w:type="auto"/>
            <w:vAlign w:val="bottom"/>
          </w:tcPr>
          <w:p w14:paraId="24975398" w14:textId="12FDB36E" w:rsidR="00A00C36" w:rsidRPr="00A00C36" w:rsidRDefault="00A00C36" w:rsidP="00A00C36">
            <w:pPr>
              <w:ind w:firstLine="0"/>
              <w:jc w:val="right"/>
              <w:rPr>
                <w:rFonts w:cs="Times New Roman"/>
                <w:sz w:val="20"/>
                <w:szCs w:val="20"/>
              </w:rPr>
            </w:pPr>
            <w:r>
              <w:rPr>
                <w:color w:val="000000"/>
                <w:sz w:val="20"/>
                <w:szCs w:val="20"/>
              </w:rPr>
              <w:t>17782.50</w:t>
            </w:r>
          </w:p>
        </w:tc>
        <w:tc>
          <w:tcPr>
            <w:tcW w:w="0" w:type="auto"/>
            <w:vAlign w:val="bottom"/>
          </w:tcPr>
          <w:p w14:paraId="5C6EA2AB" w14:textId="29D946D9" w:rsidR="00A00C36" w:rsidRPr="00A00C36" w:rsidRDefault="00A00C36" w:rsidP="00A00C36">
            <w:pPr>
              <w:ind w:firstLine="0"/>
              <w:jc w:val="right"/>
              <w:rPr>
                <w:rFonts w:cs="Times New Roman"/>
                <w:sz w:val="20"/>
                <w:szCs w:val="20"/>
              </w:rPr>
            </w:pPr>
            <w:r>
              <w:rPr>
                <w:color w:val="000000"/>
                <w:sz w:val="20"/>
                <w:szCs w:val="20"/>
              </w:rPr>
              <w:t>3687.50</w:t>
            </w:r>
          </w:p>
        </w:tc>
        <w:tc>
          <w:tcPr>
            <w:tcW w:w="0" w:type="auto"/>
            <w:vAlign w:val="bottom"/>
          </w:tcPr>
          <w:p w14:paraId="1B6359A8" w14:textId="0F7FBC0A"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4D734C36" w14:textId="325D90DE" w:rsidR="00A00C36" w:rsidRPr="00A00C36" w:rsidRDefault="00A00C36" w:rsidP="00A00C36">
            <w:pPr>
              <w:ind w:firstLine="0"/>
              <w:jc w:val="right"/>
              <w:rPr>
                <w:rFonts w:cs="Times New Roman"/>
                <w:sz w:val="20"/>
                <w:szCs w:val="20"/>
              </w:rPr>
            </w:pPr>
            <w:r>
              <w:rPr>
                <w:color w:val="000000"/>
                <w:sz w:val="20"/>
                <w:szCs w:val="20"/>
              </w:rPr>
              <w:t>0.00</w:t>
            </w:r>
          </w:p>
        </w:tc>
        <w:tc>
          <w:tcPr>
            <w:tcW w:w="0" w:type="auto"/>
            <w:vAlign w:val="bottom"/>
          </w:tcPr>
          <w:p w14:paraId="5B3F86B6" w14:textId="4A8B6831" w:rsidR="00A00C36" w:rsidRPr="00A00C36" w:rsidRDefault="00A00C36" w:rsidP="00A00C36">
            <w:pPr>
              <w:ind w:firstLine="0"/>
              <w:jc w:val="right"/>
              <w:rPr>
                <w:rFonts w:cs="Times New Roman"/>
                <w:sz w:val="20"/>
                <w:szCs w:val="20"/>
              </w:rPr>
            </w:pPr>
            <w:r>
              <w:rPr>
                <w:color w:val="000000"/>
                <w:sz w:val="20"/>
                <w:szCs w:val="20"/>
              </w:rPr>
              <w:t>18.95</w:t>
            </w:r>
          </w:p>
        </w:tc>
        <w:tc>
          <w:tcPr>
            <w:tcW w:w="0" w:type="auto"/>
            <w:vAlign w:val="bottom"/>
          </w:tcPr>
          <w:p w14:paraId="2F1FDED1" w14:textId="61290DF2" w:rsidR="00A00C36" w:rsidRPr="00A00C36" w:rsidRDefault="00A00C36" w:rsidP="00A00C36">
            <w:pPr>
              <w:ind w:firstLine="0"/>
              <w:jc w:val="right"/>
              <w:rPr>
                <w:rFonts w:cs="Times New Roman"/>
                <w:sz w:val="20"/>
                <w:szCs w:val="20"/>
              </w:rPr>
            </w:pPr>
            <w:r>
              <w:rPr>
                <w:color w:val="000000"/>
                <w:sz w:val="20"/>
                <w:szCs w:val="20"/>
              </w:rPr>
              <w:t>0.0475</w:t>
            </w:r>
          </w:p>
        </w:tc>
      </w:tr>
    </w:tbl>
    <w:p w14:paraId="3DB52728" w14:textId="77777777" w:rsidR="0024487D" w:rsidRDefault="0024487D" w:rsidP="00251D65">
      <w:pPr>
        <w:rPr>
          <w:rFonts w:cs="Times New Roman"/>
          <w:szCs w:val="24"/>
        </w:rPr>
        <w:sectPr w:rsidR="0024487D" w:rsidSect="00A00C36">
          <w:pgSz w:w="15840" w:h="12240" w:orient="landscape"/>
          <w:pgMar w:top="1440" w:right="1440" w:bottom="1440" w:left="1440" w:header="720" w:footer="720" w:gutter="0"/>
          <w:cols w:space="720"/>
          <w:docGrid w:linePitch="360"/>
        </w:sectPr>
      </w:pPr>
    </w:p>
    <w:p w14:paraId="4A9D0FA2" w14:textId="50EA4E46" w:rsidR="00825AE2" w:rsidRDefault="00094B30" w:rsidP="00825AE2">
      <w:pPr>
        <w:rPr>
          <w:rFonts w:cs="Times New Roman"/>
          <w:szCs w:val="24"/>
        </w:rPr>
      </w:pPr>
      <w:r>
        <w:rPr>
          <w:rFonts w:cs="Times New Roman"/>
          <w:szCs w:val="24"/>
        </w:rPr>
        <w:lastRenderedPageBreak/>
        <w:t xml:space="preserve">  </w:t>
      </w:r>
      <w:r w:rsidR="00825AE2" w:rsidRPr="002248ED">
        <w:rPr>
          <w:rFonts w:cs="Times New Roman"/>
          <w:szCs w:val="24"/>
        </w:rPr>
        <w:t>The purpose of this was to determine if certain types of comments were more likely to generate false positives in the machine learning algorithm and, if this was the case, to ensure that we manipulate the comments by removing these markers before feeding them into the machine learning algorithm</w:t>
      </w:r>
      <w:r w:rsidR="00CF64B0">
        <w:rPr>
          <w:rFonts w:cs="Times New Roman"/>
          <w:szCs w:val="24"/>
        </w:rPr>
        <w:t xml:space="preserve">.  </w:t>
      </w:r>
      <w:r w:rsidR="00825AE2">
        <w:rPr>
          <w:rFonts w:cs="Times New Roman"/>
          <w:szCs w:val="24"/>
        </w:rPr>
        <w:t xml:space="preserve">This includes removing the stars at the beginning of each line of a </w:t>
      </w:r>
      <w:proofErr w:type="spellStart"/>
      <w:r w:rsidR="00825AE2">
        <w:rPr>
          <w:rFonts w:cs="Times New Roman"/>
          <w:szCs w:val="24"/>
        </w:rPr>
        <w:t>Doxygen</w:t>
      </w:r>
      <w:proofErr w:type="spellEnd"/>
      <w:r w:rsidR="00825AE2">
        <w:rPr>
          <w:rFonts w:cs="Times New Roman"/>
          <w:szCs w:val="24"/>
        </w:rPr>
        <w:t>/Javadoc comment</w:t>
      </w:r>
      <w:r w:rsidR="00CF64B0">
        <w:rPr>
          <w:rFonts w:cs="Times New Roman"/>
          <w:szCs w:val="24"/>
        </w:rPr>
        <w:t xml:space="preserve">.  </w:t>
      </w:r>
      <w:r w:rsidR="00825AE2" w:rsidRPr="002248ED">
        <w:rPr>
          <w:rFonts w:cs="Times New Roman"/>
          <w:szCs w:val="24"/>
        </w:rPr>
        <w:t>The second through fourth columns are used primarily for bookkeeping purposes but do provide important information especially towards future research.</w:t>
      </w:r>
    </w:p>
    <w:p w14:paraId="764FDA6A" w14:textId="5C3F17FB" w:rsidR="00825AE2" w:rsidRPr="002248ED" w:rsidRDefault="00825AE2" w:rsidP="00825AE2">
      <w:pPr>
        <w:rPr>
          <w:rFonts w:cs="Times New Roman"/>
          <w:szCs w:val="24"/>
        </w:rPr>
      </w:pPr>
      <w:r w:rsidRPr="002248ED">
        <w:rPr>
          <w:rFonts w:cs="Times New Roman"/>
          <w:szCs w:val="24"/>
        </w:rPr>
        <w:t>The second column is the name of the source-code file from which the comment has been pulled from</w:t>
      </w:r>
      <w:r w:rsidR="00CF64B0">
        <w:rPr>
          <w:rFonts w:cs="Times New Roman"/>
          <w:szCs w:val="24"/>
        </w:rPr>
        <w:t xml:space="preserve">.  </w:t>
      </w:r>
      <w:r w:rsidRPr="002248ED">
        <w:rPr>
          <w:rFonts w:cs="Times New Roman"/>
          <w:szCs w:val="24"/>
        </w:rPr>
        <w:t xml:space="preserve">This file name is extracted from the path information provided by </w:t>
      </w:r>
      <w:proofErr w:type="spellStart"/>
      <w:r w:rsidRPr="002248ED">
        <w:rPr>
          <w:rFonts w:cs="Times New Roman"/>
          <w:szCs w:val="24"/>
        </w:rPr>
        <w:t>srcML</w:t>
      </w:r>
      <w:proofErr w:type="spellEnd"/>
      <w:r w:rsidRPr="002248ED">
        <w:rPr>
          <w:rFonts w:cs="Times New Roman"/>
          <w:szCs w:val="24"/>
        </w:rPr>
        <w:t xml:space="preserve"> in the XML archive used in the production of this data artifact</w:t>
      </w:r>
      <w:r w:rsidR="00CF64B0">
        <w:rPr>
          <w:rFonts w:cs="Times New Roman"/>
          <w:szCs w:val="24"/>
        </w:rPr>
        <w:t xml:space="preserve">.  </w:t>
      </w:r>
      <w:r w:rsidRPr="002248ED">
        <w:rPr>
          <w:rFonts w:cs="Times New Roman"/>
          <w:szCs w:val="24"/>
        </w:rPr>
        <w:t xml:space="preserve">The third column is labeled block comment, and there are two different ways that this is </w:t>
      </w:r>
      <w:r>
        <w:rPr>
          <w:rFonts w:cs="Times New Roman"/>
          <w:szCs w:val="24"/>
        </w:rPr>
        <w:t>filled in</w:t>
      </w:r>
      <w:r w:rsidR="00CF64B0">
        <w:rPr>
          <w:rFonts w:cs="Times New Roman"/>
          <w:szCs w:val="24"/>
        </w:rPr>
        <w:t xml:space="preserve">.  </w:t>
      </w:r>
      <w:r w:rsidRPr="002248ED">
        <w:rPr>
          <w:rFonts w:cs="Times New Roman"/>
          <w:szCs w:val="24"/>
        </w:rPr>
        <w:t>If this column is marked with a n then the line is not part of a block comment</w:t>
      </w:r>
      <w:r w:rsidR="00CF64B0">
        <w:rPr>
          <w:rFonts w:cs="Times New Roman"/>
          <w:szCs w:val="24"/>
        </w:rPr>
        <w:t xml:space="preserve">.  </w:t>
      </w:r>
      <w:r w:rsidRPr="002248ED">
        <w:rPr>
          <w:rFonts w:cs="Times New Roman"/>
          <w:szCs w:val="24"/>
        </w:rPr>
        <w:t>If the line is given a range of numbers</w:t>
      </w:r>
      <w:r>
        <w:rPr>
          <w:rFonts w:cs="Times New Roman"/>
          <w:szCs w:val="24"/>
        </w:rPr>
        <w:t>,</w:t>
      </w:r>
      <w:r w:rsidRPr="002248ED">
        <w:rPr>
          <w:rFonts w:cs="Times New Roman"/>
          <w:szCs w:val="24"/>
        </w:rPr>
        <w:t xml:space="preserve"> then those numbers represent the range of lines</w:t>
      </w:r>
      <w:r>
        <w:rPr>
          <w:rFonts w:cs="Times New Roman"/>
          <w:szCs w:val="24"/>
        </w:rPr>
        <w:t xml:space="preserve"> (rows of data)</w:t>
      </w:r>
      <w:r w:rsidRPr="002248ED">
        <w:rPr>
          <w:rFonts w:cs="Times New Roman"/>
          <w:szCs w:val="24"/>
        </w:rPr>
        <w:t xml:space="preserve"> that are a block comment that the line is a part of</w:t>
      </w:r>
      <w:r w:rsidR="00CF64B0">
        <w:rPr>
          <w:rFonts w:cs="Times New Roman"/>
          <w:szCs w:val="24"/>
        </w:rPr>
        <w:t xml:space="preserve">.  </w:t>
      </w:r>
      <w:r>
        <w:rPr>
          <w:rFonts w:cs="Times New Roman"/>
          <w:szCs w:val="24"/>
        </w:rPr>
        <w:t>N</w:t>
      </w:r>
      <w:r w:rsidRPr="002248ED">
        <w:rPr>
          <w:rFonts w:cs="Times New Roman"/>
          <w:szCs w:val="24"/>
        </w:rPr>
        <w:t>ote</w:t>
      </w:r>
      <w:r>
        <w:rPr>
          <w:rFonts w:cs="Times New Roman"/>
          <w:szCs w:val="24"/>
        </w:rPr>
        <w:t>,</w:t>
      </w:r>
      <w:r w:rsidRPr="002248ED">
        <w:rPr>
          <w:rFonts w:cs="Times New Roman"/>
          <w:szCs w:val="24"/>
        </w:rPr>
        <w:t xml:space="preserve"> here this number applies only to the </w:t>
      </w:r>
      <w:r>
        <w:rPr>
          <w:rFonts w:cs="Times New Roman"/>
          <w:szCs w:val="24"/>
        </w:rPr>
        <w:t>range of entries</w:t>
      </w:r>
      <w:r w:rsidRPr="002248ED">
        <w:rPr>
          <w:rFonts w:cs="Times New Roman"/>
          <w:szCs w:val="24"/>
        </w:rPr>
        <w:t xml:space="preserve"> and not to the source code itself</w:t>
      </w:r>
      <w:r w:rsidR="00CF64B0">
        <w:rPr>
          <w:rFonts w:cs="Times New Roman"/>
          <w:szCs w:val="24"/>
        </w:rPr>
        <w:t xml:space="preserve">.  </w:t>
      </w:r>
      <w:r w:rsidRPr="002248ED">
        <w:rPr>
          <w:rFonts w:cs="Times New Roman"/>
          <w:szCs w:val="24"/>
        </w:rPr>
        <w:t>The fourth column is labeled as language and represent the coding language that the source code was written in</w:t>
      </w:r>
      <w:r w:rsidR="00CF64B0">
        <w:rPr>
          <w:rFonts w:cs="Times New Roman"/>
          <w:szCs w:val="24"/>
        </w:rPr>
        <w:t xml:space="preserve">.  </w:t>
      </w:r>
      <w:r w:rsidRPr="002248ED">
        <w:rPr>
          <w:rFonts w:cs="Times New Roman"/>
          <w:szCs w:val="24"/>
        </w:rPr>
        <w:t>We decided to add this column for the purpose of both future research and to ensure that anyone viewing the data artifact will know what language the comment was written in regardless of whether or not they are familiar with all of the different file endings attributed to a language</w:t>
      </w:r>
      <w:r w:rsidR="00CF64B0">
        <w:rPr>
          <w:rFonts w:cs="Times New Roman"/>
          <w:szCs w:val="24"/>
        </w:rPr>
        <w:t xml:space="preserve">.  </w:t>
      </w:r>
      <w:r w:rsidRPr="002248ED">
        <w:rPr>
          <w:rFonts w:cs="Times New Roman"/>
          <w:szCs w:val="24"/>
        </w:rPr>
        <w:t>The language column is followed by two different column’s that are related to one another</w:t>
      </w:r>
      <w:r w:rsidR="00CF64B0">
        <w:rPr>
          <w:rFonts w:cs="Times New Roman"/>
          <w:szCs w:val="24"/>
        </w:rPr>
        <w:t xml:space="preserve">.  </w:t>
      </w:r>
      <w:r>
        <w:rPr>
          <w:rFonts w:cs="Times New Roman"/>
          <w:szCs w:val="24"/>
        </w:rPr>
        <w:t>T</w:t>
      </w:r>
      <w:r w:rsidRPr="002248ED">
        <w:rPr>
          <w:rFonts w:cs="Times New Roman"/>
          <w:szCs w:val="24"/>
        </w:rPr>
        <w:t xml:space="preserve">he first is the contains code column and the second is the </w:t>
      </w:r>
      <w:r>
        <w:rPr>
          <w:rFonts w:cs="Times New Roman"/>
          <w:szCs w:val="24"/>
        </w:rPr>
        <w:t xml:space="preserve">is </w:t>
      </w:r>
      <w:r w:rsidRPr="002248ED">
        <w:rPr>
          <w:rFonts w:cs="Times New Roman"/>
          <w:szCs w:val="24"/>
        </w:rPr>
        <w:t>code column</w:t>
      </w:r>
      <w:r w:rsidR="00CF64B0">
        <w:rPr>
          <w:rFonts w:cs="Times New Roman"/>
          <w:szCs w:val="24"/>
        </w:rPr>
        <w:t xml:space="preserve">.  </w:t>
      </w:r>
      <w:r>
        <w:rPr>
          <w:rFonts w:cs="Times New Roman"/>
          <w:szCs w:val="24"/>
        </w:rPr>
        <w:t xml:space="preserve">Both contain either a </w:t>
      </w:r>
      <w:r w:rsidRPr="000E69C1">
        <w:rPr>
          <w:rStyle w:val="Code"/>
        </w:rPr>
        <w:t>y</w:t>
      </w:r>
      <w:r>
        <w:rPr>
          <w:rFonts w:cs="Times New Roman"/>
          <w:szCs w:val="24"/>
        </w:rPr>
        <w:t xml:space="preserve"> for yes or a </w:t>
      </w:r>
      <w:r w:rsidRPr="000E69C1">
        <w:rPr>
          <w:rStyle w:val="Code"/>
        </w:rPr>
        <w:t>n</w:t>
      </w:r>
      <w:r>
        <w:rPr>
          <w:rFonts w:cs="Times New Roman"/>
          <w:szCs w:val="24"/>
        </w:rPr>
        <w:t xml:space="preserve"> for no.</w:t>
      </w:r>
    </w:p>
    <w:p w14:paraId="52565C62" w14:textId="77777777" w:rsidR="00825AE2" w:rsidRPr="002248ED" w:rsidRDefault="00825AE2" w:rsidP="00825AE2">
      <w:pPr>
        <w:rPr>
          <w:rFonts w:cs="Times New Roman"/>
          <w:szCs w:val="24"/>
        </w:rPr>
      </w:pPr>
    </w:p>
    <w:p w14:paraId="0CAE19FE" w14:textId="066DA0F5" w:rsidR="004F3EE8" w:rsidRDefault="004F3EE8" w:rsidP="002C6D7F">
      <w:pPr>
        <w:keepNext/>
        <w:rPr>
          <w:rFonts w:cs="Times New Roman"/>
          <w:szCs w:val="24"/>
        </w:rPr>
        <w:sectPr w:rsidR="004F3EE8" w:rsidSect="0024487D">
          <w:pgSz w:w="12240" w:h="15840"/>
          <w:pgMar w:top="1440" w:right="1440" w:bottom="1440" w:left="1440" w:header="720" w:footer="720" w:gutter="0"/>
          <w:cols w:space="720"/>
          <w:docGrid w:linePitch="360"/>
        </w:sectPr>
      </w:pPr>
    </w:p>
    <w:p w14:paraId="75CB69D4" w14:textId="77777777" w:rsidR="000F1417" w:rsidRPr="002248ED" w:rsidRDefault="000F1417" w:rsidP="004F3EE8">
      <w:pPr>
        <w:keepNext/>
        <w:ind w:firstLine="0"/>
        <w:rPr>
          <w:rFonts w:cs="Times New Roman"/>
          <w:szCs w:val="24"/>
        </w:rPr>
      </w:pPr>
    </w:p>
    <w:p w14:paraId="1C037C02" w14:textId="4D1F2003" w:rsidR="00177283" w:rsidRPr="002248ED" w:rsidRDefault="00177283" w:rsidP="00177283">
      <w:pPr>
        <w:pStyle w:val="Caption"/>
        <w:keepNext/>
        <w:jc w:val="center"/>
        <w:rPr>
          <w:rFonts w:cs="Times New Roman"/>
          <w:sz w:val="24"/>
          <w:szCs w:val="24"/>
        </w:rPr>
      </w:pPr>
      <w:bookmarkStart w:id="25" w:name="_Ref34252126"/>
      <w:bookmarkStart w:id="26" w:name="_Ref34252119"/>
      <w:r w:rsidRPr="002248ED">
        <w:rPr>
          <w:rFonts w:cs="Times New Roman"/>
          <w:sz w:val="24"/>
          <w:szCs w:val="24"/>
        </w:rPr>
        <w:t>T</w:t>
      </w:r>
      <w:r w:rsidR="005145F5">
        <w:rPr>
          <w:rFonts w:cs="Times New Roman"/>
          <w:sz w:val="24"/>
          <w:szCs w:val="24"/>
        </w:rPr>
        <w:t>ABLE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Table \* ARABIC </w:instrText>
      </w:r>
      <w:r w:rsidR="00AB11E8" w:rsidRPr="002248ED">
        <w:rPr>
          <w:rFonts w:cs="Times New Roman"/>
          <w:sz w:val="24"/>
          <w:szCs w:val="24"/>
        </w:rPr>
        <w:fldChar w:fldCharType="separate"/>
      </w:r>
      <w:r w:rsidR="001A1C33">
        <w:rPr>
          <w:rFonts w:cs="Times New Roman"/>
          <w:noProof/>
          <w:sz w:val="24"/>
          <w:szCs w:val="24"/>
        </w:rPr>
        <w:t>10</w:t>
      </w:r>
      <w:r w:rsidR="00AB11E8" w:rsidRPr="002248ED">
        <w:rPr>
          <w:rFonts w:cs="Times New Roman"/>
          <w:noProof/>
          <w:sz w:val="24"/>
          <w:szCs w:val="24"/>
        </w:rPr>
        <w:fldChar w:fldCharType="end"/>
      </w:r>
      <w:bookmarkStart w:id="27" w:name="_Ref34252123"/>
      <w:bookmarkEnd w:id="25"/>
      <w:r w:rsidR="00CF64B0">
        <w:rPr>
          <w:rFonts w:cs="Times New Roman"/>
          <w:noProof/>
          <w:sz w:val="24"/>
          <w:szCs w:val="24"/>
        </w:rPr>
        <w:t xml:space="preserve">.  </w:t>
      </w:r>
      <w:r w:rsidR="005145F5" w:rsidRPr="00AA6716">
        <w:rPr>
          <w:rFonts w:cs="Times New Roman"/>
          <w:smallCaps/>
          <w:sz w:val="24"/>
          <w:szCs w:val="24"/>
        </w:rPr>
        <w:t>The first column of the table is the comment pulled directly from the source code</w:t>
      </w:r>
      <w:r w:rsidR="00CF64B0">
        <w:rPr>
          <w:rFonts w:cs="Times New Roman"/>
          <w:smallCaps/>
          <w:sz w:val="24"/>
          <w:szCs w:val="24"/>
        </w:rPr>
        <w:t xml:space="preserve">.  </w:t>
      </w:r>
      <w:r w:rsidR="005145F5" w:rsidRPr="00AA6716">
        <w:rPr>
          <w:rFonts w:cs="Times New Roman"/>
          <w:smallCaps/>
          <w:sz w:val="24"/>
          <w:szCs w:val="24"/>
        </w:rPr>
        <w:t>The second column is the file the comment comes from</w:t>
      </w:r>
      <w:r w:rsidR="00CF64B0">
        <w:rPr>
          <w:rFonts w:cs="Times New Roman"/>
          <w:smallCaps/>
          <w:sz w:val="24"/>
          <w:szCs w:val="24"/>
        </w:rPr>
        <w:t xml:space="preserve">.  </w:t>
      </w:r>
      <w:r w:rsidR="005145F5" w:rsidRPr="00AA6716">
        <w:rPr>
          <w:rFonts w:cs="Times New Roman"/>
          <w:smallCaps/>
          <w:sz w:val="24"/>
          <w:szCs w:val="24"/>
        </w:rPr>
        <w:t xml:space="preserve">The third column shows whether or not the comment is part of a block comment, if it is then it shows </w:t>
      </w:r>
      <w:r w:rsidR="000F1417" w:rsidRPr="00AA6716">
        <w:rPr>
          <w:rFonts w:cs="Times New Roman"/>
          <w:smallCaps/>
          <w:sz w:val="24"/>
          <w:szCs w:val="24"/>
        </w:rPr>
        <w:t>the lines of the file the block comment is comprised of</w:t>
      </w:r>
      <w:r w:rsidR="00CF64B0">
        <w:rPr>
          <w:rFonts w:cs="Times New Roman"/>
          <w:smallCaps/>
          <w:sz w:val="24"/>
          <w:szCs w:val="24"/>
        </w:rPr>
        <w:t xml:space="preserve">.  </w:t>
      </w:r>
      <w:r w:rsidR="000F1417" w:rsidRPr="00AA6716">
        <w:rPr>
          <w:rFonts w:cs="Times New Roman"/>
          <w:smallCaps/>
          <w:sz w:val="24"/>
          <w:szCs w:val="24"/>
        </w:rPr>
        <w:t>The fourth column lists the language the file is</w:t>
      </w:r>
      <w:r w:rsidR="004F3EE8">
        <w:rPr>
          <w:rFonts w:cs="Times New Roman"/>
          <w:smallCaps/>
          <w:sz w:val="24"/>
          <w:szCs w:val="24"/>
        </w:rPr>
        <w:t xml:space="preserve"> </w:t>
      </w:r>
      <w:r w:rsidR="000F1417" w:rsidRPr="00AA6716">
        <w:rPr>
          <w:rFonts w:cs="Times New Roman"/>
          <w:smallCaps/>
          <w:sz w:val="24"/>
          <w:szCs w:val="24"/>
        </w:rPr>
        <w:t>written in</w:t>
      </w:r>
      <w:r w:rsidR="00CF64B0">
        <w:rPr>
          <w:rFonts w:cs="Times New Roman"/>
          <w:smallCaps/>
          <w:sz w:val="24"/>
          <w:szCs w:val="24"/>
        </w:rPr>
        <w:t xml:space="preserve">.  </w:t>
      </w:r>
      <w:r w:rsidR="000F1417" w:rsidRPr="00AA6716">
        <w:rPr>
          <w:rFonts w:cs="Times New Roman"/>
          <w:smallCaps/>
          <w:sz w:val="24"/>
          <w:szCs w:val="24"/>
        </w:rPr>
        <w:t>The fifth column shows whether or not the line contains code</w:t>
      </w:r>
      <w:r w:rsidR="00CF64B0">
        <w:rPr>
          <w:rFonts w:cs="Times New Roman"/>
          <w:smallCaps/>
          <w:sz w:val="24"/>
          <w:szCs w:val="24"/>
        </w:rPr>
        <w:t xml:space="preserve">.  </w:t>
      </w:r>
      <w:r w:rsidR="000F1417" w:rsidRPr="00AA6716">
        <w:rPr>
          <w:rFonts w:cs="Times New Roman"/>
          <w:smallCaps/>
          <w:sz w:val="24"/>
          <w:szCs w:val="24"/>
        </w:rPr>
        <w:t>The sixth column shows whether or not the line is entirely code</w:t>
      </w:r>
      <w:r w:rsidR="00CF64B0">
        <w:rPr>
          <w:rFonts w:cs="Times New Roman"/>
          <w:smallCaps/>
          <w:sz w:val="24"/>
          <w:szCs w:val="24"/>
        </w:rPr>
        <w:t xml:space="preserve">.  </w:t>
      </w:r>
      <w:r w:rsidR="000F1417" w:rsidRPr="00AA6716">
        <w:rPr>
          <w:rFonts w:cs="Times New Roman"/>
          <w:smallCaps/>
          <w:sz w:val="24"/>
          <w:szCs w:val="24"/>
        </w:rPr>
        <w:t>Column seven contains any terms which are standard to the language the line is written in.</w:t>
      </w:r>
      <w:bookmarkEnd w:id="26"/>
      <w:bookmarkEnd w:id="27"/>
    </w:p>
    <w:tbl>
      <w:tblPr>
        <w:tblStyle w:val="TableGrid"/>
        <w:tblW w:w="13765" w:type="dxa"/>
        <w:tblLayout w:type="fixed"/>
        <w:tblLook w:val="04A0" w:firstRow="1" w:lastRow="0" w:firstColumn="1" w:lastColumn="0" w:noHBand="0" w:noVBand="1"/>
      </w:tblPr>
      <w:tblGrid>
        <w:gridCol w:w="5485"/>
        <w:gridCol w:w="1710"/>
        <w:gridCol w:w="1530"/>
        <w:gridCol w:w="1530"/>
        <w:gridCol w:w="1080"/>
        <w:gridCol w:w="900"/>
        <w:gridCol w:w="1530"/>
      </w:tblGrid>
      <w:tr w:rsidR="00715B6A" w:rsidRPr="002248ED" w14:paraId="4617228C" w14:textId="77777777" w:rsidTr="00962E78">
        <w:trPr>
          <w:trHeight w:val="800"/>
        </w:trPr>
        <w:tc>
          <w:tcPr>
            <w:tcW w:w="5485" w:type="dxa"/>
            <w:vAlign w:val="bottom"/>
          </w:tcPr>
          <w:p w14:paraId="7AFDD95D" w14:textId="0DB61758"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comment</w:t>
            </w:r>
          </w:p>
        </w:tc>
        <w:tc>
          <w:tcPr>
            <w:tcW w:w="1710" w:type="dxa"/>
            <w:vAlign w:val="bottom"/>
          </w:tcPr>
          <w:p w14:paraId="7788B3D3" w14:textId="1DAA548D"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file</w:t>
            </w:r>
          </w:p>
        </w:tc>
        <w:tc>
          <w:tcPr>
            <w:tcW w:w="1530" w:type="dxa"/>
            <w:vAlign w:val="bottom"/>
          </w:tcPr>
          <w:p w14:paraId="5267AD59" w14:textId="2A7A66F0"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block comment</w:t>
            </w:r>
          </w:p>
        </w:tc>
        <w:tc>
          <w:tcPr>
            <w:tcW w:w="1530" w:type="dxa"/>
            <w:vAlign w:val="bottom"/>
          </w:tcPr>
          <w:p w14:paraId="6E72075F" w14:textId="34CBC421"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language</w:t>
            </w:r>
          </w:p>
        </w:tc>
        <w:tc>
          <w:tcPr>
            <w:tcW w:w="1080" w:type="dxa"/>
            <w:vAlign w:val="bottom"/>
          </w:tcPr>
          <w:p w14:paraId="2791B1C3" w14:textId="082FEFA6" w:rsidR="00627C1B" w:rsidRPr="00715B6A" w:rsidRDefault="00627C1B" w:rsidP="00962E78">
            <w:pPr>
              <w:keepNext/>
              <w:ind w:firstLine="0"/>
              <w:jc w:val="center"/>
              <w:rPr>
                <w:rFonts w:cs="Times New Roman"/>
                <w:b/>
                <w:bCs/>
                <w:sz w:val="20"/>
                <w:szCs w:val="20"/>
              </w:rPr>
            </w:pPr>
            <w:r w:rsidRPr="00715B6A">
              <w:rPr>
                <w:rFonts w:cs="Times New Roman"/>
                <w:b/>
                <w:bCs/>
                <w:color w:val="000000"/>
                <w:sz w:val="20"/>
                <w:szCs w:val="20"/>
              </w:rPr>
              <w:t>contains code</w:t>
            </w:r>
          </w:p>
        </w:tc>
        <w:tc>
          <w:tcPr>
            <w:tcW w:w="900" w:type="dxa"/>
            <w:vAlign w:val="bottom"/>
          </w:tcPr>
          <w:p w14:paraId="1B5D4F32" w14:textId="3209559F"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is code</w:t>
            </w:r>
          </w:p>
        </w:tc>
        <w:tc>
          <w:tcPr>
            <w:tcW w:w="1530" w:type="dxa"/>
            <w:vAlign w:val="bottom"/>
          </w:tcPr>
          <w:p w14:paraId="65B40455" w14:textId="2B2695F2" w:rsidR="00627C1B" w:rsidRPr="00715B6A" w:rsidRDefault="00627C1B" w:rsidP="00715B6A">
            <w:pPr>
              <w:keepNext/>
              <w:ind w:firstLine="0"/>
              <w:rPr>
                <w:rFonts w:cs="Times New Roman"/>
                <w:b/>
                <w:bCs/>
                <w:sz w:val="20"/>
                <w:szCs w:val="20"/>
              </w:rPr>
            </w:pPr>
            <w:r w:rsidRPr="00715B6A">
              <w:rPr>
                <w:rFonts w:cs="Times New Roman"/>
                <w:b/>
                <w:bCs/>
                <w:color w:val="000000"/>
                <w:sz w:val="20"/>
                <w:szCs w:val="20"/>
              </w:rPr>
              <w:t>contains standard terms</w:t>
            </w:r>
          </w:p>
        </w:tc>
      </w:tr>
      <w:tr w:rsidR="00715B6A" w:rsidRPr="002248ED" w14:paraId="35B2C4AE" w14:textId="77777777" w:rsidTr="00962E78">
        <w:tc>
          <w:tcPr>
            <w:tcW w:w="5485" w:type="dxa"/>
            <w:vAlign w:val="bottom"/>
          </w:tcPr>
          <w:p w14:paraId="00951D65" w14:textId="02532EF3" w:rsidR="00627C1B" w:rsidRPr="00715B6A" w:rsidRDefault="00627C1B" w:rsidP="00715B6A">
            <w:pPr>
              <w:keepNext/>
              <w:ind w:firstLine="0"/>
              <w:rPr>
                <w:rFonts w:cs="Times New Roman"/>
                <w:sz w:val="20"/>
                <w:szCs w:val="20"/>
              </w:rPr>
            </w:pPr>
            <w:r w:rsidRPr="00715B6A">
              <w:rPr>
                <w:rFonts w:cs="Times New Roman"/>
                <w:color w:val="000000"/>
                <w:sz w:val="20"/>
                <w:szCs w:val="20"/>
              </w:rPr>
              <w:t>// 0-1 Knapsack problem - Dynamic programming</w:t>
            </w:r>
          </w:p>
        </w:tc>
        <w:tc>
          <w:tcPr>
            <w:tcW w:w="1710" w:type="dxa"/>
            <w:vAlign w:val="bottom"/>
          </w:tcPr>
          <w:p w14:paraId="73955892" w14:textId="4C3CBF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4373D1AD" w14:textId="517B087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D3FA9CC" w14:textId="78013996"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E61C9AF" w14:textId="620B26B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900" w:type="dxa"/>
            <w:vAlign w:val="bottom"/>
          </w:tcPr>
          <w:p w14:paraId="2882F87F" w14:textId="60D8A0EE"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4383E346" w14:textId="71A2A69F" w:rsidR="00627C1B" w:rsidRPr="00715B6A" w:rsidRDefault="00627C1B" w:rsidP="00715B6A">
            <w:pPr>
              <w:keepNext/>
              <w:rPr>
                <w:rFonts w:cs="Times New Roman"/>
                <w:sz w:val="20"/>
                <w:szCs w:val="20"/>
              </w:rPr>
            </w:pPr>
            <w:commentRangeStart w:id="28"/>
            <w:r w:rsidRPr="00715B6A">
              <w:rPr>
                <w:rFonts w:cs="Times New Roman"/>
                <w:color w:val="000000"/>
                <w:sz w:val="20"/>
                <w:szCs w:val="20"/>
              </w:rPr>
              <w:t>n</w:t>
            </w:r>
            <w:commentRangeEnd w:id="28"/>
            <w:r w:rsidR="00602557">
              <w:rPr>
                <w:rStyle w:val="CommentReference"/>
              </w:rPr>
              <w:commentReference w:id="28"/>
            </w:r>
          </w:p>
        </w:tc>
      </w:tr>
      <w:tr w:rsidR="00715B6A" w:rsidRPr="002248ED" w14:paraId="509FA37A" w14:textId="77777777" w:rsidTr="00962E78">
        <w:tc>
          <w:tcPr>
            <w:tcW w:w="5485" w:type="dxa"/>
            <w:vAlign w:val="bottom"/>
          </w:tcPr>
          <w:p w14:paraId="26300F4B" w14:textId="07DF0BA4" w:rsidR="00627C1B" w:rsidRPr="00715B6A" w:rsidRDefault="00627C1B" w:rsidP="00715B6A">
            <w:pPr>
              <w:keepNext/>
              <w:ind w:firstLine="0"/>
              <w:rPr>
                <w:rFonts w:cs="Times New Roman"/>
                <w:sz w:val="20"/>
                <w:szCs w:val="20"/>
              </w:rPr>
            </w:pPr>
            <w:r w:rsidRPr="00715B6A">
              <w:rPr>
                <w:rFonts w:cs="Times New Roman"/>
                <w:color w:val="000000"/>
                <w:sz w:val="20"/>
                <w:szCs w:val="20"/>
              </w:rPr>
              <w:t>// #include &lt;bits/</w:t>
            </w:r>
            <w:proofErr w:type="spellStart"/>
            <w:r w:rsidRPr="00715B6A">
              <w:rPr>
                <w:rFonts w:cs="Times New Roman"/>
                <w:color w:val="000000"/>
                <w:sz w:val="20"/>
                <w:szCs w:val="20"/>
              </w:rPr>
              <w:t>stdc</w:t>
            </w:r>
            <w:proofErr w:type="spellEnd"/>
            <w:r w:rsidRPr="00715B6A">
              <w:rPr>
                <w:rFonts w:cs="Times New Roman"/>
                <w:color w:val="000000"/>
                <w:sz w:val="20"/>
                <w:szCs w:val="20"/>
              </w:rPr>
              <w:t>++.h&gt;</w:t>
            </w:r>
          </w:p>
        </w:tc>
        <w:tc>
          <w:tcPr>
            <w:tcW w:w="1710" w:type="dxa"/>
            <w:vAlign w:val="bottom"/>
          </w:tcPr>
          <w:p w14:paraId="1CC7800C" w14:textId="12CE390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C8810FF" w14:textId="0C6E2F44"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n</w:t>
            </w:r>
          </w:p>
        </w:tc>
        <w:tc>
          <w:tcPr>
            <w:tcW w:w="1530" w:type="dxa"/>
            <w:vAlign w:val="bottom"/>
          </w:tcPr>
          <w:p w14:paraId="7B00C8CC" w14:textId="7A17EAE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682422DB" w14:textId="029B069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D5A295D" w14:textId="1058C01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16F1ADA7" w14:textId="37CD5DFD" w:rsidR="00627C1B" w:rsidRPr="00715B6A" w:rsidRDefault="00627C1B" w:rsidP="00715B6A">
            <w:pPr>
              <w:keepNext/>
              <w:ind w:firstLine="0"/>
              <w:rPr>
                <w:rFonts w:cs="Times New Roman"/>
                <w:sz w:val="20"/>
                <w:szCs w:val="20"/>
              </w:rPr>
            </w:pPr>
            <w:r w:rsidRPr="00715B6A">
              <w:rPr>
                <w:rFonts w:cs="Times New Roman"/>
                <w:color w:val="000000"/>
                <w:sz w:val="20"/>
                <w:szCs w:val="20"/>
              </w:rPr>
              <w:t>include</w:t>
            </w:r>
          </w:p>
        </w:tc>
      </w:tr>
      <w:tr w:rsidR="00715B6A" w:rsidRPr="002248ED" w14:paraId="288636C6" w14:textId="77777777" w:rsidTr="00962E78">
        <w:tc>
          <w:tcPr>
            <w:tcW w:w="5485" w:type="dxa"/>
            <w:vAlign w:val="bottom"/>
          </w:tcPr>
          <w:p w14:paraId="174F67EC" w14:textId="5C9B8F85"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void </w:t>
            </w:r>
            <w:proofErr w:type="gramStart"/>
            <w:r w:rsidRPr="00715B6A">
              <w:rPr>
                <w:rFonts w:cs="Times New Roman"/>
                <w:color w:val="000000"/>
                <w:sz w:val="20"/>
                <w:szCs w:val="20"/>
              </w:rPr>
              <w:t>Print(</w:t>
            </w:r>
            <w:proofErr w:type="gramEnd"/>
            <w:r w:rsidRPr="00715B6A">
              <w:rPr>
                <w:rFonts w:cs="Times New Roman"/>
                <w:color w:val="000000"/>
                <w:sz w:val="20"/>
                <w:szCs w:val="20"/>
              </w:rPr>
              <w:t xml:space="preserve">int res[20][20], int </w:t>
            </w:r>
            <w:proofErr w:type="spellStart"/>
            <w:r w:rsidRPr="00715B6A">
              <w:rPr>
                <w:rFonts w:cs="Times New Roman"/>
                <w:color w:val="000000"/>
                <w:sz w:val="20"/>
                <w:szCs w:val="20"/>
              </w:rPr>
              <w:t>i</w:t>
            </w:r>
            <w:proofErr w:type="spellEnd"/>
            <w:r w:rsidRPr="00715B6A">
              <w:rPr>
                <w:rFonts w:cs="Times New Roman"/>
                <w:color w:val="000000"/>
                <w:sz w:val="20"/>
                <w:szCs w:val="20"/>
              </w:rPr>
              <w:t>, int j, int capacity)</w:t>
            </w:r>
          </w:p>
        </w:tc>
        <w:tc>
          <w:tcPr>
            <w:tcW w:w="1710" w:type="dxa"/>
            <w:vAlign w:val="bottom"/>
          </w:tcPr>
          <w:p w14:paraId="5C529216" w14:textId="56DDCE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6BB4F86" w14:textId="164D1D9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3AE6B959" w14:textId="277492D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06153DD" w14:textId="3E32981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70DB1887" w14:textId="3601EE4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048EBAE" w14:textId="031F8CB7" w:rsidR="00627C1B" w:rsidRPr="00715B6A" w:rsidRDefault="00627C1B" w:rsidP="00715B6A">
            <w:pPr>
              <w:keepNext/>
              <w:ind w:firstLine="0"/>
              <w:rPr>
                <w:rFonts w:cs="Times New Roman"/>
                <w:sz w:val="20"/>
                <w:szCs w:val="20"/>
              </w:rPr>
            </w:pPr>
            <w:r w:rsidRPr="00715B6A">
              <w:rPr>
                <w:rFonts w:cs="Times New Roman"/>
                <w:color w:val="000000"/>
                <w:sz w:val="20"/>
                <w:szCs w:val="20"/>
              </w:rPr>
              <w:t>void, int</w:t>
            </w:r>
          </w:p>
        </w:tc>
      </w:tr>
      <w:tr w:rsidR="00715B6A" w:rsidRPr="002248ED" w14:paraId="3721A205" w14:textId="77777777" w:rsidTr="00962E78">
        <w:tc>
          <w:tcPr>
            <w:tcW w:w="5485" w:type="dxa"/>
            <w:vAlign w:val="bottom"/>
          </w:tcPr>
          <w:p w14:paraId="3FF00520" w14:textId="6C65F74F" w:rsidR="00627C1B" w:rsidRPr="00715B6A" w:rsidRDefault="00627C1B" w:rsidP="00715B6A">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76016321" w14:textId="1ECD7FB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E44E645" w14:textId="4CA8B31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2442B385" w14:textId="7EEB7AF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2DEDAF9D" w14:textId="2AD9D22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1276D9A7" w14:textId="01606D2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7488974F" w14:textId="77777777" w:rsidR="00627C1B" w:rsidRPr="00715B6A" w:rsidRDefault="00627C1B" w:rsidP="00715B6A">
            <w:pPr>
              <w:keepNext/>
              <w:rPr>
                <w:rFonts w:cs="Times New Roman"/>
                <w:sz w:val="20"/>
                <w:szCs w:val="20"/>
              </w:rPr>
            </w:pPr>
          </w:p>
        </w:tc>
      </w:tr>
      <w:tr w:rsidR="00715B6A" w:rsidRPr="002248ED" w14:paraId="7F67C5DA" w14:textId="77777777" w:rsidTr="00962E78">
        <w:tc>
          <w:tcPr>
            <w:tcW w:w="5485" w:type="dxa"/>
            <w:vAlign w:val="bottom"/>
          </w:tcPr>
          <w:p w14:paraId="20515816" w14:textId="6B48271D" w:rsidR="00627C1B" w:rsidRPr="00715B6A" w:rsidRDefault="00627C1B" w:rsidP="00715B6A">
            <w:pPr>
              <w:keepNext/>
              <w:ind w:firstLine="0"/>
              <w:rPr>
                <w:rFonts w:cs="Times New Roman"/>
                <w:sz w:val="20"/>
                <w:szCs w:val="20"/>
              </w:rPr>
            </w:pPr>
            <w:r w:rsidRPr="00715B6A">
              <w:rPr>
                <w:rFonts w:cs="Times New Roman"/>
                <w:color w:val="000000"/>
                <w:sz w:val="20"/>
                <w:szCs w:val="20"/>
              </w:rPr>
              <w:t xml:space="preserve">//     </w:t>
            </w:r>
            <w:proofErr w:type="gramStart"/>
            <w:r w:rsidRPr="00715B6A">
              <w:rPr>
                <w:rFonts w:cs="Times New Roman"/>
                <w:color w:val="000000"/>
                <w:sz w:val="20"/>
                <w:szCs w:val="20"/>
              </w:rPr>
              <w:t>if(</w:t>
            </w:r>
            <w:proofErr w:type="spellStart"/>
            <w:proofErr w:type="gramEnd"/>
            <w:r w:rsidRPr="00715B6A">
              <w:rPr>
                <w:rFonts w:cs="Times New Roman"/>
                <w:color w:val="000000"/>
                <w:sz w:val="20"/>
                <w:szCs w:val="20"/>
              </w:rPr>
              <w:t>i</w:t>
            </w:r>
            <w:proofErr w:type="spellEnd"/>
            <w:r w:rsidRPr="00715B6A">
              <w:rPr>
                <w:rFonts w:cs="Times New Roman"/>
                <w:color w:val="000000"/>
                <w:sz w:val="20"/>
                <w:szCs w:val="20"/>
              </w:rPr>
              <w:t>==0 || j==0)</w:t>
            </w:r>
          </w:p>
        </w:tc>
        <w:tc>
          <w:tcPr>
            <w:tcW w:w="1710" w:type="dxa"/>
            <w:vAlign w:val="bottom"/>
          </w:tcPr>
          <w:p w14:paraId="6BACF54B" w14:textId="4A117B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654B2C04" w14:textId="1BB5D56F"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FE47357" w14:textId="29C9BD78"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4A299AEF" w14:textId="3B767CA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3929A3DB" w14:textId="4B983D1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0D7FEB05" w14:textId="2A6CD7A7" w:rsidR="00627C1B" w:rsidRPr="00715B6A" w:rsidRDefault="00627C1B" w:rsidP="00715B6A">
            <w:pPr>
              <w:keepNext/>
              <w:ind w:firstLine="0"/>
              <w:rPr>
                <w:rFonts w:cs="Times New Roman"/>
                <w:sz w:val="20"/>
                <w:szCs w:val="20"/>
              </w:rPr>
            </w:pPr>
            <w:r w:rsidRPr="00715B6A">
              <w:rPr>
                <w:rFonts w:cs="Times New Roman"/>
                <w:color w:val="000000"/>
                <w:sz w:val="20"/>
                <w:szCs w:val="20"/>
              </w:rPr>
              <w:t>if</w:t>
            </w:r>
          </w:p>
        </w:tc>
      </w:tr>
      <w:tr w:rsidR="00715B6A" w:rsidRPr="002248ED" w14:paraId="0C9B4B28" w14:textId="77777777" w:rsidTr="00962E78">
        <w:tc>
          <w:tcPr>
            <w:tcW w:w="5485" w:type="dxa"/>
            <w:vAlign w:val="bottom"/>
          </w:tcPr>
          <w:p w14:paraId="4B1E2E63" w14:textId="2C99E6E7" w:rsidR="00627C1B" w:rsidRPr="00715B6A" w:rsidRDefault="00627C1B" w:rsidP="00962E78">
            <w:pPr>
              <w:keepNext/>
              <w:ind w:firstLine="0"/>
              <w:rPr>
                <w:rFonts w:cs="Times New Roman"/>
                <w:sz w:val="20"/>
                <w:szCs w:val="20"/>
              </w:rPr>
            </w:pPr>
            <w:r w:rsidRPr="00715B6A">
              <w:rPr>
                <w:rFonts w:cs="Times New Roman"/>
                <w:color w:val="000000"/>
                <w:sz w:val="20"/>
                <w:szCs w:val="20"/>
              </w:rPr>
              <w:t>//     {</w:t>
            </w:r>
          </w:p>
        </w:tc>
        <w:tc>
          <w:tcPr>
            <w:tcW w:w="1710" w:type="dxa"/>
            <w:vAlign w:val="bottom"/>
          </w:tcPr>
          <w:p w14:paraId="5FE65EE9" w14:textId="273BFF77"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23D3ED68" w14:textId="43C44003"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144783AE" w14:textId="5AD88D61"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169355F9" w14:textId="40B4975B"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2D55E7EE" w14:textId="6B1F651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53AF7152" w14:textId="77777777" w:rsidR="00627C1B" w:rsidRPr="00715B6A" w:rsidRDefault="00627C1B" w:rsidP="00715B6A">
            <w:pPr>
              <w:keepNext/>
              <w:jc w:val="center"/>
              <w:rPr>
                <w:rFonts w:cs="Times New Roman"/>
                <w:sz w:val="20"/>
                <w:szCs w:val="20"/>
              </w:rPr>
            </w:pPr>
          </w:p>
        </w:tc>
      </w:tr>
      <w:tr w:rsidR="00715B6A" w:rsidRPr="002248ED" w14:paraId="678D1264" w14:textId="77777777" w:rsidTr="00962E78">
        <w:tc>
          <w:tcPr>
            <w:tcW w:w="5485" w:type="dxa"/>
            <w:vAlign w:val="bottom"/>
          </w:tcPr>
          <w:p w14:paraId="3C9EF461" w14:textId="2E75CD77" w:rsidR="00627C1B" w:rsidRPr="00715B6A" w:rsidRDefault="00627C1B" w:rsidP="00962E78">
            <w:pPr>
              <w:keepNext/>
              <w:ind w:firstLine="0"/>
              <w:rPr>
                <w:rFonts w:cs="Times New Roman"/>
                <w:sz w:val="20"/>
                <w:szCs w:val="20"/>
              </w:rPr>
            </w:pPr>
            <w:r w:rsidRPr="00715B6A">
              <w:rPr>
                <w:rFonts w:cs="Times New Roman"/>
                <w:color w:val="000000"/>
                <w:sz w:val="20"/>
                <w:szCs w:val="20"/>
              </w:rPr>
              <w:t>//         return;</w:t>
            </w:r>
          </w:p>
        </w:tc>
        <w:tc>
          <w:tcPr>
            <w:tcW w:w="1710" w:type="dxa"/>
            <w:vAlign w:val="bottom"/>
          </w:tcPr>
          <w:p w14:paraId="39120594" w14:textId="78582B5D"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0-1 Knapsack.cpp</w:t>
            </w:r>
          </w:p>
        </w:tc>
        <w:tc>
          <w:tcPr>
            <w:tcW w:w="1530" w:type="dxa"/>
            <w:vAlign w:val="bottom"/>
          </w:tcPr>
          <w:p w14:paraId="036CDE87" w14:textId="69848685"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(4-27)</w:t>
            </w:r>
          </w:p>
        </w:tc>
        <w:tc>
          <w:tcPr>
            <w:tcW w:w="1530" w:type="dxa"/>
            <w:vAlign w:val="bottom"/>
          </w:tcPr>
          <w:p w14:paraId="02A199C5" w14:textId="1C298059"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C++</w:t>
            </w:r>
          </w:p>
        </w:tc>
        <w:tc>
          <w:tcPr>
            <w:tcW w:w="1080" w:type="dxa"/>
            <w:vAlign w:val="bottom"/>
          </w:tcPr>
          <w:p w14:paraId="0C94BAF0" w14:textId="7F2D9C9C"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900" w:type="dxa"/>
            <w:vAlign w:val="bottom"/>
          </w:tcPr>
          <w:p w14:paraId="40D44EA6" w14:textId="13DE1B6A" w:rsidR="00627C1B" w:rsidRPr="00715B6A" w:rsidRDefault="00627C1B" w:rsidP="00962E78">
            <w:pPr>
              <w:keepNext/>
              <w:ind w:firstLine="0"/>
              <w:jc w:val="center"/>
              <w:rPr>
                <w:rFonts w:cs="Times New Roman"/>
                <w:sz w:val="20"/>
                <w:szCs w:val="20"/>
              </w:rPr>
            </w:pPr>
            <w:r w:rsidRPr="00715B6A">
              <w:rPr>
                <w:rFonts w:cs="Times New Roman"/>
                <w:color w:val="000000"/>
                <w:sz w:val="20"/>
                <w:szCs w:val="20"/>
              </w:rPr>
              <w:t>y</w:t>
            </w:r>
          </w:p>
        </w:tc>
        <w:tc>
          <w:tcPr>
            <w:tcW w:w="1530" w:type="dxa"/>
            <w:vAlign w:val="bottom"/>
          </w:tcPr>
          <w:p w14:paraId="2BDA0F63" w14:textId="4ACE6608" w:rsidR="00627C1B" w:rsidRPr="00715B6A" w:rsidRDefault="00627C1B" w:rsidP="00715B6A">
            <w:pPr>
              <w:keepNext/>
              <w:ind w:firstLine="0"/>
              <w:rPr>
                <w:rFonts w:cs="Times New Roman"/>
                <w:sz w:val="20"/>
                <w:szCs w:val="20"/>
              </w:rPr>
            </w:pPr>
            <w:r w:rsidRPr="00715B6A">
              <w:rPr>
                <w:rFonts w:cs="Times New Roman"/>
                <w:color w:val="000000"/>
                <w:sz w:val="20"/>
                <w:szCs w:val="20"/>
              </w:rPr>
              <w:t>return</w:t>
            </w:r>
          </w:p>
        </w:tc>
      </w:tr>
    </w:tbl>
    <w:p w14:paraId="30A36092" w14:textId="77777777" w:rsidR="004F3EE8" w:rsidRDefault="004F3EE8" w:rsidP="002325B3">
      <w:pPr>
        <w:keepNext/>
        <w:rPr>
          <w:rFonts w:cs="Times New Roman"/>
          <w:szCs w:val="24"/>
        </w:rPr>
        <w:sectPr w:rsidR="004F3EE8" w:rsidSect="004F3EE8">
          <w:pgSz w:w="15840" w:h="12240" w:orient="landscape"/>
          <w:pgMar w:top="1440" w:right="1440" w:bottom="1440" w:left="1440" w:header="720" w:footer="720" w:gutter="0"/>
          <w:cols w:space="720"/>
          <w:docGrid w:linePitch="360"/>
        </w:sectPr>
      </w:pPr>
    </w:p>
    <w:p w14:paraId="05B43C65" w14:textId="425C1A82" w:rsidR="00D656D1" w:rsidRPr="002248ED" w:rsidRDefault="004E5433" w:rsidP="004E5433">
      <w:pPr>
        <w:rPr>
          <w:rFonts w:cs="Times New Roman"/>
          <w:szCs w:val="24"/>
        </w:rPr>
      </w:pPr>
      <w:r w:rsidRPr="002248ED">
        <w:rPr>
          <w:rFonts w:cs="Times New Roman"/>
          <w:szCs w:val="24"/>
        </w:rPr>
        <w:lastRenderedPageBreak/>
        <w:t>The first of these two columns, the contains code column, is the fifth column</w:t>
      </w:r>
      <w:r w:rsidR="00CF64B0">
        <w:rPr>
          <w:rFonts w:cs="Times New Roman"/>
          <w:szCs w:val="24"/>
        </w:rPr>
        <w:t xml:space="preserve">.  </w:t>
      </w:r>
      <w:r w:rsidR="00E93F74">
        <w:rPr>
          <w:rFonts w:cs="Times New Roman"/>
          <w:szCs w:val="24"/>
        </w:rPr>
        <w:t xml:space="preserve">This does not mean that the line is commented out code, </w:t>
      </w:r>
      <w:r w:rsidR="00CC6D02">
        <w:rPr>
          <w:rFonts w:cs="Times New Roman"/>
          <w:szCs w:val="24"/>
        </w:rPr>
        <w:t xml:space="preserve">but </w:t>
      </w:r>
      <w:r w:rsidR="00E93F74">
        <w:rPr>
          <w:rFonts w:cs="Times New Roman"/>
          <w:szCs w:val="24"/>
        </w:rPr>
        <w:t>contains a code-like entity (e.g., an equation or identifier)</w:t>
      </w:r>
      <w:r w:rsidR="00CF64B0">
        <w:rPr>
          <w:rFonts w:cs="Times New Roman"/>
          <w:szCs w:val="24"/>
        </w:rPr>
        <w:t xml:space="preserve">.  </w:t>
      </w:r>
      <w:r w:rsidR="000B0354">
        <w:rPr>
          <w:rFonts w:cs="Times New Roman"/>
          <w:szCs w:val="24"/>
        </w:rPr>
        <w:t>This</w:t>
      </w:r>
      <w:r w:rsidRPr="002248ED">
        <w:rPr>
          <w:rFonts w:cs="Times New Roman"/>
          <w:szCs w:val="24"/>
        </w:rPr>
        <w:t xml:space="preserve"> was determined to be </w:t>
      </w:r>
      <w:r w:rsidR="00201082">
        <w:rPr>
          <w:rFonts w:cs="Times New Roman"/>
          <w:szCs w:val="24"/>
        </w:rPr>
        <w:t xml:space="preserve">a </w:t>
      </w:r>
      <w:r w:rsidR="000B0354">
        <w:rPr>
          <w:rFonts w:cs="Times New Roman"/>
          <w:szCs w:val="24"/>
        </w:rPr>
        <w:t>likely source of</w:t>
      </w:r>
      <w:r w:rsidRPr="002248ED">
        <w:rPr>
          <w:rFonts w:cs="Times New Roman"/>
          <w:szCs w:val="24"/>
        </w:rPr>
        <w:t xml:space="preserve"> false positives when </w:t>
      </w:r>
      <w:r w:rsidR="000B0354">
        <w:rPr>
          <w:rFonts w:cs="Times New Roman"/>
          <w:szCs w:val="24"/>
        </w:rPr>
        <w:t>categorizing</w:t>
      </w:r>
      <w:r w:rsidR="000B0354" w:rsidRPr="002248ED">
        <w:rPr>
          <w:rFonts w:cs="Times New Roman"/>
          <w:szCs w:val="24"/>
        </w:rPr>
        <w:t xml:space="preserve"> </w:t>
      </w:r>
      <w:r w:rsidR="00AF19A8">
        <w:rPr>
          <w:rFonts w:cs="Times New Roman"/>
          <w:szCs w:val="24"/>
        </w:rPr>
        <w:t>commented-out code</w:t>
      </w:r>
      <w:r w:rsidRPr="002248ED">
        <w:rPr>
          <w:rFonts w:cs="Times New Roman"/>
          <w:szCs w:val="24"/>
        </w:rPr>
        <w:t xml:space="preserve"> with the machine learning algorithm</w:t>
      </w:r>
      <w:r w:rsidR="00CF64B0">
        <w:rPr>
          <w:rFonts w:cs="Times New Roman"/>
          <w:szCs w:val="24"/>
        </w:rPr>
        <w:t xml:space="preserve">.  </w:t>
      </w:r>
      <w:r w:rsidRPr="002248ED">
        <w:rPr>
          <w:rFonts w:cs="Times New Roman"/>
          <w:szCs w:val="24"/>
        </w:rPr>
        <w:t xml:space="preserve">The primary thing that we check for when determining whether or not to mark this comment with a </w:t>
      </w:r>
      <w:r w:rsidRPr="000E69C1">
        <w:rPr>
          <w:rStyle w:val="Code"/>
        </w:rPr>
        <w:t>y</w:t>
      </w:r>
      <w:r w:rsidRPr="002248ED">
        <w:rPr>
          <w:rFonts w:cs="Times New Roman"/>
          <w:szCs w:val="24"/>
        </w:rPr>
        <w:t xml:space="preserve"> are </w:t>
      </w:r>
      <w:r w:rsidR="00984AF4">
        <w:rPr>
          <w:rFonts w:cs="Times New Roman"/>
          <w:szCs w:val="24"/>
        </w:rPr>
        <w:t>identifiers</w:t>
      </w:r>
      <w:r w:rsidRPr="002248ED">
        <w:rPr>
          <w:rFonts w:cs="Times New Roman"/>
          <w:szCs w:val="24"/>
        </w:rPr>
        <w:t xml:space="preserve"> and equations</w:t>
      </w:r>
      <w:r w:rsidR="00CF64B0">
        <w:rPr>
          <w:rFonts w:cs="Times New Roman"/>
          <w:szCs w:val="24"/>
        </w:rPr>
        <w:t xml:space="preserve">.  </w:t>
      </w:r>
      <w:r w:rsidRPr="002248ED">
        <w:rPr>
          <w:rFonts w:cs="Times New Roman"/>
          <w:szCs w:val="24"/>
        </w:rPr>
        <w:t xml:space="preserve">While equations seem to be </w:t>
      </w:r>
      <w:proofErr w:type="gramStart"/>
      <w:r w:rsidRPr="002248ED">
        <w:rPr>
          <w:rFonts w:cs="Times New Roman"/>
          <w:szCs w:val="24"/>
        </w:rPr>
        <w:t>less</w:t>
      </w:r>
      <w:proofErr w:type="gramEnd"/>
      <w:r w:rsidRPr="002248ED">
        <w:rPr>
          <w:rFonts w:cs="Times New Roman"/>
          <w:szCs w:val="24"/>
        </w:rPr>
        <w:t xml:space="preserve"> common </w:t>
      </w:r>
      <w:r w:rsidR="00307CBB">
        <w:rPr>
          <w:rFonts w:cs="Times New Roman"/>
          <w:szCs w:val="24"/>
        </w:rPr>
        <w:t>identifiers</w:t>
      </w:r>
      <w:r w:rsidRPr="002248ED">
        <w:rPr>
          <w:rFonts w:cs="Times New Roman"/>
          <w:szCs w:val="24"/>
        </w:rPr>
        <w:t xml:space="preserve"> may be included in order to aid in the description of what a section of source code does or to mark what functions need to be called within an area of the source code</w:t>
      </w:r>
      <w:r w:rsidR="00CF64B0">
        <w:rPr>
          <w:rFonts w:cs="Times New Roman"/>
          <w:szCs w:val="24"/>
        </w:rPr>
        <w:t xml:space="preserve">.  </w:t>
      </w:r>
      <w:r w:rsidRPr="002248ED">
        <w:rPr>
          <w:rFonts w:cs="Times New Roman"/>
          <w:szCs w:val="24"/>
        </w:rPr>
        <w:t>The sixth column, which is the column labeled is code, is the second column directly important to the machine learning algorithm</w:t>
      </w:r>
      <w:r w:rsidR="00CF64B0">
        <w:rPr>
          <w:rFonts w:cs="Times New Roman"/>
          <w:szCs w:val="24"/>
        </w:rPr>
        <w:t xml:space="preserve">.  </w:t>
      </w:r>
      <w:r w:rsidRPr="002248ED">
        <w:rPr>
          <w:rFonts w:cs="Times New Roman"/>
          <w:szCs w:val="24"/>
        </w:rPr>
        <w:t xml:space="preserve">This column is very straight forward and is marked with either a </w:t>
      </w:r>
      <w:r w:rsidRPr="000E69C1">
        <w:rPr>
          <w:rStyle w:val="Code"/>
        </w:rPr>
        <w:t>y</w:t>
      </w:r>
      <w:r w:rsidRPr="002248ED">
        <w:rPr>
          <w:rFonts w:cs="Times New Roman"/>
          <w:szCs w:val="24"/>
        </w:rPr>
        <w:t xml:space="preserve"> or </w:t>
      </w:r>
      <w:r w:rsidRPr="000E69C1">
        <w:rPr>
          <w:rStyle w:val="Code"/>
        </w:rPr>
        <w:t>n</w:t>
      </w:r>
      <w:r w:rsidRPr="002248ED">
        <w:rPr>
          <w:rFonts w:cs="Times New Roman"/>
          <w:szCs w:val="24"/>
        </w:rPr>
        <w:t xml:space="preserve"> depending on whether or not it is determined that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However, it is important to note that this has nothing to do with the actual source code itself, rather, we decided to mark anything that i</w:t>
      </w:r>
      <w:r w:rsidR="002B3A40">
        <w:rPr>
          <w:rFonts w:cs="Times New Roman"/>
          <w:szCs w:val="24"/>
        </w:rPr>
        <w:t>s syntactically valid if uncommented</w:t>
      </w:r>
      <w:r w:rsidR="00CF64B0">
        <w:rPr>
          <w:rFonts w:cs="Times New Roman"/>
          <w:szCs w:val="24"/>
        </w:rPr>
        <w:t xml:space="preserve">.  </w:t>
      </w:r>
      <w:r w:rsidR="00D656D1" w:rsidRPr="002248ED">
        <w:rPr>
          <w:rFonts w:cs="Times New Roman"/>
          <w:szCs w:val="24"/>
        </w:rPr>
        <w:t xml:space="preserve">for example, in the C family any line that appears like the line below </w:t>
      </w:r>
      <w:r w:rsidR="00226E5D">
        <w:rPr>
          <w:rFonts w:cs="Times New Roman"/>
          <w:szCs w:val="24"/>
        </w:rPr>
        <w:t>is syntactically valid and is therefore considered commented-out code</w:t>
      </w:r>
      <w:r w:rsidR="00CF64B0">
        <w:rPr>
          <w:rFonts w:cs="Times New Roman"/>
          <w:szCs w:val="24"/>
        </w:rPr>
        <w:t xml:space="preserve">.  </w:t>
      </w:r>
      <w:r w:rsidR="009D2E46">
        <w:rPr>
          <w:rFonts w:cs="Times New Roman"/>
          <w:szCs w:val="24"/>
        </w:rPr>
        <w:t>F</w:t>
      </w:r>
      <w:r w:rsidR="00665A7C">
        <w:rPr>
          <w:rFonts w:cs="Times New Roman"/>
          <w:szCs w:val="24"/>
        </w:rPr>
        <w:t xml:space="preserve">or certain cases where it may be unclear if it was commented out </w:t>
      </w:r>
      <w:proofErr w:type="gramStart"/>
      <w:r w:rsidR="00665A7C">
        <w:rPr>
          <w:rFonts w:cs="Times New Roman"/>
          <w:szCs w:val="24"/>
        </w:rPr>
        <w:t>code</w:t>
      </w:r>
      <w:proofErr w:type="gramEnd"/>
      <w:r w:rsidR="00665A7C">
        <w:rPr>
          <w:rFonts w:cs="Times New Roman"/>
          <w:szCs w:val="24"/>
        </w:rPr>
        <w:t xml:space="preserve"> we made sure to validate by looking at the source code</w:t>
      </w:r>
      <w:r w:rsidR="00CF64B0">
        <w:rPr>
          <w:rFonts w:cs="Times New Roman"/>
          <w:szCs w:val="24"/>
        </w:rPr>
        <w:t xml:space="preserve">.  </w:t>
      </w:r>
      <w:r w:rsidR="009D2E46">
        <w:rPr>
          <w:rFonts w:cs="Times New Roman"/>
          <w:szCs w:val="24"/>
        </w:rPr>
        <w:t>The following comment is commented-out code as it is syntactically valid statement from the language it is written in:</w:t>
      </w:r>
    </w:p>
    <w:p w14:paraId="497AE161" w14:textId="7DC372DF" w:rsidR="004E5433" w:rsidRPr="002B3A40" w:rsidRDefault="00B17388" w:rsidP="002B3A40">
      <w:pPr>
        <w:ind w:firstLine="0"/>
        <w:jc w:val="center"/>
        <w:rPr>
          <w:rStyle w:val="Code"/>
        </w:rPr>
      </w:pPr>
      <w:r w:rsidRPr="002B3A40">
        <w:rPr>
          <w:rStyle w:val="Code"/>
        </w:rPr>
        <w:t xml:space="preserve">// </w:t>
      </w:r>
      <w:proofErr w:type="spellStart"/>
      <w:r w:rsidRPr="002B3A40">
        <w:rPr>
          <w:rStyle w:val="Code"/>
        </w:rPr>
        <w:t>totalCost</w:t>
      </w:r>
      <w:proofErr w:type="spellEnd"/>
      <w:r w:rsidRPr="002B3A40">
        <w:rPr>
          <w:rStyle w:val="Code"/>
        </w:rPr>
        <w:t xml:space="preserve"> = price + </w:t>
      </w:r>
      <w:proofErr w:type="spellStart"/>
      <w:r w:rsidRPr="002B3A40">
        <w:rPr>
          <w:rStyle w:val="Code"/>
        </w:rPr>
        <w:t>salesTax</w:t>
      </w:r>
      <w:proofErr w:type="spellEnd"/>
      <w:r w:rsidRPr="002B3A40">
        <w:rPr>
          <w:rStyle w:val="Code"/>
        </w:rPr>
        <w:t xml:space="preserve"> </w:t>
      </w:r>
      <w:r w:rsidR="0079726A">
        <w:rPr>
          <w:rStyle w:val="Code"/>
        </w:rPr>
        <w:t>–</w:t>
      </w:r>
      <w:r w:rsidRPr="002B3A40">
        <w:rPr>
          <w:rStyle w:val="Code"/>
        </w:rPr>
        <w:t xml:space="preserve"> discount</w:t>
      </w:r>
      <w:r w:rsidR="008B05AE" w:rsidRPr="002B3A40">
        <w:rPr>
          <w:rStyle w:val="Code"/>
        </w:rPr>
        <w:t>;</w:t>
      </w:r>
    </w:p>
    <w:p w14:paraId="6DEE7408" w14:textId="618B2D28" w:rsidR="0015388F" w:rsidRDefault="004E5433" w:rsidP="0032657B">
      <w:pPr>
        <w:rPr>
          <w:rFonts w:cs="Times New Roman"/>
          <w:szCs w:val="24"/>
        </w:rPr>
      </w:pPr>
      <w:r w:rsidRPr="002248ED">
        <w:rPr>
          <w:rFonts w:cs="Times New Roman"/>
          <w:szCs w:val="24"/>
        </w:rPr>
        <w:t xml:space="preserve">The seventh column, standard terms, is only ever filled when a comment line is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The primary purpose of this column is to provide a list of terms that could be used as a bag of words when identifying lines of </w:t>
      </w:r>
      <w:r w:rsidR="00AF19A8">
        <w:rPr>
          <w:rFonts w:cs="Times New Roman"/>
          <w:szCs w:val="24"/>
        </w:rPr>
        <w:t>commented-out code</w:t>
      </w:r>
      <w:r w:rsidR="00CF64B0">
        <w:rPr>
          <w:rFonts w:cs="Times New Roman"/>
          <w:szCs w:val="24"/>
        </w:rPr>
        <w:t xml:space="preserve">.  </w:t>
      </w:r>
      <w:r w:rsidR="0079726A" w:rsidRPr="002248ED">
        <w:rPr>
          <w:rFonts w:cs="Times New Roman"/>
          <w:szCs w:val="24"/>
        </w:rPr>
        <w:t>F</w:t>
      </w:r>
      <w:r w:rsidRPr="002248ED">
        <w:rPr>
          <w:rFonts w:cs="Times New Roman"/>
          <w:szCs w:val="24"/>
        </w:rPr>
        <w:t xml:space="preserve">or example, in C++ </w:t>
      </w:r>
      <w:r w:rsidRPr="002248ED">
        <w:rPr>
          <w:rFonts w:cs="Times New Roman"/>
          <w:i/>
          <w:iCs/>
          <w:szCs w:val="24"/>
        </w:rPr>
        <w:t>#include, return, void, int, string, virtual, float, and double</w:t>
      </w:r>
      <w:r w:rsidRPr="002248ED">
        <w:rPr>
          <w:rFonts w:cs="Times New Roman"/>
          <w:szCs w:val="24"/>
        </w:rPr>
        <w:t xml:space="preserve"> are all fairly common within code and are terms that could be used to identify </w:t>
      </w:r>
      <w:r w:rsidR="00AF19A8">
        <w:rPr>
          <w:rFonts w:cs="Times New Roman"/>
          <w:szCs w:val="24"/>
        </w:rPr>
        <w:t>commented-out code</w:t>
      </w:r>
      <w:r w:rsidR="00CF64B0">
        <w:rPr>
          <w:rFonts w:cs="Times New Roman"/>
          <w:szCs w:val="24"/>
        </w:rPr>
        <w:t xml:space="preserve">.  </w:t>
      </w:r>
      <w:r w:rsidRPr="002248ED">
        <w:rPr>
          <w:rFonts w:cs="Times New Roman"/>
          <w:szCs w:val="24"/>
        </w:rPr>
        <w:t xml:space="preserve">We are also marking things </w:t>
      </w:r>
      <w:r w:rsidRPr="002248ED">
        <w:rPr>
          <w:rFonts w:cs="Times New Roman"/>
          <w:szCs w:val="24"/>
        </w:rPr>
        <w:lastRenderedPageBreak/>
        <w:t xml:space="preserve">such as </w:t>
      </w:r>
      <w:r w:rsidRPr="00825AE2">
        <w:rPr>
          <w:rStyle w:val="Code"/>
        </w:rPr>
        <w:t>if</w:t>
      </w:r>
      <w:r w:rsidRPr="002248ED">
        <w:rPr>
          <w:rFonts w:cs="Times New Roman"/>
          <w:szCs w:val="24"/>
        </w:rPr>
        <w:t xml:space="preserve">, </w:t>
      </w:r>
      <w:r w:rsidRPr="00825AE2">
        <w:rPr>
          <w:rStyle w:val="Code"/>
        </w:rPr>
        <w:t>else</w:t>
      </w:r>
      <w:r w:rsidRPr="002248ED">
        <w:rPr>
          <w:rFonts w:cs="Times New Roman"/>
          <w:szCs w:val="24"/>
        </w:rPr>
        <w:t xml:space="preserve">, </w:t>
      </w:r>
      <w:r w:rsidRPr="00825AE2">
        <w:rPr>
          <w:rStyle w:val="Code"/>
        </w:rPr>
        <w:t>else if</w:t>
      </w:r>
      <w:r w:rsidR="0079726A">
        <w:rPr>
          <w:rFonts w:cs="Times New Roman"/>
          <w:szCs w:val="24"/>
        </w:rPr>
        <w:t xml:space="preserve">, </w:t>
      </w:r>
      <w:r w:rsidRPr="002248ED">
        <w:rPr>
          <w:rFonts w:cs="Times New Roman"/>
          <w:szCs w:val="24"/>
        </w:rPr>
        <w:t>etc</w:t>
      </w:r>
      <w:r w:rsidR="00CF64B0">
        <w:rPr>
          <w:rFonts w:cs="Times New Roman"/>
          <w:szCs w:val="24"/>
        </w:rPr>
        <w:t xml:space="preserve">.  </w:t>
      </w:r>
      <w:r w:rsidRPr="002248ED">
        <w:rPr>
          <w:rFonts w:cs="Times New Roman"/>
          <w:szCs w:val="24"/>
        </w:rPr>
        <w:t>though these are less likely to be helpful due to the fact that they are common English words</w:t>
      </w:r>
      <w:r w:rsidR="00CF64B0">
        <w:rPr>
          <w:rFonts w:cs="Times New Roman"/>
          <w:szCs w:val="24"/>
        </w:rPr>
        <w:t xml:space="preserve">.  </w:t>
      </w:r>
      <w:r w:rsidR="00A22DAE">
        <w:rPr>
          <w:rFonts w:cs="Times New Roman"/>
          <w:szCs w:val="24"/>
        </w:rPr>
        <w:t>All data collected is stored in a csv</w:t>
      </w:r>
      <w:r w:rsidR="00CF64B0">
        <w:rPr>
          <w:rFonts w:cs="Times New Roman"/>
          <w:szCs w:val="24"/>
        </w:rPr>
        <w:t>.</w:t>
      </w:r>
    </w:p>
    <w:p w14:paraId="14006412" w14:textId="176425D8" w:rsidR="0046337F" w:rsidRDefault="0032657B" w:rsidP="0046337F">
      <w:pPr>
        <w:rPr>
          <w:rFonts w:cs="Times New Roman"/>
          <w:szCs w:val="24"/>
        </w:rPr>
      </w:pPr>
      <w:r>
        <w:rPr>
          <w:rFonts w:cs="Times New Roman"/>
          <w:szCs w:val="24"/>
        </w:rPr>
        <w:fldChar w:fldCharType="begin"/>
      </w:r>
      <w:r>
        <w:rPr>
          <w:rFonts w:cs="Times New Roman"/>
          <w:szCs w:val="24"/>
        </w:rPr>
        <w:instrText xml:space="preserve"> REF _Ref36051781 \h </w:instrText>
      </w:r>
      <w:r>
        <w:rPr>
          <w:rFonts w:cs="Times New Roman"/>
          <w:szCs w:val="24"/>
        </w:rPr>
      </w:r>
      <w:r>
        <w:rPr>
          <w:rFonts w:cs="Times New Roman"/>
          <w:szCs w:val="24"/>
        </w:rPr>
        <w:fldChar w:fldCharType="separate"/>
      </w:r>
      <w:r w:rsidRPr="0032657B">
        <w:rPr>
          <w:szCs w:val="24"/>
        </w:rPr>
        <w:t xml:space="preserve">TABLE </w:t>
      </w:r>
      <w:r w:rsidRPr="0032657B">
        <w:rPr>
          <w:noProof/>
          <w:szCs w:val="24"/>
        </w:rPr>
        <w:t>10</w:t>
      </w:r>
      <w:r>
        <w:rPr>
          <w:rFonts w:cs="Times New Roman"/>
          <w:szCs w:val="24"/>
        </w:rPr>
        <w:fldChar w:fldCharType="end"/>
      </w:r>
      <w:r>
        <w:rPr>
          <w:rFonts w:cs="Times New Roman"/>
          <w:szCs w:val="24"/>
        </w:rPr>
        <w:t xml:space="preserve"> contains a breakdown of the gold set by language</w:t>
      </w:r>
      <w:r w:rsidR="00CF64B0">
        <w:rPr>
          <w:rFonts w:cs="Times New Roman"/>
          <w:szCs w:val="24"/>
        </w:rPr>
        <w:t xml:space="preserve">.  </w:t>
      </w:r>
      <w:r w:rsidRPr="0032657B">
        <w:rPr>
          <w:rFonts w:cs="Times New Roman"/>
          <w:szCs w:val="24"/>
        </w:rPr>
        <w:t xml:space="preserve">The first column contains the language, </w:t>
      </w:r>
      <w:commentRangeStart w:id="29"/>
      <w:r w:rsidRPr="0032657B">
        <w:rPr>
          <w:rFonts w:cs="Times New Roman"/>
          <w:szCs w:val="24"/>
        </w:rPr>
        <w:t xml:space="preserve">due to issues with detection C and C++ have been combined as .h files detected by </w:t>
      </w:r>
      <w:proofErr w:type="spellStart"/>
      <w:r w:rsidRPr="0032657B">
        <w:rPr>
          <w:rFonts w:cs="Times New Roman"/>
          <w:szCs w:val="24"/>
        </w:rPr>
        <w:t>srcML</w:t>
      </w:r>
      <w:proofErr w:type="spellEnd"/>
      <w:r w:rsidRPr="0032657B">
        <w:rPr>
          <w:rFonts w:cs="Times New Roman"/>
          <w:szCs w:val="24"/>
        </w:rPr>
        <w:t xml:space="preserve"> are labeled as C++ files</w:t>
      </w:r>
      <w:commentRangeEnd w:id="29"/>
      <w:r w:rsidR="0015388F">
        <w:rPr>
          <w:rStyle w:val="CommentReference"/>
        </w:rPr>
        <w:commentReference w:id="29"/>
      </w:r>
      <w:r w:rsidR="00CF64B0">
        <w:rPr>
          <w:rFonts w:cs="Times New Roman"/>
          <w:szCs w:val="24"/>
        </w:rPr>
        <w:t xml:space="preserve">.  </w:t>
      </w:r>
      <w:r w:rsidRPr="0032657B">
        <w:rPr>
          <w:rFonts w:cs="Times New Roman"/>
          <w:szCs w:val="24"/>
        </w:rPr>
        <w:t>The number of sample lines is the total number of lines of comments for the particular language, these are largely C/C++</w:t>
      </w:r>
      <w:r w:rsidR="00CF64B0">
        <w:rPr>
          <w:rFonts w:cs="Times New Roman"/>
          <w:szCs w:val="24"/>
        </w:rPr>
        <w:t xml:space="preserve">.  </w:t>
      </w:r>
      <w:r w:rsidRPr="0032657B">
        <w:rPr>
          <w:rFonts w:cs="Times New Roman"/>
          <w:szCs w:val="24"/>
        </w:rPr>
        <w:t>The number of Block comments is the number of non-</w:t>
      </w:r>
      <w:proofErr w:type="spellStart"/>
      <w:r w:rsidRPr="0032657B">
        <w:rPr>
          <w:rFonts w:cs="Times New Roman"/>
          <w:szCs w:val="24"/>
        </w:rPr>
        <w:t>Doxygen</w:t>
      </w:r>
      <w:proofErr w:type="spellEnd"/>
      <w:r w:rsidRPr="0032657B">
        <w:rPr>
          <w:rFonts w:cs="Times New Roman"/>
          <w:szCs w:val="24"/>
        </w:rPr>
        <w:t>/Javadoc block comments</w:t>
      </w:r>
      <w:r w:rsidR="00CF64B0">
        <w:rPr>
          <w:rFonts w:cs="Times New Roman"/>
          <w:szCs w:val="24"/>
        </w:rPr>
        <w:t xml:space="preserve">.  </w:t>
      </w:r>
      <w:r w:rsidRPr="0032657B">
        <w:rPr>
          <w:rFonts w:cs="Times New Roman"/>
          <w:szCs w:val="24"/>
        </w:rPr>
        <w:t>The number of line comments is the number of single line comments</w:t>
      </w:r>
      <w:r w:rsidR="00CF64B0">
        <w:rPr>
          <w:rFonts w:cs="Times New Roman"/>
          <w:szCs w:val="24"/>
        </w:rPr>
        <w:t xml:space="preserve">.  </w:t>
      </w:r>
      <w:r w:rsidRPr="0032657B">
        <w:rPr>
          <w:rFonts w:cs="Times New Roman"/>
          <w:szCs w:val="24"/>
        </w:rPr>
        <w:t xml:space="preserve">The number of </w:t>
      </w:r>
      <w:proofErr w:type="spellStart"/>
      <w:r w:rsidRPr="0032657B">
        <w:rPr>
          <w:rFonts w:cs="Times New Roman"/>
          <w:szCs w:val="24"/>
        </w:rPr>
        <w:t>Doxygen</w:t>
      </w:r>
      <w:proofErr w:type="spellEnd"/>
      <w:r w:rsidRPr="0032657B">
        <w:rPr>
          <w:rFonts w:cs="Times New Roman"/>
          <w:szCs w:val="24"/>
        </w:rPr>
        <w:t xml:space="preserve">/Javadoc comments is the count of block comments made in the </w:t>
      </w:r>
      <w:proofErr w:type="spellStart"/>
      <w:r w:rsidRPr="0032657B">
        <w:rPr>
          <w:rFonts w:cs="Times New Roman"/>
          <w:szCs w:val="24"/>
        </w:rPr>
        <w:t>Doxygen</w:t>
      </w:r>
      <w:proofErr w:type="spellEnd"/>
      <w:r w:rsidRPr="0032657B">
        <w:rPr>
          <w:rFonts w:cs="Times New Roman"/>
          <w:szCs w:val="24"/>
        </w:rPr>
        <w:t>/Javadoc style only</w:t>
      </w:r>
      <w:r w:rsidR="00CF64B0">
        <w:rPr>
          <w:rFonts w:cs="Times New Roman"/>
          <w:szCs w:val="24"/>
        </w:rPr>
        <w:t xml:space="preserve">.  </w:t>
      </w:r>
      <w:r w:rsidRPr="0032657B">
        <w:rPr>
          <w:rFonts w:cs="Times New Roman"/>
          <w:szCs w:val="24"/>
        </w:rPr>
        <w:t>The lines of commented-out code are the total number of lines which are commented out code</w:t>
      </w:r>
      <w:r w:rsidR="00CF64B0">
        <w:rPr>
          <w:rFonts w:cs="Times New Roman"/>
          <w:szCs w:val="24"/>
        </w:rPr>
        <w:t xml:space="preserve">.  </w:t>
      </w:r>
      <w:r w:rsidRPr="0032657B">
        <w:rPr>
          <w:rFonts w:cs="Times New Roman"/>
          <w:szCs w:val="24"/>
        </w:rPr>
        <w:t>The lines containing code references are a count of the lines which reference pieces of code but are not true lines of commented out code</w:t>
      </w:r>
      <w:r w:rsidR="00CF64B0">
        <w:rPr>
          <w:rFonts w:cs="Times New Roman"/>
          <w:szCs w:val="24"/>
        </w:rPr>
        <w:t xml:space="preserve">.  </w:t>
      </w:r>
      <w:r w:rsidRPr="0032657B">
        <w:rPr>
          <w:rFonts w:cs="Times New Roman"/>
          <w:szCs w:val="24"/>
        </w:rPr>
        <w:t xml:space="preserve">The lines containing standard terms are lines which contain standardized terms such as </w:t>
      </w:r>
      <w:r w:rsidRPr="00825AE2">
        <w:rPr>
          <w:rStyle w:val="Code"/>
        </w:rPr>
        <w:t>virtual</w:t>
      </w:r>
      <w:r w:rsidRPr="0032657B">
        <w:rPr>
          <w:rFonts w:cs="Times New Roman"/>
          <w:szCs w:val="24"/>
        </w:rPr>
        <w:t xml:space="preserve">, </w:t>
      </w:r>
      <w:r w:rsidRPr="00825AE2">
        <w:rPr>
          <w:rStyle w:val="Code"/>
        </w:rPr>
        <w:t>void</w:t>
      </w:r>
      <w:r w:rsidRPr="0032657B">
        <w:rPr>
          <w:rFonts w:cs="Times New Roman"/>
          <w:szCs w:val="24"/>
        </w:rPr>
        <w:t xml:space="preserve">, and </w:t>
      </w:r>
      <w:r w:rsidRPr="00825AE2">
        <w:rPr>
          <w:rStyle w:val="Code"/>
        </w:rPr>
        <w:t>int</w:t>
      </w:r>
      <w:r w:rsidR="00CF64B0">
        <w:rPr>
          <w:rFonts w:cs="Times New Roman"/>
          <w:szCs w:val="24"/>
        </w:rPr>
        <w:t>.</w:t>
      </w:r>
      <w:r w:rsidR="0046337F">
        <w:rPr>
          <w:rFonts w:cs="Times New Roman"/>
          <w:szCs w:val="24"/>
        </w:rPr>
        <w:t xml:space="preserve">  </w:t>
      </w:r>
      <w:commentRangeStart w:id="30"/>
      <w:commentRangeEnd w:id="30"/>
      <w:r w:rsidR="0046337F">
        <w:rPr>
          <w:rStyle w:val="CommentReference"/>
        </w:rPr>
        <w:commentReference w:id="30"/>
      </w:r>
    </w:p>
    <w:p w14:paraId="403E1D0E" w14:textId="77777777" w:rsidR="0046337F" w:rsidRDefault="0046337F" w:rsidP="0032657B">
      <w:pPr>
        <w:rPr>
          <w:rFonts w:cs="Times New Roman"/>
          <w:szCs w:val="24"/>
        </w:rPr>
      </w:pPr>
    </w:p>
    <w:p w14:paraId="06BDF513" w14:textId="04673CDC" w:rsidR="00665A7C" w:rsidRDefault="00CF64B0" w:rsidP="0032657B">
      <w:pPr>
        <w:rPr>
          <w:rFonts w:cs="Times New Roman"/>
          <w:szCs w:val="24"/>
        </w:rPr>
      </w:pPr>
      <w:r>
        <w:rPr>
          <w:rFonts w:cs="Times New Roman"/>
          <w:szCs w:val="24"/>
        </w:rPr>
        <w:t xml:space="preserve">  </w:t>
      </w:r>
      <w:r w:rsidR="00F659FC">
        <w:rPr>
          <w:rFonts w:cs="Times New Roman"/>
          <w:szCs w:val="24"/>
        </w:rPr>
        <w:fldChar w:fldCharType="begin"/>
      </w:r>
      <w:r w:rsidR="00F659FC">
        <w:rPr>
          <w:rFonts w:cs="Times New Roman"/>
          <w:szCs w:val="24"/>
        </w:rPr>
        <w:instrText xml:space="preserve"> REF _Ref36729448 \h </w:instrText>
      </w:r>
      <w:r w:rsidR="00F659FC">
        <w:rPr>
          <w:rFonts w:cs="Times New Roman"/>
          <w:szCs w:val="24"/>
        </w:rPr>
      </w:r>
      <w:r w:rsidR="00F659FC">
        <w:rPr>
          <w:rFonts w:cs="Times New Roman"/>
          <w:szCs w:val="24"/>
        </w:rPr>
        <w:fldChar w:fldCharType="separate"/>
      </w:r>
      <w:r w:rsidR="00F659FC" w:rsidRPr="00EA2A9D">
        <w:rPr>
          <w:szCs w:val="24"/>
        </w:rPr>
        <w:t xml:space="preserve">TABLE </w:t>
      </w:r>
      <w:r w:rsidR="00F659FC" w:rsidRPr="00EA2A9D">
        <w:rPr>
          <w:noProof/>
          <w:szCs w:val="24"/>
        </w:rPr>
        <w:t>9</w:t>
      </w:r>
      <w:r w:rsidR="00F659FC">
        <w:rPr>
          <w:rFonts w:cs="Times New Roman"/>
          <w:szCs w:val="24"/>
        </w:rPr>
        <w:fldChar w:fldCharType="end"/>
      </w:r>
      <w:r w:rsidR="00F659FC">
        <w:rPr>
          <w:rFonts w:cs="Times New Roman"/>
          <w:szCs w:val="24"/>
        </w:rPr>
        <w:t xml:space="preserve"> </w:t>
      </w:r>
      <w:r w:rsidR="008A7307">
        <w:rPr>
          <w:rFonts w:cs="Times New Roman"/>
          <w:szCs w:val="24"/>
        </w:rPr>
        <w:t xml:space="preserve">and </w:t>
      </w:r>
      <w:r w:rsidR="008A7307">
        <w:rPr>
          <w:rFonts w:cs="Times New Roman"/>
          <w:szCs w:val="24"/>
        </w:rPr>
        <w:fldChar w:fldCharType="begin"/>
      </w:r>
      <w:r w:rsidR="008A7307">
        <w:rPr>
          <w:rFonts w:cs="Times New Roman"/>
          <w:szCs w:val="24"/>
        </w:rPr>
        <w:instrText xml:space="preserve"> REF _Ref36745819 \h </w:instrText>
      </w:r>
      <w:r w:rsidR="008A7307">
        <w:rPr>
          <w:rFonts w:cs="Times New Roman"/>
          <w:szCs w:val="24"/>
        </w:rPr>
      </w:r>
      <w:r w:rsidR="008A7307">
        <w:rPr>
          <w:rFonts w:cs="Times New Roman"/>
          <w:szCs w:val="24"/>
        </w:rPr>
        <w:fldChar w:fldCharType="separate"/>
      </w:r>
      <w:r w:rsidR="008A7307" w:rsidRPr="008A7307">
        <w:rPr>
          <w:szCs w:val="24"/>
        </w:rPr>
        <w:t>TABLE</w:t>
      </w:r>
      <w:r w:rsidR="008A7307" w:rsidRPr="000F1694">
        <w:rPr>
          <w:szCs w:val="24"/>
        </w:rPr>
        <w:t xml:space="preserve"> </w:t>
      </w:r>
      <w:r w:rsidR="008A7307" w:rsidRPr="000F1694">
        <w:rPr>
          <w:noProof/>
          <w:szCs w:val="24"/>
        </w:rPr>
        <w:t>12</w:t>
      </w:r>
      <w:r w:rsidR="008A7307">
        <w:rPr>
          <w:rFonts w:cs="Times New Roman"/>
          <w:szCs w:val="24"/>
        </w:rPr>
        <w:fldChar w:fldCharType="end"/>
      </w:r>
      <w:r w:rsidR="008A7307">
        <w:rPr>
          <w:rFonts w:cs="Times New Roman"/>
          <w:szCs w:val="24"/>
        </w:rPr>
        <w:t xml:space="preserve"> </w:t>
      </w:r>
      <w:r w:rsidR="000F1694">
        <w:rPr>
          <w:rFonts w:cs="Times New Roman"/>
          <w:szCs w:val="24"/>
        </w:rPr>
        <w:t>are both described in detail here</w:t>
      </w:r>
      <w:r>
        <w:rPr>
          <w:rFonts w:cs="Times New Roman"/>
          <w:szCs w:val="24"/>
        </w:rPr>
        <w:t xml:space="preserve">.  </w:t>
      </w:r>
      <w:r w:rsidR="000F1694">
        <w:rPr>
          <w:rFonts w:cs="Times New Roman"/>
          <w:szCs w:val="24"/>
        </w:rPr>
        <w:t xml:space="preserve">The first of the two tables </w:t>
      </w:r>
      <w:proofErr w:type="gramStart"/>
      <w:r w:rsidR="000F1694">
        <w:rPr>
          <w:rFonts w:cs="Times New Roman"/>
          <w:szCs w:val="24"/>
        </w:rPr>
        <w:t>details</w:t>
      </w:r>
      <w:proofErr w:type="gramEnd"/>
      <w:r w:rsidR="000F1694">
        <w:rPr>
          <w:rFonts w:cs="Times New Roman"/>
          <w:szCs w:val="24"/>
        </w:rPr>
        <w:t xml:space="preserve"> all </w:t>
      </w:r>
      <w:r w:rsidR="001A1C33">
        <w:rPr>
          <w:rFonts w:cs="Times New Roman"/>
          <w:szCs w:val="24"/>
        </w:rPr>
        <w:t>78</w:t>
      </w:r>
      <w:r w:rsidR="000F1694">
        <w:rPr>
          <w:rFonts w:cs="Times New Roman"/>
          <w:szCs w:val="24"/>
        </w:rPr>
        <w:t xml:space="preserve"> projects while the second only details the projects that made it through random selection</w:t>
      </w:r>
      <w:r>
        <w:rPr>
          <w:rFonts w:cs="Times New Roman"/>
          <w:szCs w:val="24"/>
        </w:rPr>
        <w:t xml:space="preserve">.  </w:t>
      </w:r>
      <w:r w:rsidR="00F659FC" w:rsidRPr="00EA2A9D">
        <w:rPr>
          <w:rFonts w:cs="Times New Roman"/>
          <w:szCs w:val="24"/>
        </w:rPr>
        <w:t>The first column gives the name of the project</w:t>
      </w:r>
      <w:r>
        <w:rPr>
          <w:rFonts w:cs="Times New Roman"/>
          <w:szCs w:val="24"/>
        </w:rPr>
        <w:t xml:space="preserve">.  </w:t>
      </w:r>
      <w:r w:rsidR="00F659FC" w:rsidRPr="00EA2A9D">
        <w:rPr>
          <w:rFonts w:cs="Times New Roman"/>
          <w:szCs w:val="24"/>
        </w:rPr>
        <w:t xml:space="preserve">The second column gives all of the languages that were used in the project that </w:t>
      </w:r>
      <w:proofErr w:type="spellStart"/>
      <w:r w:rsidR="00F659FC" w:rsidRPr="00EA2A9D">
        <w:rPr>
          <w:rFonts w:cs="Times New Roman"/>
          <w:szCs w:val="24"/>
        </w:rPr>
        <w:t>srcML</w:t>
      </w:r>
      <w:proofErr w:type="spellEnd"/>
      <w:r w:rsidR="00F659FC" w:rsidRPr="00EA2A9D">
        <w:rPr>
          <w:rFonts w:cs="Times New Roman"/>
          <w:szCs w:val="24"/>
        </w:rPr>
        <w:t xml:space="preserve"> is capable of parsing</w:t>
      </w:r>
      <w:r>
        <w:rPr>
          <w:rFonts w:cs="Times New Roman"/>
          <w:szCs w:val="24"/>
        </w:rPr>
        <w:t xml:space="preserve">.  </w:t>
      </w:r>
      <w:r w:rsidR="00F659FC" w:rsidRPr="00EA2A9D">
        <w:rPr>
          <w:rFonts w:cs="Times New Roman"/>
          <w:szCs w:val="24"/>
        </w:rPr>
        <w:t xml:space="preserve">The third column gives the total number of lines of code of each project capable of being parsed by </w:t>
      </w:r>
      <w:proofErr w:type="spellStart"/>
      <w:r w:rsidR="00F659FC" w:rsidRPr="00EA2A9D">
        <w:rPr>
          <w:rFonts w:cs="Times New Roman"/>
          <w:szCs w:val="24"/>
        </w:rPr>
        <w:t>srcML</w:t>
      </w:r>
      <w:proofErr w:type="spellEnd"/>
      <w:r>
        <w:rPr>
          <w:rFonts w:cs="Times New Roman"/>
          <w:szCs w:val="24"/>
        </w:rPr>
        <w:t xml:space="preserve">.  </w:t>
      </w:r>
      <w:r w:rsidR="00F659FC" w:rsidRPr="00EA2A9D">
        <w:rPr>
          <w:rFonts w:cs="Times New Roman"/>
          <w:szCs w:val="24"/>
        </w:rPr>
        <w:t xml:space="preserve">The fourth column provides a total count of the number of comments present in the source code that </w:t>
      </w:r>
      <w:proofErr w:type="spellStart"/>
      <w:r w:rsidR="00F659FC" w:rsidRPr="00EA2A9D">
        <w:rPr>
          <w:rFonts w:cs="Times New Roman"/>
          <w:szCs w:val="24"/>
        </w:rPr>
        <w:t>srcML</w:t>
      </w:r>
      <w:proofErr w:type="spellEnd"/>
      <w:r w:rsidR="00F659FC" w:rsidRPr="00EA2A9D">
        <w:rPr>
          <w:rFonts w:cs="Times New Roman"/>
          <w:szCs w:val="24"/>
        </w:rPr>
        <w:t xml:space="preserve"> is capable of parsing</w:t>
      </w:r>
      <w:r>
        <w:rPr>
          <w:rFonts w:cs="Times New Roman"/>
          <w:szCs w:val="24"/>
        </w:rPr>
        <w:t xml:space="preserve">.  </w:t>
      </w:r>
      <w:r w:rsidR="00F659FC" w:rsidRPr="00EA2A9D">
        <w:rPr>
          <w:rFonts w:cs="Times New Roman"/>
          <w:szCs w:val="24"/>
        </w:rPr>
        <w:t>The fifth column provides the total number of lines of comments present in the gold set from each project</w:t>
      </w:r>
      <w:r>
        <w:rPr>
          <w:rFonts w:cs="Times New Roman"/>
          <w:szCs w:val="24"/>
        </w:rPr>
        <w:t xml:space="preserve">.  </w:t>
      </w:r>
      <w:r w:rsidR="00F659FC" w:rsidRPr="00EA2A9D">
        <w:rPr>
          <w:rFonts w:cs="Times New Roman"/>
          <w:szCs w:val="24"/>
        </w:rPr>
        <w:t>The sixth column provides the total number of lines of commented out code present in the gold set from each project</w:t>
      </w:r>
      <w:r>
        <w:rPr>
          <w:rFonts w:cs="Times New Roman"/>
          <w:szCs w:val="24"/>
        </w:rPr>
        <w:t xml:space="preserve">.  </w:t>
      </w:r>
      <w:r w:rsidR="00F659FC" w:rsidRPr="00EA2A9D">
        <w:rPr>
          <w:rFonts w:cs="Times New Roman"/>
          <w:szCs w:val="24"/>
        </w:rPr>
        <w:t xml:space="preserve">The seventh column is the total </w:t>
      </w:r>
      <w:r w:rsidR="00F659FC" w:rsidRPr="00EA2A9D">
        <w:rPr>
          <w:rFonts w:cs="Times New Roman"/>
          <w:szCs w:val="24"/>
        </w:rPr>
        <w:lastRenderedPageBreak/>
        <w:t>number of authors in each project as listed on GitHub</w:t>
      </w:r>
      <w:r>
        <w:rPr>
          <w:rFonts w:cs="Times New Roman"/>
          <w:szCs w:val="24"/>
        </w:rPr>
        <w:t xml:space="preserve">.  </w:t>
      </w:r>
      <w:r w:rsidR="00F659FC" w:rsidRPr="00EA2A9D">
        <w:rPr>
          <w:rFonts w:cs="Times New Roman"/>
          <w:szCs w:val="24"/>
        </w:rPr>
        <w:t>The eight column provides the coverage of comments when compared to lines of code</w:t>
      </w:r>
      <w:r>
        <w:rPr>
          <w:rFonts w:cs="Times New Roman"/>
          <w:szCs w:val="24"/>
        </w:rPr>
        <w:t xml:space="preserve">.  </w:t>
      </w:r>
      <w:r w:rsidR="00F659FC" w:rsidRPr="00EA2A9D">
        <w:rPr>
          <w:rFonts w:cs="Times New Roman"/>
          <w:szCs w:val="24"/>
        </w:rPr>
        <w:t>The ninth column gives the percentage of comment coverage across the whole corpus for each project within the corpus</w:t>
      </w:r>
      <w:r>
        <w:rPr>
          <w:rFonts w:cs="Times New Roman"/>
          <w:szCs w:val="24"/>
        </w:rPr>
        <w:t xml:space="preserve">.  </w:t>
      </w:r>
      <w:r w:rsidR="00630EB8">
        <w:rPr>
          <w:rFonts w:cs="Times New Roman"/>
          <w:szCs w:val="24"/>
        </w:rPr>
        <w:t>We learned some interesting things from the creation of these tables</w:t>
      </w:r>
      <w:r>
        <w:rPr>
          <w:rFonts w:cs="Times New Roman"/>
          <w:szCs w:val="24"/>
        </w:rPr>
        <w:t xml:space="preserve">.  </w:t>
      </w:r>
      <w:r w:rsidR="00630EB8">
        <w:rPr>
          <w:rFonts w:cs="Times New Roman"/>
          <w:szCs w:val="24"/>
        </w:rPr>
        <w:t>First, even though only 26 of the 78 projects made it through random selection, as many as 2606 authors contributed to the creation of these comments</w:t>
      </w:r>
      <w:r>
        <w:rPr>
          <w:rFonts w:cs="Times New Roman"/>
          <w:szCs w:val="24"/>
        </w:rPr>
        <w:t xml:space="preserve">.  </w:t>
      </w:r>
      <w:r w:rsidR="00C10DF2">
        <w:rPr>
          <w:rFonts w:cs="Times New Roman"/>
          <w:szCs w:val="24"/>
        </w:rPr>
        <w:t xml:space="preserve">Another interesting finding that </w:t>
      </w:r>
      <w:proofErr w:type="gramStart"/>
      <w:r w:rsidR="00C10DF2">
        <w:rPr>
          <w:rFonts w:cs="Times New Roman"/>
          <w:szCs w:val="24"/>
        </w:rPr>
        <w:t>we  noticed</w:t>
      </w:r>
      <w:proofErr w:type="gramEnd"/>
      <w:r w:rsidR="00C10DF2">
        <w:rPr>
          <w:rFonts w:cs="Times New Roman"/>
          <w:szCs w:val="24"/>
        </w:rPr>
        <w:t xml:space="preserve"> during the creation of these tables is that C++ and C are much more prevalent even when downloading projects that were specifically listed as being Java or C#</w:t>
      </w:r>
      <w:r>
        <w:rPr>
          <w:rFonts w:cs="Times New Roman"/>
          <w:szCs w:val="24"/>
        </w:rPr>
        <w:t xml:space="preserve">.  </w:t>
      </w:r>
      <w:r w:rsidR="00C10DF2">
        <w:rPr>
          <w:rFonts w:cs="Times New Roman"/>
          <w:szCs w:val="24"/>
        </w:rPr>
        <w:t xml:space="preserve">C++ code was present in 52 of the 78 projects, and C code was present </w:t>
      </w:r>
      <w:proofErr w:type="gramStart"/>
      <w:r w:rsidR="00C10DF2">
        <w:rPr>
          <w:rFonts w:cs="Times New Roman"/>
          <w:szCs w:val="24"/>
        </w:rPr>
        <w:t>in  46</w:t>
      </w:r>
      <w:proofErr w:type="gramEnd"/>
      <w:r w:rsidR="00C10DF2">
        <w:rPr>
          <w:rFonts w:cs="Times New Roman"/>
          <w:szCs w:val="24"/>
        </w:rPr>
        <w:t xml:space="preserve"> of the 78 projects</w:t>
      </w:r>
      <w:r>
        <w:rPr>
          <w:rFonts w:cs="Times New Roman"/>
          <w:szCs w:val="24"/>
        </w:rPr>
        <w:t xml:space="preserve">.  </w:t>
      </w:r>
      <w:r w:rsidR="00C10DF2">
        <w:rPr>
          <w:rFonts w:cs="Times New Roman"/>
          <w:szCs w:val="24"/>
        </w:rPr>
        <w:t xml:space="preserve">This is in comparison to Java which was present in 24 projects and C# which was present </w:t>
      </w:r>
      <w:commentRangeStart w:id="31"/>
      <w:r w:rsidR="00C10DF2">
        <w:rPr>
          <w:rFonts w:cs="Times New Roman"/>
          <w:szCs w:val="24"/>
        </w:rPr>
        <w:t>in 21.</w:t>
      </w:r>
      <w:commentRangeEnd w:id="31"/>
      <w:r w:rsidR="00650813">
        <w:rPr>
          <w:rStyle w:val="CommentReference"/>
        </w:rPr>
        <w:commentReference w:id="31"/>
      </w:r>
    </w:p>
    <w:p w14:paraId="7757BE04" w14:textId="0BF7014F" w:rsidR="001031E8" w:rsidRDefault="0079482D" w:rsidP="0032657B">
      <w:pPr>
        <w:rPr>
          <w:rFonts w:cs="Times New Roman"/>
          <w:szCs w:val="24"/>
        </w:rPr>
        <w:sectPr w:rsidR="001031E8" w:rsidSect="004B145D">
          <w:pgSz w:w="12240" w:h="15840"/>
          <w:pgMar w:top="1440" w:right="1440" w:bottom="1440" w:left="1440" w:header="720" w:footer="720" w:gutter="0"/>
          <w:cols w:space="720"/>
          <w:docGrid w:linePitch="360"/>
        </w:sectPr>
      </w:pPr>
      <w:commentRangeStart w:id="32"/>
      <w:ins w:id="33" w:author="blake grills" w:date="2020-04-02T23:24:00Z">
        <w:r>
          <w:rPr>
            <w:rFonts w:cs="Times New Roman"/>
            <w:noProof/>
            <w:szCs w:val="24"/>
          </w:rPr>
          <w:drawing>
            <wp:inline distT="0" distB="0" distL="0" distR="0" wp14:anchorId="1DF9E514" wp14:editId="732C926B">
              <wp:extent cx="5486400" cy="3200400"/>
              <wp:effectExtent l="0" t="0" r="0" b="0"/>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ins>
      <w:commentRangeEnd w:id="32"/>
      <w:r w:rsidR="00BA1351">
        <w:rPr>
          <w:rStyle w:val="CommentReference"/>
        </w:rPr>
        <w:commentReference w:id="32"/>
      </w:r>
    </w:p>
    <w:p w14:paraId="792B1F98" w14:textId="7F00CE5B" w:rsidR="00916E39" w:rsidRPr="00962E78" w:rsidRDefault="00916E39" w:rsidP="00962E78">
      <w:pPr>
        <w:pStyle w:val="Caption"/>
        <w:keepNext/>
        <w:jc w:val="center"/>
        <w:rPr>
          <w:sz w:val="24"/>
          <w:szCs w:val="24"/>
        </w:rPr>
      </w:pPr>
      <w:bookmarkStart w:id="34" w:name="_Ref36051781"/>
      <w:r w:rsidRPr="00962E78">
        <w:rPr>
          <w:sz w:val="24"/>
          <w:szCs w:val="24"/>
        </w:rPr>
        <w:lastRenderedPageBreak/>
        <w:t xml:space="preserve">TABLE </w:t>
      </w:r>
      <w:r w:rsidRPr="00962E78">
        <w:rPr>
          <w:sz w:val="24"/>
          <w:szCs w:val="24"/>
        </w:rPr>
        <w:fldChar w:fldCharType="begin"/>
      </w:r>
      <w:r w:rsidRPr="00962E78">
        <w:rPr>
          <w:sz w:val="24"/>
          <w:szCs w:val="24"/>
        </w:rPr>
        <w:instrText xml:space="preserve"> SEQ Table \* ARABIC </w:instrText>
      </w:r>
      <w:r w:rsidRPr="00962E78">
        <w:rPr>
          <w:sz w:val="24"/>
          <w:szCs w:val="24"/>
        </w:rPr>
        <w:fldChar w:fldCharType="separate"/>
      </w:r>
      <w:r w:rsidR="001A1C33">
        <w:rPr>
          <w:noProof/>
          <w:sz w:val="24"/>
          <w:szCs w:val="24"/>
        </w:rPr>
        <w:t>11</w:t>
      </w:r>
      <w:r w:rsidRPr="00962E78">
        <w:rPr>
          <w:sz w:val="24"/>
          <w:szCs w:val="24"/>
        </w:rPr>
        <w:fldChar w:fldCharType="end"/>
      </w:r>
      <w:bookmarkStart w:id="35" w:name="_Hlk36051824"/>
      <w:bookmarkEnd w:id="34"/>
      <w:del w:id="36" w:author="blake grills" w:date="2020-04-03T10:17:00Z">
        <w:r w:rsidR="00094B30" w:rsidDel="00CF64B0">
          <w:rPr>
            <w:sz w:val="24"/>
            <w:szCs w:val="24"/>
          </w:rPr>
          <w:delText xml:space="preserve">.  </w:delText>
        </w:r>
      </w:del>
      <w:ins w:id="37" w:author="blake grills" w:date="2020-04-03T10:17:00Z">
        <w:r w:rsidR="00CF64B0">
          <w:rPr>
            <w:sz w:val="24"/>
            <w:szCs w:val="24"/>
          </w:rPr>
          <w:t xml:space="preserve">.  </w:t>
        </w:r>
      </w:ins>
      <w:r w:rsidRPr="00962E78">
        <w:rPr>
          <w:smallCaps/>
          <w:sz w:val="24"/>
          <w:szCs w:val="24"/>
        </w:rPr>
        <w:t>Breakdown of the gold set by language</w:t>
      </w:r>
      <w:r w:rsidR="00CF64B0">
        <w:rPr>
          <w:smallCaps/>
          <w:sz w:val="24"/>
          <w:szCs w:val="24"/>
        </w:rPr>
        <w:t xml:space="preserve">.  </w:t>
      </w:r>
      <w:r w:rsidRPr="00962E78">
        <w:rPr>
          <w:smallCaps/>
          <w:sz w:val="24"/>
          <w:szCs w:val="24"/>
        </w:rPr>
        <w:t xml:space="preserve">The first column contains the language, due to issues with detection C and C++ have been combined as .h files detected by </w:t>
      </w:r>
      <w:proofErr w:type="spellStart"/>
      <w:r w:rsidRPr="00962E78">
        <w:rPr>
          <w:smallCaps/>
          <w:sz w:val="24"/>
          <w:szCs w:val="24"/>
        </w:rPr>
        <w:t>srcML</w:t>
      </w:r>
      <w:proofErr w:type="spellEnd"/>
      <w:r w:rsidRPr="00962E78">
        <w:rPr>
          <w:smallCaps/>
          <w:sz w:val="24"/>
          <w:szCs w:val="24"/>
        </w:rPr>
        <w:t xml:space="preserve"> are labeled as C++ files</w:t>
      </w:r>
      <w:r w:rsidR="00CF64B0">
        <w:rPr>
          <w:smallCaps/>
          <w:sz w:val="24"/>
          <w:szCs w:val="24"/>
        </w:rPr>
        <w:t xml:space="preserve">.  </w:t>
      </w:r>
      <w:r w:rsidRPr="00962E78">
        <w:rPr>
          <w:smallCaps/>
          <w:sz w:val="24"/>
          <w:szCs w:val="24"/>
        </w:rPr>
        <w:t>The number of sample lines is the total number of lines of comments for the particular language, these are largely C/C++</w:t>
      </w:r>
      <w:r w:rsidR="00CF64B0">
        <w:rPr>
          <w:smallCaps/>
          <w:sz w:val="24"/>
          <w:szCs w:val="24"/>
        </w:rPr>
        <w:t xml:space="preserve">.  </w:t>
      </w:r>
      <w:r w:rsidRPr="00962E78">
        <w:rPr>
          <w:smallCaps/>
          <w:sz w:val="24"/>
          <w:szCs w:val="24"/>
        </w:rPr>
        <w:t>The number of Block comments is the number of non-</w:t>
      </w:r>
      <w:proofErr w:type="spellStart"/>
      <w:r w:rsidRPr="00962E78">
        <w:rPr>
          <w:smallCaps/>
          <w:sz w:val="24"/>
          <w:szCs w:val="24"/>
        </w:rPr>
        <w:t>Doxygen</w:t>
      </w:r>
      <w:proofErr w:type="spellEnd"/>
      <w:r w:rsidRPr="00962E78">
        <w:rPr>
          <w:smallCaps/>
          <w:sz w:val="24"/>
          <w:szCs w:val="24"/>
        </w:rPr>
        <w:t>/Javadoc block comments</w:t>
      </w:r>
      <w:r w:rsidR="00CF64B0">
        <w:rPr>
          <w:smallCaps/>
          <w:sz w:val="24"/>
          <w:szCs w:val="24"/>
        </w:rPr>
        <w:t xml:space="preserve">.  </w:t>
      </w:r>
      <w:r w:rsidRPr="00962E78">
        <w:rPr>
          <w:smallCaps/>
          <w:sz w:val="24"/>
          <w:szCs w:val="24"/>
        </w:rPr>
        <w:t>The number of line comments is the number of single line comments</w:t>
      </w:r>
      <w:r w:rsidR="00CF64B0">
        <w:rPr>
          <w:smallCaps/>
          <w:sz w:val="24"/>
          <w:szCs w:val="24"/>
        </w:rPr>
        <w:t xml:space="preserve">.  </w:t>
      </w:r>
      <w:r w:rsidRPr="00962E78">
        <w:rPr>
          <w:smallCaps/>
          <w:sz w:val="24"/>
          <w:szCs w:val="24"/>
        </w:rPr>
        <w:t xml:space="preserve">The number of </w:t>
      </w:r>
      <w:proofErr w:type="spellStart"/>
      <w:r w:rsidRPr="00962E78">
        <w:rPr>
          <w:smallCaps/>
          <w:sz w:val="24"/>
          <w:szCs w:val="24"/>
        </w:rPr>
        <w:t>Doxygen</w:t>
      </w:r>
      <w:proofErr w:type="spellEnd"/>
      <w:r w:rsidRPr="00962E78">
        <w:rPr>
          <w:smallCaps/>
          <w:sz w:val="24"/>
          <w:szCs w:val="24"/>
        </w:rPr>
        <w:t xml:space="preserve">/Javadoc comments is the count of block comments made in the </w:t>
      </w:r>
      <w:proofErr w:type="spellStart"/>
      <w:r w:rsidRPr="00962E78">
        <w:rPr>
          <w:smallCaps/>
          <w:sz w:val="24"/>
          <w:szCs w:val="24"/>
        </w:rPr>
        <w:t>Doxygen</w:t>
      </w:r>
      <w:proofErr w:type="spellEnd"/>
      <w:r w:rsidRPr="00962E78">
        <w:rPr>
          <w:smallCaps/>
          <w:sz w:val="24"/>
          <w:szCs w:val="24"/>
        </w:rPr>
        <w:t>/Javadoc style only</w:t>
      </w:r>
      <w:r w:rsidR="00CF64B0">
        <w:rPr>
          <w:smallCaps/>
          <w:sz w:val="24"/>
          <w:szCs w:val="24"/>
        </w:rPr>
        <w:t xml:space="preserve">.  </w:t>
      </w:r>
      <w:r w:rsidR="001A1C33">
        <w:rPr>
          <w:smallCaps/>
          <w:sz w:val="24"/>
          <w:szCs w:val="24"/>
        </w:rPr>
        <w:t xml:space="preserve">The average lengths of </w:t>
      </w:r>
      <w:proofErr w:type="spellStart"/>
      <w:r w:rsidR="001A1C33">
        <w:rPr>
          <w:smallCaps/>
          <w:sz w:val="24"/>
          <w:szCs w:val="24"/>
        </w:rPr>
        <w:t>Doxygen</w:t>
      </w:r>
      <w:proofErr w:type="spellEnd"/>
      <w:r w:rsidR="001A1C33">
        <w:rPr>
          <w:smallCaps/>
          <w:sz w:val="24"/>
          <w:szCs w:val="24"/>
        </w:rPr>
        <w:t>/Javadoc/Block comments contains the average length of none line comments</w:t>
      </w:r>
      <w:bookmarkEnd w:id="35"/>
    </w:p>
    <w:tbl>
      <w:tblPr>
        <w:tblStyle w:val="TableGrid"/>
        <w:tblW w:w="10089" w:type="dxa"/>
        <w:tblLook w:val="04A0" w:firstRow="1" w:lastRow="0" w:firstColumn="1" w:lastColumn="0" w:noHBand="0" w:noVBand="1"/>
      </w:tblPr>
      <w:tblGrid>
        <w:gridCol w:w="1230"/>
        <w:gridCol w:w="1120"/>
        <w:gridCol w:w="1456"/>
        <w:gridCol w:w="1597"/>
        <w:gridCol w:w="2016"/>
        <w:gridCol w:w="2670"/>
      </w:tblGrid>
      <w:tr w:rsidR="003D7FE0" w14:paraId="5C4D9C9D" w14:textId="77777777" w:rsidTr="002F6D12">
        <w:tc>
          <w:tcPr>
            <w:tcW w:w="1230" w:type="dxa"/>
          </w:tcPr>
          <w:p w14:paraId="59756FE0" w14:textId="3E0483B4" w:rsidR="003D7FE0" w:rsidRPr="00962E78" w:rsidRDefault="003D7FE0" w:rsidP="00962E78">
            <w:pPr>
              <w:ind w:firstLine="0"/>
              <w:jc w:val="center"/>
              <w:rPr>
                <w:rFonts w:cs="Times New Roman"/>
                <w:b/>
                <w:bCs/>
                <w:szCs w:val="24"/>
              </w:rPr>
            </w:pPr>
            <w:r>
              <w:rPr>
                <w:rFonts w:cs="Times New Roman"/>
                <w:b/>
                <w:bCs/>
                <w:szCs w:val="24"/>
              </w:rPr>
              <w:t>Language</w:t>
            </w:r>
          </w:p>
        </w:tc>
        <w:tc>
          <w:tcPr>
            <w:tcW w:w="1149" w:type="dxa"/>
          </w:tcPr>
          <w:p w14:paraId="0951CD34" w14:textId="45BB8D04" w:rsidR="003D7FE0" w:rsidRPr="00962E78" w:rsidRDefault="003D7FE0" w:rsidP="00962E78">
            <w:pPr>
              <w:ind w:firstLine="0"/>
              <w:jc w:val="center"/>
              <w:rPr>
                <w:rFonts w:cs="Times New Roman"/>
                <w:b/>
                <w:bCs/>
                <w:szCs w:val="24"/>
              </w:rPr>
            </w:pPr>
            <w:r>
              <w:rPr>
                <w:rFonts w:cs="Times New Roman"/>
                <w:b/>
                <w:bCs/>
                <w:szCs w:val="24"/>
              </w:rPr>
              <w:t>Number of Sample Lines</w:t>
            </w:r>
          </w:p>
        </w:tc>
        <w:tc>
          <w:tcPr>
            <w:tcW w:w="1532" w:type="dxa"/>
          </w:tcPr>
          <w:p w14:paraId="2239FBCA" w14:textId="6DBFFC9D" w:rsidR="003D7FE0" w:rsidRPr="00962E78" w:rsidRDefault="003D7FE0" w:rsidP="00962E78">
            <w:pPr>
              <w:ind w:firstLine="0"/>
              <w:jc w:val="center"/>
              <w:rPr>
                <w:rFonts w:cs="Times New Roman"/>
                <w:b/>
                <w:bCs/>
                <w:szCs w:val="24"/>
              </w:rPr>
            </w:pPr>
            <w:r>
              <w:rPr>
                <w:rFonts w:cs="Times New Roman"/>
                <w:b/>
                <w:bCs/>
                <w:szCs w:val="24"/>
              </w:rPr>
              <w:t xml:space="preserve">Number of Block Comments </w:t>
            </w:r>
          </w:p>
        </w:tc>
        <w:tc>
          <w:tcPr>
            <w:tcW w:w="1754" w:type="dxa"/>
          </w:tcPr>
          <w:p w14:paraId="257D3B31" w14:textId="33DF4591" w:rsidR="003D7FE0" w:rsidRPr="00962E78" w:rsidRDefault="003D7FE0" w:rsidP="00962E78">
            <w:pPr>
              <w:ind w:firstLine="0"/>
              <w:jc w:val="center"/>
              <w:rPr>
                <w:rFonts w:cs="Times New Roman"/>
                <w:b/>
                <w:bCs/>
                <w:szCs w:val="24"/>
              </w:rPr>
            </w:pPr>
            <w:r>
              <w:rPr>
                <w:rFonts w:cs="Times New Roman"/>
                <w:b/>
                <w:bCs/>
                <w:szCs w:val="24"/>
              </w:rPr>
              <w:t xml:space="preserve">Number of Line Comments </w:t>
            </w:r>
          </w:p>
        </w:tc>
        <w:tc>
          <w:tcPr>
            <w:tcW w:w="1754" w:type="dxa"/>
          </w:tcPr>
          <w:p w14:paraId="1F23E2CD" w14:textId="77777777" w:rsidR="003D7FE0" w:rsidRDefault="003D7FE0" w:rsidP="00033C01">
            <w:pPr>
              <w:ind w:firstLine="0"/>
              <w:jc w:val="center"/>
              <w:rPr>
                <w:rFonts w:cs="Times New Roman"/>
                <w:b/>
                <w:bCs/>
                <w:szCs w:val="24"/>
              </w:rPr>
            </w:pPr>
            <w:r>
              <w:rPr>
                <w:rFonts w:cs="Times New Roman"/>
                <w:b/>
                <w:bCs/>
                <w:szCs w:val="24"/>
              </w:rPr>
              <w:t xml:space="preserve">Number of </w:t>
            </w:r>
            <w:proofErr w:type="spellStart"/>
            <w:r>
              <w:rPr>
                <w:rFonts w:cs="Times New Roman"/>
                <w:b/>
                <w:bCs/>
                <w:szCs w:val="24"/>
              </w:rPr>
              <w:t>Doxygen</w:t>
            </w:r>
            <w:proofErr w:type="spellEnd"/>
            <w:r>
              <w:rPr>
                <w:rFonts w:cs="Times New Roman"/>
                <w:b/>
                <w:bCs/>
                <w:szCs w:val="24"/>
              </w:rPr>
              <w:t>/Javadoc</w:t>
            </w:r>
          </w:p>
          <w:p w14:paraId="5054933A" w14:textId="036FA956" w:rsidR="003D7FE0" w:rsidRPr="00962E78" w:rsidRDefault="003D7FE0" w:rsidP="00962E78">
            <w:pPr>
              <w:ind w:firstLine="0"/>
              <w:jc w:val="center"/>
              <w:rPr>
                <w:rFonts w:cs="Times New Roman"/>
                <w:b/>
                <w:bCs/>
                <w:szCs w:val="24"/>
              </w:rPr>
            </w:pPr>
            <w:r>
              <w:rPr>
                <w:rFonts w:cs="Times New Roman"/>
                <w:b/>
                <w:bCs/>
                <w:szCs w:val="24"/>
              </w:rPr>
              <w:t>Comments</w:t>
            </w:r>
          </w:p>
        </w:tc>
        <w:tc>
          <w:tcPr>
            <w:tcW w:w="2670" w:type="dxa"/>
          </w:tcPr>
          <w:p w14:paraId="57A0FC66" w14:textId="0120AAF2" w:rsidR="003D7FE0" w:rsidRPr="00962E78" w:rsidRDefault="00772EB3" w:rsidP="00962E78">
            <w:pPr>
              <w:ind w:firstLine="0"/>
              <w:jc w:val="center"/>
              <w:rPr>
                <w:rFonts w:cs="Times New Roman"/>
                <w:b/>
                <w:bCs/>
                <w:szCs w:val="24"/>
              </w:rPr>
            </w:pPr>
            <w:r>
              <w:rPr>
                <w:rFonts w:cs="Times New Roman"/>
                <w:b/>
                <w:bCs/>
                <w:szCs w:val="24"/>
              </w:rPr>
              <w:t xml:space="preserve">Average </w:t>
            </w:r>
            <w:r w:rsidR="003D7FE0">
              <w:rPr>
                <w:rFonts w:cs="Times New Roman"/>
                <w:b/>
                <w:bCs/>
                <w:szCs w:val="24"/>
              </w:rPr>
              <w:t xml:space="preserve">Lines of </w:t>
            </w:r>
            <w:proofErr w:type="spellStart"/>
            <w:r>
              <w:rPr>
                <w:rFonts w:cs="Times New Roman"/>
                <w:b/>
                <w:bCs/>
                <w:szCs w:val="24"/>
              </w:rPr>
              <w:t>Doxygen</w:t>
            </w:r>
            <w:proofErr w:type="spellEnd"/>
            <w:r>
              <w:rPr>
                <w:rFonts w:cs="Times New Roman"/>
                <w:b/>
                <w:bCs/>
                <w:szCs w:val="24"/>
              </w:rPr>
              <w:t>/Javadoc/Block Comments</w:t>
            </w:r>
          </w:p>
        </w:tc>
      </w:tr>
      <w:tr w:rsidR="003D7FE0" w14:paraId="365D1D52" w14:textId="77777777" w:rsidTr="002F6D12">
        <w:tc>
          <w:tcPr>
            <w:tcW w:w="1230" w:type="dxa"/>
          </w:tcPr>
          <w:p w14:paraId="3E6056BF" w14:textId="66B5D136" w:rsidR="003D7FE0" w:rsidRDefault="003D7FE0" w:rsidP="004E5433">
            <w:pPr>
              <w:ind w:firstLine="0"/>
              <w:rPr>
                <w:rFonts w:cs="Times New Roman"/>
                <w:szCs w:val="24"/>
              </w:rPr>
            </w:pPr>
            <w:r>
              <w:rPr>
                <w:rFonts w:cs="Times New Roman"/>
                <w:szCs w:val="24"/>
              </w:rPr>
              <w:t>C#</w:t>
            </w:r>
          </w:p>
        </w:tc>
        <w:tc>
          <w:tcPr>
            <w:tcW w:w="1149" w:type="dxa"/>
          </w:tcPr>
          <w:p w14:paraId="10ECA83E" w14:textId="07432DAD" w:rsidR="003D7FE0" w:rsidRDefault="003D7FE0" w:rsidP="004E5433">
            <w:pPr>
              <w:ind w:firstLine="0"/>
              <w:rPr>
                <w:rFonts w:cs="Times New Roman"/>
                <w:szCs w:val="24"/>
              </w:rPr>
            </w:pPr>
            <w:r>
              <w:rPr>
                <w:rFonts w:cs="Times New Roman"/>
                <w:szCs w:val="24"/>
              </w:rPr>
              <w:t>287</w:t>
            </w:r>
          </w:p>
        </w:tc>
        <w:tc>
          <w:tcPr>
            <w:tcW w:w="1532" w:type="dxa"/>
          </w:tcPr>
          <w:p w14:paraId="61FF179B" w14:textId="26531AB3" w:rsidR="003D7FE0" w:rsidRDefault="003D7FE0" w:rsidP="004E5433">
            <w:pPr>
              <w:ind w:firstLine="0"/>
              <w:rPr>
                <w:rFonts w:cs="Times New Roman"/>
                <w:szCs w:val="24"/>
              </w:rPr>
            </w:pPr>
            <w:r>
              <w:rPr>
                <w:rFonts w:cs="Times New Roman"/>
                <w:szCs w:val="24"/>
              </w:rPr>
              <w:t>4 (2.12%)</w:t>
            </w:r>
          </w:p>
        </w:tc>
        <w:tc>
          <w:tcPr>
            <w:tcW w:w="1754" w:type="dxa"/>
          </w:tcPr>
          <w:p w14:paraId="12398149" w14:textId="51A7BCF0" w:rsidR="003D7FE0" w:rsidRDefault="003D7FE0" w:rsidP="004E5433">
            <w:pPr>
              <w:ind w:firstLine="0"/>
              <w:rPr>
                <w:rFonts w:cs="Times New Roman"/>
                <w:szCs w:val="24"/>
              </w:rPr>
            </w:pPr>
            <w:r>
              <w:rPr>
                <w:rFonts w:cs="Times New Roman"/>
                <w:szCs w:val="24"/>
              </w:rPr>
              <w:t>98 (34.15%)</w:t>
            </w:r>
          </w:p>
        </w:tc>
        <w:tc>
          <w:tcPr>
            <w:tcW w:w="1754" w:type="dxa"/>
          </w:tcPr>
          <w:p w14:paraId="4321772E" w14:textId="6E62CB4F" w:rsidR="003D7FE0" w:rsidRDefault="003D7FE0" w:rsidP="004E5433">
            <w:pPr>
              <w:ind w:firstLine="0"/>
              <w:rPr>
                <w:rFonts w:cs="Times New Roman"/>
                <w:szCs w:val="24"/>
              </w:rPr>
            </w:pPr>
            <w:r>
              <w:rPr>
                <w:rFonts w:cs="Times New Roman"/>
                <w:szCs w:val="24"/>
              </w:rPr>
              <w:t>76 (40.21%)</w:t>
            </w:r>
          </w:p>
        </w:tc>
        <w:tc>
          <w:tcPr>
            <w:tcW w:w="2670" w:type="dxa"/>
          </w:tcPr>
          <w:p w14:paraId="75E5F93F" w14:textId="5CF979B6" w:rsidR="003D7FE0" w:rsidRDefault="00772EB3" w:rsidP="004E5433">
            <w:pPr>
              <w:ind w:firstLine="0"/>
              <w:rPr>
                <w:rFonts w:cs="Times New Roman"/>
                <w:szCs w:val="24"/>
              </w:rPr>
            </w:pPr>
            <w:r>
              <w:rPr>
                <w:rFonts w:cs="Times New Roman"/>
                <w:szCs w:val="24"/>
              </w:rPr>
              <w:t>2.36</w:t>
            </w:r>
          </w:p>
        </w:tc>
      </w:tr>
      <w:tr w:rsidR="003D7FE0" w14:paraId="621D0720" w14:textId="77777777" w:rsidTr="002F6D12">
        <w:tc>
          <w:tcPr>
            <w:tcW w:w="1230" w:type="dxa"/>
          </w:tcPr>
          <w:p w14:paraId="2D3AA523" w14:textId="170FE735" w:rsidR="003D7FE0" w:rsidRDefault="003D7FE0" w:rsidP="004E5433">
            <w:pPr>
              <w:ind w:firstLine="0"/>
              <w:rPr>
                <w:rFonts w:cs="Times New Roman"/>
                <w:szCs w:val="24"/>
              </w:rPr>
            </w:pPr>
            <w:r>
              <w:rPr>
                <w:rFonts w:cs="Times New Roman"/>
                <w:szCs w:val="24"/>
              </w:rPr>
              <w:t>C/C++</w:t>
            </w:r>
          </w:p>
        </w:tc>
        <w:tc>
          <w:tcPr>
            <w:tcW w:w="1149" w:type="dxa"/>
          </w:tcPr>
          <w:p w14:paraId="3DDDFB18" w14:textId="6B833E9E" w:rsidR="003D7FE0" w:rsidRDefault="003D7FE0" w:rsidP="004E5433">
            <w:pPr>
              <w:ind w:firstLine="0"/>
              <w:rPr>
                <w:rFonts w:cs="Times New Roman"/>
                <w:szCs w:val="24"/>
              </w:rPr>
            </w:pPr>
            <w:r>
              <w:rPr>
                <w:rFonts w:cs="Times New Roman"/>
                <w:szCs w:val="24"/>
              </w:rPr>
              <w:t>2408</w:t>
            </w:r>
          </w:p>
        </w:tc>
        <w:tc>
          <w:tcPr>
            <w:tcW w:w="1532" w:type="dxa"/>
          </w:tcPr>
          <w:p w14:paraId="07F69739" w14:textId="230C3A5D" w:rsidR="003D7FE0" w:rsidRDefault="003D7FE0" w:rsidP="004E5433">
            <w:pPr>
              <w:ind w:firstLine="0"/>
              <w:rPr>
                <w:rFonts w:cs="Times New Roman"/>
                <w:szCs w:val="24"/>
              </w:rPr>
            </w:pPr>
            <w:r>
              <w:rPr>
                <w:rFonts w:cs="Times New Roman"/>
                <w:szCs w:val="24"/>
              </w:rPr>
              <w:t>168 (8.83%)</w:t>
            </w:r>
          </w:p>
        </w:tc>
        <w:tc>
          <w:tcPr>
            <w:tcW w:w="1754" w:type="dxa"/>
          </w:tcPr>
          <w:p w14:paraId="1A140E78" w14:textId="0C9CA9CB" w:rsidR="003D7FE0" w:rsidRDefault="003D7FE0" w:rsidP="004E5433">
            <w:pPr>
              <w:ind w:firstLine="0"/>
              <w:rPr>
                <w:rFonts w:cs="Times New Roman"/>
                <w:szCs w:val="24"/>
              </w:rPr>
            </w:pPr>
            <w:r>
              <w:rPr>
                <w:rFonts w:cs="Times New Roman"/>
                <w:szCs w:val="24"/>
              </w:rPr>
              <w:t>505 (20.97%)</w:t>
            </w:r>
          </w:p>
        </w:tc>
        <w:tc>
          <w:tcPr>
            <w:tcW w:w="1754" w:type="dxa"/>
          </w:tcPr>
          <w:p w14:paraId="0E7BE43E" w14:textId="1F527A98" w:rsidR="003D7FE0" w:rsidRDefault="003D7FE0" w:rsidP="004E5433">
            <w:pPr>
              <w:ind w:firstLine="0"/>
              <w:rPr>
                <w:rFonts w:cs="Times New Roman"/>
                <w:szCs w:val="24"/>
              </w:rPr>
            </w:pPr>
            <w:r>
              <w:rPr>
                <w:rFonts w:cs="Times New Roman"/>
                <w:szCs w:val="24"/>
              </w:rPr>
              <w:t>304 (15.97%)</w:t>
            </w:r>
          </w:p>
        </w:tc>
        <w:tc>
          <w:tcPr>
            <w:tcW w:w="2670" w:type="dxa"/>
          </w:tcPr>
          <w:p w14:paraId="41EFDF69" w14:textId="69BF104F" w:rsidR="003D7FE0" w:rsidRDefault="00772EB3" w:rsidP="004E5433">
            <w:pPr>
              <w:ind w:firstLine="0"/>
              <w:rPr>
                <w:rFonts w:cs="Times New Roman"/>
                <w:szCs w:val="24"/>
              </w:rPr>
            </w:pPr>
            <w:r>
              <w:rPr>
                <w:rFonts w:cs="Times New Roman"/>
                <w:szCs w:val="24"/>
              </w:rPr>
              <w:t>4.03</w:t>
            </w:r>
          </w:p>
        </w:tc>
      </w:tr>
      <w:tr w:rsidR="003D7FE0" w14:paraId="484628DD" w14:textId="77777777" w:rsidTr="002F6D12">
        <w:tc>
          <w:tcPr>
            <w:tcW w:w="1230" w:type="dxa"/>
          </w:tcPr>
          <w:p w14:paraId="0EA74FCA" w14:textId="47757BFE" w:rsidR="003D7FE0" w:rsidRDefault="003D7FE0" w:rsidP="004E5433">
            <w:pPr>
              <w:ind w:firstLine="0"/>
              <w:rPr>
                <w:rFonts w:cs="Times New Roman"/>
                <w:szCs w:val="24"/>
              </w:rPr>
            </w:pPr>
            <w:r>
              <w:rPr>
                <w:rFonts w:cs="Times New Roman"/>
                <w:szCs w:val="24"/>
              </w:rPr>
              <w:t>Java</w:t>
            </w:r>
          </w:p>
        </w:tc>
        <w:tc>
          <w:tcPr>
            <w:tcW w:w="1149" w:type="dxa"/>
          </w:tcPr>
          <w:p w14:paraId="43ACA0D8" w14:textId="2624AF5C" w:rsidR="003D7FE0" w:rsidRDefault="003D7FE0" w:rsidP="004E5433">
            <w:pPr>
              <w:ind w:firstLine="0"/>
              <w:rPr>
                <w:rFonts w:cs="Times New Roman"/>
                <w:szCs w:val="24"/>
              </w:rPr>
            </w:pPr>
            <w:r>
              <w:rPr>
                <w:rFonts w:cs="Times New Roman"/>
                <w:szCs w:val="24"/>
              </w:rPr>
              <w:t>239</w:t>
            </w:r>
          </w:p>
        </w:tc>
        <w:tc>
          <w:tcPr>
            <w:tcW w:w="1532" w:type="dxa"/>
          </w:tcPr>
          <w:p w14:paraId="50A35B9B" w14:textId="16B65519" w:rsidR="003D7FE0" w:rsidRDefault="003D7FE0" w:rsidP="004E5433">
            <w:pPr>
              <w:ind w:firstLine="0"/>
              <w:rPr>
                <w:rFonts w:cs="Times New Roman"/>
                <w:szCs w:val="24"/>
              </w:rPr>
            </w:pPr>
            <w:r>
              <w:rPr>
                <w:rFonts w:cs="Times New Roman"/>
                <w:szCs w:val="24"/>
              </w:rPr>
              <w:t>5 (2.30%)</w:t>
            </w:r>
          </w:p>
        </w:tc>
        <w:tc>
          <w:tcPr>
            <w:tcW w:w="1754" w:type="dxa"/>
          </w:tcPr>
          <w:p w14:paraId="25FE1AAF" w14:textId="790EDA9B" w:rsidR="003D7FE0" w:rsidRDefault="003D7FE0" w:rsidP="004E5433">
            <w:pPr>
              <w:ind w:firstLine="0"/>
              <w:rPr>
                <w:rFonts w:cs="Times New Roman"/>
                <w:szCs w:val="24"/>
              </w:rPr>
            </w:pPr>
            <w:r>
              <w:rPr>
                <w:rFonts w:cs="Times New Roman"/>
                <w:szCs w:val="24"/>
              </w:rPr>
              <w:t>22 (9.21%)</w:t>
            </w:r>
          </w:p>
        </w:tc>
        <w:tc>
          <w:tcPr>
            <w:tcW w:w="1754" w:type="dxa"/>
          </w:tcPr>
          <w:p w14:paraId="20526918" w14:textId="162B76F4" w:rsidR="003D7FE0" w:rsidRDefault="003D7FE0" w:rsidP="004E5433">
            <w:pPr>
              <w:ind w:firstLine="0"/>
              <w:rPr>
                <w:rFonts w:cs="Times New Roman"/>
                <w:szCs w:val="24"/>
              </w:rPr>
            </w:pPr>
            <w:r>
              <w:rPr>
                <w:rFonts w:cs="Times New Roman"/>
                <w:szCs w:val="24"/>
              </w:rPr>
              <w:t>60 (27.65%)</w:t>
            </w:r>
          </w:p>
        </w:tc>
        <w:tc>
          <w:tcPr>
            <w:tcW w:w="2670" w:type="dxa"/>
          </w:tcPr>
          <w:p w14:paraId="14967611" w14:textId="61E194B1" w:rsidR="003D7FE0" w:rsidRDefault="00772EB3" w:rsidP="004E5433">
            <w:pPr>
              <w:ind w:firstLine="0"/>
              <w:rPr>
                <w:rFonts w:cs="Times New Roman"/>
                <w:szCs w:val="24"/>
              </w:rPr>
            </w:pPr>
            <w:r>
              <w:rPr>
                <w:rFonts w:cs="Times New Roman"/>
                <w:szCs w:val="24"/>
              </w:rPr>
              <w:t>3.34</w:t>
            </w:r>
          </w:p>
        </w:tc>
      </w:tr>
      <w:tr w:rsidR="003D7FE0" w14:paraId="555C8483" w14:textId="77777777" w:rsidTr="002F6D12">
        <w:tc>
          <w:tcPr>
            <w:tcW w:w="1230" w:type="dxa"/>
          </w:tcPr>
          <w:p w14:paraId="3BC056B6" w14:textId="17882075" w:rsidR="003D7FE0" w:rsidRDefault="003D7FE0" w:rsidP="004E5433">
            <w:pPr>
              <w:ind w:firstLine="0"/>
              <w:rPr>
                <w:rFonts w:cs="Times New Roman"/>
                <w:szCs w:val="24"/>
              </w:rPr>
            </w:pPr>
            <w:commentRangeStart w:id="38"/>
            <w:r>
              <w:rPr>
                <w:rFonts w:cs="Times New Roman"/>
                <w:szCs w:val="24"/>
              </w:rPr>
              <w:t>Total</w:t>
            </w:r>
            <w:commentRangeEnd w:id="38"/>
            <w:r>
              <w:rPr>
                <w:rStyle w:val="CommentReference"/>
              </w:rPr>
              <w:commentReference w:id="38"/>
            </w:r>
          </w:p>
        </w:tc>
        <w:tc>
          <w:tcPr>
            <w:tcW w:w="1149" w:type="dxa"/>
          </w:tcPr>
          <w:p w14:paraId="5CCB478D" w14:textId="30FECCF7" w:rsidR="003D7FE0" w:rsidRDefault="003D7FE0" w:rsidP="004E5433">
            <w:pPr>
              <w:ind w:firstLine="0"/>
              <w:rPr>
                <w:rFonts w:cs="Times New Roman"/>
                <w:szCs w:val="24"/>
              </w:rPr>
            </w:pPr>
            <w:r>
              <w:rPr>
                <w:rFonts w:cs="Times New Roman"/>
                <w:szCs w:val="24"/>
              </w:rPr>
              <w:t>2934</w:t>
            </w:r>
          </w:p>
        </w:tc>
        <w:tc>
          <w:tcPr>
            <w:tcW w:w="1532" w:type="dxa"/>
          </w:tcPr>
          <w:p w14:paraId="7D84D857" w14:textId="7025A604" w:rsidR="003D7FE0" w:rsidRDefault="003D7FE0" w:rsidP="004E5433">
            <w:pPr>
              <w:ind w:firstLine="0"/>
              <w:rPr>
                <w:rFonts w:cs="Times New Roman"/>
                <w:szCs w:val="24"/>
              </w:rPr>
            </w:pPr>
            <w:r>
              <w:rPr>
                <w:rFonts w:cs="Times New Roman"/>
                <w:szCs w:val="24"/>
              </w:rPr>
              <w:t>177 (7.67%)</w:t>
            </w:r>
          </w:p>
        </w:tc>
        <w:tc>
          <w:tcPr>
            <w:tcW w:w="1754" w:type="dxa"/>
          </w:tcPr>
          <w:p w14:paraId="6C6C85ED" w14:textId="1AD09B4F" w:rsidR="003D7FE0" w:rsidRDefault="003D7FE0" w:rsidP="004E5433">
            <w:pPr>
              <w:ind w:firstLine="0"/>
              <w:rPr>
                <w:rFonts w:cs="Times New Roman"/>
                <w:szCs w:val="24"/>
              </w:rPr>
            </w:pPr>
            <w:r>
              <w:rPr>
                <w:rFonts w:cs="Times New Roman"/>
                <w:szCs w:val="24"/>
              </w:rPr>
              <w:t>625 (21.30%)</w:t>
            </w:r>
          </w:p>
        </w:tc>
        <w:tc>
          <w:tcPr>
            <w:tcW w:w="1754" w:type="dxa"/>
          </w:tcPr>
          <w:p w14:paraId="1A5ACCE9" w14:textId="7CE8940F" w:rsidR="003D7FE0" w:rsidRDefault="003D7FE0" w:rsidP="004E5433">
            <w:pPr>
              <w:ind w:firstLine="0"/>
              <w:rPr>
                <w:rFonts w:cs="Times New Roman"/>
                <w:szCs w:val="24"/>
              </w:rPr>
            </w:pPr>
            <w:r>
              <w:rPr>
                <w:rFonts w:cs="Times New Roman"/>
                <w:szCs w:val="24"/>
              </w:rPr>
              <w:t>440 (19.06%)</w:t>
            </w:r>
          </w:p>
        </w:tc>
        <w:tc>
          <w:tcPr>
            <w:tcW w:w="2670" w:type="dxa"/>
          </w:tcPr>
          <w:p w14:paraId="2873CB35" w14:textId="39704316" w:rsidR="003D7FE0" w:rsidRDefault="00772EB3" w:rsidP="004E5433">
            <w:pPr>
              <w:ind w:firstLine="0"/>
              <w:rPr>
                <w:rFonts w:cs="Times New Roman"/>
                <w:szCs w:val="24"/>
              </w:rPr>
            </w:pPr>
            <w:r>
              <w:rPr>
                <w:rFonts w:cs="Times New Roman"/>
                <w:szCs w:val="24"/>
              </w:rPr>
              <w:t>3.74</w:t>
            </w:r>
          </w:p>
        </w:tc>
      </w:tr>
    </w:tbl>
    <w:p w14:paraId="15596A92" w14:textId="77A7E241" w:rsidR="00665A7C" w:rsidRDefault="00665A7C" w:rsidP="004E5433">
      <w:pPr>
        <w:rPr>
          <w:rFonts w:cs="Times New Roman"/>
          <w:szCs w:val="24"/>
        </w:rPr>
      </w:pPr>
    </w:p>
    <w:p w14:paraId="7E9FCAB3" w14:textId="5330353B" w:rsidR="001A1C33" w:rsidRDefault="001A1C33" w:rsidP="004E5433">
      <w:pPr>
        <w:rPr>
          <w:rFonts w:cs="Times New Roman"/>
          <w:szCs w:val="24"/>
        </w:rPr>
      </w:pPr>
    </w:p>
    <w:p w14:paraId="7B76EA2D" w14:textId="77777777" w:rsidR="001A1C33" w:rsidRDefault="001A1C33" w:rsidP="004E5433">
      <w:pPr>
        <w:rPr>
          <w:rFonts w:cs="Times New Roman"/>
          <w:szCs w:val="24"/>
        </w:rPr>
      </w:pPr>
    </w:p>
    <w:p w14:paraId="69B87EEE" w14:textId="42A1BEFA" w:rsidR="001A1C33" w:rsidRDefault="001A1C33" w:rsidP="002F6D12">
      <w:pPr>
        <w:pStyle w:val="Caption"/>
        <w:keepNext/>
        <w:jc w:val="center"/>
      </w:pPr>
      <w:r>
        <w:t xml:space="preserve">TABLE </w:t>
      </w:r>
      <w:fldSimple w:instr=" SEQ Table \* ARABIC ">
        <w:r>
          <w:rPr>
            <w:noProof/>
          </w:rPr>
          <w:t>12</w:t>
        </w:r>
      </w:fldSimple>
      <w:r w:rsidR="00CF64B0">
        <w:t xml:space="preserve">.  </w:t>
      </w:r>
      <w:r w:rsidRPr="00962E78">
        <w:rPr>
          <w:smallCaps/>
          <w:sz w:val="24"/>
          <w:szCs w:val="24"/>
        </w:rPr>
        <w:t>Breakdown of the gold set by language</w:t>
      </w:r>
      <w:r w:rsidR="00CF64B0">
        <w:rPr>
          <w:smallCaps/>
          <w:sz w:val="24"/>
          <w:szCs w:val="24"/>
        </w:rPr>
        <w:t xml:space="preserve">.  </w:t>
      </w:r>
      <w:r w:rsidRPr="00962E78">
        <w:rPr>
          <w:smallCaps/>
          <w:sz w:val="24"/>
          <w:szCs w:val="24"/>
        </w:rPr>
        <w:t xml:space="preserve">The first column contains the language, due to issues with detection C and C++ have been combined as .h files detected by </w:t>
      </w:r>
      <w:proofErr w:type="spellStart"/>
      <w:r w:rsidRPr="00962E78">
        <w:rPr>
          <w:smallCaps/>
          <w:sz w:val="24"/>
          <w:szCs w:val="24"/>
        </w:rPr>
        <w:t>srcML</w:t>
      </w:r>
      <w:proofErr w:type="spellEnd"/>
      <w:r w:rsidRPr="00962E78">
        <w:rPr>
          <w:smallCaps/>
          <w:sz w:val="24"/>
          <w:szCs w:val="24"/>
        </w:rPr>
        <w:t xml:space="preserve"> are labeled as C++ files</w:t>
      </w:r>
      <w:r w:rsidR="00CF64B0">
        <w:rPr>
          <w:smallCaps/>
          <w:sz w:val="24"/>
          <w:szCs w:val="24"/>
        </w:rPr>
        <w:t xml:space="preserve">.  </w:t>
      </w:r>
      <w:r w:rsidRPr="00962E78">
        <w:rPr>
          <w:smallCaps/>
          <w:sz w:val="24"/>
          <w:szCs w:val="24"/>
        </w:rPr>
        <w:t>The number of sample lines is the total number of lines of comments for the particular language, these are largely C/C++</w:t>
      </w:r>
      <w:r w:rsidR="00CF64B0">
        <w:rPr>
          <w:smallCaps/>
          <w:sz w:val="24"/>
          <w:szCs w:val="24"/>
        </w:rPr>
        <w:t xml:space="preserve">.  </w:t>
      </w:r>
      <w:r w:rsidRPr="00962E78">
        <w:rPr>
          <w:smallCaps/>
          <w:sz w:val="24"/>
          <w:szCs w:val="24"/>
        </w:rPr>
        <w:t>The lines of commented-</w:t>
      </w:r>
      <w:r w:rsidRPr="00962E78">
        <w:rPr>
          <w:smallCaps/>
          <w:sz w:val="24"/>
          <w:szCs w:val="24"/>
        </w:rPr>
        <w:lastRenderedPageBreak/>
        <w:t>out code are the total number of lines which are commented out code</w:t>
      </w:r>
      <w:r w:rsidR="00CF64B0">
        <w:rPr>
          <w:smallCaps/>
          <w:sz w:val="24"/>
          <w:szCs w:val="24"/>
        </w:rPr>
        <w:t xml:space="preserve">.  </w:t>
      </w:r>
      <w:r w:rsidRPr="00962E78">
        <w:rPr>
          <w:smallCaps/>
          <w:sz w:val="24"/>
          <w:szCs w:val="24"/>
        </w:rPr>
        <w:t>The lines containing code references are a count of the lines which reference pieces of code but are not true lines of commented out code</w:t>
      </w:r>
      <w:r w:rsidR="00CF64B0">
        <w:rPr>
          <w:smallCaps/>
          <w:sz w:val="24"/>
          <w:szCs w:val="24"/>
        </w:rPr>
        <w:t xml:space="preserve">.  </w:t>
      </w:r>
      <w:r w:rsidRPr="00962E78">
        <w:rPr>
          <w:smallCaps/>
          <w:sz w:val="24"/>
          <w:szCs w:val="24"/>
        </w:rPr>
        <w:t>The lines containing standard terms are lines which contain standardized terms such as virtual, void, and int.</w:t>
      </w:r>
    </w:p>
    <w:tbl>
      <w:tblPr>
        <w:tblStyle w:val="TableGrid"/>
        <w:tblW w:w="12950" w:type="dxa"/>
        <w:tblLook w:val="04A0" w:firstRow="1" w:lastRow="0" w:firstColumn="1" w:lastColumn="0" w:noHBand="0" w:noVBand="1"/>
      </w:tblPr>
      <w:tblGrid>
        <w:gridCol w:w="2590"/>
        <w:gridCol w:w="2590"/>
        <w:gridCol w:w="2590"/>
        <w:gridCol w:w="2590"/>
        <w:gridCol w:w="2590"/>
      </w:tblGrid>
      <w:tr w:rsidR="003D7FE0" w14:paraId="62365E1E" w14:textId="77777777" w:rsidTr="002F6D12">
        <w:tc>
          <w:tcPr>
            <w:tcW w:w="2590" w:type="dxa"/>
          </w:tcPr>
          <w:p w14:paraId="72A6485E" w14:textId="5BC3B158" w:rsidR="003D7FE0" w:rsidRDefault="003D7FE0" w:rsidP="003D7FE0">
            <w:pPr>
              <w:ind w:firstLine="0"/>
              <w:rPr>
                <w:rFonts w:cs="Times New Roman"/>
                <w:szCs w:val="24"/>
              </w:rPr>
            </w:pPr>
            <w:r>
              <w:rPr>
                <w:rFonts w:cs="Times New Roman"/>
                <w:b/>
                <w:bCs/>
                <w:szCs w:val="24"/>
              </w:rPr>
              <w:t>Language</w:t>
            </w:r>
          </w:p>
        </w:tc>
        <w:tc>
          <w:tcPr>
            <w:tcW w:w="2590" w:type="dxa"/>
          </w:tcPr>
          <w:p w14:paraId="703344F1" w14:textId="7D7765CA" w:rsidR="003D7FE0" w:rsidRDefault="003D7FE0" w:rsidP="003D7FE0">
            <w:pPr>
              <w:ind w:firstLine="0"/>
              <w:rPr>
                <w:rFonts w:cs="Times New Roman"/>
                <w:szCs w:val="24"/>
              </w:rPr>
            </w:pPr>
            <w:r>
              <w:rPr>
                <w:rFonts w:cs="Times New Roman"/>
                <w:b/>
                <w:bCs/>
                <w:szCs w:val="24"/>
              </w:rPr>
              <w:t>Number of Sample Lines</w:t>
            </w:r>
          </w:p>
        </w:tc>
        <w:tc>
          <w:tcPr>
            <w:tcW w:w="2590" w:type="dxa"/>
          </w:tcPr>
          <w:p w14:paraId="256D3595" w14:textId="6B685F31" w:rsidR="003D7FE0" w:rsidRDefault="003D7FE0" w:rsidP="003D7FE0">
            <w:pPr>
              <w:ind w:firstLine="0"/>
              <w:rPr>
                <w:rFonts w:cs="Times New Roman"/>
                <w:szCs w:val="24"/>
              </w:rPr>
            </w:pPr>
            <w:r>
              <w:rPr>
                <w:rFonts w:cs="Times New Roman"/>
                <w:b/>
                <w:bCs/>
                <w:szCs w:val="24"/>
              </w:rPr>
              <w:t>Lines of Commented-out Code</w:t>
            </w:r>
          </w:p>
        </w:tc>
        <w:tc>
          <w:tcPr>
            <w:tcW w:w="2590" w:type="dxa"/>
          </w:tcPr>
          <w:p w14:paraId="69AD641A" w14:textId="1E18C786" w:rsidR="003D7FE0" w:rsidRDefault="003D7FE0" w:rsidP="003D7FE0">
            <w:pPr>
              <w:ind w:firstLine="0"/>
              <w:rPr>
                <w:rFonts w:cs="Times New Roman"/>
                <w:szCs w:val="24"/>
              </w:rPr>
            </w:pPr>
            <w:r>
              <w:rPr>
                <w:rFonts w:cs="Times New Roman"/>
                <w:b/>
                <w:bCs/>
                <w:szCs w:val="24"/>
              </w:rPr>
              <w:t>Lines Containing Code references</w:t>
            </w:r>
          </w:p>
        </w:tc>
        <w:tc>
          <w:tcPr>
            <w:tcW w:w="2590" w:type="dxa"/>
          </w:tcPr>
          <w:p w14:paraId="3BE62485" w14:textId="37AB28BC" w:rsidR="003D7FE0" w:rsidRDefault="003D7FE0" w:rsidP="003D7FE0">
            <w:pPr>
              <w:ind w:firstLine="0"/>
              <w:rPr>
                <w:rFonts w:cs="Times New Roman"/>
                <w:szCs w:val="24"/>
              </w:rPr>
            </w:pPr>
            <w:r>
              <w:rPr>
                <w:rFonts w:cs="Times New Roman"/>
                <w:b/>
                <w:bCs/>
                <w:szCs w:val="24"/>
              </w:rPr>
              <w:t>Lines Containing Standard Terms</w:t>
            </w:r>
          </w:p>
        </w:tc>
      </w:tr>
      <w:tr w:rsidR="003D7FE0" w14:paraId="242F63D0" w14:textId="77777777" w:rsidTr="002F6D12">
        <w:tc>
          <w:tcPr>
            <w:tcW w:w="2590" w:type="dxa"/>
          </w:tcPr>
          <w:p w14:paraId="727639DC" w14:textId="6888FB01" w:rsidR="003D7FE0" w:rsidRDefault="003D7FE0" w:rsidP="003D7FE0">
            <w:pPr>
              <w:ind w:firstLine="0"/>
              <w:rPr>
                <w:rFonts w:cs="Times New Roman"/>
                <w:szCs w:val="24"/>
              </w:rPr>
            </w:pPr>
            <w:r>
              <w:rPr>
                <w:rFonts w:cs="Times New Roman"/>
                <w:szCs w:val="24"/>
              </w:rPr>
              <w:t>C#</w:t>
            </w:r>
          </w:p>
        </w:tc>
        <w:tc>
          <w:tcPr>
            <w:tcW w:w="2590" w:type="dxa"/>
          </w:tcPr>
          <w:p w14:paraId="3C969F0A" w14:textId="6A1242AE" w:rsidR="003D7FE0" w:rsidRDefault="003D7FE0" w:rsidP="003D7FE0">
            <w:pPr>
              <w:ind w:firstLine="0"/>
              <w:rPr>
                <w:rFonts w:cs="Times New Roman"/>
                <w:szCs w:val="24"/>
              </w:rPr>
            </w:pPr>
            <w:r>
              <w:rPr>
                <w:rFonts w:cs="Times New Roman"/>
                <w:szCs w:val="24"/>
              </w:rPr>
              <w:t>287</w:t>
            </w:r>
          </w:p>
        </w:tc>
        <w:tc>
          <w:tcPr>
            <w:tcW w:w="2590" w:type="dxa"/>
          </w:tcPr>
          <w:p w14:paraId="1D70B90C" w14:textId="3C4691F5" w:rsidR="003D7FE0" w:rsidRDefault="003D7FE0" w:rsidP="003D7FE0">
            <w:pPr>
              <w:ind w:firstLine="0"/>
              <w:rPr>
                <w:rFonts w:cs="Times New Roman"/>
                <w:szCs w:val="24"/>
              </w:rPr>
            </w:pPr>
            <w:r>
              <w:rPr>
                <w:rFonts w:cs="Times New Roman"/>
                <w:szCs w:val="24"/>
              </w:rPr>
              <w:t>58 (20.21%)</w:t>
            </w:r>
          </w:p>
        </w:tc>
        <w:tc>
          <w:tcPr>
            <w:tcW w:w="2590" w:type="dxa"/>
          </w:tcPr>
          <w:p w14:paraId="0877B2AA" w14:textId="7A5A3FCA" w:rsidR="003D7FE0" w:rsidRDefault="003D7FE0" w:rsidP="003D7FE0">
            <w:pPr>
              <w:ind w:firstLine="0"/>
              <w:rPr>
                <w:rFonts w:cs="Times New Roman"/>
                <w:szCs w:val="24"/>
              </w:rPr>
            </w:pPr>
            <w:r>
              <w:rPr>
                <w:rFonts w:cs="Times New Roman"/>
                <w:szCs w:val="24"/>
              </w:rPr>
              <w:t>0</w:t>
            </w:r>
          </w:p>
        </w:tc>
        <w:tc>
          <w:tcPr>
            <w:tcW w:w="2590" w:type="dxa"/>
          </w:tcPr>
          <w:p w14:paraId="730DEB29" w14:textId="734E15C6" w:rsidR="003D7FE0" w:rsidRDefault="003D7FE0" w:rsidP="003D7FE0">
            <w:pPr>
              <w:ind w:firstLine="0"/>
              <w:rPr>
                <w:rFonts w:cs="Times New Roman"/>
                <w:szCs w:val="24"/>
              </w:rPr>
            </w:pPr>
            <w:r>
              <w:rPr>
                <w:rFonts w:cs="Times New Roman"/>
                <w:szCs w:val="24"/>
              </w:rPr>
              <w:t>12 (4.18%)</w:t>
            </w:r>
          </w:p>
        </w:tc>
      </w:tr>
      <w:tr w:rsidR="003D7FE0" w14:paraId="70BE0E02" w14:textId="77777777" w:rsidTr="002F6D12">
        <w:tc>
          <w:tcPr>
            <w:tcW w:w="2590" w:type="dxa"/>
          </w:tcPr>
          <w:p w14:paraId="7520376C" w14:textId="59950DF0" w:rsidR="003D7FE0" w:rsidRDefault="003D7FE0" w:rsidP="003D7FE0">
            <w:pPr>
              <w:ind w:firstLine="0"/>
              <w:rPr>
                <w:rFonts w:cs="Times New Roman"/>
                <w:szCs w:val="24"/>
              </w:rPr>
            </w:pPr>
            <w:r>
              <w:rPr>
                <w:rFonts w:cs="Times New Roman"/>
                <w:szCs w:val="24"/>
              </w:rPr>
              <w:t>C/C++</w:t>
            </w:r>
          </w:p>
        </w:tc>
        <w:tc>
          <w:tcPr>
            <w:tcW w:w="2590" w:type="dxa"/>
          </w:tcPr>
          <w:p w14:paraId="6FFB2125" w14:textId="46448C46" w:rsidR="003D7FE0" w:rsidRDefault="003D7FE0" w:rsidP="003D7FE0">
            <w:pPr>
              <w:ind w:firstLine="0"/>
              <w:rPr>
                <w:rFonts w:cs="Times New Roman"/>
                <w:szCs w:val="24"/>
              </w:rPr>
            </w:pPr>
            <w:r>
              <w:rPr>
                <w:rFonts w:cs="Times New Roman"/>
                <w:szCs w:val="24"/>
              </w:rPr>
              <w:t>2408</w:t>
            </w:r>
          </w:p>
        </w:tc>
        <w:tc>
          <w:tcPr>
            <w:tcW w:w="2590" w:type="dxa"/>
          </w:tcPr>
          <w:p w14:paraId="3A87DDE6" w14:textId="15A654A1" w:rsidR="003D7FE0" w:rsidRDefault="003D7FE0" w:rsidP="003D7FE0">
            <w:pPr>
              <w:ind w:firstLine="0"/>
              <w:rPr>
                <w:rFonts w:cs="Times New Roman"/>
                <w:szCs w:val="24"/>
              </w:rPr>
            </w:pPr>
            <w:r>
              <w:rPr>
                <w:rFonts w:cs="Times New Roman"/>
                <w:szCs w:val="24"/>
              </w:rPr>
              <w:t>231 (9.59%)</w:t>
            </w:r>
          </w:p>
        </w:tc>
        <w:tc>
          <w:tcPr>
            <w:tcW w:w="2590" w:type="dxa"/>
          </w:tcPr>
          <w:p w14:paraId="0958A5C9" w14:textId="2909562B" w:rsidR="003D7FE0" w:rsidRDefault="003D7FE0" w:rsidP="003D7FE0">
            <w:pPr>
              <w:ind w:firstLine="0"/>
              <w:rPr>
                <w:rFonts w:cs="Times New Roman"/>
                <w:szCs w:val="24"/>
              </w:rPr>
            </w:pPr>
            <w:r>
              <w:rPr>
                <w:rFonts w:cs="Times New Roman"/>
                <w:szCs w:val="24"/>
              </w:rPr>
              <w:t>51 (2.12%)</w:t>
            </w:r>
          </w:p>
        </w:tc>
        <w:tc>
          <w:tcPr>
            <w:tcW w:w="2590" w:type="dxa"/>
          </w:tcPr>
          <w:p w14:paraId="28DCD2B5" w14:textId="663B7381" w:rsidR="003D7FE0" w:rsidRDefault="003D7FE0" w:rsidP="003D7FE0">
            <w:pPr>
              <w:ind w:firstLine="0"/>
              <w:rPr>
                <w:rFonts w:cs="Times New Roman"/>
                <w:szCs w:val="24"/>
              </w:rPr>
            </w:pPr>
            <w:r>
              <w:rPr>
                <w:rFonts w:cs="Times New Roman"/>
                <w:szCs w:val="24"/>
              </w:rPr>
              <w:t>85 (3.53%)</w:t>
            </w:r>
          </w:p>
        </w:tc>
      </w:tr>
      <w:tr w:rsidR="003D7FE0" w14:paraId="3E076783" w14:textId="77777777" w:rsidTr="002F6D12">
        <w:tc>
          <w:tcPr>
            <w:tcW w:w="2590" w:type="dxa"/>
          </w:tcPr>
          <w:p w14:paraId="1FD52451" w14:textId="4EC63C56" w:rsidR="003D7FE0" w:rsidRDefault="003D7FE0" w:rsidP="003D7FE0">
            <w:pPr>
              <w:ind w:firstLine="0"/>
              <w:rPr>
                <w:rFonts w:cs="Times New Roman"/>
                <w:szCs w:val="24"/>
              </w:rPr>
            </w:pPr>
            <w:r>
              <w:rPr>
                <w:rFonts w:cs="Times New Roman"/>
                <w:szCs w:val="24"/>
              </w:rPr>
              <w:t>Java</w:t>
            </w:r>
          </w:p>
        </w:tc>
        <w:tc>
          <w:tcPr>
            <w:tcW w:w="2590" w:type="dxa"/>
          </w:tcPr>
          <w:p w14:paraId="4EDF0068" w14:textId="26058017" w:rsidR="003D7FE0" w:rsidRDefault="003D7FE0" w:rsidP="003D7FE0">
            <w:pPr>
              <w:ind w:firstLine="0"/>
              <w:rPr>
                <w:rFonts w:cs="Times New Roman"/>
                <w:szCs w:val="24"/>
              </w:rPr>
            </w:pPr>
            <w:r>
              <w:rPr>
                <w:rFonts w:cs="Times New Roman"/>
                <w:szCs w:val="24"/>
              </w:rPr>
              <w:t>239</w:t>
            </w:r>
          </w:p>
        </w:tc>
        <w:tc>
          <w:tcPr>
            <w:tcW w:w="2590" w:type="dxa"/>
          </w:tcPr>
          <w:p w14:paraId="3015C665" w14:textId="11CB0B6F" w:rsidR="003D7FE0" w:rsidRDefault="003D7FE0" w:rsidP="003D7FE0">
            <w:pPr>
              <w:ind w:firstLine="0"/>
              <w:rPr>
                <w:rFonts w:cs="Times New Roman"/>
                <w:szCs w:val="24"/>
              </w:rPr>
            </w:pPr>
            <w:r>
              <w:rPr>
                <w:rFonts w:cs="Times New Roman"/>
                <w:szCs w:val="24"/>
              </w:rPr>
              <w:t>0</w:t>
            </w:r>
          </w:p>
        </w:tc>
        <w:tc>
          <w:tcPr>
            <w:tcW w:w="2590" w:type="dxa"/>
          </w:tcPr>
          <w:p w14:paraId="4E68DE3E" w14:textId="3582668F" w:rsidR="003D7FE0" w:rsidRDefault="003D7FE0" w:rsidP="003D7FE0">
            <w:pPr>
              <w:ind w:firstLine="0"/>
              <w:rPr>
                <w:rFonts w:cs="Times New Roman"/>
                <w:szCs w:val="24"/>
              </w:rPr>
            </w:pPr>
            <w:r>
              <w:rPr>
                <w:rFonts w:cs="Times New Roman"/>
                <w:szCs w:val="24"/>
              </w:rPr>
              <w:t>4 (1.67%)</w:t>
            </w:r>
          </w:p>
        </w:tc>
        <w:tc>
          <w:tcPr>
            <w:tcW w:w="2590" w:type="dxa"/>
          </w:tcPr>
          <w:p w14:paraId="2822CA4A" w14:textId="66A54F7E" w:rsidR="003D7FE0" w:rsidRDefault="003D7FE0" w:rsidP="003D7FE0">
            <w:pPr>
              <w:ind w:firstLine="0"/>
              <w:rPr>
                <w:rFonts w:cs="Times New Roman"/>
                <w:szCs w:val="24"/>
              </w:rPr>
            </w:pPr>
            <w:r>
              <w:rPr>
                <w:rFonts w:cs="Times New Roman"/>
                <w:szCs w:val="24"/>
              </w:rPr>
              <w:t>0</w:t>
            </w:r>
          </w:p>
        </w:tc>
      </w:tr>
      <w:tr w:rsidR="003D7FE0" w14:paraId="41B85A0F" w14:textId="77777777" w:rsidTr="002F6D12">
        <w:tc>
          <w:tcPr>
            <w:tcW w:w="2590" w:type="dxa"/>
          </w:tcPr>
          <w:p w14:paraId="3C913DDE" w14:textId="450B0C7C" w:rsidR="003D7FE0" w:rsidRDefault="003D7FE0" w:rsidP="003D7FE0">
            <w:pPr>
              <w:ind w:firstLine="0"/>
              <w:rPr>
                <w:rFonts w:cs="Times New Roman"/>
                <w:szCs w:val="24"/>
              </w:rPr>
            </w:pPr>
            <w:commentRangeStart w:id="39"/>
            <w:r>
              <w:rPr>
                <w:rFonts w:cs="Times New Roman"/>
                <w:szCs w:val="24"/>
              </w:rPr>
              <w:t>Total</w:t>
            </w:r>
            <w:commentRangeEnd w:id="39"/>
            <w:r>
              <w:rPr>
                <w:rStyle w:val="CommentReference"/>
              </w:rPr>
              <w:commentReference w:id="39"/>
            </w:r>
          </w:p>
        </w:tc>
        <w:tc>
          <w:tcPr>
            <w:tcW w:w="2590" w:type="dxa"/>
          </w:tcPr>
          <w:p w14:paraId="2AFF344F" w14:textId="69C1964C" w:rsidR="003D7FE0" w:rsidRDefault="003D7FE0" w:rsidP="003D7FE0">
            <w:pPr>
              <w:ind w:firstLine="0"/>
              <w:rPr>
                <w:rFonts w:cs="Times New Roman"/>
                <w:szCs w:val="24"/>
              </w:rPr>
            </w:pPr>
            <w:r>
              <w:rPr>
                <w:rFonts w:cs="Times New Roman"/>
                <w:szCs w:val="24"/>
              </w:rPr>
              <w:t>2934</w:t>
            </w:r>
          </w:p>
        </w:tc>
        <w:tc>
          <w:tcPr>
            <w:tcW w:w="2590" w:type="dxa"/>
          </w:tcPr>
          <w:p w14:paraId="66A8AF00" w14:textId="6EE782EA" w:rsidR="003D7FE0" w:rsidRDefault="003D7FE0" w:rsidP="003D7FE0">
            <w:pPr>
              <w:ind w:firstLine="0"/>
              <w:rPr>
                <w:rFonts w:cs="Times New Roman"/>
                <w:szCs w:val="24"/>
              </w:rPr>
            </w:pPr>
            <w:r>
              <w:rPr>
                <w:rFonts w:cs="Times New Roman"/>
                <w:szCs w:val="24"/>
              </w:rPr>
              <w:t>289 (9.85%)</w:t>
            </w:r>
          </w:p>
        </w:tc>
        <w:tc>
          <w:tcPr>
            <w:tcW w:w="2590" w:type="dxa"/>
          </w:tcPr>
          <w:p w14:paraId="704E8736" w14:textId="42964BA9" w:rsidR="003D7FE0" w:rsidRDefault="003D7FE0" w:rsidP="003D7FE0">
            <w:pPr>
              <w:ind w:firstLine="0"/>
              <w:rPr>
                <w:rFonts w:cs="Times New Roman"/>
                <w:szCs w:val="24"/>
              </w:rPr>
            </w:pPr>
            <w:r>
              <w:rPr>
                <w:rFonts w:cs="Times New Roman"/>
                <w:szCs w:val="24"/>
              </w:rPr>
              <w:t>55 (1.87%)</w:t>
            </w:r>
          </w:p>
        </w:tc>
        <w:tc>
          <w:tcPr>
            <w:tcW w:w="2590" w:type="dxa"/>
          </w:tcPr>
          <w:p w14:paraId="0FA61842" w14:textId="1AE16797" w:rsidR="003D7FE0" w:rsidRDefault="003D7FE0" w:rsidP="003D7FE0">
            <w:pPr>
              <w:ind w:firstLine="0"/>
              <w:rPr>
                <w:rFonts w:cs="Times New Roman"/>
                <w:szCs w:val="24"/>
              </w:rPr>
            </w:pPr>
            <w:r>
              <w:rPr>
                <w:rFonts w:cs="Times New Roman"/>
                <w:szCs w:val="24"/>
              </w:rPr>
              <w:t>97 (3.31%)</w:t>
            </w:r>
          </w:p>
        </w:tc>
      </w:tr>
    </w:tbl>
    <w:p w14:paraId="212A6269" w14:textId="77777777" w:rsidR="00C10DF2" w:rsidRDefault="00C10DF2" w:rsidP="002F6D12">
      <w:pPr>
        <w:pStyle w:val="Caption"/>
        <w:keepNext/>
        <w:ind w:firstLine="0"/>
        <w:rPr>
          <w:sz w:val="24"/>
          <w:szCs w:val="24"/>
        </w:rPr>
      </w:pPr>
      <w:bookmarkStart w:id="40" w:name="_Ref36745819"/>
    </w:p>
    <w:p w14:paraId="00C9EE3B" w14:textId="03CD0A24" w:rsidR="00755023" w:rsidRPr="003D5D8D" w:rsidRDefault="00755023" w:rsidP="002F6D12">
      <w:pPr>
        <w:pStyle w:val="Caption"/>
        <w:keepNext/>
        <w:jc w:val="center"/>
        <w:rPr>
          <w:szCs w:val="24"/>
        </w:rPr>
      </w:pPr>
      <w:r w:rsidRPr="002F6D12">
        <w:rPr>
          <w:sz w:val="24"/>
          <w:szCs w:val="24"/>
        </w:rPr>
        <w:t>T</w:t>
      </w:r>
      <w:r w:rsidR="008A7307" w:rsidRPr="002F6D12">
        <w:rPr>
          <w:sz w:val="24"/>
          <w:szCs w:val="24"/>
        </w:rPr>
        <w:t>ABLE</w:t>
      </w:r>
      <w:r w:rsidRPr="002F6D12">
        <w:rPr>
          <w:sz w:val="24"/>
          <w:szCs w:val="24"/>
        </w:rPr>
        <w:t xml:space="preserve"> </w:t>
      </w:r>
      <w:r w:rsidRPr="002F6D12">
        <w:rPr>
          <w:sz w:val="24"/>
          <w:szCs w:val="24"/>
        </w:rPr>
        <w:fldChar w:fldCharType="begin"/>
      </w:r>
      <w:r w:rsidRPr="002F6D12">
        <w:rPr>
          <w:sz w:val="24"/>
          <w:szCs w:val="24"/>
        </w:rPr>
        <w:instrText xml:space="preserve"> SEQ Table \* ARABIC </w:instrText>
      </w:r>
      <w:r w:rsidRPr="002F6D12">
        <w:rPr>
          <w:sz w:val="24"/>
          <w:szCs w:val="24"/>
        </w:rPr>
        <w:fldChar w:fldCharType="separate"/>
      </w:r>
      <w:r w:rsidR="001A1C33">
        <w:rPr>
          <w:noProof/>
          <w:sz w:val="24"/>
          <w:szCs w:val="24"/>
        </w:rPr>
        <w:t>13</w:t>
      </w:r>
      <w:r w:rsidRPr="002F6D12">
        <w:rPr>
          <w:sz w:val="24"/>
          <w:szCs w:val="24"/>
        </w:rPr>
        <w:fldChar w:fldCharType="end"/>
      </w:r>
      <w:bookmarkEnd w:id="40"/>
      <w:r w:rsidR="00CF64B0">
        <w:rPr>
          <w:sz w:val="24"/>
          <w:szCs w:val="24"/>
        </w:rPr>
        <w:t xml:space="preserve">.  </w:t>
      </w:r>
      <w:r w:rsidRPr="002F6D12">
        <w:rPr>
          <w:smallCaps/>
          <w:sz w:val="24"/>
          <w:szCs w:val="24"/>
        </w:rPr>
        <w:t xml:space="preserve">Below is a concise form of </w:t>
      </w:r>
      <w:r w:rsidRPr="002F6D12">
        <w:rPr>
          <w:smallCaps/>
          <w:sz w:val="24"/>
          <w:szCs w:val="24"/>
        </w:rPr>
        <w:fldChar w:fldCharType="begin"/>
      </w:r>
      <w:r w:rsidRPr="002F6D12">
        <w:rPr>
          <w:smallCaps/>
          <w:sz w:val="24"/>
          <w:szCs w:val="24"/>
        </w:rPr>
        <w:instrText xml:space="preserve"> REF _Ref36729448 \h </w:instrText>
      </w:r>
      <w:r w:rsidR="008A7307" w:rsidRPr="002F6D12">
        <w:rPr>
          <w:smallCaps/>
          <w:sz w:val="24"/>
          <w:szCs w:val="24"/>
        </w:rPr>
        <w:instrText xml:space="preserve"> \* MERGEFORMAT </w:instrText>
      </w:r>
      <w:r w:rsidRPr="002F6D12">
        <w:rPr>
          <w:smallCaps/>
          <w:sz w:val="24"/>
          <w:szCs w:val="24"/>
        </w:rPr>
      </w:r>
      <w:r w:rsidRPr="002F6D12">
        <w:rPr>
          <w:smallCaps/>
          <w:sz w:val="24"/>
          <w:szCs w:val="24"/>
        </w:rPr>
        <w:fldChar w:fldCharType="separate"/>
      </w:r>
      <w:r w:rsidRPr="002F6D12">
        <w:rPr>
          <w:smallCaps/>
          <w:sz w:val="24"/>
          <w:szCs w:val="24"/>
        </w:rPr>
        <w:t xml:space="preserve">TABLE </w:t>
      </w:r>
      <w:r w:rsidRPr="002F6D12">
        <w:rPr>
          <w:smallCaps/>
          <w:noProof/>
          <w:sz w:val="24"/>
          <w:szCs w:val="24"/>
        </w:rPr>
        <w:t>9</w:t>
      </w:r>
      <w:r w:rsidRPr="002F6D12">
        <w:rPr>
          <w:smallCaps/>
          <w:sz w:val="24"/>
          <w:szCs w:val="24"/>
        </w:rPr>
        <w:fldChar w:fldCharType="end"/>
      </w:r>
      <w:r w:rsidRPr="002F6D12">
        <w:rPr>
          <w:smallCaps/>
          <w:sz w:val="24"/>
          <w:szCs w:val="24"/>
        </w:rPr>
        <w:t xml:space="preserve"> containing </w:t>
      </w:r>
      <w:r w:rsidR="008A7307" w:rsidRPr="002F6D12">
        <w:rPr>
          <w:smallCaps/>
          <w:sz w:val="24"/>
          <w:szCs w:val="24"/>
        </w:rPr>
        <w:t>only the projects that made it through the random selection process</w:t>
      </w:r>
      <w:r w:rsidR="00CF64B0">
        <w:rPr>
          <w:smallCaps/>
          <w:sz w:val="24"/>
          <w:szCs w:val="24"/>
        </w:rPr>
        <w:t xml:space="preserve">.  </w:t>
      </w:r>
      <w:r w:rsidR="008A7307" w:rsidRPr="002F6D12">
        <w:rPr>
          <w:smallCaps/>
          <w:sz w:val="24"/>
          <w:szCs w:val="24"/>
        </w:rPr>
        <w:t>The first column gives the name of the project</w:t>
      </w:r>
      <w:r w:rsidR="00CF64B0">
        <w:rPr>
          <w:smallCaps/>
          <w:sz w:val="24"/>
          <w:szCs w:val="24"/>
        </w:rPr>
        <w:t xml:space="preserve">.  </w:t>
      </w:r>
      <w:r w:rsidR="008A7307" w:rsidRPr="002F6D12">
        <w:rPr>
          <w:smallCaps/>
          <w:sz w:val="24"/>
          <w:szCs w:val="24"/>
        </w:rPr>
        <w:t xml:space="preserve">The second column gives all of the languages that were used in the project that </w:t>
      </w:r>
      <w:proofErr w:type="spellStart"/>
      <w:r w:rsidR="008A7307" w:rsidRPr="002F6D12">
        <w:rPr>
          <w:smallCaps/>
          <w:sz w:val="24"/>
          <w:szCs w:val="24"/>
        </w:rPr>
        <w:t>srcML</w:t>
      </w:r>
      <w:proofErr w:type="spellEnd"/>
      <w:r w:rsidR="008A7307" w:rsidRPr="002F6D12">
        <w:rPr>
          <w:smallCaps/>
          <w:sz w:val="24"/>
          <w:szCs w:val="24"/>
        </w:rPr>
        <w:t xml:space="preserve"> is capable of parsing</w:t>
      </w:r>
      <w:r w:rsidR="00CF64B0">
        <w:rPr>
          <w:smallCaps/>
          <w:sz w:val="24"/>
          <w:szCs w:val="24"/>
        </w:rPr>
        <w:t xml:space="preserve">.  </w:t>
      </w:r>
      <w:r w:rsidR="008A7307" w:rsidRPr="002F6D12">
        <w:rPr>
          <w:smallCaps/>
          <w:sz w:val="24"/>
          <w:szCs w:val="24"/>
        </w:rPr>
        <w:t xml:space="preserve">The third column gives the total number of lines of code of each project capable of being parsed by </w:t>
      </w:r>
      <w:proofErr w:type="spellStart"/>
      <w:r w:rsidR="008A7307" w:rsidRPr="002F6D12">
        <w:rPr>
          <w:smallCaps/>
          <w:sz w:val="24"/>
          <w:szCs w:val="24"/>
        </w:rPr>
        <w:t>srcML</w:t>
      </w:r>
      <w:proofErr w:type="spellEnd"/>
      <w:r w:rsidR="00CF64B0">
        <w:rPr>
          <w:smallCaps/>
          <w:sz w:val="24"/>
          <w:szCs w:val="24"/>
        </w:rPr>
        <w:t xml:space="preserve">.  </w:t>
      </w:r>
      <w:r w:rsidR="008A7307" w:rsidRPr="002F6D12">
        <w:rPr>
          <w:smallCaps/>
          <w:sz w:val="24"/>
          <w:szCs w:val="24"/>
        </w:rPr>
        <w:t xml:space="preserve">The fourth column provides a total count of the number of comments present in the source code that </w:t>
      </w:r>
      <w:proofErr w:type="spellStart"/>
      <w:r w:rsidR="008A7307" w:rsidRPr="002F6D12">
        <w:rPr>
          <w:smallCaps/>
          <w:sz w:val="24"/>
          <w:szCs w:val="24"/>
        </w:rPr>
        <w:t>srcML</w:t>
      </w:r>
      <w:proofErr w:type="spellEnd"/>
      <w:r w:rsidR="008A7307" w:rsidRPr="002F6D12">
        <w:rPr>
          <w:smallCaps/>
          <w:sz w:val="24"/>
          <w:szCs w:val="24"/>
        </w:rPr>
        <w:t xml:space="preserve"> is capable of parsing</w:t>
      </w:r>
      <w:r w:rsidR="00CF64B0">
        <w:rPr>
          <w:smallCaps/>
          <w:sz w:val="24"/>
          <w:szCs w:val="24"/>
        </w:rPr>
        <w:t xml:space="preserve">.  </w:t>
      </w:r>
      <w:r w:rsidR="008A7307" w:rsidRPr="002F6D12">
        <w:rPr>
          <w:smallCaps/>
          <w:sz w:val="24"/>
          <w:szCs w:val="24"/>
        </w:rPr>
        <w:t>The fifth column provides the total number of lines of comments present in the gold set from each project</w:t>
      </w:r>
      <w:r w:rsidR="00CF64B0">
        <w:rPr>
          <w:smallCaps/>
          <w:sz w:val="24"/>
          <w:szCs w:val="24"/>
        </w:rPr>
        <w:t xml:space="preserve">.  </w:t>
      </w:r>
      <w:r w:rsidR="008A7307" w:rsidRPr="002F6D12">
        <w:rPr>
          <w:smallCaps/>
          <w:sz w:val="24"/>
          <w:szCs w:val="24"/>
        </w:rPr>
        <w:t>The sixth column provides the total number of lines of commented out code present in the gold set from each project</w:t>
      </w:r>
      <w:r w:rsidR="00CF64B0">
        <w:rPr>
          <w:smallCaps/>
          <w:sz w:val="24"/>
          <w:szCs w:val="24"/>
        </w:rPr>
        <w:t xml:space="preserve">.  </w:t>
      </w:r>
      <w:r w:rsidR="008A7307" w:rsidRPr="002F6D12">
        <w:rPr>
          <w:smallCaps/>
          <w:sz w:val="24"/>
          <w:szCs w:val="24"/>
        </w:rPr>
        <w:t>The seventh column is the total number of authors in each project as listed on GitHub</w:t>
      </w:r>
      <w:r w:rsidR="00CF64B0">
        <w:rPr>
          <w:smallCaps/>
          <w:sz w:val="24"/>
          <w:szCs w:val="24"/>
        </w:rPr>
        <w:t xml:space="preserve">.  </w:t>
      </w:r>
      <w:r w:rsidR="008A7307" w:rsidRPr="002F6D12">
        <w:rPr>
          <w:smallCaps/>
          <w:sz w:val="24"/>
          <w:szCs w:val="24"/>
        </w:rPr>
        <w:t>The eight column provides the coverage of comments when compared to lines of code</w:t>
      </w:r>
      <w:r w:rsidR="00CF64B0">
        <w:rPr>
          <w:smallCaps/>
          <w:sz w:val="24"/>
          <w:szCs w:val="24"/>
        </w:rPr>
        <w:t xml:space="preserve">.  </w:t>
      </w:r>
      <w:r w:rsidR="008A7307" w:rsidRPr="002F6D12">
        <w:rPr>
          <w:smallCaps/>
          <w:sz w:val="24"/>
          <w:szCs w:val="24"/>
        </w:rPr>
        <w:t>The ninth column gives the percentage of comment coverage across the whole corpus for each project within the corpus.</w:t>
      </w:r>
    </w:p>
    <w:tbl>
      <w:tblPr>
        <w:tblStyle w:val="TableGrid"/>
        <w:tblW w:w="0" w:type="auto"/>
        <w:tblLook w:val="04A0" w:firstRow="1" w:lastRow="0" w:firstColumn="1" w:lastColumn="0" w:noHBand="0" w:noVBand="1"/>
      </w:tblPr>
      <w:tblGrid>
        <w:gridCol w:w="1716"/>
        <w:gridCol w:w="1464"/>
        <w:gridCol w:w="1201"/>
        <w:gridCol w:w="1266"/>
        <w:gridCol w:w="1323"/>
        <w:gridCol w:w="1437"/>
        <w:gridCol w:w="1725"/>
        <w:gridCol w:w="1347"/>
        <w:gridCol w:w="1471"/>
      </w:tblGrid>
      <w:tr w:rsidR="00755023" w14:paraId="3E0C4D9F" w14:textId="77777777" w:rsidTr="002F6D12">
        <w:tc>
          <w:tcPr>
            <w:tcW w:w="0" w:type="auto"/>
            <w:vAlign w:val="bottom"/>
          </w:tcPr>
          <w:p w14:paraId="614191FC" w14:textId="10B0B981" w:rsidR="00755023" w:rsidRDefault="00755023" w:rsidP="002F6D12">
            <w:pPr>
              <w:ind w:firstLine="0"/>
              <w:jc w:val="center"/>
              <w:rPr>
                <w:rFonts w:cs="Times New Roman"/>
                <w:szCs w:val="24"/>
              </w:rPr>
            </w:pPr>
            <w:r>
              <w:rPr>
                <w:b/>
                <w:bCs/>
                <w:color w:val="000000"/>
              </w:rPr>
              <w:t>Name</w:t>
            </w:r>
          </w:p>
        </w:tc>
        <w:tc>
          <w:tcPr>
            <w:tcW w:w="0" w:type="auto"/>
            <w:vAlign w:val="bottom"/>
          </w:tcPr>
          <w:p w14:paraId="2B8A5CF8" w14:textId="66C94F2B" w:rsidR="00755023" w:rsidRDefault="00755023" w:rsidP="002F6D12">
            <w:pPr>
              <w:ind w:firstLine="0"/>
              <w:jc w:val="center"/>
              <w:rPr>
                <w:rFonts w:cs="Times New Roman"/>
                <w:szCs w:val="24"/>
              </w:rPr>
            </w:pPr>
            <w:r>
              <w:rPr>
                <w:b/>
                <w:bCs/>
                <w:color w:val="000000"/>
              </w:rPr>
              <w:t>Language</w:t>
            </w:r>
          </w:p>
        </w:tc>
        <w:tc>
          <w:tcPr>
            <w:tcW w:w="0" w:type="auto"/>
            <w:vAlign w:val="bottom"/>
          </w:tcPr>
          <w:p w14:paraId="761D6990" w14:textId="53EF257F" w:rsidR="00755023" w:rsidRDefault="00755023" w:rsidP="002F6D12">
            <w:pPr>
              <w:ind w:firstLine="0"/>
              <w:jc w:val="center"/>
              <w:rPr>
                <w:rFonts w:cs="Times New Roman"/>
                <w:szCs w:val="24"/>
              </w:rPr>
            </w:pPr>
            <w:r>
              <w:rPr>
                <w:b/>
                <w:bCs/>
                <w:color w:val="000000"/>
              </w:rPr>
              <w:t>Number of Authors</w:t>
            </w:r>
          </w:p>
        </w:tc>
        <w:tc>
          <w:tcPr>
            <w:tcW w:w="0" w:type="auto"/>
            <w:vAlign w:val="bottom"/>
          </w:tcPr>
          <w:p w14:paraId="6167A07D" w14:textId="187E632A" w:rsidR="00755023" w:rsidRDefault="00755023" w:rsidP="002F6D12">
            <w:pPr>
              <w:ind w:firstLine="0"/>
              <w:jc w:val="center"/>
              <w:rPr>
                <w:rFonts w:cs="Times New Roman"/>
                <w:szCs w:val="24"/>
              </w:rPr>
            </w:pPr>
            <w:r>
              <w:rPr>
                <w:b/>
                <w:bCs/>
                <w:color w:val="000000"/>
              </w:rPr>
              <w:t>LOC</w:t>
            </w:r>
          </w:p>
        </w:tc>
        <w:tc>
          <w:tcPr>
            <w:tcW w:w="0" w:type="auto"/>
            <w:vAlign w:val="bottom"/>
          </w:tcPr>
          <w:p w14:paraId="5F84B9E5" w14:textId="43AEF68F" w:rsidR="00755023" w:rsidRDefault="00755023" w:rsidP="002F6D12">
            <w:pPr>
              <w:ind w:firstLine="0"/>
              <w:jc w:val="center"/>
              <w:rPr>
                <w:rFonts w:cs="Times New Roman"/>
                <w:szCs w:val="24"/>
              </w:rPr>
            </w:pPr>
            <w:r>
              <w:rPr>
                <w:b/>
                <w:bCs/>
                <w:color w:val="000000"/>
              </w:rPr>
              <w:t>Comments</w:t>
            </w:r>
          </w:p>
        </w:tc>
        <w:tc>
          <w:tcPr>
            <w:tcW w:w="0" w:type="auto"/>
            <w:vAlign w:val="bottom"/>
          </w:tcPr>
          <w:p w14:paraId="01DC61E8" w14:textId="2A359D8C" w:rsidR="00755023" w:rsidRDefault="00755023" w:rsidP="002F6D12">
            <w:pPr>
              <w:ind w:firstLine="0"/>
              <w:jc w:val="center"/>
              <w:rPr>
                <w:rFonts w:cs="Times New Roman"/>
                <w:szCs w:val="24"/>
              </w:rPr>
            </w:pPr>
            <w:r>
              <w:rPr>
                <w:b/>
                <w:bCs/>
                <w:color w:val="000000"/>
              </w:rPr>
              <w:t>Comment Lines in Gold Set</w:t>
            </w:r>
          </w:p>
        </w:tc>
        <w:tc>
          <w:tcPr>
            <w:tcW w:w="0" w:type="auto"/>
            <w:vAlign w:val="bottom"/>
          </w:tcPr>
          <w:p w14:paraId="7EA4C157" w14:textId="65E9D647" w:rsidR="00755023" w:rsidRDefault="00755023" w:rsidP="002F6D12">
            <w:pPr>
              <w:ind w:firstLine="0"/>
              <w:jc w:val="center"/>
              <w:rPr>
                <w:rFonts w:cs="Times New Roman"/>
                <w:szCs w:val="24"/>
              </w:rPr>
            </w:pPr>
            <w:r>
              <w:rPr>
                <w:b/>
                <w:bCs/>
                <w:color w:val="000000"/>
              </w:rPr>
              <w:t>Commented Out Code in Gold Set</w:t>
            </w:r>
          </w:p>
        </w:tc>
        <w:tc>
          <w:tcPr>
            <w:tcW w:w="0" w:type="auto"/>
            <w:vAlign w:val="bottom"/>
          </w:tcPr>
          <w:p w14:paraId="119A326D" w14:textId="56CE5A80" w:rsidR="00755023" w:rsidRDefault="00755023" w:rsidP="002F6D12">
            <w:pPr>
              <w:ind w:firstLine="0"/>
              <w:jc w:val="center"/>
              <w:rPr>
                <w:rFonts w:cs="Times New Roman"/>
                <w:szCs w:val="24"/>
              </w:rPr>
            </w:pPr>
            <w:r>
              <w:rPr>
                <w:b/>
                <w:bCs/>
                <w:color w:val="000000"/>
              </w:rPr>
              <w:t>Comment Coverage</w:t>
            </w:r>
          </w:p>
        </w:tc>
        <w:tc>
          <w:tcPr>
            <w:tcW w:w="0" w:type="auto"/>
            <w:vAlign w:val="bottom"/>
          </w:tcPr>
          <w:p w14:paraId="638D47E7" w14:textId="4572D23E" w:rsidR="00755023" w:rsidRDefault="00755023" w:rsidP="002F6D12">
            <w:pPr>
              <w:ind w:firstLine="0"/>
              <w:jc w:val="center"/>
              <w:rPr>
                <w:rFonts w:cs="Times New Roman"/>
                <w:szCs w:val="24"/>
              </w:rPr>
            </w:pPr>
            <w:r>
              <w:rPr>
                <w:b/>
                <w:bCs/>
                <w:color w:val="000000"/>
              </w:rPr>
              <w:t>Percentage of Corpus</w:t>
            </w:r>
          </w:p>
        </w:tc>
      </w:tr>
      <w:tr w:rsidR="00755023" w14:paraId="0E6D9626" w14:textId="77777777" w:rsidTr="002F6D12">
        <w:tc>
          <w:tcPr>
            <w:tcW w:w="0" w:type="auto"/>
            <w:vAlign w:val="bottom"/>
          </w:tcPr>
          <w:p w14:paraId="790AAB65" w14:textId="60F86405" w:rsidR="00755023" w:rsidRDefault="00755023" w:rsidP="00755023">
            <w:pPr>
              <w:ind w:firstLine="0"/>
              <w:rPr>
                <w:rFonts w:cs="Times New Roman"/>
                <w:szCs w:val="24"/>
              </w:rPr>
            </w:pPr>
            <w:r>
              <w:rPr>
                <w:color w:val="000000"/>
                <w:sz w:val="20"/>
                <w:szCs w:val="20"/>
              </w:rPr>
              <w:lastRenderedPageBreak/>
              <w:t>8cc</w:t>
            </w:r>
          </w:p>
        </w:tc>
        <w:tc>
          <w:tcPr>
            <w:tcW w:w="0" w:type="auto"/>
            <w:vAlign w:val="bottom"/>
          </w:tcPr>
          <w:p w14:paraId="295E2B58" w14:textId="3422094E" w:rsidR="00755023" w:rsidRDefault="00755023" w:rsidP="00755023">
            <w:pPr>
              <w:ind w:firstLine="0"/>
              <w:rPr>
                <w:rFonts w:cs="Times New Roman"/>
                <w:szCs w:val="24"/>
              </w:rPr>
            </w:pPr>
            <w:r>
              <w:rPr>
                <w:color w:val="000000"/>
                <w:sz w:val="20"/>
                <w:szCs w:val="20"/>
              </w:rPr>
              <w:t>C</w:t>
            </w:r>
          </w:p>
        </w:tc>
        <w:tc>
          <w:tcPr>
            <w:tcW w:w="0" w:type="auto"/>
            <w:vAlign w:val="bottom"/>
          </w:tcPr>
          <w:p w14:paraId="1CB186F1" w14:textId="18CBC7FC" w:rsidR="00755023" w:rsidRDefault="00755023" w:rsidP="002F6D12">
            <w:pPr>
              <w:ind w:firstLine="0"/>
              <w:jc w:val="right"/>
              <w:rPr>
                <w:rFonts w:cs="Times New Roman"/>
                <w:szCs w:val="24"/>
              </w:rPr>
            </w:pPr>
            <w:r>
              <w:rPr>
                <w:color w:val="000000"/>
                <w:sz w:val="20"/>
                <w:szCs w:val="20"/>
              </w:rPr>
              <w:t>9</w:t>
            </w:r>
          </w:p>
        </w:tc>
        <w:tc>
          <w:tcPr>
            <w:tcW w:w="0" w:type="auto"/>
            <w:vAlign w:val="bottom"/>
          </w:tcPr>
          <w:p w14:paraId="61929953" w14:textId="5CC3CF6F" w:rsidR="00755023" w:rsidRDefault="00755023" w:rsidP="002F6D12">
            <w:pPr>
              <w:ind w:firstLine="0"/>
              <w:jc w:val="right"/>
              <w:rPr>
                <w:rFonts w:cs="Times New Roman"/>
                <w:szCs w:val="24"/>
              </w:rPr>
            </w:pPr>
            <w:r>
              <w:rPr>
                <w:color w:val="000000"/>
                <w:sz w:val="20"/>
                <w:szCs w:val="20"/>
              </w:rPr>
              <w:t>9615</w:t>
            </w:r>
          </w:p>
        </w:tc>
        <w:tc>
          <w:tcPr>
            <w:tcW w:w="0" w:type="auto"/>
            <w:vAlign w:val="bottom"/>
          </w:tcPr>
          <w:p w14:paraId="5010F3D2" w14:textId="5EF9BAB3" w:rsidR="00755023" w:rsidRDefault="00755023" w:rsidP="002F6D12">
            <w:pPr>
              <w:ind w:firstLine="0"/>
              <w:jc w:val="right"/>
              <w:rPr>
                <w:rFonts w:cs="Times New Roman"/>
                <w:szCs w:val="24"/>
              </w:rPr>
            </w:pPr>
            <w:r>
              <w:rPr>
                <w:color w:val="000000"/>
                <w:sz w:val="20"/>
                <w:szCs w:val="20"/>
              </w:rPr>
              <w:t>712</w:t>
            </w:r>
          </w:p>
        </w:tc>
        <w:tc>
          <w:tcPr>
            <w:tcW w:w="0" w:type="auto"/>
            <w:vAlign w:val="bottom"/>
          </w:tcPr>
          <w:p w14:paraId="3566A3FE" w14:textId="2D7C5C04"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3DAE25E9" w14:textId="16E2CA04"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5CF11EEE" w14:textId="156CB6A6" w:rsidR="00755023" w:rsidRDefault="00755023" w:rsidP="002F6D12">
            <w:pPr>
              <w:ind w:firstLine="0"/>
              <w:jc w:val="right"/>
              <w:rPr>
                <w:rFonts w:cs="Times New Roman"/>
                <w:szCs w:val="24"/>
              </w:rPr>
            </w:pPr>
            <w:r>
              <w:rPr>
                <w:color w:val="000000"/>
                <w:sz w:val="20"/>
                <w:szCs w:val="20"/>
              </w:rPr>
              <w:t>7.41</w:t>
            </w:r>
          </w:p>
        </w:tc>
        <w:tc>
          <w:tcPr>
            <w:tcW w:w="0" w:type="auto"/>
            <w:vAlign w:val="bottom"/>
          </w:tcPr>
          <w:p w14:paraId="293C6EA6" w14:textId="06A7C4D1" w:rsidR="00755023" w:rsidRDefault="00755023" w:rsidP="002F6D12">
            <w:pPr>
              <w:ind w:firstLine="0"/>
              <w:jc w:val="right"/>
              <w:rPr>
                <w:rFonts w:cs="Times New Roman"/>
                <w:szCs w:val="24"/>
              </w:rPr>
            </w:pPr>
            <w:r>
              <w:rPr>
                <w:color w:val="000000"/>
                <w:sz w:val="20"/>
                <w:szCs w:val="20"/>
              </w:rPr>
              <w:t>0.0092</w:t>
            </w:r>
          </w:p>
        </w:tc>
      </w:tr>
      <w:tr w:rsidR="00755023" w14:paraId="4C3203E1" w14:textId="77777777" w:rsidTr="002F6D12">
        <w:tc>
          <w:tcPr>
            <w:tcW w:w="0" w:type="auto"/>
            <w:vAlign w:val="bottom"/>
          </w:tcPr>
          <w:p w14:paraId="1D25D9FE" w14:textId="6D36367A" w:rsidR="00755023" w:rsidRDefault="00755023" w:rsidP="00755023">
            <w:pPr>
              <w:ind w:firstLine="0"/>
              <w:rPr>
                <w:rFonts w:cs="Times New Roman"/>
                <w:szCs w:val="24"/>
              </w:rPr>
            </w:pPr>
            <w:proofErr w:type="spellStart"/>
            <w:r>
              <w:rPr>
                <w:color w:val="000000"/>
                <w:sz w:val="20"/>
                <w:szCs w:val="20"/>
              </w:rPr>
              <w:t>aleth</w:t>
            </w:r>
            <w:proofErr w:type="spellEnd"/>
          </w:p>
        </w:tc>
        <w:tc>
          <w:tcPr>
            <w:tcW w:w="0" w:type="auto"/>
            <w:vAlign w:val="bottom"/>
          </w:tcPr>
          <w:p w14:paraId="5028A2DD" w14:textId="53D4DB22" w:rsidR="00755023" w:rsidRDefault="00755023" w:rsidP="00755023">
            <w:pPr>
              <w:ind w:firstLine="0"/>
              <w:rPr>
                <w:rFonts w:cs="Times New Roman"/>
                <w:szCs w:val="24"/>
              </w:rPr>
            </w:pPr>
            <w:r>
              <w:rPr>
                <w:color w:val="000000"/>
                <w:sz w:val="20"/>
                <w:szCs w:val="20"/>
              </w:rPr>
              <w:t>C++</w:t>
            </w:r>
          </w:p>
        </w:tc>
        <w:tc>
          <w:tcPr>
            <w:tcW w:w="0" w:type="auto"/>
            <w:vAlign w:val="bottom"/>
          </w:tcPr>
          <w:p w14:paraId="41FCDDF7" w14:textId="27E78816" w:rsidR="00755023" w:rsidRDefault="00755023" w:rsidP="002F6D12">
            <w:pPr>
              <w:ind w:firstLine="0"/>
              <w:jc w:val="right"/>
              <w:rPr>
                <w:rFonts w:cs="Times New Roman"/>
                <w:szCs w:val="24"/>
              </w:rPr>
            </w:pPr>
            <w:r>
              <w:rPr>
                <w:color w:val="000000"/>
                <w:sz w:val="20"/>
                <w:szCs w:val="20"/>
              </w:rPr>
              <w:t>148</w:t>
            </w:r>
          </w:p>
        </w:tc>
        <w:tc>
          <w:tcPr>
            <w:tcW w:w="0" w:type="auto"/>
            <w:vAlign w:val="bottom"/>
          </w:tcPr>
          <w:p w14:paraId="1CDC12DE" w14:textId="785C7A92" w:rsidR="00755023" w:rsidRDefault="00755023" w:rsidP="002F6D12">
            <w:pPr>
              <w:ind w:firstLine="0"/>
              <w:jc w:val="right"/>
              <w:rPr>
                <w:rFonts w:cs="Times New Roman"/>
                <w:szCs w:val="24"/>
              </w:rPr>
            </w:pPr>
            <w:r>
              <w:rPr>
                <w:color w:val="000000"/>
                <w:sz w:val="20"/>
                <w:szCs w:val="20"/>
              </w:rPr>
              <w:t>89971</w:t>
            </w:r>
          </w:p>
        </w:tc>
        <w:tc>
          <w:tcPr>
            <w:tcW w:w="0" w:type="auto"/>
            <w:vAlign w:val="bottom"/>
          </w:tcPr>
          <w:p w14:paraId="41CC82B9" w14:textId="0ED7374A" w:rsidR="00755023" w:rsidRDefault="00755023" w:rsidP="002F6D12">
            <w:pPr>
              <w:ind w:firstLine="0"/>
              <w:jc w:val="right"/>
              <w:rPr>
                <w:rFonts w:cs="Times New Roman"/>
                <w:szCs w:val="24"/>
              </w:rPr>
            </w:pPr>
            <w:r>
              <w:rPr>
                <w:color w:val="000000"/>
                <w:sz w:val="20"/>
                <w:szCs w:val="20"/>
              </w:rPr>
              <w:t>9979</w:t>
            </w:r>
          </w:p>
        </w:tc>
        <w:tc>
          <w:tcPr>
            <w:tcW w:w="0" w:type="auto"/>
            <w:vAlign w:val="bottom"/>
          </w:tcPr>
          <w:p w14:paraId="5DBFD643" w14:textId="7170DC49" w:rsidR="00755023" w:rsidRDefault="00755023" w:rsidP="002F6D12">
            <w:pPr>
              <w:ind w:firstLine="0"/>
              <w:jc w:val="right"/>
              <w:rPr>
                <w:rFonts w:cs="Times New Roman"/>
                <w:szCs w:val="24"/>
              </w:rPr>
            </w:pPr>
            <w:r>
              <w:rPr>
                <w:color w:val="000000"/>
                <w:sz w:val="20"/>
                <w:szCs w:val="20"/>
              </w:rPr>
              <w:t>134</w:t>
            </w:r>
          </w:p>
        </w:tc>
        <w:tc>
          <w:tcPr>
            <w:tcW w:w="0" w:type="auto"/>
            <w:vAlign w:val="bottom"/>
          </w:tcPr>
          <w:p w14:paraId="238BA720" w14:textId="11BFC486"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3F9747D9" w14:textId="04E300A8" w:rsidR="00755023" w:rsidRDefault="00755023" w:rsidP="002F6D12">
            <w:pPr>
              <w:ind w:firstLine="0"/>
              <w:jc w:val="right"/>
              <w:rPr>
                <w:rFonts w:cs="Times New Roman"/>
                <w:szCs w:val="24"/>
              </w:rPr>
            </w:pPr>
            <w:r>
              <w:rPr>
                <w:color w:val="000000"/>
                <w:sz w:val="20"/>
                <w:szCs w:val="20"/>
              </w:rPr>
              <w:t>11.09</w:t>
            </w:r>
          </w:p>
        </w:tc>
        <w:tc>
          <w:tcPr>
            <w:tcW w:w="0" w:type="auto"/>
            <w:vAlign w:val="bottom"/>
          </w:tcPr>
          <w:p w14:paraId="29AC25C7" w14:textId="139CD472" w:rsidR="00755023" w:rsidRDefault="00755023" w:rsidP="002F6D12">
            <w:pPr>
              <w:ind w:firstLine="0"/>
              <w:jc w:val="right"/>
              <w:rPr>
                <w:rFonts w:cs="Times New Roman"/>
                <w:szCs w:val="24"/>
              </w:rPr>
            </w:pPr>
            <w:r>
              <w:rPr>
                <w:color w:val="000000"/>
                <w:sz w:val="20"/>
                <w:szCs w:val="20"/>
              </w:rPr>
              <w:t>0.1286</w:t>
            </w:r>
          </w:p>
        </w:tc>
      </w:tr>
      <w:tr w:rsidR="00755023" w14:paraId="2E7058B7" w14:textId="77777777" w:rsidTr="002F6D12">
        <w:tc>
          <w:tcPr>
            <w:tcW w:w="0" w:type="auto"/>
            <w:vAlign w:val="bottom"/>
          </w:tcPr>
          <w:p w14:paraId="35CBBE9B" w14:textId="028EE1B9" w:rsidR="00755023" w:rsidRDefault="00755023" w:rsidP="00755023">
            <w:pPr>
              <w:ind w:firstLine="0"/>
              <w:rPr>
                <w:rFonts w:cs="Times New Roman"/>
                <w:szCs w:val="24"/>
              </w:rPr>
            </w:pPr>
            <w:r>
              <w:rPr>
                <w:color w:val="000000"/>
                <w:sz w:val="20"/>
                <w:szCs w:val="20"/>
              </w:rPr>
              <w:t>algorithms</w:t>
            </w:r>
          </w:p>
        </w:tc>
        <w:tc>
          <w:tcPr>
            <w:tcW w:w="0" w:type="auto"/>
            <w:vAlign w:val="bottom"/>
          </w:tcPr>
          <w:p w14:paraId="645C216A" w14:textId="3E76348C" w:rsidR="00755023" w:rsidRDefault="00755023" w:rsidP="00755023">
            <w:pPr>
              <w:ind w:firstLine="0"/>
              <w:rPr>
                <w:rFonts w:cs="Times New Roman"/>
                <w:szCs w:val="24"/>
              </w:rPr>
            </w:pPr>
            <w:r>
              <w:rPr>
                <w:color w:val="000000"/>
                <w:sz w:val="20"/>
                <w:szCs w:val="20"/>
              </w:rPr>
              <w:t>C++</w:t>
            </w:r>
          </w:p>
        </w:tc>
        <w:tc>
          <w:tcPr>
            <w:tcW w:w="0" w:type="auto"/>
            <w:vAlign w:val="bottom"/>
          </w:tcPr>
          <w:p w14:paraId="3D7AC8EF" w14:textId="57CABD7F" w:rsidR="00755023" w:rsidRDefault="00755023" w:rsidP="002F6D12">
            <w:pPr>
              <w:ind w:firstLine="0"/>
              <w:jc w:val="right"/>
              <w:rPr>
                <w:rFonts w:cs="Times New Roman"/>
                <w:szCs w:val="24"/>
              </w:rPr>
            </w:pPr>
            <w:r>
              <w:rPr>
                <w:color w:val="000000"/>
                <w:sz w:val="20"/>
                <w:szCs w:val="20"/>
              </w:rPr>
              <w:t>134</w:t>
            </w:r>
          </w:p>
        </w:tc>
        <w:tc>
          <w:tcPr>
            <w:tcW w:w="0" w:type="auto"/>
            <w:vAlign w:val="bottom"/>
          </w:tcPr>
          <w:p w14:paraId="2A7B421B" w14:textId="17D48B6E" w:rsidR="00755023" w:rsidRDefault="00755023" w:rsidP="002F6D12">
            <w:pPr>
              <w:ind w:firstLine="0"/>
              <w:jc w:val="right"/>
              <w:rPr>
                <w:rFonts w:cs="Times New Roman"/>
                <w:szCs w:val="24"/>
              </w:rPr>
            </w:pPr>
            <w:r>
              <w:rPr>
                <w:color w:val="000000"/>
                <w:sz w:val="20"/>
                <w:szCs w:val="20"/>
              </w:rPr>
              <w:t>9243</w:t>
            </w:r>
          </w:p>
        </w:tc>
        <w:tc>
          <w:tcPr>
            <w:tcW w:w="0" w:type="auto"/>
            <w:vAlign w:val="bottom"/>
          </w:tcPr>
          <w:p w14:paraId="55A3D202" w14:textId="26D9AC13" w:rsidR="00755023" w:rsidRDefault="00755023" w:rsidP="002F6D12">
            <w:pPr>
              <w:ind w:firstLine="0"/>
              <w:jc w:val="right"/>
              <w:rPr>
                <w:rFonts w:cs="Times New Roman"/>
                <w:szCs w:val="24"/>
              </w:rPr>
            </w:pPr>
            <w:r>
              <w:rPr>
                <w:color w:val="000000"/>
                <w:sz w:val="20"/>
                <w:szCs w:val="20"/>
              </w:rPr>
              <w:t>2</w:t>
            </w:r>
            <w:r w:rsidR="001A1C33">
              <w:rPr>
                <w:color w:val="000000"/>
                <w:sz w:val="20"/>
                <w:szCs w:val="20"/>
              </w:rPr>
              <w:t>78</w:t>
            </w:r>
            <w:r>
              <w:rPr>
                <w:color w:val="000000"/>
                <w:sz w:val="20"/>
                <w:szCs w:val="20"/>
              </w:rPr>
              <w:t>9</w:t>
            </w:r>
          </w:p>
        </w:tc>
        <w:tc>
          <w:tcPr>
            <w:tcW w:w="0" w:type="auto"/>
            <w:vAlign w:val="bottom"/>
          </w:tcPr>
          <w:p w14:paraId="08BC8C84" w14:textId="1E7CB882"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44676C1C" w14:textId="31BF23B3"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4EAB44F0" w14:textId="0CC96704" w:rsidR="00755023" w:rsidRDefault="00755023" w:rsidP="002F6D12">
            <w:pPr>
              <w:ind w:firstLine="0"/>
              <w:jc w:val="right"/>
              <w:rPr>
                <w:rFonts w:cs="Times New Roman"/>
                <w:szCs w:val="24"/>
              </w:rPr>
            </w:pPr>
            <w:r>
              <w:rPr>
                <w:color w:val="000000"/>
                <w:sz w:val="20"/>
                <w:szCs w:val="20"/>
              </w:rPr>
              <w:t>30.39</w:t>
            </w:r>
          </w:p>
        </w:tc>
        <w:tc>
          <w:tcPr>
            <w:tcW w:w="0" w:type="auto"/>
            <w:vAlign w:val="bottom"/>
          </w:tcPr>
          <w:p w14:paraId="1B809211" w14:textId="2581C7E4" w:rsidR="00755023" w:rsidRDefault="00755023" w:rsidP="002F6D12">
            <w:pPr>
              <w:ind w:firstLine="0"/>
              <w:jc w:val="right"/>
              <w:rPr>
                <w:rFonts w:cs="Times New Roman"/>
                <w:szCs w:val="24"/>
              </w:rPr>
            </w:pPr>
            <w:r>
              <w:rPr>
                <w:color w:val="000000"/>
                <w:sz w:val="20"/>
                <w:szCs w:val="20"/>
              </w:rPr>
              <w:t>0.0362</w:t>
            </w:r>
          </w:p>
        </w:tc>
      </w:tr>
      <w:tr w:rsidR="00755023" w14:paraId="5D28A7B8" w14:textId="77777777" w:rsidTr="002F6D12">
        <w:tc>
          <w:tcPr>
            <w:tcW w:w="0" w:type="auto"/>
            <w:vAlign w:val="bottom"/>
          </w:tcPr>
          <w:p w14:paraId="27082359" w14:textId="7EDE3B95" w:rsidR="00755023" w:rsidRDefault="00755023" w:rsidP="00755023">
            <w:pPr>
              <w:ind w:firstLine="0"/>
              <w:rPr>
                <w:rFonts w:cs="Times New Roman"/>
                <w:szCs w:val="24"/>
              </w:rPr>
            </w:pPr>
            <w:proofErr w:type="spellStart"/>
            <w:r>
              <w:rPr>
                <w:color w:val="000000"/>
                <w:sz w:val="20"/>
                <w:szCs w:val="20"/>
              </w:rPr>
              <w:t>asio</w:t>
            </w:r>
            <w:proofErr w:type="spellEnd"/>
          </w:p>
        </w:tc>
        <w:tc>
          <w:tcPr>
            <w:tcW w:w="0" w:type="auto"/>
            <w:vAlign w:val="bottom"/>
          </w:tcPr>
          <w:p w14:paraId="7E40D004" w14:textId="2EA0C774" w:rsidR="00755023" w:rsidRDefault="00755023" w:rsidP="00755023">
            <w:pPr>
              <w:ind w:firstLine="0"/>
              <w:rPr>
                <w:rFonts w:cs="Times New Roman"/>
                <w:szCs w:val="24"/>
              </w:rPr>
            </w:pPr>
            <w:r>
              <w:rPr>
                <w:color w:val="000000"/>
                <w:sz w:val="20"/>
                <w:szCs w:val="20"/>
              </w:rPr>
              <w:t>C++</w:t>
            </w:r>
          </w:p>
        </w:tc>
        <w:tc>
          <w:tcPr>
            <w:tcW w:w="0" w:type="auto"/>
            <w:vAlign w:val="bottom"/>
          </w:tcPr>
          <w:p w14:paraId="17791C9F" w14:textId="69107E96" w:rsidR="00755023" w:rsidRDefault="00755023" w:rsidP="002F6D12">
            <w:pPr>
              <w:ind w:firstLine="0"/>
              <w:jc w:val="right"/>
              <w:rPr>
                <w:rFonts w:cs="Times New Roman"/>
                <w:szCs w:val="24"/>
              </w:rPr>
            </w:pPr>
            <w:r>
              <w:rPr>
                <w:color w:val="000000"/>
                <w:sz w:val="20"/>
                <w:szCs w:val="20"/>
              </w:rPr>
              <w:t>28</w:t>
            </w:r>
          </w:p>
        </w:tc>
        <w:tc>
          <w:tcPr>
            <w:tcW w:w="0" w:type="auto"/>
            <w:vAlign w:val="bottom"/>
          </w:tcPr>
          <w:p w14:paraId="1C4BBA49" w14:textId="38D52B57" w:rsidR="00755023" w:rsidRDefault="00755023" w:rsidP="002F6D12">
            <w:pPr>
              <w:ind w:firstLine="0"/>
              <w:jc w:val="right"/>
              <w:rPr>
                <w:rFonts w:cs="Times New Roman"/>
                <w:szCs w:val="24"/>
              </w:rPr>
            </w:pPr>
            <w:r>
              <w:rPr>
                <w:color w:val="000000"/>
                <w:sz w:val="20"/>
                <w:szCs w:val="20"/>
              </w:rPr>
              <w:t>120472</w:t>
            </w:r>
          </w:p>
        </w:tc>
        <w:tc>
          <w:tcPr>
            <w:tcW w:w="0" w:type="auto"/>
            <w:vAlign w:val="bottom"/>
          </w:tcPr>
          <w:p w14:paraId="203630AD" w14:textId="4802BC2F" w:rsidR="00755023" w:rsidRDefault="00755023" w:rsidP="002F6D12">
            <w:pPr>
              <w:ind w:firstLine="0"/>
              <w:jc w:val="right"/>
              <w:rPr>
                <w:rFonts w:cs="Times New Roman"/>
                <w:szCs w:val="24"/>
              </w:rPr>
            </w:pPr>
            <w:r>
              <w:rPr>
                <w:color w:val="000000"/>
                <w:sz w:val="20"/>
                <w:szCs w:val="20"/>
              </w:rPr>
              <w:t>3</w:t>
            </w:r>
            <w:r w:rsidR="001A1C33">
              <w:rPr>
                <w:color w:val="000000"/>
                <w:sz w:val="20"/>
                <w:szCs w:val="20"/>
              </w:rPr>
              <w:t>78</w:t>
            </w:r>
            <w:r>
              <w:rPr>
                <w:color w:val="000000"/>
                <w:sz w:val="20"/>
                <w:szCs w:val="20"/>
              </w:rPr>
              <w:t>13</w:t>
            </w:r>
          </w:p>
        </w:tc>
        <w:tc>
          <w:tcPr>
            <w:tcW w:w="0" w:type="auto"/>
            <w:vAlign w:val="bottom"/>
          </w:tcPr>
          <w:p w14:paraId="59F6327D" w14:textId="6071DFCA" w:rsidR="00755023" w:rsidRDefault="00755023" w:rsidP="002F6D12">
            <w:pPr>
              <w:ind w:firstLine="0"/>
              <w:jc w:val="right"/>
              <w:rPr>
                <w:rFonts w:cs="Times New Roman"/>
                <w:szCs w:val="24"/>
              </w:rPr>
            </w:pPr>
            <w:r>
              <w:rPr>
                <w:color w:val="000000"/>
                <w:sz w:val="20"/>
                <w:szCs w:val="20"/>
              </w:rPr>
              <w:t>47</w:t>
            </w:r>
          </w:p>
        </w:tc>
        <w:tc>
          <w:tcPr>
            <w:tcW w:w="0" w:type="auto"/>
            <w:vAlign w:val="bottom"/>
          </w:tcPr>
          <w:p w14:paraId="54FBD6DA" w14:textId="0BA3454B"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5C6E432F" w14:textId="11A5F9DC" w:rsidR="00755023" w:rsidRDefault="00755023" w:rsidP="002F6D12">
            <w:pPr>
              <w:ind w:firstLine="0"/>
              <w:jc w:val="right"/>
              <w:rPr>
                <w:rFonts w:cs="Times New Roman"/>
                <w:szCs w:val="24"/>
              </w:rPr>
            </w:pPr>
            <w:r>
              <w:rPr>
                <w:color w:val="000000"/>
                <w:sz w:val="20"/>
                <w:szCs w:val="20"/>
              </w:rPr>
              <w:t>31.55</w:t>
            </w:r>
          </w:p>
        </w:tc>
        <w:tc>
          <w:tcPr>
            <w:tcW w:w="0" w:type="auto"/>
            <w:vAlign w:val="bottom"/>
          </w:tcPr>
          <w:p w14:paraId="0D1441B0" w14:textId="276F1576" w:rsidR="00755023" w:rsidRDefault="00755023" w:rsidP="002F6D12">
            <w:pPr>
              <w:ind w:firstLine="0"/>
              <w:jc w:val="right"/>
              <w:rPr>
                <w:rFonts w:cs="Times New Roman"/>
                <w:szCs w:val="24"/>
              </w:rPr>
            </w:pPr>
            <w:r>
              <w:rPr>
                <w:color w:val="000000"/>
                <w:sz w:val="20"/>
                <w:szCs w:val="20"/>
              </w:rPr>
              <w:t>0.4897</w:t>
            </w:r>
          </w:p>
        </w:tc>
      </w:tr>
      <w:tr w:rsidR="00755023" w14:paraId="451C3CEE" w14:textId="77777777" w:rsidTr="002F6D12">
        <w:tc>
          <w:tcPr>
            <w:tcW w:w="0" w:type="auto"/>
            <w:vAlign w:val="bottom"/>
          </w:tcPr>
          <w:p w14:paraId="7BB7332E" w14:textId="6B970D9B" w:rsidR="00755023" w:rsidRDefault="00755023" w:rsidP="00755023">
            <w:pPr>
              <w:ind w:firstLine="0"/>
              <w:rPr>
                <w:rFonts w:cs="Times New Roman"/>
                <w:szCs w:val="24"/>
              </w:rPr>
            </w:pPr>
            <w:proofErr w:type="spellStart"/>
            <w:r>
              <w:rPr>
                <w:color w:val="000000"/>
                <w:sz w:val="20"/>
                <w:szCs w:val="20"/>
              </w:rPr>
              <w:t>aws</w:t>
            </w:r>
            <w:proofErr w:type="spellEnd"/>
            <w:r>
              <w:rPr>
                <w:color w:val="000000"/>
                <w:sz w:val="20"/>
                <w:szCs w:val="20"/>
              </w:rPr>
              <w:t xml:space="preserve"> </w:t>
            </w:r>
            <w:proofErr w:type="spellStart"/>
            <w:r>
              <w:rPr>
                <w:color w:val="000000"/>
                <w:sz w:val="20"/>
                <w:szCs w:val="20"/>
              </w:rPr>
              <w:t>sdk</w:t>
            </w:r>
            <w:proofErr w:type="spellEnd"/>
            <w:r>
              <w:rPr>
                <w:color w:val="000000"/>
                <w:sz w:val="20"/>
                <w:szCs w:val="20"/>
              </w:rPr>
              <w:t xml:space="preserve"> </w:t>
            </w:r>
            <w:proofErr w:type="spellStart"/>
            <w:r>
              <w:rPr>
                <w:color w:val="000000"/>
                <w:sz w:val="20"/>
                <w:szCs w:val="20"/>
              </w:rPr>
              <w:t>cpp</w:t>
            </w:r>
            <w:proofErr w:type="spellEnd"/>
          </w:p>
        </w:tc>
        <w:tc>
          <w:tcPr>
            <w:tcW w:w="0" w:type="auto"/>
            <w:vAlign w:val="bottom"/>
          </w:tcPr>
          <w:p w14:paraId="3E3356C9" w14:textId="1CF1E6ED" w:rsidR="00755023" w:rsidRDefault="00755023" w:rsidP="00755023">
            <w:pPr>
              <w:ind w:firstLine="0"/>
              <w:rPr>
                <w:rFonts w:cs="Times New Roman"/>
                <w:szCs w:val="24"/>
              </w:rPr>
            </w:pPr>
            <w:r>
              <w:rPr>
                <w:color w:val="000000"/>
                <w:sz w:val="20"/>
                <w:szCs w:val="20"/>
              </w:rPr>
              <w:t>C++</w:t>
            </w:r>
          </w:p>
        </w:tc>
        <w:tc>
          <w:tcPr>
            <w:tcW w:w="0" w:type="auto"/>
            <w:vAlign w:val="bottom"/>
          </w:tcPr>
          <w:p w14:paraId="52952639" w14:textId="0734D011" w:rsidR="00755023" w:rsidRDefault="00755023" w:rsidP="002F6D12">
            <w:pPr>
              <w:ind w:firstLine="0"/>
              <w:jc w:val="right"/>
              <w:rPr>
                <w:rFonts w:cs="Times New Roman"/>
                <w:szCs w:val="24"/>
              </w:rPr>
            </w:pPr>
            <w:r>
              <w:rPr>
                <w:color w:val="000000"/>
                <w:sz w:val="20"/>
                <w:szCs w:val="20"/>
              </w:rPr>
              <w:t>57</w:t>
            </w:r>
          </w:p>
        </w:tc>
        <w:tc>
          <w:tcPr>
            <w:tcW w:w="0" w:type="auto"/>
            <w:vAlign w:val="bottom"/>
          </w:tcPr>
          <w:p w14:paraId="3EE8444E" w14:textId="101ED7F9" w:rsidR="00755023" w:rsidRDefault="00755023" w:rsidP="002F6D12">
            <w:pPr>
              <w:ind w:firstLine="0"/>
              <w:jc w:val="right"/>
              <w:rPr>
                <w:rFonts w:cs="Times New Roman"/>
                <w:szCs w:val="24"/>
              </w:rPr>
            </w:pPr>
            <w:r>
              <w:rPr>
                <w:color w:val="000000"/>
                <w:sz w:val="20"/>
                <w:szCs w:val="20"/>
              </w:rPr>
              <w:t>2498435</w:t>
            </w:r>
          </w:p>
        </w:tc>
        <w:tc>
          <w:tcPr>
            <w:tcW w:w="0" w:type="auto"/>
            <w:vAlign w:val="bottom"/>
          </w:tcPr>
          <w:p w14:paraId="6F9137E1" w14:textId="0A501CFD" w:rsidR="00755023" w:rsidRDefault="00755023" w:rsidP="002F6D12">
            <w:pPr>
              <w:ind w:firstLine="0"/>
              <w:jc w:val="right"/>
              <w:rPr>
                <w:rFonts w:cs="Times New Roman"/>
                <w:szCs w:val="24"/>
              </w:rPr>
            </w:pPr>
            <w:r>
              <w:rPr>
                <w:color w:val="000000"/>
                <w:sz w:val="20"/>
                <w:szCs w:val="20"/>
              </w:rPr>
              <w:t>2509104</w:t>
            </w:r>
          </w:p>
        </w:tc>
        <w:tc>
          <w:tcPr>
            <w:tcW w:w="0" w:type="auto"/>
            <w:vAlign w:val="bottom"/>
          </w:tcPr>
          <w:p w14:paraId="3119A0E2" w14:textId="3E74CBDC" w:rsidR="00755023" w:rsidRDefault="00755023" w:rsidP="002F6D12">
            <w:pPr>
              <w:ind w:firstLine="0"/>
              <w:jc w:val="right"/>
              <w:rPr>
                <w:rFonts w:cs="Times New Roman"/>
                <w:szCs w:val="24"/>
              </w:rPr>
            </w:pPr>
            <w:r>
              <w:rPr>
                <w:color w:val="000000"/>
                <w:sz w:val="20"/>
                <w:szCs w:val="20"/>
              </w:rPr>
              <w:t>217</w:t>
            </w:r>
          </w:p>
        </w:tc>
        <w:tc>
          <w:tcPr>
            <w:tcW w:w="0" w:type="auto"/>
            <w:vAlign w:val="bottom"/>
          </w:tcPr>
          <w:p w14:paraId="3F3DD88A" w14:textId="21BD885F"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42A90930" w14:textId="7F2568FE" w:rsidR="00755023" w:rsidRDefault="00755023" w:rsidP="002F6D12">
            <w:pPr>
              <w:ind w:firstLine="0"/>
              <w:jc w:val="right"/>
              <w:rPr>
                <w:rFonts w:cs="Times New Roman"/>
                <w:szCs w:val="24"/>
              </w:rPr>
            </w:pPr>
            <w:r>
              <w:rPr>
                <w:color w:val="000000"/>
                <w:sz w:val="20"/>
                <w:szCs w:val="20"/>
              </w:rPr>
              <w:t>100.43</w:t>
            </w:r>
          </w:p>
        </w:tc>
        <w:tc>
          <w:tcPr>
            <w:tcW w:w="0" w:type="auto"/>
            <w:vAlign w:val="bottom"/>
          </w:tcPr>
          <w:p w14:paraId="69D25538" w14:textId="5939D939" w:rsidR="00755023" w:rsidRDefault="00755023" w:rsidP="002F6D12">
            <w:pPr>
              <w:ind w:firstLine="0"/>
              <w:jc w:val="right"/>
              <w:rPr>
                <w:rFonts w:cs="Times New Roman"/>
                <w:szCs w:val="24"/>
              </w:rPr>
            </w:pPr>
            <w:r>
              <w:rPr>
                <w:color w:val="000000"/>
                <w:sz w:val="20"/>
                <w:szCs w:val="20"/>
              </w:rPr>
              <w:t>32.3247</w:t>
            </w:r>
          </w:p>
        </w:tc>
      </w:tr>
      <w:tr w:rsidR="00755023" w14:paraId="4E4EB9A0" w14:textId="77777777" w:rsidTr="002F6D12">
        <w:tc>
          <w:tcPr>
            <w:tcW w:w="0" w:type="auto"/>
            <w:vAlign w:val="bottom"/>
          </w:tcPr>
          <w:p w14:paraId="675A4C67" w14:textId="1B4F50C7" w:rsidR="00755023" w:rsidRDefault="00755023" w:rsidP="00755023">
            <w:pPr>
              <w:ind w:firstLine="0"/>
              <w:rPr>
                <w:rFonts w:cs="Times New Roman"/>
                <w:szCs w:val="24"/>
              </w:rPr>
            </w:pPr>
            <w:proofErr w:type="spellStart"/>
            <w:r>
              <w:rPr>
                <w:color w:val="000000"/>
                <w:sz w:val="20"/>
                <w:szCs w:val="20"/>
              </w:rPr>
              <w:t>cdt</w:t>
            </w:r>
            <w:proofErr w:type="spellEnd"/>
          </w:p>
        </w:tc>
        <w:tc>
          <w:tcPr>
            <w:tcW w:w="0" w:type="auto"/>
            <w:vAlign w:val="bottom"/>
          </w:tcPr>
          <w:p w14:paraId="0E31F25F" w14:textId="4CDA9971" w:rsidR="00755023" w:rsidRDefault="00755023" w:rsidP="00755023">
            <w:pPr>
              <w:ind w:firstLine="0"/>
              <w:rPr>
                <w:rFonts w:cs="Times New Roman"/>
                <w:szCs w:val="24"/>
              </w:rPr>
            </w:pPr>
            <w:r>
              <w:rPr>
                <w:color w:val="000000"/>
                <w:sz w:val="20"/>
                <w:szCs w:val="20"/>
              </w:rPr>
              <w:t>Java/C++/C</w:t>
            </w:r>
          </w:p>
        </w:tc>
        <w:tc>
          <w:tcPr>
            <w:tcW w:w="0" w:type="auto"/>
            <w:vAlign w:val="bottom"/>
          </w:tcPr>
          <w:p w14:paraId="2D2BF005" w14:textId="793D51E6" w:rsidR="00755023" w:rsidRDefault="00755023" w:rsidP="002F6D12">
            <w:pPr>
              <w:ind w:firstLine="0"/>
              <w:jc w:val="right"/>
              <w:rPr>
                <w:rFonts w:cs="Times New Roman"/>
                <w:szCs w:val="24"/>
              </w:rPr>
            </w:pPr>
            <w:r>
              <w:rPr>
                <w:color w:val="000000"/>
                <w:sz w:val="20"/>
                <w:szCs w:val="20"/>
              </w:rPr>
              <w:t>154</w:t>
            </w:r>
          </w:p>
        </w:tc>
        <w:tc>
          <w:tcPr>
            <w:tcW w:w="0" w:type="auto"/>
            <w:vAlign w:val="bottom"/>
          </w:tcPr>
          <w:p w14:paraId="09A3AA90" w14:textId="407BDA31" w:rsidR="00755023" w:rsidRDefault="00755023" w:rsidP="002F6D12">
            <w:pPr>
              <w:ind w:firstLine="0"/>
              <w:jc w:val="right"/>
              <w:rPr>
                <w:rFonts w:cs="Times New Roman"/>
                <w:szCs w:val="24"/>
              </w:rPr>
            </w:pPr>
            <w:r>
              <w:rPr>
                <w:color w:val="000000"/>
                <w:sz w:val="20"/>
                <w:szCs w:val="20"/>
              </w:rPr>
              <w:t>1119730</w:t>
            </w:r>
          </w:p>
        </w:tc>
        <w:tc>
          <w:tcPr>
            <w:tcW w:w="0" w:type="auto"/>
            <w:vAlign w:val="bottom"/>
          </w:tcPr>
          <w:p w14:paraId="66D3195F" w14:textId="6A6E6A88" w:rsidR="00755023" w:rsidRDefault="00755023" w:rsidP="002F6D12">
            <w:pPr>
              <w:ind w:firstLine="0"/>
              <w:jc w:val="right"/>
              <w:rPr>
                <w:rFonts w:cs="Times New Roman"/>
                <w:szCs w:val="24"/>
              </w:rPr>
            </w:pPr>
            <w:r>
              <w:rPr>
                <w:color w:val="000000"/>
                <w:sz w:val="20"/>
                <w:szCs w:val="20"/>
              </w:rPr>
              <w:t>450027</w:t>
            </w:r>
          </w:p>
        </w:tc>
        <w:tc>
          <w:tcPr>
            <w:tcW w:w="0" w:type="auto"/>
            <w:vAlign w:val="bottom"/>
          </w:tcPr>
          <w:p w14:paraId="4B814128" w14:textId="28F9D05B" w:rsidR="00755023" w:rsidRDefault="00755023" w:rsidP="002F6D12">
            <w:pPr>
              <w:ind w:firstLine="0"/>
              <w:jc w:val="right"/>
              <w:rPr>
                <w:rFonts w:cs="Times New Roman"/>
                <w:szCs w:val="24"/>
              </w:rPr>
            </w:pPr>
            <w:r>
              <w:rPr>
                <w:color w:val="000000"/>
                <w:sz w:val="20"/>
                <w:szCs w:val="20"/>
              </w:rPr>
              <w:t>85</w:t>
            </w:r>
          </w:p>
        </w:tc>
        <w:tc>
          <w:tcPr>
            <w:tcW w:w="0" w:type="auto"/>
            <w:vAlign w:val="bottom"/>
          </w:tcPr>
          <w:p w14:paraId="38AD67BC" w14:textId="12BAEA95"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6F7166B8" w14:textId="27C62076" w:rsidR="00755023" w:rsidRDefault="00755023" w:rsidP="002F6D12">
            <w:pPr>
              <w:ind w:firstLine="0"/>
              <w:jc w:val="right"/>
              <w:rPr>
                <w:rFonts w:cs="Times New Roman"/>
                <w:szCs w:val="24"/>
              </w:rPr>
            </w:pPr>
            <w:r>
              <w:rPr>
                <w:color w:val="000000"/>
                <w:sz w:val="20"/>
                <w:szCs w:val="20"/>
              </w:rPr>
              <w:t>40.19</w:t>
            </w:r>
          </w:p>
        </w:tc>
        <w:tc>
          <w:tcPr>
            <w:tcW w:w="0" w:type="auto"/>
            <w:vAlign w:val="bottom"/>
          </w:tcPr>
          <w:p w14:paraId="6C7E8F5C" w14:textId="76D80988" w:rsidR="00755023" w:rsidRDefault="00755023" w:rsidP="002F6D12">
            <w:pPr>
              <w:ind w:firstLine="0"/>
              <w:jc w:val="right"/>
              <w:rPr>
                <w:rFonts w:cs="Times New Roman"/>
                <w:szCs w:val="24"/>
              </w:rPr>
            </w:pPr>
            <w:r>
              <w:rPr>
                <w:color w:val="000000"/>
                <w:sz w:val="20"/>
                <w:szCs w:val="20"/>
              </w:rPr>
              <w:t>5.7977</w:t>
            </w:r>
          </w:p>
        </w:tc>
      </w:tr>
      <w:tr w:rsidR="00755023" w14:paraId="1AD06CB2" w14:textId="77777777" w:rsidTr="002F6D12">
        <w:tc>
          <w:tcPr>
            <w:tcW w:w="0" w:type="auto"/>
            <w:vAlign w:val="bottom"/>
          </w:tcPr>
          <w:p w14:paraId="3D341D0C" w14:textId="58F2AF39" w:rsidR="00755023" w:rsidRDefault="00755023" w:rsidP="00755023">
            <w:pPr>
              <w:ind w:firstLine="0"/>
              <w:rPr>
                <w:rFonts w:cs="Times New Roman"/>
                <w:szCs w:val="24"/>
              </w:rPr>
            </w:pPr>
            <w:r>
              <w:rPr>
                <w:color w:val="000000"/>
                <w:sz w:val="20"/>
                <w:szCs w:val="20"/>
              </w:rPr>
              <w:t xml:space="preserve">C Plus </w:t>
            </w:r>
            <w:proofErr w:type="spellStart"/>
            <w:r>
              <w:rPr>
                <w:color w:val="000000"/>
                <w:sz w:val="20"/>
                <w:szCs w:val="20"/>
              </w:rPr>
              <w:t>Plus</w:t>
            </w:r>
            <w:proofErr w:type="spellEnd"/>
          </w:p>
        </w:tc>
        <w:tc>
          <w:tcPr>
            <w:tcW w:w="0" w:type="auto"/>
            <w:vAlign w:val="bottom"/>
          </w:tcPr>
          <w:p w14:paraId="134B1ABF" w14:textId="7139119E" w:rsidR="00755023" w:rsidRDefault="00755023" w:rsidP="00755023">
            <w:pPr>
              <w:ind w:firstLine="0"/>
              <w:rPr>
                <w:rFonts w:cs="Times New Roman"/>
                <w:szCs w:val="24"/>
              </w:rPr>
            </w:pPr>
            <w:r>
              <w:rPr>
                <w:color w:val="000000"/>
                <w:sz w:val="20"/>
                <w:szCs w:val="20"/>
              </w:rPr>
              <w:t>C++/C</w:t>
            </w:r>
          </w:p>
        </w:tc>
        <w:tc>
          <w:tcPr>
            <w:tcW w:w="0" w:type="auto"/>
            <w:vAlign w:val="bottom"/>
          </w:tcPr>
          <w:p w14:paraId="434DCC81" w14:textId="3565DA87" w:rsidR="00755023" w:rsidRDefault="00755023" w:rsidP="002F6D12">
            <w:pPr>
              <w:ind w:firstLine="0"/>
              <w:jc w:val="right"/>
              <w:rPr>
                <w:rFonts w:cs="Times New Roman"/>
                <w:szCs w:val="24"/>
              </w:rPr>
            </w:pPr>
            <w:r>
              <w:rPr>
                <w:color w:val="000000"/>
                <w:sz w:val="20"/>
                <w:szCs w:val="20"/>
              </w:rPr>
              <w:t>100</w:t>
            </w:r>
          </w:p>
        </w:tc>
        <w:tc>
          <w:tcPr>
            <w:tcW w:w="0" w:type="auto"/>
            <w:vAlign w:val="bottom"/>
          </w:tcPr>
          <w:p w14:paraId="1AAB56C5" w14:textId="1F7D37E6" w:rsidR="00755023" w:rsidRDefault="00755023" w:rsidP="002F6D12">
            <w:pPr>
              <w:ind w:firstLine="0"/>
              <w:jc w:val="right"/>
              <w:rPr>
                <w:rFonts w:cs="Times New Roman"/>
                <w:szCs w:val="24"/>
              </w:rPr>
            </w:pPr>
            <w:r>
              <w:rPr>
                <w:color w:val="000000"/>
                <w:sz w:val="20"/>
                <w:szCs w:val="20"/>
              </w:rPr>
              <w:t>5768</w:t>
            </w:r>
          </w:p>
        </w:tc>
        <w:tc>
          <w:tcPr>
            <w:tcW w:w="0" w:type="auto"/>
            <w:vAlign w:val="bottom"/>
          </w:tcPr>
          <w:p w14:paraId="3A2C783E" w14:textId="21D637A4" w:rsidR="00755023" w:rsidRDefault="00755023" w:rsidP="002F6D12">
            <w:pPr>
              <w:ind w:firstLine="0"/>
              <w:jc w:val="right"/>
              <w:rPr>
                <w:rFonts w:cs="Times New Roman"/>
                <w:szCs w:val="24"/>
              </w:rPr>
            </w:pPr>
            <w:r>
              <w:rPr>
                <w:color w:val="000000"/>
                <w:sz w:val="20"/>
                <w:szCs w:val="20"/>
              </w:rPr>
              <w:t>576</w:t>
            </w:r>
          </w:p>
        </w:tc>
        <w:tc>
          <w:tcPr>
            <w:tcW w:w="0" w:type="auto"/>
            <w:vAlign w:val="bottom"/>
          </w:tcPr>
          <w:p w14:paraId="570DB099" w14:textId="32215430" w:rsidR="00755023" w:rsidRDefault="00755023" w:rsidP="002F6D12">
            <w:pPr>
              <w:ind w:firstLine="0"/>
              <w:jc w:val="right"/>
              <w:rPr>
                <w:rFonts w:cs="Times New Roman"/>
                <w:szCs w:val="24"/>
              </w:rPr>
            </w:pPr>
            <w:r>
              <w:rPr>
                <w:color w:val="000000"/>
                <w:sz w:val="20"/>
                <w:szCs w:val="20"/>
              </w:rPr>
              <w:t>31</w:t>
            </w:r>
          </w:p>
        </w:tc>
        <w:tc>
          <w:tcPr>
            <w:tcW w:w="0" w:type="auto"/>
            <w:vAlign w:val="bottom"/>
          </w:tcPr>
          <w:p w14:paraId="433CC1C3" w14:textId="43A78576" w:rsidR="00755023" w:rsidRDefault="00755023" w:rsidP="002F6D12">
            <w:pPr>
              <w:ind w:firstLine="0"/>
              <w:jc w:val="right"/>
              <w:rPr>
                <w:rFonts w:cs="Times New Roman"/>
                <w:szCs w:val="24"/>
              </w:rPr>
            </w:pPr>
            <w:r>
              <w:rPr>
                <w:color w:val="000000"/>
                <w:sz w:val="20"/>
                <w:szCs w:val="20"/>
              </w:rPr>
              <w:t>26</w:t>
            </w:r>
          </w:p>
        </w:tc>
        <w:tc>
          <w:tcPr>
            <w:tcW w:w="0" w:type="auto"/>
            <w:vAlign w:val="bottom"/>
          </w:tcPr>
          <w:p w14:paraId="0CE22A10" w14:textId="0CB7D969" w:rsidR="00755023" w:rsidRDefault="00755023" w:rsidP="002F6D12">
            <w:pPr>
              <w:ind w:firstLine="0"/>
              <w:jc w:val="right"/>
              <w:rPr>
                <w:rFonts w:cs="Times New Roman"/>
                <w:szCs w:val="24"/>
              </w:rPr>
            </w:pPr>
            <w:r>
              <w:rPr>
                <w:color w:val="000000"/>
                <w:sz w:val="20"/>
                <w:szCs w:val="20"/>
              </w:rPr>
              <w:t>9.99</w:t>
            </w:r>
          </w:p>
        </w:tc>
        <w:tc>
          <w:tcPr>
            <w:tcW w:w="0" w:type="auto"/>
            <w:vAlign w:val="bottom"/>
          </w:tcPr>
          <w:p w14:paraId="5B746195" w14:textId="041C46F2" w:rsidR="00755023" w:rsidRDefault="00755023" w:rsidP="002F6D12">
            <w:pPr>
              <w:ind w:firstLine="0"/>
              <w:jc w:val="right"/>
              <w:rPr>
                <w:rFonts w:cs="Times New Roman"/>
                <w:szCs w:val="24"/>
              </w:rPr>
            </w:pPr>
            <w:r>
              <w:rPr>
                <w:color w:val="000000"/>
                <w:sz w:val="20"/>
                <w:szCs w:val="20"/>
              </w:rPr>
              <w:t>0.0074</w:t>
            </w:r>
          </w:p>
        </w:tc>
      </w:tr>
      <w:tr w:rsidR="00755023" w14:paraId="028591B3" w14:textId="77777777" w:rsidTr="002F6D12">
        <w:tc>
          <w:tcPr>
            <w:tcW w:w="0" w:type="auto"/>
            <w:vAlign w:val="bottom"/>
          </w:tcPr>
          <w:p w14:paraId="48E69ACA" w14:textId="4BDA756D" w:rsidR="00755023" w:rsidRDefault="00755023" w:rsidP="00755023">
            <w:pPr>
              <w:ind w:firstLine="0"/>
              <w:rPr>
                <w:rFonts w:cs="Times New Roman"/>
                <w:szCs w:val="24"/>
              </w:rPr>
            </w:pPr>
            <w:proofErr w:type="spellStart"/>
            <w:r>
              <w:rPr>
                <w:color w:val="000000"/>
                <w:sz w:val="20"/>
                <w:szCs w:val="20"/>
              </w:rPr>
              <w:t>DynamicExpresso</w:t>
            </w:r>
            <w:proofErr w:type="spellEnd"/>
          </w:p>
        </w:tc>
        <w:tc>
          <w:tcPr>
            <w:tcW w:w="0" w:type="auto"/>
            <w:vAlign w:val="bottom"/>
          </w:tcPr>
          <w:p w14:paraId="51CD2514" w14:textId="16D7A354" w:rsidR="00755023" w:rsidRDefault="00755023" w:rsidP="00755023">
            <w:pPr>
              <w:ind w:firstLine="0"/>
              <w:rPr>
                <w:rFonts w:cs="Times New Roman"/>
                <w:szCs w:val="24"/>
              </w:rPr>
            </w:pPr>
            <w:r>
              <w:rPr>
                <w:color w:val="000000"/>
                <w:sz w:val="20"/>
                <w:szCs w:val="20"/>
              </w:rPr>
              <w:t>Java/C#</w:t>
            </w:r>
          </w:p>
        </w:tc>
        <w:tc>
          <w:tcPr>
            <w:tcW w:w="0" w:type="auto"/>
            <w:vAlign w:val="bottom"/>
          </w:tcPr>
          <w:p w14:paraId="4614471C" w14:textId="69A180FD" w:rsidR="00755023" w:rsidRDefault="00755023" w:rsidP="002F6D12">
            <w:pPr>
              <w:ind w:firstLine="0"/>
              <w:jc w:val="right"/>
              <w:rPr>
                <w:rFonts w:cs="Times New Roman"/>
                <w:szCs w:val="24"/>
              </w:rPr>
            </w:pPr>
            <w:r>
              <w:rPr>
                <w:color w:val="000000"/>
                <w:sz w:val="20"/>
                <w:szCs w:val="20"/>
              </w:rPr>
              <w:t>15</w:t>
            </w:r>
          </w:p>
        </w:tc>
        <w:tc>
          <w:tcPr>
            <w:tcW w:w="0" w:type="auto"/>
            <w:vAlign w:val="bottom"/>
          </w:tcPr>
          <w:p w14:paraId="12F8C4A8" w14:textId="73DE61F1" w:rsidR="00755023" w:rsidRDefault="00755023" w:rsidP="002F6D12">
            <w:pPr>
              <w:ind w:firstLine="0"/>
              <w:jc w:val="right"/>
              <w:rPr>
                <w:rFonts w:cs="Times New Roman"/>
                <w:szCs w:val="24"/>
              </w:rPr>
            </w:pPr>
            <w:r>
              <w:rPr>
                <w:color w:val="000000"/>
                <w:sz w:val="20"/>
                <w:szCs w:val="20"/>
              </w:rPr>
              <w:t>15245</w:t>
            </w:r>
          </w:p>
        </w:tc>
        <w:tc>
          <w:tcPr>
            <w:tcW w:w="0" w:type="auto"/>
            <w:vAlign w:val="bottom"/>
          </w:tcPr>
          <w:p w14:paraId="6C9D1F72" w14:textId="35605A4E" w:rsidR="00755023" w:rsidRDefault="00755023" w:rsidP="002F6D12">
            <w:pPr>
              <w:ind w:firstLine="0"/>
              <w:jc w:val="right"/>
              <w:rPr>
                <w:rFonts w:cs="Times New Roman"/>
                <w:szCs w:val="24"/>
              </w:rPr>
            </w:pPr>
            <w:r>
              <w:rPr>
                <w:color w:val="000000"/>
                <w:sz w:val="20"/>
                <w:szCs w:val="20"/>
              </w:rPr>
              <w:t>4521</w:t>
            </w:r>
          </w:p>
        </w:tc>
        <w:tc>
          <w:tcPr>
            <w:tcW w:w="0" w:type="auto"/>
            <w:vAlign w:val="bottom"/>
          </w:tcPr>
          <w:p w14:paraId="62CC3E04" w14:textId="4C7530A3" w:rsidR="00755023" w:rsidRDefault="00755023" w:rsidP="002F6D12">
            <w:pPr>
              <w:ind w:firstLine="0"/>
              <w:jc w:val="right"/>
              <w:rPr>
                <w:rFonts w:cs="Times New Roman"/>
                <w:szCs w:val="24"/>
              </w:rPr>
            </w:pPr>
            <w:r>
              <w:rPr>
                <w:color w:val="000000"/>
                <w:sz w:val="20"/>
                <w:szCs w:val="20"/>
              </w:rPr>
              <w:t>9</w:t>
            </w:r>
          </w:p>
        </w:tc>
        <w:tc>
          <w:tcPr>
            <w:tcW w:w="0" w:type="auto"/>
            <w:vAlign w:val="bottom"/>
          </w:tcPr>
          <w:p w14:paraId="507404FB" w14:textId="46D7AFF0"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DEFEFBF" w14:textId="5B85520B" w:rsidR="00755023" w:rsidRDefault="00755023" w:rsidP="002F6D12">
            <w:pPr>
              <w:ind w:firstLine="0"/>
              <w:jc w:val="right"/>
              <w:rPr>
                <w:rFonts w:cs="Times New Roman"/>
                <w:szCs w:val="24"/>
              </w:rPr>
            </w:pPr>
            <w:r>
              <w:rPr>
                <w:color w:val="000000"/>
                <w:sz w:val="20"/>
                <w:szCs w:val="20"/>
              </w:rPr>
              <w:t>29.66</w:t>
            </w:r>
          </w:p>
        </w:tc>
        <w:tc>
          <w:tcPr>
            <w:tcW w:w="0" w:type="auto"/>
            <w:vAlign w:val="bottom"/>
          </w:tcPr>
          <w:p w14:paraId="48CD2EB4" w14:textId="24A95141" w:rsidR="00755023" w:rsidRDefault="00755023" w:rsidP="002F6D12">
            <w:pPr>
              <w:ind w:firstLine="0"/>
              <w:jc w:val="right"/>
              <w:rPr>
                <w:rFonts w:cs="Times New Roman"/>
                <w:szCs w:val="24"/>
              </w:rPr>
            </w:pPr>
            <w:r>
              <w:rPr>
                <w:color w:val="000000"/>
                <w:sz w:val="20"/>
                <w:szCs w:val="20"/>
              </w:rPr>
              <w:t>0.0582</w:t>
            </w:r>
          </w:p>
        </w:tc>
      </w:tr>
      <w:tr w:rsidR="00755023" w14:paraId="239CB66C" w14:textId="77777777" w:rsidTr="002F6D12">
        <w:tc>
          <w:tcPr>
            <w:tcW w:w="0" w:type="auto"/>
            <w:vAlign w:val="bottom"/>
          </w:tcPr>
          <w:p w14:paraId="59333F7E" w14:textId="0E9EFB9D" w:rsidR="00755023" w:rsidRDefault="00755023" w:rsidP="00755023">
            <w:pPr>
              <w:ind w:firstLine="0"/>
              <w:rPr>
                <w:rFonts w:cs="Times New Roman"/>
                <w:szCs w:val="24"/>
              </w:rPr>
            </w:pPr>
            <w:proofErr w:type="spellStart"/>
            <w:r>
              <w:rPr>
                <w:color w:val="000000"/>
                <w:sz w:val="20"/>
                <w:szCs w:val="20"/>
              </w:rPr>
              <w:t>EnsageSharp</w:t>
            </w:r>
            <w:proofErr w:type="spellEnd"/>
          </w:p>
        </w:tc>
        <w:tc>
          <w:tcPr>
            <w:tcW w:w="0" w:type="auto"/>
            <w:vAlign w:val="bottom"/>
          </w:tcPr>
          <w:p w14:paraId="1E1798D9" w14:textId="04277714" w:rsidR="00755023" w:rsidRDefault="00755023" w:rsidP="00755023">
            <w:pPr>
              <w:ind w:firstLine="0"/>
              <w:rPr>
                <w:rFonts w:cs="Times New Roman"/>
                <w:szCs w:val="24"/>
              </w:rPr>
            </w:pPr>
            <w:r>
              <w:rPr>
                <w:color w:val="000000"/>
                <w:sz w:val="20"/>
                <w:szCs w:val="20"/>
              </w:rPr>
              <w:t>C#</w:t>
            </w:r>
          </w:p>
        </w:tc>
        <w:tc>
          <w:tcPr>
            <w:tcW w:w="0" w:type="auto"/>
            <w:vAlign w:val="bottom"/>
          </w:tcPr>
          <w:p w14:paraId="0A4F7FAC" w14:textId="790FE0DA" w:rsidR="00755023" w:rsidRDefault="00755023" w:rsidP="002F6D12">
            <w:pPr>
              <w:ind w:firstLine="0"/>
              <w:jc w:val="right"/>
              <w:rPr>
                <w:rFonts w:cs="Times New Roman"/>
                <w:szCs w:val="24"/>
              </w:rPr>
            </w:pPr>
            <w:r>
              <w:rPr>
                <w:color w:val="000000"/>
                <w:sz w:val="20"/>
                <w:szCs w:val="20"/>
              </w:rPr>
              <w:t>8</w:t>
            </w:r>
          </w:p>
        </w:tc>
        <w:tc>
          <w:tcPr>
            <w:tcW w:w="0" w:type="auto"/>
            <w:vAlign w:val="bottom"/>
          </w:tcPr>
          <w:p w14:paraId="26E19DDC" w14:textId="7131F9F0" w:rsidR="00755023" w:rsidRDefault="00755023" w:rsidP="002F6D12">
            <w:pPr>
              <w:ind w:firstLine="0"/>
              <w:jc w:val="right"/>
              <w:rPr>
                <w:rFonts w:cs="Times New Roman"/>
                <w:szCs w:val="24"/>
              </w:rPr>
            </w:pPr>
            <w:r>
              <w:rPr>
                <w:color w:val="000000"/>
                <w:sz w:val="20"/>
                <w:szCs w:val="20"/>
              </w:rPr>
              <w:t>36262</w:t>
            </w:r>
          </w:p>
        </w:tc>
        <w:tc>
          <w:tcPr>
            <w:tcW w:w="0" w:type="auto"/>
            <w:vAlign w:val="bottom"/>
          </w:tcPr>
          <w:p w14:paraId="3871D97D" w14:textId="254E5803" w:rsidR="00755023" w:rsidRDefault="00755023" w:rsidP="002F6D12">
            <w:pPr>
              <w:ind w:firstLine="0"/>
              <w:jc w:val="right"/>
              <w:rPr>
                <w:rFonts w:cs="Times New Roman"/>
                <w:szCs w:val="24"/>
              </w:rPr>
            </w:pPr>
            <w:r>
              <w:rPr>
                <w:color w:val="000000"/>
                <w:sz w:val="20"/>
                <w:szCs w:val="20"/>
              </w:rPr>
              <w:t>3345</w:t>
            </w:r>
          </w:p>
        </w:tc>
        <w:tc>
          <w:tcPr>
            <w:tcW w:w="0" w:type="auto"/>
            <w:vAlign w:val="bottom"/>
          </w:tcPr>
          <w:p w14:paraId="02B15EB7" w14:textId="49932D40" w:rsidR="00755023" w:rsidRDefault="00755023" w:rsidP="002F6D12">
            <w:pPr>
              <w:ind w:firstLine="0"/>
              <w:jc w:val="right"/>
              <w:rPr>
                <w:rFonts w:cs="Times New Roman"/>
                <w:szCs w:val="24"/>
              </w:rPr>
            </w:pPr>
            <w:r>
              <w:rPr>
                <w:color w:val="000000"/>
                <w:sz w:val="20"/>
                <w:szCs w:val="20"/>
              </w:rPr>
              <w:t>13</w:t>
            </w:r>
          </w:p>
        </w:tc>
        <w:tc>
          <w:tcPr>
            <w:tcW w:w="0" w:type="auto"/>
            <w:vAlign w:val="bottom"/>
          </w:tcPr>
          <w:p w14:paraId="698B3ED6" w14:textId="2E3BD900" w:rsidR="00755023" w:rsidRDefault="00755023" w:rsidP="002F6D12">
            <w:pPr>
              <w:ind w:firstLine="0"/>
              <w:jc w:val="right"/>
              <w:rPr>
                <w:rFonts w:cs="Times New Roman"/>
                <w:szCs w:val="24"/>
              </w:rPr>
            </w:pPr>
            <w:r>
              <w:rPr>
                <w:color w:val="000000"/>
                <w:sz w:val="20"/>
                <w:szCs w:val="20"/>
              </w:rPr>
              <w:t>13</w:t>
            </w:r>
          </w:p>
        </w:tc>
        <w:tc>
          <w:tcPr>
            <w:tcW w:w="0" w:type="auto"/>
            <w:vAlign w:val="bottom"/>
          </w:tcPr>
          <w:p w14:paraId="1DF685F7" w14:textId="4900AC4B" w:rsidR="00755023" w:rsidRDefault="00755023" w:rsidP="002F6D12">
            <w:pPr>
              <w:ind w:firstLine="0"/>
              <w:jc w:val="right"/>
              <w:rPr>
                <w:rFonts w:cs="Times New Roman"/>
                <w:szCs w:val="24"/>
              </w:rPr>
            </w:pPr>
            <w:r>
              <w:rPr>
                <w:color w:val="000000"/>
                <w:sz w:val="20"/>
                <w:szCs w:val="20"/>
              </w:rPr>
              <w:t>9.22</w:t>
            </w:r>
          </w:p>
        </w:tc>
        <w:tc>
          <w:tcPr>
            <w:tcW w:w="0" w:type="auto"/>
            <w:vAlign w:val="bottom"/>
          </w:tcPr>
          <w:p w14:paraId="157E26A1" w14:textId="39DE842D" w:rsidR="00755023" w:rsidRDefault="00755023" w:rsidP="002F6D12">
            <w:pPr>
              <w:ind w:firstLine="0"/>
              <w:jc w:val="right"/>
              <w:rPr>
                <w:rFonts w:cs="Times New Roman"/>
                <w:szCs w:val="24"/>
              </w:rPr>
            </w:pPr>
            <w:r>
              <w:rPr>
                <w:color w:val="000000"/>
                <w:sz w:val="20"/>
                <w:szCs w:val="20"/>
              </w:rPr>
              <w:t>0.0431</w:t>
            </w:r>
          </w:p>
        </w:tc>
      </w:tr>
      <w:tr w:rsidR="00755023" w14:paraId="2F0918D3" w14:textId="77777777" w:rsidTr="002F6D12">
        <w:tc>
          <w:tcPr>
            <w:tcW w:w="0" w:type="auto"/>
            <w:vAlign w:val="bottom"/>
          </w:tcPr>
          <w:p w14:paraId="4E0F0F19" w14:textId="28817E67" w:rsidR="00755023" w:rsidRDefault="00755023" w:rsidP="00755023">
            <w:pPr>
              <w:ind w:firstLine="0"/>
              <w:rPr>
                <w:rFonts w:cs="Times New Roman"/>
                <w:szCs w:val="24"/>
              </w:rPr>
            </w:pPr>
            <w:r>
              <w:rPr>
                <w:color w:val="000000"/>
                <w:sz w:val="20"/>
                <w:szCs w:val="20"/>
              </w:rPr>
              <w:t>faster than c</w:t>
            </w:r>
          </w:p>
        </w:tc>
        <w:tc>
          <w:tcPr>
            <w:tcW w:w="0" w:type="auto"/>
            <w:vAlign w:val="bottom"/>
          </w:tcPr>
          <w:p w14:paraId="32C2FEF6" w14:textId="0ADAF6E9" w:rsidR="00755023" w:rsidRDefault="00755023" w:rsidP="00755023">
            <w:pPr>
              <w:ind w:firstLine="0"/>
              <w:rPr>
                <w:rFonts w:cs="Times New Roman"/>
                <w:szCs w:val="24"/>
              </w:rPr>
            </w:pPr>
            <w:r>
              <w:rPr>
                <w:color w:val="000000"/>
                <w:sz w:val="20"/>
                <w:szCs w:val="20"/>
              </w:rPr>
              <w:t>Java</w:t>
            </w:r>
          </w:p>
        </w:tc>
        <w:tc>
          <w:tcPr>
            <w:tcW w:w="0" w:type="auto"/>
            <w:vAlign w:val="bottom"/>
          </w:tcPr>
          <w:p w14:paraId="7DBBE4C7" w14:textId="0D3EF2AF" w:rsidR="00755023" w:rsidRDefault="00755023" w:rsidP="002F6D12">
            <w:pPr>
              <w:ind w:firstLine="0"/>
              <w:jc w:val="right"/>
              <w:rPr>
                <w:rFonts w:cs="Times New Roman"/>
                <w:szCs w:val="24"/>
              </w:rPr>
            </w:pPr>
            <w:r>
              <w:rPr>
                <w:color w:val="000000"/>
                <w:sz w:val="20"/>
                <w:szCs w:val="20"/>
              </w:rPr>
              <w:t>3</w:t>
            </w:r>
          </w:p>
        </w:tc>
        <w:tc>
          <w:tcPr>
            <w:tcW w:w="0" w:type="auto"/>
            <w:vAlign w:val="bottom"/>
          </w:tcPr>
          <w:p w14:paraId="2C449616" w14:textId="42F0D33B" w:rsidR="00755023" w:rsidRDefault="00755023" w:rsidP="002F6D12">
            <w:pPr>
              <w:ind w:firstLine="0"/>
              <w:jc w:val="right"/>
              <w:rPr>
                <w:rFonts w:cs="Times New Roman"/>
                <w:szCs w:val="24"/>
              </w:rPr>
            </w:pPr>
            <w:r>
              <w:rPr>
                <w:color w:val="000000"/>
                <w:sz w:val="20"/>
                <w:szCs w:val="20"/>
              </w:rPr>
              <w:t>446</w:t>
            </w:r>
          </w:p>
        </w:tc>
        <w:tc>
          <w:tcPr>
            <w:tcW w:w="0" w:type="auto"/>
            <w:vAlign w:val="bottom"/>
          </w:tcPr>
          <w:p w14:paraId="5E3EA421" w14:textId="2BE445FE" w:rsidR="00755023" w:rsidRDefault="00755023" w:rsidP="002F6D12">
            <w:pPr>
              <w:ind w:firstLine="0"/>
              <w:jc w:val="right"/>
              <w:rPr>
                <w:rFonts w:cs="Times New Roman"/>
                <w:szCs w:val="24"/>
              </w:rPr>
            </w:pPr>
            <w:r>
              <w:rPr>
                <w:color w:val="000000"/>
                <w:sz w:val="20"/>
                <w:szCs w:val="20"/>
              </w:rPr>
              <w:t>18</w:t>
            </w:r>
          </w:p>
        </w:tc>
        <w:tc>
          <w:tcPr>
            <w:tcW w:w="0" w:type="auto"/>
            <w:vAlign w:val="bottom"/>
          </w:tcPr>
          <w:p w14:paraId="242B7389" w14:textId="6F5DE6A8"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31FC17AD" w14:textId="00669C84"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2F251793" w14:textId="7B8F3390" w:rsidR="00755023" w:rsidRDefault="00755023" w:rsidP="002F6D12">
            <w:pPr>
              <w:ind w:firstLine="0"/>
              <w:jc w:val="right"/>
              <w:rPr>
                <w:rFonts w:cs="Times New Roman"/>
                <w:szCs w:val="24"/>
              </w:rPr>
            </w:pPr>
            <w:r>
              <w:rPr>
                <w:color w:val="000000"/>
                <w:sz w:val="20"/>
                <w:szCs w:val="20"/>
              </w:rPr>
              <w:t>4.04</w:t>
            </w:r>
          </w:p>
        </w:tc>
        <w:tc>
          <w:tcPr>
            <w:tcW w:w="0" w:type="auto"/>
            <w:vAlign w:val="bottom"/>
          </w:tcPr>
          <w:p w14:paraId="3D062012" w14:textId="3FBA23AF" w:rsidR="00755023" w:rsidRDefault="00755023" w:rsidP="002F6D12">
            <w:pPr>
              <w:ind w:firstLine="0"/>
              <w:jc w:val="right"/>
              <w:rPr>
                <w:rFonts w:cs="Times New Roman"/>
                <w:szCs w:val="24"/>
              </w:rPr>
            </w:pPr>
            <w:r>
              <w:rPr>
                <w:color w:val="000000"/>
                <w:sz w:val="20"/>
                <w:szCs w:val="20"/>
              </w:rPr>
              <w:t>0.0002</w:t>
            </w:r>
          </w:p>
        </w:tc>
      </w:tr>
      <w:tr w:rsidR="00755023" w14:paraId="15C4D306" w14:textId="77777777" w:rsidTr="002F6D12">
        <w:tc>
          <w:tcPr>
            <w:tcW w:w="0" w:type="auto"/>
            <w:vAlign w:val="bottom"/>
          </w:tcPr>
          <w:p w14:paraId="0B0A18AB" w14:textId="62F7C8EA" w:rsidR="00755023" w:rsidRDefault="00755023" w:rsidP="00755023">
            <w:pPr>
              <w:ind w:firstLine="0"/>
              <w:rPr>
                <w:rFonts w:cs="Times New Roman"/>
                <w:szCs w:val="24"/>
              </w:rPr>
            </w:pPr>
            <w:r>
              <w:rPr>
                <w:color w:val="000000"/>
                <w:sz w:val="20"/>
                <w:szCs w:val="20"/>
              </w:rPr>
              <w:t>folly</w:t>
            </w:r>
          </w:p>
        </w:tc>
        <w:tc>
          <w:tcPr>
            <w:tcW w:w="0" w:type="auto"/>
            <w:vAlign w:val="bottom"/>
          </w:tcPr>
          <w:p w14:paraId="1D610C93" w14:textId="56E398C4" w:rsidR="00755023" w:rsidRDefault="00755023" w:rsidP="00755023">
            <w:pPr>
              <w:ind w:firstLine="0"/>
              <w:rPr>
                <w:rFonts w:cs="Times New Roman"/>
                <w:szCs w:val="24"/>
              </w:rPr>
            </w:pPr>
            <w:r>
              <w:rPr>
                <w:color w:val="000000"/>
                <w:sz w:val="20"/>
                <w:szCs w:val="20"/>
              </w:rPr>
              <w:t>C++/C</w:t>
            </w:r>
          </w:p>
        </w:tc>
        <w:tc>
          <w:tcPr>
            <w:tcW w:w="0" w:type="auto"/>
            <w:vAlign w:val="bottom"/>
          </w:tcPr>
          <w:p w14:paraId="2F2C1C93" w14:textId="74687649" w:rsidR="00755023" w:rsidRDefault="00755023" w:rsidP="002F6D12">
            <w:pPr>
              <w:ind w:firstLine="0"/>
              <w:jc w:val="right"/>
              <w:rPr>
                <w:rFonts w:cs="Times New Roman"/>
                <w:szCs w:val="24"/>
              </w:rPr>
            </w:pPr>
            <w:r>
              <w:rPr>
                <w:color w:val="000000"/>
                <w:sz w:val="20"/>
                <w:szCs w:val="20"/>
              </w:rPr>
              <w:t>501</w:t>
            </w:r>
          </w:p>
        </w:tc>
        <w:tc>
          <w:tcPr>
            <w:tcW w:w="0" w:type="auto"/>
            <w:vAlign w:val="bottom"/>
          </w:tcPr>
          <w:p w14:paraId="4A50FD95" w14:textId="668EBB9D" w:rsidR="00755023" w:rsidRDefault="00755023" w:rsidP="002F6D12">
            <w:pPr>
              <w:ind w:firstLine="0"/>
              <w:jc w:val="right"/>
              <w:rPr>
                <w:rFonts w:cs="Times New Roman"/>
                <w:szCs w:val="24"/>
              </w:rPr>
            </w:pPr>
            <w:r>
              <w:rPr>
                <w:color w:val="000000"/>
                <w:sz w:val="20"/>
                <w:szCs w:val="20"/>
              </w:rPr>
              <w:t>285918</w:t>
            </w:r>
          </w:p>
        </w:tc>
        <w:tc>
          <w:tcPr>
            <w:tcW w:w="0" w:type="auto"/>
            <w:vAlign w:val="bottom"/>
          </w:tcPr>
          <w:p w14:paraId="201D103A" w14:textId="0CC061DC" w:rsidR="00755023" w:rsidRDefault="00755023" w:rsidP="002F6D12">
            <w:pPr>
              <w:ind w:firstLine="0"/>
              <w:jc w:val="right"/>
              <w:rPr>
                <w:rFonts w:cs="Times New Roman"/>
                <w:szCs w:val="24"/>
              </w:rPr>
            </w:pPr>
            <w:r>
              <w:rPr>
                <w:color w:val="000000"/>
                <w:sz w:val="20"/>
                <w:szCs w:val="20"/>
              </w:rPr>
              <w:t>84631</w:t>
            </w:r>
          </w:p>
        </w:tc>
        <w:tc>
          <w:tcPr>
            <w:tcW w:w="0" w:type="auto"/>
            <w:vAlign w:val="bottom"/>
          </w:tcPr>
          <w:p w14:paraId="16044568" w14:textId="4B76F702" w:rsidR="00755023" w:rsidRDefault="00755023" w:rsidP="002F6D12">
            <w:pPr>
              <w:ind w:firstLine="0"/>
              <w:jc w:val="right"/>
              <w:rPr>
                <w:rFonts w:cs="Times New Roman"/>
                <w:szCs w:val="24"/>
              </w:rPr>
            </w:pPr>
            <w:r>
              <w:rPr>
                <w:color w:val="000000"/>
                <w:sz w:val="20"/>
                <w:szCs w:val="20"/>
              </w:rPr>
              <w:t>1249</w:t>
            </w:r>
          </w:p>
        </w:tc>
        <w:tc>
          <w:tcPr>
            <w:tcW w:w="0" w:type="auto"/>
            <w:vAlign w:val="bottom"/>
          </w:tcPr>
          <w:p w14:paraId="3CE7736F" w14:textId="3A83780A" w:rsidR="00755023" w:rsidRDefault="001A1C33" w:rsidP="002F6D12">
            <w:pPr>
              <w:ind w:firstLine="0"/>
              <w:jc w:val="right"/>
              <w:rPr>
                <w:rFonts w:cs="Times New Roman"/>
                <w:szCs w:val="24"/>
              </w:rPr>
            </w:pPr>
            <w:r>
              <w:rPr>
                <w:color w:val="000000"/>
                <w:sz w:val="20"/>
                <w:szCs w:val="20"/>
              </w:rPr>
              <w:t>78</w:t>
            </w:r>
          </w:p>
        </w:tc>
        <w:tc>
          <w:tcPr>
            <w:tcW w:w="0" w:type="auto"/>
            <w:vAlign w:val="bottom"/>
          </w:tcPr>
          <w:p w14:paraId="16443C33" w14:textId="4180FBA4" w:rsidR="00755023" w:rsidRDefault="00755023" w:rsidP="002F6D12">
            <w:pPr>
              <w:ind w:firstLine="0"/>
              <w:jc w:val="right"/>
              <w:rPr>
                <w:rFonts w:cs="Times New Roman"/>
                <w:szCs w:val="24"/>
              </w:rPr>
            </w:pPr>
            <w:r>
              <w:rPr>
                <w:color w:val="000000"/>
                <w:sz w:val="20"/>
                <w:szCs w:val="20"/>
              </w:rPr>
              <w:t>29.60</w:t>
            </w:r>
          </w:p>
        </w:tc>
        <w:tc>
          <w:tcPr>
            <w:tcW w:w="0" w:type="auto"/>
            <w:vAlign w:val="bottom"/>
          </w:tcPr>
          <w:p w14:paraId="52C61FF5" w14:textId="0C428D23" w:rsidR="00755023" w:rsidRDefault="00755023" w:rsidP="002F6D12">
            <w:pPr>
              <w:ind w:firstLine="0"/>
              <w:jc w:val="right"/>
              <w:rPr>
                <w:rFonts w:cs="Times New Roman"/>
                <w:szCs w:val="24"/>
              </w:rPr>
            </w:pPr>
            <w:r>
              <w:rPr>
                <w:color w:val="000000"/>
                <w:sz w:val="20"/>
                <w:szCs w:val="20"/>
              </w:rPr>
              <w:t>1.0903</w:t>
            </w:r>
          </w:p>
        </w:tc>
      </w:tr>
      <w:tr w:rsidR="00755023" w14:paraId="27203ABC" w14:textId="77777777" w:rsidTr="002F6D12">
        <w:tc>
          <w:tcPr>
            <w:tcW w:w="0" w:type="auto"/>
            <w:vAlign w:val="bottom"/>
          </w:tcPr>
          <w:p w14:paraId="3AE03890" w14:textId="702D20EC" w:rsidR="00755023" w:rsidRDefault="00755023" w:rsidP="00755023">
            <w:pPr>
              <w:ind w:firstLine="0"/>
              <w:rPr>
                <w:rFonts w:cs="Times New Roman"/>
                <w:szCs w:val="24"/>
              </w:rPr>
            </w:pPr>
            <w:r>
              <w:rPr>
                <w:color w:val="000000"/>
                <w:sz w:val="20"/>
                <w:szCs w:val="20"/>
              </w:rPr>
              <w:t>j2c</w:t>
            </w:r>
          </w:p>
        </w:tc>
        <w:tc>
          <w:tcPr>
            <w:tcW w:w="0" w:type="auto"/>
            <w:vAlign w:val="bottom"/>
          </w:tcPr>
          <w:p w14:paraId="46E6CCAC" w14:textId="0E54FA32" w:rsidR="00755023" w:rsidRDefault="00755023" w:rsidP="00755023">
            <w:pPr>
              <w:ind w:firstLine="0"/>
              <w:rPr>
                <w:rFonts w:cs="Times New Roman"/>
                <w:szCs w:val="24"/>
              </w:rPr>
            </w:pPr>
            <w:r>
              <w:rPr>
                <w:color w:val="000000"/>
                <w:sz w:val="20"/>
                <w:szCs w:val="20"/>
              </w:rPr>
              <w:t>Java/C/C++</w:t>
            </w:r>
          </w:p>
        </w:tc>
        <w:tc>
          <w:tcPr>
            <w:tcW w:w="0" w:type="auto"/>
            <w:vAlign w:val="bottom"/>
          </w:tcPr>
          <w:p w14:paraId="1F46AC97" w14:textId="6D0EF866"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7557E8FB" w14:textId="725C4FA5" w:rsidR="00755023" w:rsidRDefault="00755023" w:rsidP="002F6D12">
            <w:pPr>
              <w:ind w:firstLine="0"/>
              <w:jc w:val="right"/>
              <w:rPr>
                <w:rFonts w:cs="Times New Roman"/>
                <w:szCs w:val="24"/>
              </w:rPr>
            </w:pPr>
            <w:r>
              <w:rPr>
                <w:color w:val="000000"/>
                <w:sz w:val="20"/>
                <w:szCs w:val="20"/>
              </w:rPr>
              <w:t>10948</w:t>
            </w:r>
          </w:p>
        </w:tc>
        <w:tc>
          <w:tcPr>
            <w:tcW w:w="0" w:type="auto"/>
            <w:vAlign w:val="bottom"/>
          </w:tcPr>
          <w:p w14:paraId="4891D401" w14:textId="5A68710A" w:rsidR="00755023" w:rsidRDefault="00755023" w:rsidP="002F6D12">
            <w:pPr>
              <w:ind w:firstLine="0"/>
              <w:jc w:val="right"/>
              <w:rPr>
                <w:rFonts w:cs="Times New Roman"/>
                <w:szCs w:val="24"/>
              </w:rPr>
            </w:pPr>
            <w:r>
              <w:rPr>
                <w:color w:val="000000"/>
                <w:sz w:val="20"/>
                <w:szCs w:val="20"/>
              </w:rPr>
              <w:t>350</w:t>
            </w:r>
          </w:p>
        </w:tc>
        <w:tc>
          <w:tcPr>
            <w:tcW w:w="0" w:type="auto"/>
            <w:vAlign w:val="bottom"/>
          </w:tcPr>
          <w:p w14:paraId="1D7EF6B8" w14:textId="73C56F76" w:rsidR="00755023" w:rsidRDefault="00755023" w:rsidP="002F6D12">
            <w:pPr>
              <w:ind w:firstLine="0"/>
              <w:jc w:val="right"/>
              <w:rPr>
                <w:rFonts w:cs="Times New Roman"/>
                <w:szCs w:val="24"/>
              </w:rPr>
            </w:pPr>
            <w:r>
              <w:rPr>
                <w:color w:val="000000"/>
                <w:sz w:val="20"/>
                <w:szCs w:val="20"/>
              </w:rPr>
              <w:t>27</w:t>
            </w:r>
          </w:p>
        </w:tc>
        <w:tc>
          <w:tcPr>
            <w:tcW w:w="0" w:type="auto"/>
            <w:vAlign w:val="bottom"/>
          </w:tcPr>
          <w:p w14:paraId="2ACBA7D8" w14:textId="7851F21B"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61F2C961" w14:textId="7AC1F9E7" w:rsidR="00755023" w:rsidRDefault="00755023" w:rsidP="002F6D12">
            <w:pPr>
              <w:ind w:firstLine="0"/>
              <w:jc w:val="right"/>
              <w:rPr>
                <w:rFonts w:cs="Times New Roman"/>
                <w:szCs w:val="24"/>
              </w:rPr>
            </w:pPr>
            <w:r>
              <w:rPr>
                <w:color w:val="000000"/>
                <w:sz w:val="20"/>
                <w:szCs w:val="20"/>
              </w:rPr>
              <w:t>3.20</w:t>
            </w:r>
          </w:p>
        </w:tc>
        <w:tc>
          <w:tcPr>
            <w:tcW w:w="0" w:type="auto"/>
            <w:vAlign w:val="bottom"/>
          </w:tcPr>
          <w:p w14:paraId="3A248C1E" w14:textId="7E9D1C1C" w:rsidR="00755023" w:rsidRDefault="00755023" w:rsidP="002F6D12">
            <w:pPr>
              <w:ind w:firstLine="0"/>
              <w:jc w:val="right"/>
              <w:rPr>
                <w:rFonts w:cs="Times New Roman"/>
                <w:szCs w:val="24"/>
              </w:rPr>
            </w:pPr>
            <w:r>
              <w:rPr>
                <w:color w:val="000000"/>
                <w:sz w:val="20"/>
                <w:szCs w:val="20"/>
              </w:rPr>
              <w:t>0.0045</w:t>
            </w:r>
          </w:p>
        </w:tc>
      </w:tr>
      <w:tr w:rsidR="00755023" w14:paraId="262C23D9" w14:textId="77777777" w:rsidTr="002F6D12">
        <w:tc>
          <w:tcPr>
            <w:tcW w:w="0" w:type="auto"/>
            <w:vAlign w:val="bottom"/>
          </w:tcPr>
          <w:p w14:paraId="1A79FDFD" w14:textId="6C4C4E7D" w:rsidR="00755023" w:rsidRDefault="00755023" w:rsidP="00755023">
            <w:pPr>
              <w:ind w:firstLine="0"/>
              <w:rPr>
                <w:rFonts w:cs="Times New Roman"/>
                <w:szCs w:val="24"/>
              </w:rPr>
            </w:pPr>
            <w:r>
              <w:rPr>
                <w:color w:val="000000"/>
                <w:sz w:val="20"/>
                <w:szCs w:val="20"/>
              </w:rPr>
              <w:t>j2objc</w:t>
            </w:r>
          </w:p>
        </w:tc>
        <w:tc>
          <w:tcPr>
            <w:tcW w:w="0" w:type="auto"/>
            <w:vAlign w:val="bottom"/>
          </w:tcPr>
          <w:p w14:paraId="55119585" w14:textId="466BF60A" w:rsidR="00755023" w:rsidRDefault="00755023" w:rsidP="00755023">
            <w:pPr>
              <w:ind w:firstLine="0"/>
              <w:rPr>
                <w:rFonts w:cs="Times New Roman"/>
                <w:szCs w:val="24"/>
              </w:rPr>
            </w:pPr>
            <w:r>
              <w:rPr>
                <w:color w:val="000000"/>
                <w:sz w:val="20"/>
                <w:szCs w:val="20"/>
              </w:rPr>
              <w:t>Breaks CLOC</w:t>
            </w:r>
          </w:p>
        </w:tc>
        <w:tc>
          <w:tcPr>
            <w:tcW w:w="0" w:type="auto"/>
            <w:vAlign w:val="bottom"/>
          </w:tcPr>
          <w:p w14:paraId="1EA1FB84" w14:textId="36CAB560" w:rsidR="00755023" w:rsidRDefault="00755023" w:rsidP="002F6D12">
            <w:pPr>
              <w:ind w:firstLine="0"/>
              <w:jc w:val="right"/>
              <w:rPr>
                <w:rFonts w:cs="Times New Roman"/>
                <w:szCs w:val="24"/>
              </w:rPr>
            </w:pPr>
            <w:r>
              <w:rPr>
                <w:color w:val="000000"/>
                <w:sz w:val="20"/>
                <w:szCs w:val="20"/>
              </w:rPr>
              <w:t>66</w:t>
            </w:r>
          </w:p>
        </w:tc>
        <w:tc>
          <w:tcPr>
            <w:tcW w:w="0" w:type="auto"/>
            <w:vAlign w:val="bottom"/>
          </w:tcPr>
          <w:p w14:paraId="473AB585" w14:textId="199CF241" w:rsidR="00755023" w:rsidRDefault="00755023" w:rsidP="002F6D12">
            <w:pPr>
              <w:ind w:firstLine="0"/>
              <w:jc w:val="right"/>
              <w:rPr>
                <w:rFonts w:cs="Times New Roman"/>
                <w:szCs w:val="24"/>
              </w:rPr>
            </w:pPr>
            <w:r>
              <w:rPr>
                <w:color w:val="000000"/>
                <w:sz w:val="20"/>
                <w:szCs w:val="20"/>
              </w:rPr>
              <w:t>857752</w:t>
            </w:r>
          </w:p>
        </w:tc>
        <w:tc>
          <w:tcPr>
            <w:tcW w:w="0" w:type="auto"/>
            <w:vAlign w:val="bottom"/>
          </w:tcPr>
          <w:p w14:paraId="32527C7E" w14:textId="188D89F1" w:rsidR="00755023" w:rsidRDefault="00755023" w:rsidP="002F6D12">
            <w:pPr>
              <w:ind w:firstLine="0"/>
              <w:jc w:val="right"/>
              <w:rPr>
                <w:rFonts w:cs="Times New Roman"/>
                <w:szCs w:val="24"/>
              </w:rPr>
            </w:pPr>
            <w:r>
              <w:rPr>
                <w:color w:val="000000"/>
                <w:sz w:val="20"/>
                <w:szCs w:val="20"/>
              </w:rPr>
              <w:t>6368</w:t>
            </w:r>
            <w:r w:rsidR="001A1C33">
              <w:rPr>
                <w:color w:val="000000"/>
                <w:sz w:val="20"/>
                <w:szCs w:val="20"/>
              </w:rPr>
              <w:t>78</w:t>
            </w:r>
          </w:p>
        </w:tc>
        <w:tc>
          <w:tcPr>
            <w:tcW w:w="0" w:type="auto"/>
            <w:vAlign w:val="bottom"/>
          </w:tcPr>
          <w:p w14:paraId="217ECB10" w14:textId="4FDB9349" w:rsidR="00755023" w:rsidRDefault="00755023" w:rsidP="002F6D12">
            <w:pPr>
              <w:ind w:firstLine="0"/>
              <w:jc w:val="right"/>
              <w:rPr>
                <w:rFonts w:cs="Times New Roman"/>
                <w:szCs w:val="24"/>
              </w:rPr>
            </w:pPr>
            <w:r>
              <w:rPr>
                <w:color w:val="000000"/>
                <w:sz w:val="20"/>
                <w:szCs w:val="20"/>
              </w:rPr>
              <w:t>63</w:t>
            </w:r>
          </w:p>
        </w:tc>
        <w:tc>
          <w:tcPr>
            <w:tcW w:w="0" w:type="auto"/>
            <w:vAlign w:val="bottom"/>
          </w:tcPr>
          <w:p w14:paraId="1840DDC3" w14:textId="35AE3927"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B88371E" w14:textId="77D35AA4" w:rsidR="00755023" w:rsidRDefault="00755023" w:rsidP="002F6D12">
            <w:pPr>
              <w:ind w:firstLine="0"/>
              <w:jc w:val="right"/>
              <w:rPr>
                <w:rFonts w:cs="Times New Roman"/>
                <w:szCs w:val="24"/>
              </w:rPr>
            </w:pPr>
            <w:r>
              <w:rPr>
                <w:color w:val="000000"/>
                <w:sz w:val="20"/>
                <w:szCs w:val="20"/>
              </w:rPr>
              <w:t>74.25</w:t>
            </w:r>
          </w:p>
        </w:tc>
        <w:tc>
          <w:tcPr>
            <w:tcW w:w="0" w:type="auto"/>
            <w:vAlign w:val="bottom"/>
          </w:tcPr>
          <w:p w14:paraId="03B732FF" w14:textId="02493EBE" w:rsidR="00755023" w:rsidRDefault="00755023" w:rsidP="002F6D12">
            <w:pPr>
              <w:ind w:firstLine="0"/>
              <w:jc w:val="right"/>
              <w:rPr>
                <w:rFonts w:cs="Times New Roman"/>
                <w:szCs w:val="24"/>
              </w:rPr>
            </w:pPr>
            <w:r>
              <w:rPr>
                <w:color w:val="000000"/>
                <w:sz w:val="20"/>
                <w:szCs w:val="20"/>
              </w:rPr>
              <w:t>639.9829</w:t>
            </w:r>
          </w:p>
        </w:tc>
      </w:tr>
      <w:tr w:rsidR="00755023" w14:paraId="3372653A" w14:textId="77777777" w:rsidTr="002F6D12">
        <w:tc>
          <w:tcPr>
            <w:tcW w:w="0" w:type="auto"/>
            <w:vAlign w:val="bottom"/>
          </w:tcPr>
          <w:p w14:paraId="0668130D" w14:textId="4EF8A78F" w:rsidR="00755023" w:rsidRDefault="00755023" w:rsidP="00755023">
            <w:pPr>
              <w:ind w:firstLine="0"/>
              <w:rPr>
                <w:rFonts w:cs="Times New Roman"/>
                <w:szCs w:val="24"/>
              </w:rPr>
            </w:pPr>
            <w:proofErr w:type="spellStart"/>
            <w:r>
              <w:rPr>
                <w:color w:val="000000"/>
                <w:sz w:val="20"/>
                <w:szCs w:val="20"/>
              </w:rPr>
              <w:t>libigl</w:t>
            </w:r>
            <w:proofErr w:type="spellEnd"/>
          </w:p>
        </w:tc>
        <w:tc>
          <w:tcPr>
            <w:tcW w:w="0" w:type="auto"/>
            <w:vAlign w:val="bottom"/>
          </w:tcPr>
          <w:p w14:paraId="61AF9DAE" w14:textId="3440FD0F" w:rsidR="00755023" w:rsidRDefault="00755023" w:rsidP="00755023">
            <w:pPr>
              <w:ind w:firstLine="0"/>
              <w:rPr>
                <w:rFonts w:cs="Times New Roman"/>
                <w:szCs w:val="24"/>
              </w:rPr>
            </w:pPr>
            <w:r>
              <w:rPr>
                <w:color w:val="000000"/>
                <w:sz w:val="20"/>
                <w:szCs w:val="20"/>
              </w:rPr>
              <w:t>C++/C</w:t>
            </w:r>
          </w:p>
        </w:tc>
        <w:tc>
          <w:tcPr>
            <w:tcW w:w="0" w:type="auto"/>
            <w:vAlign w:val="bottom"/>
          </w:tcPr>
          <w:p w14:paraId="294112C0" w14:textId="3C38E657" w:rsidR="00755023" w:rsidRDefault="00755023" w:rsidP="002F6D12">
            <w:pPr>
              <w:ind w:firstLine="0"/>
              <w:jc w:val="right"/>
              <w:rPr>
                <w:rFonts w:cs="Times New Roman"/>
                <w:szCs w:val="24"/>
              </w:rPr>
            </w:pPr>
            <w:r>
              <w:rPr>
                <w:color w:val="000000"/>
                <w:sz w:val="20"/>
                <w:szCs w:val="20"/>
              </w:rPr>
              <w:t>82</w:t>
            </w:r>
          </w:p>
        </w:tc>
        <w:tc>
          <w:tcPr>
            <w:tcW w:w="0" w:type="auto"/>
            <w:vAlign w:val="bottom"/>
          </w:tcPr>
          <w:p w14:paraId="407910DD" w14:textId="6DE972CA" w:rsidR="00755023" w:rsidRDefault="00755023" w:rsidP="002F6D12">
            <w:pPr>
              <w:ind w:firstLine="0"/>
              <w:jc w:val="right"/>
              <w:rPr>
                <w:rFonts w:cs="Times New Roman"/>
                <w:szCs w:val="24"/>
              </w:rPr>
            </w:pPr>
            <w:r>
              <w:rPr>
                <w:color w:val="000000"/>
                <w:sz w:val="20"/>
                <w:szCs w:val="20"/>
              </w:rPr>
              <w:t>92036</w:t>
            </w:r>
          </w:p>
        </w:tc>
        <w:tc>
          <w:tcPr>
            <w:tcW w:w="0" w:type="auto"/>
            <w:vAlign w:val="bottom"/>
          </w:tcPr>
          <w:p w14:paraId="7F88C234" w14:textId="2FE5B1C2" w:rsidR="00755023" w:rsidRDefault="00755023" w:rsidP="002F6D12">
            <w:pPr>
              <w:ind w:firstLine="0"/>
              <w:jc w:val="right"/>
              <w:rPr>
                <w:rFonts w:cs="Times New Roman"/>
                <w:szCs w:val="24"/>
              </w:rPr>
            </w:pPr>
            <w:r>
              <w:rPr>
                <w:color w:val="000000"/>
                <w:sz w:val="20"/>
                <w:szCs w:val="20"/>
              </w:rPr>
              <w:t>28712</w:t>
            </w:r>
          </w:p>
        </w:tc>
        <w:tc>
          <w:tcPr>
            <w:tcW w:w="0" w:type="auto"/>
            <w:vAlign w:val="bottom"/>
          </w:tcPr>
          <w:p w14:paraId="3C8F2F84" w14:textId="19E13B6B" w:rsidR="00755023" w:rsidRDefault="00755023" w:rsidP="002F6D12">
            <w:pPr>
              <w:ind w:firstLine="0"/>
              <w:jc w:val="right"/>
              <w:rPr>
                <w:rFonts w:cs="Times New Roman"/>
                <w:szCs w:val="24"/>
              </w:rPr>
            </w:pPr>
            <w:r>
              <w:rPr>
                <w:color w:val="000000"/>
                <w:sz w:val="20"/>
                <w:szCs w:val="20"/>
              </w:rPr>
              <w:t>385</w:t>
            </w:r>
          </w:p>
        </w:tc>
        <w:tc>
          <w:tcPr>
            <w:tcW w:w="0" w:type="auto"/>
            <w:vAlign w:val="bottom"/>
          </w:tcPr>
          <w:p w14:paraId="5C1EA0B6" w14:textId="70B12679" w:rsidR="00755023" w:rsidRDefault="00755023" w:rsidP="002F6D12">
            <w:pPr>
              <w:ind w:firstLine="0"/>
              <w:jc w:val="right"/>
              <w:rPr>
                <w:rFonts w:cs="Times New Roman"/>
                <w:szCs w:val="24"/>
              </w:rPr>
            </w:pPr>
            <w:r>
              <w:rPr>
                <w:color w:val="000000"/>
                <w:sz w:val="20"/>
                <w:szCs w:val="20"/>
              </w:rPr>
              <w:t>94</w:t>
            </w:r>
          </w:p>
        </w:tc>
        <w:tc>
          <w:tcPr>
            <w:tcW w:w="0" w:type="auto"/>
            <w:vAlign w:val="bottom"/>
          </w:tcPr>
          <w:p w14:paraId="1E084414" w14:textId="571DEF69" w:rsidR="00755023" w:rsidRDefault="00755023" w:rsidP="002F6D12">
            <w:pPr>
              <w:ind w:firstLine="0"/>
              <w:jc w:val="right"/>
              <w:rPr>
                <w:rFonts w:cs="Times New Roman"/>
                <w:szCs w:val="24"/>
              </w:rPr>
            </w:pPr>
            <w:r>
              <w:rPr>
                <w:color w:val="000000"/>
                <w:sz w:val="20"/>
                <w:szCs w:val="20"/>
              </w:rPr>
              <w:t>31.20</w:t>
            </w:r>
          </w:p>
        </w:tc>
        <w:tc>
          <w:tcPr>
            <w:tcW w:w="0" w:type="auto"/>
            <w:vAlign w:val="bottom"/>
          </w:tcPr>
          <w:p w14:paraId="3E288490" w14:textId="327667F0" w:rsidR="00755023" w:rsidRDefault="00755023" w:rsidP="002F6D12">
            <w:pPr>
              <w:ind w:firstLine="0"/>
              <w:jc w:val="right"/>
              <w:rPr>
                <w:rFonts w:cs="Times New Roman"/>
                <w:szCs w:val="24"/>
              </w:rPr>
            </w:pPr>
            <w:r>
              <w:rPr>
                <w:color w:val="000000"/>
                <w:sz w:val="20"/>
                <w:szCs w:val="20"/>
              </w:rPr>
              <w:t>0.3699</w:t>
            </w:r>
          </w:p>
        </w:tc>
      </w:tr>
      <w:tr w:rsidR="00755023" w14:paraId="7919D315" w14:textId="77777777" w:rsidTr="002F6D12">
        <w:tc>
          <w:tcPr>
            <w:tcW w:w="0" w:type="auto"/>
            <w:vAlign w:val="bottom"/>
          </w:tcPr>
          <w:p w14:paraId="46A21E8A" w14:textId="037E1F09" w:rsidR="00755023" w:rsidRDefault="00755023" w:rsidP="00755023">
            <w:pPr>
              <w:ind w:firstLine="0"/>
              <w:rPr>
                <w:rFonts w:cs="Times New Roman"/>
                <w:szCs w:val="24"/>
              </w:rPr>
            </w:pPr>
            <w:proofErr w:type="spellStart"/>
            <w:r>
              <w:rPr>
                <w:color w:val="000000"/>
                <w:sz w:val="20"/>
                <w:szCs w:val="20"/>
              </w:rPr>
              <w:t>markdowndeep</w:t>
            </w:r>
            <w:proofErr w:type="spellEnd"/>
          </w:p>
        </w:tc>
        <w:tc>
          <w:tcPr>
            <w:tcW w:w="0" w:type="auto"/>
            <w:vAlign w:val="bottom"/>
          </w:tcPr>
          <w:p w14:paraId="547A5E03" w14:textId="18793C44" w:rsidR="00755023" w:rsidRDefault="00755023" w:rsidP="00755023">
            <w:pPr>
              <w:ind w:firstLine="0"/>
              <w:rPr>
                <w:rFonts w:cs="Times New Roman"/>
                <w:szCs w:val="24"/>
              </w:rPr>
            </w:pPr>
            <w:r>
              <w:rPr>
                <w:color w:val="000000"/>
                <w:sz w:val="20"/>
                <w:szCs w:val="20"/>
              </w:rPr>
              <w:t>Java/C#</w:t>
            </w:r>
          </w:p>
        </w:tc>
        <w:tc>
          <w:tcPr>
            <w:tcW w:w="0" w:type="auto"/>
            <w:vAlign w:val="bottom"/>
          </w:tcPr>
          <w:p w14:paraId="757576AC" w14:textId="7E09C5AE" w:rsidR="00755023" w:rsidRDefault="00755023" w:rsidP="002F6D12">
            <w:pPr>
              <w:ind w:firstLine="0"/>
              <w:jc w:val="right"/>
              <w:rPr>
                <w:rFonts w:cs="Times New Roman"/>
                <w:szCs w:val="24"/>
              </w:rPr>
            </w:pPr>
            <w:r>
              <w:rPr>
                <w:color w:val="000000"/>
                <w:sz w:val="20"/>
                <w:szCs w:val="20"/>
              </w:rPr>
              <w:t>6</w:t>
            </w:r>
          </w:p>
        </w:tc>
        <w:tc>
          <w:tcPr>
            <w:tcW w:w="0" w:type="auto"/>
            <w:vAlign w:val="bottom"/>
          </w:tcPr>
          <w:p w14:paraId="36569FAB" w14:textId="57F1A144" w:rsidR="00755023" w:rsidRDefault="00755023" w:rsidP="002F6D12">
            <w:pPr>
              <w:ind w:firstLine="0"/>
              <w:jc w:val="right"/>
              <w:rPr>
                <w:rFonts w:cs="Times New Roman"/>
                <w:szCs w:val="24"/>
              </w:rPr>
            </w:pPr>
            <w:r>
              <w:rPr>
                <w:color w:val="000000"/>
                <w:sz w:val="20"/>
                <w:szCs w:val="20"/>
              </w:rPr>
              <w:t>51833</w:t>
            </w:r>
          </w:p>
        </w:tc>
        <w:tc>
          <w:tcPr>
            <w:tcW w:w="0" w:type="auto"/>
            <w:vAlign w:val="bottom"/>
          </w:tcPr>
          <w:p w14:paraId="34382E46" w14:textId="6BC48DAF" w:rsidR="00755023" w:rsidRDefault="00755023" w:rsidP="002F6D12">
            <w:pPr>
              <w:ind w:firstLine="0"/>
              <w:jc w:val="right"/>
              <w:rPr>
                <w:rFonts w:cs="Times New Roman"/>
                <w:szCs w:val="24"/>
              </w:rPr>
            </w:pPr>
            <w:r>
              <w:rPr>
                <w:color w:val="000000"/>
                <w:sz w:val="20"/>
                <w:szCs w:val="20"/>
              </w:rPr>
              <w:t>10893</w:t>
            </w:r>
          </w:p>
        </w:tc>
        <w:tc>
          <w:tcPr>
            <w:tcW w:w="0" w:type="auto"/>
            <w:vAlign w:val="bottom"/>
          </w:tcPr>
          <w:p w14:paraId="6A541462" w14:textId="6E7C6690" w:rsidR="00755023" w:rsidRDefault="00755023" w:rsidP="002F6D12">
            <w:pPr>
              <w:ind w:firstLine="0"/>
              <w:jc w:val="right"/>
              <w:rPr>
                <w:rFonts w:cs="Times New Roman"/>
                <w:szCs w:val="24"/>
              </w:rPr>
            </w:pPr>
            <w:r>
              <w:rPr>
                <w:color w:val="000000"/>
                <w:sz w:val="20"/>
                <w:szCs w:val="20"/>
              </w:rPr>
              <w:t>24</w:t>
            </w:r>
          </w:p>
        </w:tc>
        <w:tc>
          <w:tcPr>
            <w:tcW w:w="0" w:type="auto"/>
            <w:vAlign w:val="bottom"/>
          </w:tcPr>
          <w:p w14:paraId="369EF574" w14:textId="3577830C"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B3B34AB" w14:textId="44EB2A04" w:rsidR="00755023" w:rsidRDefault="00755023" w:rsidP="002F6D12">
            <w:pPr>
              <w:ind w:firstLine="0"/>
              <w:jc w:val="right"/>
              <w:rPr>
                <w:rFonts w:cs="Times New Roman"/>
                <w:szCs w:val="24"/>
              </w:rPr>
            </w:pPr>
            <w:r>
              <w:rPr>
                <w:color w:val="000000"/>
                <w:sz w:val="20"/>
                <w:szCs w:val="20"/>
              </w:rPr>
              <w:t>21.02</w:t>
            </w:r>
          </w:p>
        </w:tc>
        <w:tc>
          <w:tcPr>
            <w:tcW w:w="0" w:type="auto"/>
            <w:vAlign w:val="bottom"/>
          </w:tcPr>
          <w:p w14:paraId="79602935" w14:textId="0CB7C04F" w:rsidR="00755023" w:rsidRDefault="00755023" w:rsidP="002F6D12">
            <w:pPr>
              <w:ind w:firstLine="0"/>
              <w:jc w:val="right"/>
              <w:rPr>
                <w:rFonts w:cs="Times New Roman"/>
                <w:szCs w:val="24"/>
              </w:rPr>
            </w:pPr>
            <w:r>
              <w:rPr>
                <w:color w:val="000000"/>
                <w:sz w:val="20"/>
                <w:szCs w:val="20"/>
              </w:rPr>
              <w:t>0.1403</w:t>
            </w:r>
          </w:p>
        </w:tc>
      </w:tr>
      <w:tr w:rsidR="00755023" w14:paraId="4E62D638" w14:textId="77777777" w:rsidTr="002F6D12">
        <w:tc>
          <w:tcPr>
            <w:tcW w:w="0" w:type="auto"/>
            <w:vAlign w:val="bottom"/>
          </w:tcPr>
          <w:p w14:paraId="6EC3BE25" w14:textId="00595CE9" w:rsidR="00755023" w:rsidRDefault="00755023" w:rsidP="00755023">
            <w:pPr>
              <w:ind w:firstLine="0"/>
              <w:rPr>
                <w:rFonts w:cs="Times New Roman"/>
                <w:szCs w:val="24"/>
              </w:rPr>
            </w:pPr>
            <w:proofErr w:type="spellStart"/>
            <w:r>
              <w:rPr>
                <w:color w:val="000000"/>
                <w:sz w:val="20"/>
                <w:szCs w:val="20"/>
              </w:rPr>
              <w:t>MessagePack</w:t>
            </w:r>
            <w:proofErr w:type="spellEnd"/>
            <w:r>
              <w:rPr>
                <w:color w:val="000000"/>
                <w:sz w:val="20"/>
                <w:szCs w:val="20"/>
              </w:rPr>
              <w:t xml:space="preserve"> </w:t>
            </w:r>
            <w:proofErr w:type="spellStart"/>
            <w:r>
              <w:rPr>
                <w:color w:val="000000"/>
                <w:sz w:val="20"/>
                <w:szCs w:val="20"/>
              </w:rPr>
              <w:t>Csharp</w:t>
            </w:r>
            <w:proofErr w:type="spellEnd"/>
          </w:p>
        </w:tc>
        <w:tc>
          <w:tcPr>
            <w:tcW w:w="0" w:type="auto"/>
            <w:vAlign w:val="bottom"/>
          </w:tcPr>
          <w:p w14:paraId="66627279" w14:textId="7F4E11AF" w:rsidR="00755023" w:rsidRDefault="00755023" w:rsidP="00755023">
            <w:pPr>
              <w:ind w:firstLine="0"/>
              <w:rPr>
                <w:rFonts w:cs="Times New Roman"/>
                <w:szCs w:val="24"/>
              </w:rPr>
            </w:pPr>
            <w:r>
              <w:rPr>
                <w:color w:val="000000"/>
                <w:sz w:val="20"/>
                <w:szCs w:val="20"/>
              </w:rPr>
              <w:t>C#</w:t>
            </w:r>
          </w:p>
        </w:tc>
        <w:tc>
          <w:tcPr>
            <w:tcW w:w="0" w:type="auto"/>
            <w:vAlign w:val="bottom"/>
          </w:tcPr>
          <w:p w14:paraId="69CE6E7C" w14:textId="71096BDF" w:rsidR="00755023" w:rsidRDefault="00755023" w:rsidP="002F6D12">
            <w:pPr>
              <w:ind w:firstLine="0"/>
              <w:jc w:val="right"/>
              <w:rPr>
                <w:rFonts w:cs="Times New Roman"/>
                <w:szCs w:val="24"/>
              </w:rPr>
            </w:pPr>
            <w:r>
              <w:rPr>
                <w:color w:val="000000"/>
                <w:sz w:val="20"/>
                <w:szCs w:val="20"/>
              </w:rPr>
              <w:t>45</w:t>
            </w:r>
          </w:p>
        </w:tc>
        <w:tc>
          <w:tcPr>
            <w:tcW w:w="0" w:type="auto"/>
            <w:vAlign w:val="bottom"/>
          </w:tcPr>
          <w:p w14:paraId="2F7185C8" w14:textId="117C37A3" w:rsidR="00755023" w:rsidRDefault="00755023" w:rsidP="002F6D12">
            <w:pPr>
              <w:ind w:firstLine="0"/>
              <w:jc w:val="right"/>
              <w:rPr>
                <w:rFonts w:cs="Times New Roman"/>
                <w:szCs w:val="24"/>
              </w:rPr>
            </w:pPr>
            <w:r>
              <w:rPr>
                <w:color w:val="000000"/>
                <w:sz w:val="20"/>
                <w:szCs w:val="20"/>
              </w:rPr>
              <w:t>45564</w:t>
            </w:r>
          </w:p>
        </w:tc>
        <w:tc>
          <w:tcPr>
            <w:tcW w:w="0" w:type="auto"/>
            <w:vAlign w:val="bottom"/>
          </w:tcPr>
          <w:p w14:paraId="3126115D" w14:textId="656F11CC" w:rsidR="00755023" w:rsidRDefault="00755023" w:rsidP="002F6D12">
            <w:pPr>
              <w:ind w:firstLine="0"/>
              <w:jc w:val="right"/>
              <w:rPr>
                <w:rFonts w:cs="Times New Roman"/>
                <w:szCs w:val="24"/>
              </w:rPr>
            </w:pPr>
            <w:r>
              <w:rPr>
                <w:color w:val="000000"/>
                <w:sz w:val="20"/>
                <w:szCs w:val="20"/>
              </w:rPr>
              <w:t>4585</w:t>
            </w:r>
          </w:p>
        </w:tc>
        <w:tc>
          <w:tcPr>
            <w:tcW w:w="0" w:type="auto"/>
            <w:vAlign w:val="bottom"/>
          </w:tcPr>
          <w:p w14:paraId="1C74F01C" w14:textId="710AB80A" w:rsidR="00755023" w:rsidRDefault="00755023" w:rsidP="002F6D12">
            <w:pPr>
              <w:ind w:firstLine="0"/>
              <w:jc w:val="right"/>
              <w:rPr>
                <w:rFonts w:cs="Times New Roman"/>
                <w:szCs w:val="24"/>
              </w:rPr>
            </w:pPr>
            <w:r>
              <w:rPr>
                <w:color w:val="000000"/>
                <w:sz w:val="20"/>
                <w:szCs w:val="20"/>
              </w:rPr>
              <w:t>32</w:t>
            </w:r>
          </w:p>
        </w:tc>
        <w:tc>
          <w:tcPr>
            <w:tcW w:w="0" w:type="auto"/>
            <w:vAlign w:val="bottom"/>
          </w:tcPr>
          <w:p w14:paraId="4D2C150C" w14:textId="43435E47" w:rsidR="00755023" w:rsidRDefault="00755023" w:rsidP="002F6D12">
            <w:pPr>
              <w:ind w:firstLine="0"/>
              <w:jc w:val="right"/>
              <w:rPr>
                <w:rFonts w:cs="Times New Roman"/>
                <w:szCs w:val="24"/>
              </w:rPr>
            </w:pPr>
            <w:r>
              <w:rPr>
                <w:color w:val="000000"/>
                <w:sz w:val="20"/>
                <w:szCs w:val="20"/>
              </w:rPr>
              <w:t>6</w:t>
            </w:r>
          </w:p>
        </w:tc>
        <w:tc>
          <w:tcPr>
            <w:tcW w:w="0" w:type="auto"/>
            <w:vAlign w:val="bottom"/>
          </w:tcPr>
          <w:p w14:paraId="2F305403" w14:textId="0A84B35F" w:rsidR="00755023" w:rsidRDefault="00755023" w:rsidP="002F6D12">
            <w:pPr>
              <w:ind w:firstLine="0"/>
              <w:jc w:val="right"/>
              <w:rPr>
                <w:rFonts w:cs="Times New Roman"/>
                <w:szCs w:val="24"/>
              </w:rPr>
            </w:pPr>
            <w:r>
              <w:rPr>
                <w:color w:val="000000"/>
                <w:sz w:val="20"/>
                <w:szCs w:val="20"/>
              </w:rPr>
              <w:t>10.06</w:t>
            </w:r>
          </w:p>
        </w:tc>
        <w:tc>
          <w:tcPr>
            <w:tcW w:w="0" w:type="auto"/>
            <w:vAlign w:val="bottom"/>
          </w:tcPr>
          <w:p w14:paraId="6C13CB15" w14:textId="1FE1F45E" w:rsidR="00755023" w:rsidRDefault="00755023" w:rsidP="002F6D12">
            <w:pPr>
              <w:ind w:firstLine="0"/>
              <w:jc w:val="right"/>
              <w:rPr>
                <w:rFonts w:cs="Times New Roman"/>
                <w:szCs w:val="24"/>
              </w:rPr>
            </w:pPr>
            <w:r>
              <w:rPr>
                <w:color w:val="000000"/>
                <w:sz w:val="20"/>
                <w:szCs w:val="20"/>
              </w:rPr>
              <w:t>0.0591</w:t>
            </w:r>
          </w:p>
        </w:tc>
      </w:tr>
      <w:tr w:rsidR="00755023" w14:paraId="27C48914" w14:textId="77777777" w:rsidTr="002F6D12">
        <w:tc>
          <w:tcPr>
            <w:tcW w:w="0" w:type="auto"/>
            <w:vAlign w:val="bottom"/>
          </w:tcPr>
          <w:p w14:paraId="40C10A45" w14:textId="3A687E1C" w:rsidR="00755023" w:rsidRDefault="00755023" w:rsidP="00755023">
            <w:pPr>
              <w:ind w:firstLine="0"/>
              <w:rPr>
                <w:rFonts w:cs="Times New Roman"/>
                <w:szCs w:val="24"/>
              </w:rPr>
            </w:pPr>
            <w:r>
              <w:rPr>
                <w:color w:val="000000"/>
                <w:sz w:val="20"/>
                <w:szCs w:val="20"/>
              </w:rPr>
              <w:t>mini c</w:t>
            </w:r>
          </w:p>
        </w:tc>
        <w:tc>
          <w:tcPr>
            <w:tcW w:w="0" w:type="auto"/>
            <w:vAlign w:val="bottom"/>
          </w:tcPr>
          <w:p w14:paraId="48B3D06F" w14:textId="55BAC858" w:rsidR="00755023" w:rsidRDefault="00755023" w:rsidP="00755023">
            <w:pPr>
              <w:ind w:firstLine="0"/>
              <w:rPr>
                <w:rFonts w:cs="Times New Roman"/>
                <w:szCs w:val="24"/>
              </w:rPr>
            </w:pPr>
            <w:r>
              <w:rPr>
                <w:color w:val="000000"/>
                <w:sz w:val="20"/>
                <w:szCs w:val="20"/>
              </w:rPr>
              <w:t>C</w:t>
            </w:r>
          </w:p>
        </w:tc>
        <w:tc>
          <w:tcPr>
            <w:tcW w:w="0" w:type="auto"/>
            <w:vAlign w:val="bottom"/>
          </w:tcPr>
          <w:p w14:paraId="35500439" w14:textId="79A4BF71"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59BEC6A3" w14:textId="40514C56" w:rsidR="00755023" w:rsidRDefault="00755023" w:rsidP="002F6D12">
            <w:pPr>
              <w:ind w:firstLine="0"/>
              <w:jc w:val="right"/>
              <w:rPr>
                <w:rFonts w:cs="Times New Roman"/>
                <w:szCs w:val="24"/>
              </w:rPr>
            </w:pPr>
            <w:r>
              <w:rPr>
                <w:color w:val="000000"/>
                <w:sz w:val="20"/>
                <w:szCs w:val="20"/>
              </w:rPr>
              <w:t>3453</w:t>
            </w:r>
          </w:p>
        </w:tc>
        <w:tc>
          <w:tcPr>
            <w:tcW w:w="0" w:type="auto"/>
            <w:vAlign w:val="bottom"/>
          </w:tcPr>
          <w:p w14:paraId="06D74372" w14:textId="09EA4381" w:rsidR="00755023" w:rsidRDefault="00755023" w:rsidP="002F6D12">
            <w:pPr>
              <w:ind w:firstLine="0"/>
              <w:jc w:val="right"/>
              <w:rPr>
                <w:rFonts w:cs="Times New Roman"/>
                <w:szCs w:val="24"/>
              </w:rPr>
            </w:pPr>
            <w:r>
              <w:rPr>
                <w:color w:val="000000"/>
                <w:sz w:val="20"/>
                <w:szCs w:val="20"/>
              </w:rPr>
              <w:t>6</w:t>
            </w:r>
          </w:p>
        </w:tc>
        <w:tc>
          <w:tcPr>
            <w:tcW w:w="0" w:type="auto"/>
            <w:vAlign w:val="bottom"/>
          </w:tcPr>
          <w:p w14:paraId="0B4312EE" w14:textId="7B2C718B" w:rsidR="00755023" w:rsidRDefault="00755023" w:rsidP="002F6D12">
            <w:pPr>
              <w:ind w:firstLine="0"/>
              <w:jc w:val="right"/>
              <w:rPr>
                <w:rFonts w:cs="Times New Roman"/>
                <w:szCs w:val="24"/>
              </w:rPr>
            </w:pPr>
            <w:r>
              <w:rPr>
                <w:color w:val="000000"/>
                <w:sz w:val="20"/>
                <w:szCs w:val="20"/>
              </w:rPr>
              <w:t>11</w:t>
            </w:r>
          </w:p>
        </w:tc>
        <w:tc>
          <w:tcPr>
            <w:tcW w:w="0" w:type="auto"/>
            <w:vAlign w:val="bottom"/>
          </w:tcPr>
          <w:p w14:paraId="2739F5E0" w14:textId="730CDED9"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759A5BCD" w14:textId="4FCE26B0" w:rsidR="00755023" w:rsidRDefault="00755023" w:rsidP="002F6D12">
            <w:pPr>
              <w:ind w:firstLine="0"/>
              <w:jc w:val="right"/>
              <w:rPr>
                <w:rFonts w:cs="Times New Roman"/>
                <w:szCs w:val="24"/>
              </w:rPr>
            </w:pPr>
            <w:r>
              <w:rPr>
                <w:color w:val="000000"/>
                <w:sz w:val="20"/>
                <w:szCs w:val="20"/>
              </w:rPr>
              <w:t>0.17</w:t>
            </w:r>
          </w:p>
        </w:tc>
        <w:tc>
          <w:tcPr>
            <w:tcW w:w="0" w:type="auto"/>
            <w:vAlign w:val="bottom"/>
          </w:tcPr>
          <w:p w14:paraId="3DC0C7FA" w14:textId="32AF1185" w:rsidR="00755023" w:rsidRDefault="00755023" w:rsidP="002F6D12">
            <w:pPr>
              <w:ind w:firstLine="0"/>
              <w:jc w:val="right"/>
              <w:rPr>
                <w:rFonts w:cs="Times New Roman"/>
                <w:szCs w:val="24"/>
              </w:rPr>
            </w:pPr>
            <w:r>
              <w:rPr>
                <w:color w:val="000000"/>
                <w:sz w:val="20"/>
                <w:szCs w:val="20"/>
              </w:rPr>
              <w:t>0.0001</w:t>
            </w:r>
          </w:p>
        </w:tc>
      </w:tr>
      <w:tr w:rsidR="00755023" w14:paraId="0DA53481" w14:textId="77777777" w:rsidTr="002F6D12">
        <w:tc>
          <w:tcPr>
            <w:tcW w:w="0" w:type="auto"/>
            <w:vAlign w:val="bottom"/>
          </w:tcPr>
          <w:p w14:paraId="39CB9424" w14:textId="013FDE28" w:rsidR="00755023" w:rsidRDefault="00755023" w:rsidP="00755023">
            <w:pPr>
              <w:ind w:firstLine="0"/>
              <w:rPr>
                <w:rFonts w:cs="Times New Roman"/>
                <w:szCs w:val="24"/>
              </w:rPr>
            </w:pPr>
            <w:proofErr w:type="spellStart"/>
            <w:r>
              <w:rPr>
                <w:color w:val="000000"/>
                <w:sz w:val="20"/>
                <w:szCs w:val="20"/>
              </w:rPr>
              <w:t>MissionPlanner</w:t>
            </w:r>
            <w:proofErr w:type="spellEnd"/>
          </w:p>
        </w:tc>
        <w:tc>
          <w:tcPr>
            <w:tcW w:w="0" w:type="auto"/>
            <w:vAlign w:val="bottom"/>
          </w:tcPr>
          <w:p w14:paraId="51FEF4AE" w14:textId="0A3A58E9" w:rsidR="00755023" w:rsidRDefault="00755023" w:rsidP="00755023">
            <w:pPr>
              <w:ind w:firstLine="0"/>
              <w:rPr>
                <w:rFonts w:cs="Times New Roman"/>
                <w:szCs w:val="24"/>
              </w:rPr>
            </w:pPr>
            <w:r>
              <w:rPr>
                <w:color w:val="000000"/>
                <w:sz w:val="20"/>
                <w:szCs w:val="20"/>
              </w:rPr>
              <w:t>C#</w:t>
            </w:r>
          </w:p>
        </w:tc>
        <w:tc>
          <w:tcPr>
            <w:tcW w:w="0" w:type="auto"/>
            <w:vAlign w:val="bottom"/>
          </w:tcPr>
          <w:p w14:paraId="3CFD9B9E" w14:textId="7B7194D8" w:rsidR="00755023" w:rsidRDefault="00755023" w:rsidP="002F6D12">
            <w:pPr>
              <w:ind w:firstLine="0"/>
              <w:jc w:val="right"/>
              <w:rPr>
                <w:rFonts w:cs="Times New Roman"/>
                <w:szCs w:val="24"/>
              </w:rPr>
            </w:pPr>
            <w:r>
              <w:rPr>
                <w:color w:val="000000"/>
                <w:sz w:val="20"/>
                <w:szCs w:val="20"/>
              </w:rPr>
              <w:t>71</w:t>
            </w:r>
          </w:p>
        </w:tc>
        <w:tc>
          <w:tcPr>
            <w:tcW w:w="0" w:type="auto"/>
            <w:vAlign w:val="bottom"/>
          </w:tcPr>
          <w:p w14:paraId="6847BF28" w14:textId="4F6822A2" w:rsidR="00755023" w:rsidRDefault="00755023" w:rsidP="002F6D12">
            <w:pPr>
              <w:ind w:firstLine="0"/>
              <w:jc w:val="right"/>
              <w:rPr>
                <w:rFonts w:cs="Times New Roman"/>
                <w:szCs w:val="24"/>
              </w:rPr>
            </w:pPr>
            <w:r>
              <w:rPr>
                <w:color w:val="000000"/>
                <w:sz w:val="20"/>
                <w:szCs w:val="20"/>
              </w:rPr>
              <w:t>798229</w:t>
            </w:r>
          </w:p>
        </w:tc>
        <w:tc>
          <w:tcPr>
            <w:tcW w:w="0" w:type="auto"/>
            <w:vAlign w:val="bottom"/>
          </w:tcPr>
          <w:p w14:paraId="237D5BAB" w14:textId="69058255" w:rsidR="00755023" w:rsidRDefault="00755023" w:rsidP="002F6D12">
            <w:pPr>
              <w:ind w:firstLine="0"/>
              <w:jc w:val="right"/>
              <w:rPr>
                <w:rFonts w:cs="Times New Roman"/>
                <w:szCs w:val="24"/>
              </w:rPr>
            </w:pPr>
            <w:r>
              <w:rPr>
                <w:color w:val="000000"/>
                <w:sz w:val="20"/>
                <w:szCs w:val="20"/>
              </w:rPr>
              <w:t>240724</w:t>
            </w:r>
          </w:p>
        </w:tc>
        <w:tc>
          <w:tcPr>
            <w:tcW w:w="0" w:type="auto"/>
            <w:vAlign w:val="bottom"/>
          </w:tcPr>
          <w:p w14:paraId="1B326572" w14:textId="1365DCC9" w:rsidR="00755023" w:rsidRDefault="00755023" w:rsidP="002F6D12">
            <w:pPr>
              <w:ind w:firstLine="0"/>
              <w:jc w:val="right"/>
              <w:rPr>
                <w:rFonts w:cs="Times New Roman"/>
                <w:szCs w:val="24"/>
              </w:rPr>
            </w:pPr>
            <w:r>
              <w:rPr>
                <w:color w:val="000000"/>
                <w:sz w:val="20"/>
                <w:szCs w:val="20"/>
              </w:rPr>
              <w:t>188</w:t>
            </w:r>
          </w:p>
        </w:tc>
        <w:tc>
          <w:tcPr>
            <w:tcW w:w="0" w:type="auto"/>
            <w:vAlign w:val="bottom"/>
          </w:tcPr>
          <w:p w14:paraId="776A9456" w14:textId="45D3BFB2" w:rsidR="00755023" w:rsidRDefault="00755023" w:rsidP="002F6D12">
            <w:pPr>
              <w:ind w:firstLine="0"/>
              <w:jc w:val="right"/>
              <w:rPr>
                <w:rFonts w:cs="Times New Roman"/>
                <w:szCs w:val="24"/>
              </w:rPr>
            </w:pPr>
            <w:r>
              <w:rPr>
                <w:color w:val="000000"/>
                <w:sz w:val="20"/>
                <w:szCs w:val="20"/>
              </w:rPr>
              <w:t>42</w:t>
            </w:r>
          </w:p>
        </w:tc>
        <w:tc>
          <w:tcPr>
            <w:tcW w:w="0" w:type="auto"/>
            <w:vAlign w:val="bottom"/>
          </w:tcPr>
          <w:p w14:paraId="4EC9A3D9" w14:textId="676DDDBD" w:rsidR="00755023" w:rsidRDefault="00755023" w:rsidP="002F6D12">
            <w:pPr>
              <w:ind w:firstLine="0"/>
              <w:jc w:val="right"/>
              <w:rPr>
                <w:rFonts w:cs="Times New Roman"/>
                <w:szCs w:val="24"/>
              </w:rPr>
            </w:pPr>
            <w:r>
              <w:rPr>
                <w:color w:val="000000"/>
                <w:sz w:val="20"/>
                <w:szCs w:val="20"/>
              </w:rPr>
              <w:t>30.16</w:t>
            </w:r>
          </w:p>
        </w:tc>
        <w:tc>
          <w:tcPr>
            <w:tcW w:w="0" w:type="auto"/>
            <w:vAlign w:val="bottom"/>
          </w:tcPr>
          <w:p w14:paraId="289F985F" w14:textId="7CE07FD6" w:rsidR="00755023" w:rsidRDefault="00755023" w:rsidP="002F6D12">
            <w:pPr>
              <w:ind w:firstLine="0"/>
              <w:jc w:val="right"/>
              <w:rPr>
                <w:rFonts w:cs="Times New Roman"/>
                <w:szCs w:val="24"/>
              </w:rPr>
            </w:pPr>
            <w:r>
              <w:rPr>
                <w:color w:val="000000"/>
                <w:sz w:val="20"/>
                <w:szCs w:val="20"/>
              </w:rPr>
              <w:t>3.1012</w:t>
            </w:r>
          </w:p>
        </w:tc>
      </w:tr>
      <w:tr w:rsidR="00755023" w14:paraId="660CE8A1" w14:textId="77777777" w:rsidTr="002F6D12">
        <w:tc>
          <w:tcPr>
            <w:tcW w:w="0" w:type="auto"/>
            <w:vAlign w:val="bottom"/>
          </w:tcPr>
          <w:p w14:paraId="15DBF0FD" w14:textId="4B952F53" w:rsidR="00755023" w:rsidRDefault="00755023" w:rsidP="00755023">
            <w:pPr>
              <w:ind w:firstLine="0"/>
              <w:rPr>
                <w:rFonts w:cs="Times New Roman"/>
                <w:szCs w:val="24"/>
              </w:rPr>
            </w:pPr>
            <w:r>
              <w:rPr>
                <w:color w:val="000000"/>
                <w:sz w:val="20"/>
                <w:szCs w:val="20"/>
              </w:rPr>
              <w:lastRenderedPageBreak/>
              <w:t>mono</w:t>
            </w:r>
          </w:p>
        </w:tc>
        <w:tc>
          <w:tcPr>
            <w:tcW w:w="0" w:type="auto"/>
            <w:vAlign w:val="bottom"/>
          </w:tcPr>
          <w:p w14:paraId="31B8CF43" w14:textId="35456349" w:rsidR="00755023" w:rsidRDefault="00755023" w:rsidP="00755023">
            <w:pPr>
              <w:ind w:firstLine="0"/>
              <w:rPr>
                <w:rFonts w:cs="Times New Roman"/>
                <w:szCs w:val="24"/>
              </w:rPr>
            </w:pPr>
            <w:r>
              <w:rPr>
                <w:color w:val="000000"/>
                <w:sz w:val="20"/>
                <w:szCs w:val="20"/>
              </w:rPr>
              <w:t>C#/C/C++</w:t>
            </w:r>
          </w:p>
        </w:tc>
        <w:tc>
          <w:tcPr>
            <w:tcW w:w="0" w:type="auto"/>
            <w:vAlign w:val="bottom"/>
          </w:tcPr>
          <w:p w14:paraId="19F3FD68" w14:textId="41FEC315" w:rsidR="00755023" w:rsidRDefault="00755023" w:rsidP="002F6D12">
            <w:pPr>
              <w:ind w:firstLine="0"/>
              <w:jc w:val="right"/>
              <w:rPr>
                <w:rFonts w:cs="Times New Roman"/>
                <w:szCs w:val="24"/>
              </w:rPr>
            </w:pPr>
            <w:r>
              <w:rPr>
                <w:color w:val="000000"/>
                <w:sz w:val="20"/>
                <w:szCs w:val="20"/>
              </w:rPr>
              <w:t>747</w:t>
            </w:r>
          </w:p>
        </w:tc>
        <w:tc>
          <w:tcPr>
            <w:tcW w:w="0" w:type="auto"/>
            <w:vAlign w:val="bottom"/>
          </w:tcPr>
          <w:p w14:paraId="404D3DDF" w14:textId="658ED51E" w:rsidR="00755023" w:rsidRDefault="00755023" w:rsidP="002F6D12">
            <w:pPr>
              <w:ind w:firstLine="0"/>
              <w:jc w:val="right"/>
              <w:rPr>
                <w:rFonts w:cs="Times New Roman"/>
                <w:szCs w:val="24"/>
              </w:rPr>
            </w:pPr>
            <w:r>
              <w:rPr>
                <w:color w:val="000000"/>
                <w:sz w:val="20"/>
                <w:szCs w:val="20"/>
              </w:rPr>
              <w:t>6049345</w:t>
            </w:r>
          </w:p>
        </w:tc>
        <w:tc>
          <w:tcPr>
            <w:tcW w:w="0" w:type="auto"/>
            <w:vAlign w:val="bottom"/>
          </w:tcPr>
          <w:p w14:paraId="6E4B6B9A" w14:textId="3392CD98" w:rsidR="00755023" w:rsidRDefault="00755023" w:rsidP="002F6D12">
            <w:pPr>
              <w:ind w:firstLine="0"/>
              <w:jc w:val="right"/>
              <w:rPr>
                <w:rFonts w:cs="Times New Roman"/>
                <w:szCs w:val="24"/>
              </w:rPr>
            </w:pPr>
            <w:r>
              <w:rPr>
                <w:color w:val="000000"/>
                <w:sz w:val="20"/>
                <w:szCs w:val="20"/>
              </w:rPr>
              <w:t>1295150</w:t>
            </w:r>
          </w:p>
        </w:tc>
        <w:tc>
          <w:tcPr>
            <w:tcW w:w="0" w:type="auto"/>
            <w:vAlign w:val="bottom"/>
          </w:tcPr>
          <w:p w14:paraId="5E6BD9BF" w14:textId="21E61710" w:rsidR="00755023" w:rsidRDefault="00755023" w:rsidP="002F6D12">
            <w:pPr>
              <w:ind w:firstLine="0"/>
              <w:jc w:val="right"/>
              <w:rPr>
                <w:rFonts w:cs="Times New Roman"/>
                <w:szCs w:val="24"/>
              </w:rPr>
            </w:pPr>
            <w:r>
              <w:rPr>
                <w:color w:val="000000"/>
                <w:sz w:val="20"/>
                <w:szCs w:val="20"/>
              </w:rPr>
              <w:t>11</w:t>
            </w:r>
          </w:p>
        </w:tc>
        <w:tc>
          <w:tcPr>
            <w:tcW w:w="0" w:type="auto"/>
            <w:vAlign w:val="bottom"/>
          </w:tcPr>
          <w:p w14:paraId="6A8D5651" w14:textId="130F884C" w:rsidR="00755023" w:rsidRDefault="00755023" w:rsidP="002F6D12">
            <w:pPr>
              <w:ind w:firstLine="0"/>
              <w:jc w:val="right"/>
              <w:rPr>
                <w:rFonts w:cs="Times New Roman"/>
                <w:szCs w:val="24"/>
              </w:rPr>
            </w:pPr>
            <w:r>
              <w:rPr>
                <w:color w:val="000000"/>
                <w:sz w:val="20"/>
                <w:szCs w:val="20"/>
              </w:rPr>
              <w:t>11</w:t>
            </w:r>
          </w:p>
        </w:tc>
        <w:tc>
          <w:tcPr>
            <w:tcW w:w="0" w:type="auto"/>
            <w:vAlign w:val="bottom"/>
          </w:tcPr>
          <w:p w14:paraId="4B354AC6" w14:textId="55EC8A06" w:rsidR="00755023" w:rsidRDefault="00755023" w:rsidP="002F6D12">
            <w:pPr>
              <w:ind w:firstLine="0"/>
              <w:jc w:val="right"/>
              <w:rPr>
                <w:rFonts w:cs="Times New Roman"/>
                <w:szCs w:val="24"/>
              </w:rPr>
            </w:pPr>
            <w:r>
              <w:rPr>
                <w:color w:val="000000"/>
                <w:sz w:val="20"/>
                <w:szCs w:val="20"/>
              </w:rPr>
              <w:t>21.41</w:t>
            </w:r>
          </w:p>
        </w:tc>
        <w:tc>
          <w:tcPr>
            <w:tcW w:w="0" w:type="auto"/>
            <w:vAlign w:val="bottom"/>
          </w:tcPr>
          <w:p w14:paraId="5682769A" w14:textId="6E77EDC8" w:rsidR="00755023" w:rsidRDefault="00755023" w:rsidP="002F6D12">
            <w:pPr>
              <w:ind w:firstLine="0"/>
              <w:jc w:val="right"/>
              <w:rPr>
                <w:rFonts w:cs="Times New Roman"/>
                <w:szCs w:val="24"/>
              </w:rPr>
            </w:pPr>
            <w:r>
              <w:rPr>
                <w:color w:val="000000"/>
                <w:sz w:val="20"/>
                <w:szCs w:val="20"/>
              </w:rPr>
              <w:t>16.6854</w:t>
            </w:r>
          </w:p>
        </w:tc>
      </w:tr>
      <w:tr w:rsidR="00755023" w14:paraId="7FE386A4" w14:textId="77777777" w:rsidTr="002F6D12">
        <w:tc>
          <w:tcPr>
            <w:tcW w:w="0" w:type="auto"/>
            <w:vAlign w:val="bottom"/>
          </w:tcPr>
          <w:p w14:paraId="18455DE7" w14:textId="09E9F730" w:rsidR="00755023" w:rsidRDefault="00755023" w:rsidP="00755023">
            <w:pPr>
              <w:ind w:firstLine="0"/>
              <w:rPr>
                <w:rFonts w:cs="Times New Roman"/>
                <w:szCs w:val="24"/>
              </w:rPr>
            </w:pPr>
            <w:proofErr w:type="spellStart"/>
            <w:r>
              <w:rPr>
                <w:color w:val="000000"/>
                <w:sz w:val="20"/>
                <w:szCs w:val="20"/>
              </w:rPr>
              <w:t>nativejson</w:t>
            </w:r>
            <w:proofErr w:type="spellEnd"/>
            <w:r>
              <w:rPr>
                <w:color w:val="000000"/>
                <w:sz w:val="20"/>
                <w:szCs w:val="20"/>
              </w:rPr>
              <w:t xml:space="preserve"> benchmark</w:t>
            </w:r>
          </w:p>
        </w:tc>
        <w:tc>
          <w:tcPr>
            <w:tcW w:w="0" w:type="auto"/>
            <w:vAlign w:val="bottom"/>
          </w:tcPr>
          <w:p w14:paraId="38303299" w14:textId="6FBCA4B5" w:rsidR="00755023" w:rsidRDefault="00755023" w:rsidP="00755023">
            <w:pPr>
              <w:ind w:firstLine="0"/>
              <w:rPr>
                <w:rFonts w:cs="Times New Roman"/>
                <w:szCs w:val="24"/>
              </w:rPr>
            </w:pPr>
            <w:r>
              <w:rPr>
                <w:color w:val="000000"/>
                <w:sz w:val="20"/>
                <w:szCs w:val="20"/>
              </w:rPr>
              <w:t>C++/C</w:t>
            </w:r>
          </w:p>
        </w:tc>
        <w:tc>
          <w:tcPr>
            <w:tcW w:w="0" w:type="auto"/>
            <w:vAlign w:val="bottom"/>
          </w:tcPr>
          <w:p w14:paraId="2C11DC98" w14:textId="33079D67" w:rsidR="00755023" w:rsidRDefault="00755023" w:rsidP="002F6D12">
            <w:pPr>
              <w:ind w:firstLine="0"/>
              <w:jc w:val="right"/>
              <w:rPr>
                <w:rFonts w:cs="Times New Roman"/>
                <w:szCs w:val="24"/>
              </w:rPr>
            </w:pPr>
            <w:r>
              <w:rPr>
                <w:color w:val="000000"/>
                <w:sz w:val="20"/>
                <w:szCs w:val="20"/>
              </w:rPr>
              <w:t>32</w:t>
            </w:r>
          </w:p>
        </w:tc>
        <w:tc>
          <w:tcPr>
            <w:tcW w:w="0" w:type="auto"/>
            <w:vAlign w:val="bottom"/>
          </w:tcPr>
          <w:p w14:paraId="444871DC" w14:textId="462E56C1" w:rsidR="00755023" w:rsidRDefault="00755023" w:rsidP="002F6D12">
            <w:pPr>
              <w:ind w:firstLine="0"/>
              <w:jc w:val="right"/>
              <w:rPr>
                <w:rFonts w:cs="Times New Roman"/>
                <w:szCs w:val="24"/>
              </w:rPr>
            </w:pPr>
            <w:r>
              <w:rPr>
                <w:color w:val="000000"/>
                <w:sz w:val="20"/>
                <w:szCs w:val="20"/>
              </w:rPr>
              <w:t>16006</w:t>
            </w:r>
          </w:p>
        </w:tc>
        <w:tc>
          <w:tcPr>
            <w:tcW w:w="0" w:type="auto"/>
            <w:vAlign w:val="bottom"/>
          </w:tcPr>
          <w:p w14:paraId="2A44D911" w14:textId="7AC2F7E3" w:rsidR="00755023" w:rsidRDefault="00755023" w:rsidP="002F6D12">
            <w:pPr>
              <w:ind w:firstLine="0"/>
              <w:jc w:val="right"/>
              <w:rPr>
                <w:rFonts w:cs="Times New Roman"/>
                <w:szCs w:val="24"/>
              </w:rPr>
            </w:pPr>
            <w:r>
              <w:rPr>
                <w:color w:val="000000"/>
                <w:sz w:val="20"/>
                <w:szCs w:val="20"/>
              </w:rPr>
              <w:t>1337</w:t>
            </w:r>
          </w:p>
        </w:tc>
        <w:tc>
          <w:tcPr>
            <w:tcW w:w="0" w:type="auto"/>
            <w:vAlign w:val="bottom"/>
          </w:tcPr>
          <w:p w14:paraId="2E483A58" w14:textId="24ACAE23" w:rsidR="00755023" w:rsidRDefault="00755023" w:rsidP="002F6D12">
            <w:pPr>
              <w:ind w:firstLine="0"/>
              <w:jc w:val="right"/>
              <w:rPr>
                <w:rFonts w:cs="Times New Roman"/>
                <w:szCs w:val="24"/>
              </w:rPr>
            </w:pPr>
            <w:r>
              <w:rPr>
                <w:color w:val="000000"/>
                <w:sz w:val="20"/>
                <w:szCs w:val="20"/>
              </w:rPr>
              <w:t>42</w:t>
            </w:r>
          </w:p>
        </w:tc>
        <w:tc>
          <w:tcPr>
            <w:tcW w:w="0" w:type="auto"/>
            <w:vAlign w:val="bottom"/>
          </w:tcPr>
          <w:p w14:paraId="23F2FB4A" w14:textId="0FA13322" w:rsidR="00755023" w:rsidRDefault="00755023" w:rsidP="002F6D12">
            <w:pPr>
              <w:ind w:firstLine="0"/>
              <w:jc w:val="right"/>
              <w:rPr>
                <w:rFonts w:cs="Times New Roman"/>
                <w:szCs w:val="24"/>
              </w:rPr>
            </w:pPr>
            <w:r>
              <w:rPr>
                <w:color w:val="000000"/>
                <w:sz w:val="20"/>
                <w:szCs w:val="20"/>
              </w:rPr>
              <w:t>7</w:t>
            </w:r>
          </w:p>
        </w:tc>
        <w:tc>
          <w:tcPr>
            <w:tcW w:w="0" w:type="auto"/>
            <w:vAlign w:val="bottom"/>
          </w:tcPr>
          <w:p w14:paraId="3B9F1E00" w14:textId="36335E98" w:rsidR="00755023" w:rsidRDefault="00755023" w:rsidP="002F6D12">
            <w:pPr>
              <w:ind w:firstLine="0"/>
              <w:jc w:val="right"/>
              <w:rPr>
                <w:rFonts w:cs="Times New Roman"/>
                <w:szCs w:val="24"/>
              </w:rPr>
            </w:pPr>
            <w:r>
              <w:rPr>
                <w:color w:val="000000"/>
                <w:sz w:val="20"/>
                <w:szCs w:val="20"/>
              </w:rPr>
              <w:t>8.35</w:t>
            </w:r>
          </w:p>
        </w:tc>
        <w:tc>
          <w:tcPr>
            <w:tcW w:w="0" w:type="auto"/>
            <w:vAlign w:val="bottom"/>
          </w:tcPr>
          <w:p w14:paraId="624EB0DA" w14:textId="6BC0AC62" w:rsidR="00755023" w:rsidRDefault="00755023" w:rsidP="002F6D12">
            <w:pPr>
              <w:ind w:firstLine="0"/>
              <w:jc w:val="right"/>
              <w:rPr>
                <w:rFonts w:cs="Times New Roman"/>
                <w:szCs w:val="24"/>
              </w:rPr>
            </w:pPr>
            <w:r>
              <w:rPr>
                <w:color w:val="000000"/>
                <w:sz w:val="20"/>
                <w:szCs w:val="20"/>
              </w:rPr>
              <w:t>0.0172</w:t>
            </w:r>
          </w:p>
        </w:tc>
      </w:tr>
      <w:tr w:rsidR="00755023" w14:paraId="708A1D90" w14:textId="77777777" w:rsidTr="002F6D12">
        <w:tc>
          <w:tcPr>
            <w:tcW w:w="0" w:type="auto"/>
            <w:vAlign w:val="bottom"/>
          </w:tcPr>
          <w:p w14:paraId="56B12D8C" w14:textId="59A20A29" w:rsidR="00755023" w:rsidRDefault="00755023" w:rsidP="00755023">
            <w:pPr>
              <w:ind w:firstLine="0"/>
              <w:rPr>
                <w:rFonts w:cs="Times New Roman"/>
                <w:szCs w:val="24"/>
              </w:rPr>
            </w:pPr>
            <w:proofErr w:type="spellStart"/>
            <w:r>
              <w:rPr>
                <w:color w:val="000000"/>
                <w:sz w:val="20"/>
                <w:szCs w:val="20"/>
              </w:rPr>
              <w:t>oclint</w:t>
            </w:r>
            <w:proofErr w:type="spellEnd"/>
          </w:p>
        </w:tc>
        <w:tc>
          <w:tcPr>
            <w:tcW w:w="0" w:type="auto"/>
            <w:vAlign w:val="bottom"/>
          </w:tcPr>
          <w:p w14:paraId="662D4A52" w14:textId="386CA9BA" w:rsidR="00755023" w:rsidRDefault="00755023" w:rsidP="00755023">
            <w:pPr>
              <w:ind w:firstLine="0"/>
              <w:rPr>
                <w:rFonts w:cs="Times New Roman"/>
                <w:szCs w:val="24"/>
              </w:rPr>
            </w:pPr>
            <w:r>
              <w:rPr>
                <w:color w:val="000000"/>
                <w:sz w:val="20"/>
                <w:szCs w:val="20"/>
              </w:rPr>
              <w:t>C++/C</w:t>
            </w:r>
          </w:p>
        </w:tc>
        <w:tc>
          <w:tcPr>
            <w:tcW w:w="0" w:type="auto"/>
            <w:vAlign w:val="bottom"/>
          </w:tcPr>
          <w:p w14:paraId="72890C4B" w14:textId="3BB80E73" w:rsidR="00755023" w:rsidRDefault="00755023" w:rsidP="002F6D12">
            <w:pPr>
              <w:ind w:firstLine="0"/>
              <w:jc w:val="right"/>
              <w:rPr>
                <w:rFonts w:cs="Times New Roman"/>
                <w:szCs w:val="24"/>
              </w:rPr>
            </w:pPr>
            <w:r>
              <w:rPr>
                <w:color w:val="000000"/>
                <w:sz w:val="20"/>
                <w:szCs w:val="20"/>
              </w:rPr>
              <w:t>29</w:t>
            </w:r>
          </w:p>
        </w:tc>
        <w:tc>
          <w:tcPr>
            <w:tcW w:w="0" w:type="auto"/>
            <w:vAlign w:val="bottom"/>
          </w:tcPr>
          <w:p w14:paraId="0EA997A7" w14:textId="1F0F2F5D" w:rsidR="00755023" w:rsidRDefault="00755023" w:rsidP="002F6D12">
            <w:pPr>
              <w:ind w:firstLine="0"/>
              <w:jc w:val="right"/>
              <w:rPr>
                <w:rFonts w:cs="Times New Roman"/>
                <w:szCs w:val="24"/>
              </w:rPr>
            </w:pPr>
            <w:r>
              <w:rPr>
                <w:color w:val="000000"/>
                <w:sz w:val="20"/>
                <w:szCs w:val="20"/>
              </w:rPr>
              <w:t>21478</w:t>
            </w:r>
          </w:p>
        </w:tc>
        <w:tc>
          <w:tcPr>
            <w:tcW w:w="0" w:type="auto"/>
            <w:vAlign w:val="bottom"/>
          </w:tcPr>
          <w:p w14:paraId="1B2BA5A1" w14:textId="2498D79B" w:rsidR="00755023" w:rsidRDefault="00755023" w:rsidP="002F6D12">
            <w:pPr>
              <w:ind w:firstLine="0"/>
              <w:jc w:val="right"/>
              <w:rPr>
                <w:rFonts w:cs="Times New Roman"/>
                <w:szCs w:val="24"/>
              </w:rPr>
            </w:pPr>
            <w:r>
              <w:rPr>
                <w:color w:val="000000"/>
                <w:sz w:val="20"/>
                <w:szCs w:val="20"/>
              </w:rPr>
              <w:t>478</w:t>
            </w:r>
          </w:p>
        </w:tc>
        <w:tc>
          <w:tcPr>
            <w:tcW w:w="0" w:type="auto"/>
            <w:vAlign w:val="bottom"/>
          </w:tcPr>
          <w:p w14:paraId="747DE1A9" w14:textId="16942077" w:rsidR="00755023" w:rsidRDefault="00755023" w:rsidP="002F6D12">
            <w:pPr>
              <w:ind w:firstLine="0"/>
              <w:jc w:val="right"/>
              <w:rPr>
                <w:rFonts w:cs="Times New Roman"/>
                <w:szCs w:val="24"/>
              </w:rPr>
            </w:pPr>
            <w:r>
              <w:rPr>
                <w:color w:val="000000"/>
                <w:sz w:val="20"/>
                <w:szCs w:val="20"/>
              </w:rPr>
              <w:t>59</w:t>
            </w:r>
          </w:p>
        </w:tc>
        <w:tc>
          <w:tcPr>
            <w:tcW w:w="0" w:type="auto"/>
            <w:vAlign w:val="bottom"/>
          </w:tcPr>
          <w:p w14:paraId="1C46F7DF" w14:textId="4BAE2FD3" w:rsidR="00755023" w:rsidRDefault="00755023" w:rsidP="002F6D12">
            <w:pPr>
              <w:ind w:firstLine="0"/>
              <w:jc w:val="right"/>
              <w:rPr>
                <w:rFonts w:cs="Times New Roman"/>
                <w:szCs w:val="24"/>
              </w:rPr>
            </w:pPr>
            <w:r>
              <w:rPr>
                <w:color w:val="000000"/>
                <w:sz w:val="20"/>
                <w:szCs w:val="20"/>
              </w:rPr>
              <w:t>13</w:t>
            </w:r>
          </w:p>
        </w:tc>
        <w:tc>
          <w:tcPr>
            <w:tcW w:w="0" w:type="auto"/>
            <w:vAlign w:val="bottom"/>
          </w:tcPr>
          <w:p w14:paraId="699FFA01" w14:textId="746D8D23" w:rsidR="00755023" w:rsidRDefault="00755023" w:rsidP="002F6D12">
            <w:pPr>
              <w:ind w:firstLine="0"/>
              <w:jc w:val="right"/>
              <w:rPr>
                <w:rFonts w:cs="Times New Roman"/>
                <w:szCs w:val="24"/>
              </w:rPr>
            </w:pPr>
            <w:r>
              <w:rPr>
                <w:color w:val="000000"/>
                <w:sz w:val="20"/>
                <w:szCs w:val="20"/>
              </w:rPr>
              <w:t>2.23</w:t>
            </w:r>
          </w:p>
        </w:tc>
        <w:tc>
          <w:tcPr>
            <w:tcW w:w="0" w:type="auto"/>
            <w:vAlign w:val="bottom"/>
          </w:tcPr>
          <w:p w14:paraId="3946E9F5" w14:textId="29CC6F9A" w:rsidR="00755023" w:rsidRDefault="00755023" w:rsidP="002F6D12">
            <w:pPr>
              <w:ind w:firstLine="0"/>
              <w:jc w:val="right"/>
              <w:rPr>
                <w:rFonts w:cs="Times New Roman"/>
                <w:szCs w:val="24"/>
              </w:rPr>
            </w:pPr>
            <w:r>
              <w:rPr>
                <w:color w:val="000000"/>
                <w:sz w:val="20"/>
                <w:szCs w:val="20"/>
              </w:rPr>
              <w:t>0.0062</w:t>
            </w:r>
          </w:p>
        </w:tc>
      </w:tr>
      <w:tr w:rsidR="00755023" w14:paraId="7C1D1253" w14:textId="77777777" w:rsidTr="002F6D12">
        <w:tc>
          <w:tcPr>
            <w:tcW w:w="0" w:type="auto"/>
            <w:vAlign w:val="bottom"/>
          </w:tcPr>
          <w:p w14:paraId="7D9D1B0A" w14:textId="22E23266" w:rsidR="00755023" w:rsidRDefault="00755023" w:rsidP="00755023">
            <w:pPr>
              <w:ind w:firstLine="0"/>
              <w:rPr>
                <w:rFonts w:cs="Times New Roman"/>
                <w:szCs w:val="24"/>
              </w:rPr>
            </w:pPr>
            <w:proofErr w:type="spellStart"/>
            <w:r>
              <w:rPr>
                <w:color w:val="000000"/>
                <w:sz w:val="20"/>
                <w:szCs w:val="20"/>
              </w:rPr>
              <w:t>osrm</w:t>
            </w:r>
            <w:proofErr w:type="spellEnd"/>
            <w:r>
              <w:rPr>
                <w:color w:val="000000"/>
                <w:sz w:val="20"/>
                <w:szCs w:val="20"/>
              </w:rPr>
              <w:t xml:space="preserve"> backend</w:t>
            </w:r>
          </w:p>
        </w:tc>
        <w:tc>
          <w:tcPr>
            <w:tcW w:w="0" w:type="auto"/>
            <w:vAlign w:val="bottom"/>
          </w:tcPr>
          <w:p w14:paraId="0F23470C" w14:textId="5AB44985" w:rsidR="00755023" w:rsidRDefault="00755023" w:rsidP="00755023">
            <w:pPr>
              <w:ind w:firstLine="0"/>
              <w:rPr>
                <w:rFonts w:cs="Times New Roman"/>
                <w:szCs w:val="24"/>
              </w:rPr>
            </w:pPr>
            <w:r>
              <w:rPr>
                <w:color w:val="000000"/>
                <w:sz w:val="20"/>
                <w:szCs w:val="20"/>
              </w:rPr>
              <w:t>C/C++</w:t>
            </w:r>
          </w:p>
        </w:tc>
        <w:tc>
          <w:tcPr>
            <w:tcW w:w="0" w:type="auto"/>
            <w:vAlign w:val="bottom"/>
          </w:tcPr>
          <w:p w14:paraId="576946F0" w14:textId="517564AF" w:rsidR="00755023" w:rsidRDefault="00755023" w:rsidP="002F6D12">
            <w:pPr>
              <w:ind w:firstLine="0"/>
              <w:jc w:val="right"/>
              <w:rPr>
                <w:rFonts w:cs="Times New Roman"/>
                <w:szCs w:val="24"/>
              </w:rPr>
            </w:pPr>
            <w:r>
              <w:rPr>
                <w:color w:val="000000"/>
                <w:sz w:val="20"/>
                <w:szCs w:val="20"/>
              </w:rPr>
              <w:t>109</w:t>
            </w:r>
          </w:p>
        </w:tc>
        <w:tc>
          <w:tcPr>
            <w:tcW w:w="0" w:type="auto"/>
            <w:vAlign w:val="bottom"/>
          </w:tcPr>
          <w:p w14:paraId="7CD34C23" w14:textId="1FA46099" w:rsidR="00755023" w:rsidRDefault="00755023" w:rsidP="002F6D12">
            <w:pPr>
              <w:ind w:firstLine="0"/>
              <w:jc w:val="right"/>
              <w:rPr>
                <w:rFonts w:cs="Times New Roman"/>
                <w:szCs w:val="24"/>
              </w:rPr>
            </w:pPr>
            <w:r>
              <w:rPr>
                <w:color w:val="000000"/>
                <w:sz w:val="20"/>
                <w:szCs w:val="20"/>
              </w:rPr>
              <w:t>187682</w:t>
            </w:r>
          </w:p>
        </w:tc>
        <w:tc>
          <w:tcPr>
            <w:tcW w:w="0" w:type="auto"/>
            <w:vAlign w:val="bottom"/>
          </w:tcPr>
          <w:p w14:paraId="511CCA95" w14:textId="001A8AF4" w:rsidR="00755023" w:rsidRDefault="00755023" w:rsidP="002F6D12">
            <w:pPr>
              <w:ind w:firstLine="0"/>
              <w:jc w:val="right"/>
              <w:rPr>
                <w:rFonts w:cs="Times New Roman"/>
                <w:szCs w:val="24"/>
              </w:rPr>
            </w:pPr>
            <w:r>
              <w:rPr>
                <w:color w:val="000000"/>
                <w:sz w:val="20"/>
                <w:szCs w:val="20"/>
              </w:rPr>
              <w:t>30768</w:t>
            </w:r>
          </w:p>
        </w:tc>
        <w:tc>
          <w:tcPr>
            <w:tcW w:w="0" w:type="auto"/>
            <w:vAlign w:val="bottom"/>
          </w:tcPr>
          <w:p w14:paraId="5894974F" w14:textId="15515D0E" w:rsidR="00755023" w:rsidRDefault="00755023" w:rsidP="002F6D12">
            <w:pPr>
              <w:ind w:firstLine="0"/>
              <w:jc w:val="right"/>
              <w:rPr>
                <w:rFonts w:cs="Times New Roman"/>
                <w:szCs w:val="24"/>
              </w:rPr>
            </w:pPr>
            <w:r>
              <w:rPr>
                <w:color w:val="000000"/>
                <w:sz w:val="20"/>
                <w:szCs w:val="20"/>
              </w:rPr>
              <w:t>42</w:t>
            </w:r>
          </w:p>
        </w:tc>
        <w:tc>
          <w:tcPr>
            <w:tcW w:w="0" w:type="auto"/>
            <w:vAlign w:val="bottom"/>
          </w:tcPr>
          <w:p w14:paraId="577DA217" w14:textId="6D6B8E38"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9C037E2" w14:textId="523BE206" w:rsidR="00755023" w:rsidRDefault="00755023" w:rsidP="002F6D12">
            <w:pPr>
              <w:ind w:firstLine="0"/>
              <w:jc w:val="right"/>
              <w:rPr>
                <w:rFonts w:cs="Times New Roman"/>
                <w:szCs w:val="24"/>
              </w:rPr>
            </w:pPr>
            <w:r>
              <w:rPr>
                <w:color w:val="000000"/>
                <w:sz w:val="20"/>
                <w:szCs w:val="20"/>
              </w:rPr>
              <w:t>16.39</w:t>
            </w:r>
          </w:p>
        </w:tc>
        <w:tc>
          <w:tcPr>
            <w:tcW w:w="0" w:type="auto"/>
            <w:vAlign w:val="bottom"/>
          </w:tcPr>
          <w:p w14:paraId="2E2C7F51" w14:textId="5E5AF0F2" w:rsidR="00755023" w:rsidRDefault="00755023" w:rsidP="002F6D12">
            <w:pPr>
              <w:ind w:firstLine="0"/>
              <w:jc w:val="right"/>
              <w:rPr>
                <w:rFonts w:cs="Times New Roman"/>
                <w:szCs w:val="24"/>
              </w:rPr>
            </w:pPr>
            <w:r>
              <w:rPr>
                <w:color w:val="000000"/>
                <w:sz w:val="20"/>
                <w:szCs w:val="20"/>
              </w:rPr>
              <w:t>0.3964</w:t>
            </w:r>
          </w:p>
        </w:tc>
      </w:tr>
      <w:tr w:rsidR="00755023" w14:paraId="4D29D701" w14:textId="77777777" w:rsidTr="002F6D12">
        <w:tc>
          <w:tcPr>
            <w:tcW w:w="0" w:type="auto"/>
            <w:vAlign w:val="bottom"/>
          </w:tcPr>
          <w:p w14:paraId="0254FA6F" w14:textId="61DA5BEA" w:rsidR="00755023" w:rsidRDefault="00755023" w:rsidP="00755023">
            <w:pPr>
              <w:ind w:firstLine="0"/>
              <w:rPr>
                <w:rFonts w:cs="Times New Roman"/>
                <w:szCs w:val="24"/>
              </w:rPr>
            </w:pPr>
            <w:r>
              <w:rPr>
                <w:color w:val="000000"/>
                <w:sz w:val="20"/>
                <w:szCs w:val="20"/>
              </w:rPr>
              <w:t>QR Code generator</w:t>
            </w:r>
          </w:p>
        </w:tc>
        <w:tc>
          <w:tcPr>
            <w:tcW w:w="0" w:type="auto"/>
            <w:vAlign w:val="bottom"/>
          </w:tcPr>
          <w:p w14:paraId="1118269B" w14:textId="1104FE59" w:rsidR="00755023" w:rsidRDefault="00755023" w:rsidP="00755023">
            <w:pPr>
              <w:ind w:firstLine="0"/>
              <w:rPr>
                <w:rFonts w:cs="Times New Roman"/>
                <w:szCs w:val="24"/>
              </w:rPr>
            </w:pPr>
            <w:r>
              <w:rPr>
                <w:color w:val="000000"/>
                <w:sz w:val="20"/>
                <w:szCs w:val="20"/>
              </w:rPr>
              <w:t>C/Java/C++</w:t>
            </w:r>
          </w:p>
        </w:tc>
        <w:tc>
          <w:tcPr>
            <w:tcW w:w="0" w:type="auto"/>
            <w:vAlign w:val="bottom"/>
          </w:tcPr>
          <w:p w14:paraId="668DB737" w14:textId="079E43C0" w:rsidR="00755023" w:rsidRDefault="00755023" w:rsidP="002F6D12">
            <w:pPr>
              <w:ind w:firstLine="0"/>
              <w:jc w:val="right"/>
              <w:rPr>
                <w:rFonts w:cs="Times New Roman"/>
                <w:szCs w:val="24"/>
              </w:rPr>
            </w:pPr>
            <w:r>
              <w:rPr>
                <w:color w:val="000000"/>
                <w:sz w:val="20"/>
                <w:szCs w:val="20"/>
              </w:rPr>
              <w:t>2</w:t>
            </w:r>
          </w:p>
        </w:tc>
        <w:tc>
          <w:tcPr>
            <w:tcW w:w="0" w:type="auto"/>
            <w:vAlign w:val="bottom"/>
          </w:tcPr>
          <w:p w14:paraId="65BA9E95" w14:textId="5D99BEB1" w:rsidR="00755023" w:rsidRDefault="00755023" w:rsidP="002F6D12">
            <w:pPr>
              <w:ind w:firstLine="0"/>
              <w:jc w:val="right"/>
              <w:rPr>
                <w:rFonts w:cs="Times New Roman"/>
                <w:szCs w:val="24"/>
              </w:rPr>
            </w:pPr>
            <w:r>
              <w:rPr>
                <w:color w:val="000000"/>
                <w:sz w:val="20"/>
                <w:szCs w:val="20"/>
              </w:rPr>
              <w:t>3910</w:t>
            </w:r>
          </w:p>
        </w:tc>
        <w:tc>
          <w:tcPr>
            <w:tcW w:w="0" w:type="auto"/>
            <w:vAlign w:val="bottom"/>
          </w:tcPr>
          <w:p w14:paraId="43629FA8" w14:textId="6E357100" w:rsidR="00755023" w:rsidRDefault="00755023" w:rsidP="002F6D12">
            <w:pPr>
              <w:ind w:firstLine="0"/>
              <w:jc w:val="right"/>
              <w:rPr>
                <w:rFonts w:cs="Times New Roman"/>
                <w:szCs w:val="24"/>
              </w:rPr>
            </w:pPr>
            <w:r>
              <w:rPr>
                <w:color w:val="000000"/>
                <w:sz w:val="20"/>
                <w:szCs w:val="20"/>
              </w:rPr>
              <w:t>1206</w:t>
            </w:r>
          </w:p>
        </w:tc>
        <w:tc>
          <w:tcPr>
            <w:tcW w:w="0" w:type="auto"/>
            <w:vAlign w:val="bottom"/>
          </w:tcPr>
          <w:p w14:paraId="3993CE97" w14:textId="133D1200" w:rsidR="00755023" w:rsidRDefault="00755023" w:rsidP="002F6D12">
            <w:pPr>
              <w:ind w:firstLine="0"/>
              <w:jc w:val="right"/>
              <w:rPr>
                <w:rFonts w:cs="Times New Roman"/>
                <w:szCs w:val="24"/>
              </w:rPr>
            </w:pPr>
            <w:r>
              <w:rPr>
                <w:color w:val="000000"/>
                <w:sz w:val="20"/>
                <w:szCs w:val="20"/>
              </w:rPr>
              <w:t>53</w:t>
            </w:r>
          </w:p>
        </w:tc>
        <w:tc>
          <w:tcPr>
            <w:tcW w:w="0" w:type="auto"/>
            <w:vAlign w:val="bottom"/>
          </w:tcPr>
          <w:p w14:paraId="76695988" w14:textId="28E84D5D"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429CBF13" w14:textId="72ECA793" w:rsidR="00755023" w:rsidRDefault="00755023" w:rsidP="002F6D12">
            <w:pPr>
              <w:ind w:firstLine="0"/>
              <w:jc w:val="right"/>
              <w:rPr>
                <w:rFonts w:cs="Times New Roman"/>
                <w:szCs w:val="24"/>
              </w:rPr>
            </w:pPr>
            <w:r>
              <w:rPr>
                <w:color w:val="000000"/>
                <w:sz w:val="20"/>
                <w:szCs w:val="20"/>
              </w:rPr>
              <w:t>30.84</w:t>
            </w:r>
          </w:p>
        </w:tc>
        <w:tc>
          <w:tcPr>
            <w:tcW w:w="0" w:type="auto"/>
            <w:vAlign w:val="bottom"/>
          </w:tcPr>
          <w:p w14:paraId="125B21BC" w14:textId="7BE5947B" w:rsidR="00755023" w:rsidRDefault="00755023" w:rsidP="002F6D12">
            <w:pPr>
              <w:ind w:firstLine="0"/>
              <w:jc w:val="right"/>
              <w:rPr>
                <w:rFonts w:cs="Times New Roman"/>
                <w:szCs w:val="24"/>
              </w:rPr>
            </w:pPr>
            <w:r>
              <w:rPr>
                <w:color w:val="000000"/>
                <w:sz w:val="20"/>
                <w:szCs w:val="20"/>
              </w:rPr>
              <w:t>0.0155</w:t>
            </w:r>
          </w:p>
        </w:tc>
      </w:tr>
      <w:tr w:rsidR="00755023" w14:paraId="147D0494" w14:textId="77777777" w:rsidTr="002F6D12">
        <w:tc>
          <w:tcPr>
            <w:tcW w:w="0" w:type="auto"/>
            <w:vAlign w:val="bottom"/>
          </w:tcPr>
          <w:p w14:paraId="592A138F" w14:textId="317E2A0C" w:rsidR="00755023" w:rsidRDefault="00755023" w:rsidP="00755023">
            <w:pPr>
              <w:ind w:firstLine="0"/>
              <w:rPr>
                <w:rFonts w:cs="Times New Roman"/>
                <w:szCs w:val="24"/>
              </w:rPr>
            </w:pPr>
            <w:proofErr w:type="spellStart"/>
            <w:r>
              <w:rPr>
                <w:color w:val="000000"/>
                <w:sz w:val="20"/>
                <w:szCs w:val="20"/>
              </w:rPr>
              <w:t>QuantLib</w:t>
            </w:r>
            <w:proofErr w:type="spellEnd"/>
          </w:p>
        </w:tc>
        <w:tc>
          <w:tcPr>
            <w:tcW w:w="0" w:type="auto"/>
            <w:vAlign w:val="bottom"/>
          </w:tcPr>
          <w:p w14:paraId="3E3D38C1" w14:textId="501FCF79" w:rsidR="00755023" w:rsidRDefault="00755023" w:rsidP="00755023">
            <w:pPr>
              <w:ind w:firstLine="0"/>
              <w:rPr>
                <w:rFonts w:cs="Times New Roman"/>
                <w:szCs w:val="24"/>
              </w:rPr>
            </w:pPr>
            <w:r>
              <w:rPr>
                <w:color w:val="000000"/>
                <w:sz w:val="20"/>
                <w:szCs w:val="20"/>
              </w:rPr>
              <w:t>C++/C</w:t>
            </w:r>
          </w:p>
        </w:tc>
        <w:tc>
          <w:tcPr>
            <w:tcW w:w="0" w:type="auto"/>
            <w:vAlign w:val="bottom"/>
          </w:tcPr>
          <w:p w14:paraId="4DB71BDB" w14:textId="6F6728E0" w:rsidR="00755023" w:rsidRDefault="00755023" w:rsidP="002F6D12">
            <w:pPr>
              <w:ind w:firstLine="0"/>
              <w:jc w:val="right"/>
              <w:rPr>
                <w:rFonts w:cs="Times New Roman"/>
                <w:szCs w:val="24"/>
              </w:rPr>
            </w:pPr>
            <w:r>
              <w:rPr>
                <w:color w:val="000000"/>
                <w:sz w:val="20"/>
                <w:szCs w:val="20"/>
              </w:rPr>
              <w:t>99</w:t>
            </w:r>
          </w:p>
        </w:tc>
        <w:tc>
          <w:tcPr>
            <w:tcW w:w="0" w:type="auto"/>
            <w:vAlign w:val="bottom"/>
          </w:tcPr>
          <w:p w14:paraId="04B46EF0" w14:textId="639803FF" w:rsidR="00755023" w:rsidRDefault="00755023" w:rsidP="002F6D12">
            <w:pPr>
              <w:ind w:firstLine="0"/>
              <w:jc w:val="right"/>
              <w:rPr>
                <w:rFonts w:cs="Times New Roman"/>
                <w:szCs w:val="24"/>
              </w:rPr>
            </w:pPr>
            <w:r>
              <w:rPr>
                <w:color w:val="000000"/>
                <w:sz w:val="20"/>
                <w:szCs w:val="20"/>
              </w:rPr>
              <w:t>376343</w:t>
            </w:r>
          </w:p>
        </w:tc>
        <w:tc>
          <w:tcPr>
            <w:tcW w:w="0" w:type="auto"/>
            <w:vAlign w:val="bottom"/>
          </w:tcPr>
          <w:p w14:paraId="1910A084" w14:textId="59DE39C2" w:rsidR="00755023" w:rsidRDefault="00755023" w:rsidP="002F6D12">
            <w:pPr>
              <w:ind w:firstLine="0"/>
              <w:jc w:val="right"/>
              <w:rPr>
                <w:rFonts w:cs="Times New Roman"/>
                <w:szCs w:val="24"/>
              </w:rPr>
            </w:pPr>
            <w:r>
              <w:rPr>
                <w:color w:val="000000"/>
                <w:sz w:val="20"/>
                <w:szCs w:val="20"/>
              </w:rPr>
              <w:t>72562</w:t>
            </w:r>
          </w:p>
        </w:tc>
        <w:tc>
          <w:tcPr>
            <w:tcW w:w="0" w:type="auto"/>
            <w:vAlign w:val="bottom"/>
          </w:tcPr>
          <w:p w14:paraId="2DEAABB1" w14:textId="3D5AA570" w:rsidR="00755023" w:rsidRDefault="00755023" w:rsidP="002F6D12">
            <w:pPr>
              <w:ind w:firstLine="0"/>
              <w:jc w:val="right"/>
              <w:rPr>
                <w:rFonts w:cs="Times New Roman"/>
                <w:szCs w:val="24"/>
              </w:rPr>
            </w:pPr>
            <w:r>
              <w:rPr>
                <w:color w:val="000000"/>
                <w:sz w:val="20"/>
                <w:szCs w:val="20"/>
              </w:rPr>
              <w:t>162</w:t>
            </w:r>
          </w:p>
        </w:tc>
        <w:tc>
          <w:tcPr>
            <w:tcW w:w="0" w:type="auto"/>
            <w:vAlign w:val="bottom"/>
          </w:tcPr>
          <w:p w14:paraId="1EC96092" w14:textId="59898AFC" w:rsidR="00755023" w:rsidRDefault="00755023" w:rsidP="002F6D12">
            <w:pPr>
              <w:ind w:firstLine="0"/>
              <w:jc w:val="right"/>
              <w:rPr>
                <w:rFonts w:cs="Times New Roman"/>
                <w:szCs w:val="24"/>
              </w:rPr>
            </w:pPr>
            <w:r>
              <w:rPr>
                <w:color w:val="000000"/>
                <w:sz w:val="20"/>
                <w:szCs w:val="20"/>
              </w:rPr>
              <w:t>11</w:t>
            </w:r>
          </w:p>
        </w:tc>
        <w:tc>
          <w:tcPr>
            <w:tcW w:w="0" w:type="auto"/>
            <w:vAlign w:val="bottom"/>
          </w:tcPr>
          <w:p w14:paraId="2E8A8E84" w14:textId="0CA5C276" w:rsidR="00755023" w:rsidRDefault="00755023" w:rsidP="002F6D12">
            <w:pPr>
              <w:ind w:firstLine="0"/>
              <w:jc w:val="right"/>
              <w:rPr>
                <w:rFonts w:cs="Times New Roman"/>
                <w:szCs w:val="24"/>
              </w:rPr>
            </w:pPr>
            <w:r>
              <w:rPr>
                <w:color w:val="000000"/>
                <w:sz w:val="20"/>
                <w:szCs w:val="20"/>
              </w:rPr>
              <w:t>19.28</w:t>
            </w:r>
          </w:p>
        </w:tc>
        <w:tc>
          <w:tcPr>
            <w:tcW w:w="0" w:type="auto"/>
            <w:vAlign w:val="bottom"/>
          </w:tcPr>
          <w:p w14:paraId="148A30C0" w14:textId="4E21E555" w:rsidR="00755023" w:rsidRDefault="00755023" w:rsidP="002F6D12">
            <w:pPr>
              <w:ind w:firstLine="0"/>
              <w:jc w:val="right"/>
              <w:rPr>
                <w:rFonts w:cs="Times New Roman"/>
                <w:szCs w:val="24"/>
              </w:rPr>
            </w:pPr>
            <w:r>
              <w:rPr>
                <w:color w:val="000000"/>
                <w:sz w:val="20"/>
                <w:szCs w:val="20"/>
              </w:rPr>
              <w:t>0.9348</w:t>
            </w:r>
          </w:p>
        </w:tc>
      </w:tr>
      <w:tr w:rsidR="00755023" w14:paraId="44EF680D" w14:textId="77777777" w:rsidTr="002F6D12">
        <w:tc>
          <w:tcPr>
            <w:tcW w:w="0" w:type="auto"/>
            <w:vAlign w:val="bottom"/>
          </w:tcPr>
          <w:p w14:paraId="1B25588A" w14:textId="0567DE20" w:rsidR="00755023" w:rsidRDefault="00755023" w:rsidP="00755023">
            <w:pPr>
              <w:ind w:firstLine="0"/>
              <w:rPr>
                <w:rFonts w:cs="Times New Roman"/>
                <w:szCs w:val="24"/>
              </w:rPr>
            </w:pPr>
            <w:proofErr w:type="spellStart"/>
            <w:r>
              <w:rPr>
                <w:color w:val="000000"/>
                <w:sz w:val="20"/>
                <w:szCs w:val="20"/>
              </w:rPr>
              <w:t>stb</w:t>
            </w:r>
            <w:proofErr w:type="spellEnd"/>
          </w:p>
        </w:tc>
        <w:tc>
          <w:tcPr>
            <w:tcW w:w="0" w:type="auto"/>
            <w:vAlign w:val="bottom"/>
          </w:tcPr>
          <w:p w14:paraId="02C27782" w14:textId="7CC128D8" w:rsidR="00755023" w:rsidRDefault="00755023" w:rsidP="00755023">
            <w:pPr>
              <w:ind w:firstLine="0"/>
              <w:rPr>
                <w:rFonts w:cs="Times New Roman"/>
                <w:szCs w:val="24"/>
              </w:rPr>
            </w:pPr>
            <w:r>
              <w:rPr>
                <w:color w:val="000000"/>
                <w:sz w:val="20"/>
                <w:szCs w:val="20"/>
              </w:rPr>
              <w:t>C/C++</w:t>
            </w:r>
          </w:p>
        </w:tc>
        <w:tc>
          <w:tcPr>
            <w:tcW w:w="0" w:type="auto"/>
            <w:vAlign w:val="bottom"/>
          </w:tcPr>
          <w:p w14:paraId="796F73BD" w14:textId="1948E1A7" w:rsidR="00755023" w:rsidRDefault="00755023" w:rsidP="002F6D12">
            <w:pPr>
              <w:ind w:firstLine="0"/>
              <w:jc w:val="right"/>
              <w:rPr>
                <w:rFonts w:cs="Times New Roman"/>
                <w:szCs w:val="24"/>
              </w:rPr>
            </w:pPr>
            <w:r>
              <w:rPr>
                <w:color w:val="000000"/>
                <w:sz w:val="20"/>
                <w:szCs w:val="20"/>
              </w:rPr>
              <w:t>158</w:t>
            </w:r>
          </w:p>
        </w:tc>
        <w:tc>
          <w:tcPr>
            <w:tcW w:w="0" w:type="auto"/>
            <w:vAlign w:val="bottom"/>
          </w:tcPr>
          <w:p w14:paraId="43B81EBC" w14:textId="3B3CEC5D" w:rsidR="00755023" w:rsidRDefault="00755023" w:rsidP="002F6D12">
            <w:pPr>
              <w:ind w:firstLine="0"/>
              <w:jc w:val="right"/>
              <w:rPr>
                <w:rFonts w:cs="Times New Roman"/>
                <w:szCs w:val="24"/>
              </w:rPr>
            </w:pPr>
            <w:r>
              <w:rPr>
                <w:color w:val="000000"/>
                <w:sz w:val="20"/>
                <w:szCs w:val="20"/>
              </w:rPr>
              <w:t>698</w:t>
            </w:r>
            <w:r w:rsidR="001A1C33">
              <w:rPr>
                <w:color w:val="000000"/>
                <w:sz w:val="20"/>
                <w:szCs w:val="20"/>
              </w:rPr>
              <w:t>78</w:t>
            </w:r>
          </w:p>
        </w:tc>
        <w:tc>
          <w:tcPr>
            <w:tcW w:w="0" w:type="auto"/>
            <w:vAlign w:val="bottom"/>
          </w:tcPr>
          <w:p w14:paraId="097FF3A2" w14:textId="1C44EF40" w:rsidR="00755023" w:rsidRDefault="00755023" w:rsidP="002F6D12">
            <w:pPr>
              <w:ind w:firstLine="0"/>
              <w:jc w:val="right"/>
              <w:rPr>
                <w:rFonts w:cs="Times New Roman"/>
                <w:szCs w:val="24"/>
              </w:rPr>
            </w:pPr>
            <w:r>
              <w:rPr>
                <w:color w:val="000000"/>
                <w:sz w:val="20"/>
                <w:szCs w:val="20"/>
              </w:rPr>
              <w:t>11952</w:t>
            </w:r>
          </w:p>
        </w:tc>
        <w:tc>
          <w:tcPr>
            <w:tcW w:w="0" w:type="auto"/>
            <w:vAlign w:val="bottom"/>
          </w:tcPr>
          <w:p w14:paraId="0CB23F75" w14:textId="1B9B1F60" w:rsidR="00755023" w:rsidRDefault="00755023" w:rsidP="002F6D12">
            <w:pPr>
              <w:ind w:firstLine="0"/>
              <w:jc w:val="right"/>
              <w:rPr>
                <w:rFonts w:cs="Times New Roman"/>
                <w:szCs w:val="24"/>
              </w:rPr>
            </w:pPr>
            <w:r>
              <w:rPr>
                <w:color w:val="000000"/>
                <w:sz w:val="20"/>
                <w:szCs w:val="20"/>
              </w:rPr>
              <w:t>14</w:t>
            </w:r>
          </w:p>
        </w:tc>
        <w:tc>
          <w:tcPr>
            <w:tcW w:w="0" w:type="auto"/>
            <w:vAlign w:val="bottom"/>
          </w:tcPr>
          <w:p w14:paraId="2D39286C" w14:textId="290F7766"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04D08490" w14:textId="51644F82" w:rsidR="00755023" w:rsidRDefault="00755023" w:rsidP="002F6D12">
            <w:pPr>
              <w:ind w:firstLine="0"/>
              <w:jc w:val="right"/>
              <w:rPr>
                <w:rFonts w:cs="Times New Roman"/>
                <w:szCs w:val="24"/>
              </w:rPr>
            </w:pPr>
            <w:r>
              <w:rPr>
                <w:color w:val="000000"/>
                <w:sz w:val="20"/>
                <w:szCs w:val="20"/>
              </w:rPr>
              <w:t>17.10</w:t>
            </w:r>
          </w:p>
        </w:tc>
        <w:tc>
          <w:tcPr>
            <w:tcW w:w="0" w:type="auto"/>
            <w:vAlign w:val="bottom"/>
          </w:tcPr>
          <w:p w14:paraId="4E7A4D2C" w14:textId="104B04B2" w:rsidR="00755023" w:rsidRDefault="00755023" w:rsidP="002F6D12">
            <w:pPr>
              <w:ind w:firstLine="0"/>
              <w:jc w:val="right"/>
              <w:rPr>
                <w:rFonts w:cs="Times New Roman"/>
                <w:szCs w:val="24"/>
              </w:rPr>
            </w:pPr>
            <w:r>
              <w:rPr>
                <w:color w:val="000000"/>
                <w:sz w:val="20"/>
                <w:szCs w:val="20"/>
              </w:rPr>
              <w:t>0.1540</w:t>
            </w:r>
          </w:p>
        </w:tc>
      </w:tr>
      <w:tr w:rsidR="00755023" w14:paraId="7D188739" w14:textId="77777777" w:rsidTr="002F6D12">
        <w:tc>
          <w:tcPr>
            <w:tcW w:w="0" w:type="auto"/>
            <w:vAlign w:val="bottom"/>
          </w:tcPr>
          <w:p w14:paraId="2F77971C" w14:textId="28FFEBAB" w:rsidR="00755023" w:rsidRDefault="00755023" w:rsidP="00755023">
            <w:pPr>
              <w:ind w:firstLine="0"/>
              <w:rPr>
                <w:rFonts w:cs="Times New Roman"/>
                <w:szCs w:val="24"/>
              </w:rPr>
            </w:pPr>
            <w:proofErr w:type="spellStart"/>
            <w:r>
              <w:rPr>
                <w:color w:val="000000"/>
                <w:sz w:val="20"/>
                <w:szCs w:val="20"/>
              </w:rPr>
              <w:t>XobotOS</w:t>
            </w:r>
            <w:proofErr w:type="spellEnd"/>
          </w:p>
        </w:tc>
        <w:tc>
          <w:tcPr>
            <w:tcW w:w="0" w:type="auto"/>
            <w:vAlign w:val="bottom"/>
          </w:tcPr>
          <w:p w14:paraId="19ECE597" w14:textId="7D00D223" w:rsidR="00755023" w:rsidRDefault="00755023" w:rsidP="00755023">
            <w:pPr>
              <w:ind w:firstLine="0"/>
              <w:rPr>
                <w:rFonts w:cs="Times New Roman"/>
                <w:szCs w:val="24"/>
              </w:rPr>
            </w:pPr>
            <w:r>
              <w:rPr>
                <w:color w:val="000000"/>
                <w:sz w:val="20"/>
                <w:szCs w:val="20"/>
              </w:rPr>
              <w:t>Java/C++/C#/C</w:t>
            </w:r>
          </w:p>
        </w:tc>
        <w:tc>
          <w:tcPr>
            <w:tcW w:w="0" w:type="auto"/>
            <w:vAlign w:val="bottom"/>
          </w:tcPr>
          <w:p w14:paraId="30309238" w14:textId="238A92CF" w:rsidR="00755023" w:rsidRDefault="00755023" w:rsidP="002F6D12">
            <w:pPr>
              <w:ind w:firstLine="0"/>
              <w:jc w:val="right"/>
              <w:rPr>
                <w:rFonts w:cs="Times New Roman"/>
                <w:szCs w:val="24"/>
              </w:rPr>
            </w:pPr>
            <w:r>
              <w:rPr>
                <w:color w:val="000000"/>
                <w:sz w:val="20"/>
                <w:szCs w:val="20"/>
              </w:rPr>
              <w:t>1</w:t>
            </w:r>
          </w:p>
        </w:tc>
        <w:tc>
          <w:tcPr>
            <w:tcW w:w="0" w:type="auto"/>
            <w:vAlign w:val="bottom"/>
          </w:tcPr>
          <w:p w14:paraId="5266494E" w14:textId="162EE00D" w:rsidR="00755023" w:rsidRDefault="00755023" w:rsidP="002F6D12">
            <w:pPr>
              <w:ind w:firstLine="0"/>
              <w:jc w:val="right"/>
              <w:rPr>
                <w:rFonts w:cs="Times New Roman"/>
                <w:szCs w:val="24"/>
              </w:rPr>
            </w:pPr>
            <w:r>
              <w:rPr>
                <w:color w:val="000000"/>
                <w:sz w:val="20"/>
                <w:szCs w:val="20"/>
              </w:rPr>
              <w:t>2002448</w:t>
            </w:r>
          </w:p>
        </w:tc>
        <w:tc>
          <w:tcPr>
            <w:tcW w:w="0" w:type="auto"/>
            <w:vAlign w:val="bottom"/>
          </w:tcPr>
          <w:p w14:paraId="391722CF" w14:textId="1F5605D3" w:rsidR="00755023" w:rsidRDefault="00755023" w:rsidP="002F6D12">
            <w:pPr>
              <w:ind w:firstLine="0"/>
              <w:jc w:val="right"/>
              <w:rPr>
                <w:rFonts w:cs="Times New Roman"/>
                <w:szCs w:val="24"/>
              </w:rPr>
            </w:pPr>
            <w:r>
              <w:rPr>
                <w:color w:val="000000"/>
                <w:sz w:val="20"/>
                <w:szCs w:val="20"/>
              </w:rPr>
              <w:t>1125133</w:t>
            </w:r>
          </w:p>
        </w:tc>
        <w:tc>
          <w:tcPr>
            <w:tcW w:w="0" w:type="auto"/>
            <w:vAlign w:val="bottom"/>
          </w:tcPr>
          <w:p w14:paraId="479F2123" w14:textId="422A44D9" w:rsidR="00755023" w:rsidRDefault="00755023" w:rsidP="002F6D12">
            <w:pPr>
              <w:ind w:firstLine="0"/>
              <w:jc w:val="right"/>
              <w:rPr>
                <w:rFonts w:cs="Times New Roman"/>
                <w:szCs w:val="24"/>
              </w:rPr>
            </w:pPr>
            <w:r>
              <w:rPr>
                <w:color w:val="000000"/>
                <w:sz w:val="20"/>
                <w:szCs w:val="20"/>
              </w:rPr>
              <w:t>33</w:t>
            </w:r>
          </w:p>
        </w:tc>
        <w:tc>
          <w:tcPr>
            <w:tcW w:w="0" w:type="auto"/>
            <w:vAlign w:val="bottom"/>
          </w:tcPr>
          <w:p w14:paraId="3EC70F8F" w14:textId="6AA00076" w:rsidR="00755023" w:rsidRDefault="00755023" w:rsidP="002F6D12">
            <w:pPr>
              <w:ind w:firstLine="0"/>
              <w:jc w:val="right"/>
              <w:rPr>
                <w:rFonts w:cs="Times New Roman"/>
                <w:szCs w:val="24"/>
              </w:rPr>
            </w:pPr>
            <w:r>
              <w:rPr>
                <w:color w:val="000000"/>
                <w:sz w:val="20"/>
                <w:szCs w:val="20"/>
              </w:rPr>
              <w:t>0</w:t>
            </w:r>
          </w:p>
        </w:tc>
        <w:tc>
          <w:tcPr>
            <w:tcW w:w="0" w:type="auto"/>
            <w:vAlign w:val="bottom"/>
          </w:tcPr>
          <w:p w14:paraId="75ACC49A" w14:textId="173EA196" w:rsidR="00755023" w:rsidRDefault="00755023" w:rsidP="002F6D12">
            <w:pPr>
              <w:ind w:firstLine="0"/>
              <w:jc w:val="right"/>
              <w:rPr>
                <w:rFonts w:cs="Times New Roman"/>
                <w:szCs w:val="24"/>
              </w:rPr>
            </w:pPr>
            <w:r>
              <w:rPr>
                <w:color w:val="000000"/>
                <w:sz w:val="20"/>
                <w:szCs w:val="20"/>
              </w:rPr>
              <w:t>56.19</w:t>
            </w:r>
          </w:p>
        </w:tc>
        <w:tc>
          <w:tcPr>
            <w:tcW w:w="0" w:type="auto"/>
            <w:vAlign w:val="bottom"/>
          </w:tcPr>
          <w:p w14:paraId="7FFF381C" w14:textId="58C9AE7D" w:rsidR="00755023" w:rsidRDefault="00755023" w:rsidP="002F6D12">
            <w:pPr>
              <w:ind w:firstLine="0"/>
              <w:jc w:val="right"/>
              <w:rPr>
                <w:rFonts w:cs="Times New Roman"/>
                <w:szCs w:val="24"/>
              </w:rPr>
            </w:pPr>
            <w:r>
              <w:rPr>
                <w:color w:val="000000"/>
                <w:sz w:val="20"/>
                <w:szCs w:val="20"/>
              </w:rPr>
              <w:t>14.4951</w:t>
            </w:r>
          </w:p>
        </w:tc>
      </w:tr>
      <w:tr w:rsidR="00755023" w14:paraId="1B1AF2F8" w14:textId="77777777" w:rsidTr="002F6D12">
        <w:tc>
          <w:tcPr>
            <w:tcW w:w="0" w:type="auto"/>
            <w:vAlign w:val="bottom"/>
          </w:tcPr>
          <w:p w14:paraId="31089C0E" w14:textId="4C37D7B0" w:rsidR="00755023" w:rsidRDefault="00755023" w:rsidP="00755023">
            <w:pPr>
              <w:ind w:firstLine="0"/>
              <w:rPr>
                <w:rFonts w:cs="Times New Roman"/>
                <w:szCs w:val="24"/>
              </w:rPr>
            </w:pPr>
            <w:r>
              <w:rPr>
                <w:color w:val="000000"/>
                <w:sz w:val="20"/>
                <w:szCs w:val="20"/>
              </w:rPr>
              <w:t>Total</w:t>
            </w:r>
          </w:p>
        </w:tc>
        <w:tc>
          <w:tcPr>
            <w:tcW w:w="0" w:type="auto"/>
            <w:vAlign w:val="bottom"/>
          </w:tcPr>
          <w:p w14:paraId="325792CA" w14:textId="77777777" w:rsidR="00755023" w:rsidRDefault="00755023" w:rsidP="00755023">
            <w:pPr>
              <w:ind w:firstLine="0"/>
              <w:rPr>
                <w:rFonts w:cs="Times New Roman"/>
                <w:szCs w:val="24"/>
              </w:rPr>
            </w:pPr>
          </w:p>
        </w:tc>
        <w:tc>
          <w:tcPr>
            <w:tcW w:w="0" w:type="auto"/>
            <w:vAlign w:val="bottom"/>
          </w:tcPr>
          <w:p w14:paraId="64A710B8" w14:textId="155A5275" w:rsidR="00755023" w:rsidRDefault="00755023" w:rsidP="002F6D12">
            <w:pPr>
              <w:ind w:firstLine="0"/>
              <w:jc w:val="right"/>
              <w:rPr>
                <w:rFonts w:cs="Times New Roman"/>
                <w:szCs w:val="24"/>
              </w:rPr>
            </w:pPr>
            <w:r>
              <w:rPr>
                <w:color w:val="000000"/>
                <w:sz w:val="20"/>
                <w:szCs w:val="20"/>
              </w:rPr>
              <w:t>5022.00</w:t>
            </w:r>
          </w:p>
        </w:tc>
        <w:tc>
          <w:tcPr>
            <w:tcW w:w="0" w:type="auto"/>
            <w:vAlign w:val="bottom"/>
          </w:tcPr>
          <w:p w14:paraId="78394BAA" w14:textId="451A0BF9" w:rsidR="00755023" w:rsidRDefault="00755023" w:rsidP="002F6D12">
            <w:pPr>
              <w:ind w:firstLine="0"/>
              <w:jc w:val="right"/>
              <w:rPr>
                <w:rFonts w:cs="Times New Roman"/>
                <w:szCs w:val="24"/>
              </w:rPr>
            </w:pPr>
            <w:r>
              <w:rPr>
                <w:color w:val="000000"/>
                <w:sz w:val="20"/>
                <w:szCs w:val="20"/>
              </w:rPr>
              <w:t>18787095.00</w:t>
            </w:r>
          </w:p>
        </w:tc>
        <w:tc>
          <w:tcPr>
            <w:tcW w:w="0" w:type="auto"/>
            <w:vAlign w:val="bottom"/>
          </w:tcPr>
          <w:p w14:paraId="4918BD61" w14:textId="134A3583" w:rsidR="00755023" w:rsidRDefault="00755023" w:rsidP="002F6D12">
            <w:pPr>
              <w:ind w:firstLine="0"/>
              <w:jc w:val="right"/>
              <w:rPr>
                <w:rFonts w:cs="Times New Roman"/>
                <w:szCs w:val="24"/>
              </w:rPr>
            </w:pPr>
            <w:r>
              <w:rPr>
                <w:color w:val="000000"/>
                <w:sz w:val="20"/>
                <w:szCs w:val="20"/>
              </w:rPr>
              <w:t>7762182.00</w:t>
            </w:r>
          </w:p>
        </w:tc>
        <w:tc>
          <w:tcPr>
            <w:tcW w:w="0" w:type="auto"/>
            <w:vAlign w:val="bottom"/>
          </w:tcPr>
          <w:p w14:paraId="55261F8F" w14:textId="20F3A534" w:rsidR="00755023" w:rsidRDefault="00755023" w:rsidP="002F6D12">
            <w:pPr>
              <w:ind w:firstLine="0"/>
              <w:jc w:val="right"/>
              <w:rPr>
                <w:rFonts w:cs="Times New Roman"/>
                <w:szCs w:val="24"/>
              </w:rPr>
            </w:pPr>
            <w:r>
              <w:rPr>
                <w:color w:val="000000"/>
                <w:sz w:val="20"/>
                <w:szCs w:val="20"/>
              </w:rPr>
              <w:t>2934.00</w:t>
            </w:r>
          </w:p>
        </w:tc>
        <w:tc>
          <w:tcPr>
            <w:tcW w:w="0" w:type="auto"/>
            <w:vAlign w:val="bottom"/>
          </w:tcPr>
          <w:p w14:paraId="32958B50" w14:textId="3E1581B9" w:rsidR="00755023" w:rsidRDefault="00755023" w:rsidP="002F6D12">
            <w:pPr>
              <w:ind w:firstLine="0"/>
              <w:jc w:val="right"/>
              <w:rPr>
                <w:rFonts w:cs="Times New Roman"/>
                <w:szCs w:val="24"/>
              </w:rPr>
            </w:pPr>
            <w:r>
              <w:rPr>
                <w:color w:val="000000"/>
                <w:sz w:val="20"/>
                <w:szCs w:val="20"/>
              </w:rPr>
              <w:t>303.00</w:t>
            </w:r>
          </w:p>
        </w:tc>
        <w:tc>
          <w:tcPr>
            <w:tcW w:w="0" w:type="auto"/>
            <w:vAlign w:val="bottom"/>
          </w:tcPr>
          <w:p w14:paraId="2E0E5827" w14:textId="77777777" w:rsidR="00755023" w:rsidRDefault="00755023" w:rsidP="002F6D12">
            <w:pPr>
              <w:ind w:firstLine="0"/>
              <w:jc w:val="right"/>
              <w:rPr>
                <w:rFonts w:cs="Times New Roman"/>
                <w:szCs w:val="24"/>
              </w:rPr>
            </w:pPr>
          </w:p>
        </w:tc>
        <w:tc>
          <w:tcPr>
            <w:tcW w:w="0" w:type="auto"/>
            <w:vAlign w:val="bottom"/>
          </w:tcPr>
          <w:p w14:paraId="77588CB5" w14:textId="002B8CC4" w:rsidR="00755023" w:rsidRDefault="00755023" w:rsidP="002F6D12">
            <w:pPr>
              <w:ind w:firstLine="0"/>
              <w:jc w:val="right"/>
              <w:rPr>
                <w:rFonts w:cs="Times New Roman"/>
                <w:szCs w:val="24"/>
              </w:rPr>
            </w:pPr>
            <w:r>
              <w:rPr>
                <w:color w:val="000000"/>
                <w:sz w:val="20"/>
                <w:szCs w:val="20"/>
              </w:rPr>
              <w:t>731.77</w:t>
            </w:r>
            <w:r w:rsidR="001A1C33">
              <w:rPr>
                <w:color w:val="000000"/>
                <w:sz w:val="20"/>
                <w:szCs w:val="20"/>
              </w:rPr>
              <w:t>78</w:t>
            </w:r>
          </w:p>
        </w:tc>
      </w:tr>
      <w:tr w:rsidR="00755023" w14:paraId="2239CFE0" w14:textId="77777777" w:rsidTr="002F6D12">
        <w:tc>
          <w:tcPr>
            <w:tcW w:w="0" w:type="auto"/>
            <w:vAlign w:val="bottom"/>
          </w:tcPr>
          <w:p w14:paraId="73E7C744" w14:textId="5E66BAE4" w:rsidR="00755023" w:rsidRDefault="00755023" w:rsidP="00755023">
            <w:pPr>
              <w:ind w:firstLine="0"/>
              <w:rPr>
                <w:rFonts w:cs="Times New Roman"/>
                <w:szCs w:val="24"/>
              </w:rPr>
            </w:pPr>
            <w:r>
              <w:rPr>
                <w:color w:val="000000"/>
                <w:sz w:val="20"/>
                <w:szCs w:val="20"/>
              </w:rPr>
              <w:t>Average</w:t>
            </w:r>
          </w:p>
        </w:tc>
        <w:tc>
          <w:tcPr>
            <w:tcW w:w="0" w:type="auto"/>
            <w:vAlign w:val="bottom"/>
          </w:tcPr>
          <w:p w14:paraId="1DD47E3B" w14:textId="77777777" w:rsidR="00755023" w:rsidRDefault="00755023" w:rsidP="00755023">
            <w:pPr>
              <w:ind w:firstLine="0"/>
              <w:rPr>
                <w:rFonts w:cs="Times New Roman"/>
                <w:szCs w:val="24"/>
              </w:rPr>
            </w:pPr>
          </w:p>
        </w:tc>
        <w:tc>
          <w:tcPr>
            <w:tcW w:w="0" w:type="auto"/>
            <w:vAlign w:val="bottom"/>
          </w:tcPr>
          <w:p w14:paraId="7BFB6117" w14:textId="261C9A1E" w:rsidR="00755023" w:rsidRDefault="00755023" w:rsidP="002F6D12">
            <w:pPr>
              <w:ind w:firstLine="0"/>
              <w:jc w:val="right"/>
              <w:rPr>
                <w:rFonts w:cs="Times New Roman"/>
                <w:szCs w:val="24"/>
              </w:rPr>
            </w:pPr>
            <w:r>
              <w:rPr>
                <w:color w:val="000000"/>
                <w:sz w:val="20"/>
                <w:szCs w:val="20"/>
              </w:rPr>
              <w:t>64.38</w:t>
            </w:r>
          </w:p>
        </w:tc>
        <w:tc>
          <w:tcPr>
            <w:tcW w:w="0" w:type="auto"/>
            <w:vAlign w:val="bottom"/>
          </w:tcPr>
          <w:p w14:paraId="75C8B061" w14:textId="325129D8" w:rsidR="00755023" w:rsidRDefault="00755023" w:rsidP="002F6D12">
            <w:pPr>
              <w:ind w:firstLine="0"/>
              <w:jc w:val="right"/>
              <w:rPr>
                <w:rFonts w:cs="Times New Roman"/>
                <w:szCs w:val="24"/>
              </w:rPr>
            </w:pPr>
            <w:r>
              <w:rPr>
                <w:color w:val="000000"/>
                <w:sz w:val="20"/>
                <w:szCs w:val="20"/>
              </w:rPr>
              <w:t>240860.19</w:t>
            </w:r>
          </w:p>
        </w:tc>
        <w:tc>
          <w:tcPr>
            <w:tcW w:w="0" w:type="auto"/>
            <w:vAlign w:val="bottom"/>
          </w:tcPr>
          <w:p w14:paraId="2F23715A" w14:textId="6EBF1F1B" w:rsidR="00755023" w:rsidRDefault="00755023" w:rsidP="002F6D12">
            <w:pPr>
              <w:ind w:firstLine="0"/>
              <w:jc w:val="right"/>
              <w:rPr>
                <w:rFonts w:cs="Times New Roman"/>
                <w:szCs w:val="24"/>
              </w:rPr>
            </w:pPr>
            <w:r>
              <w:rPr>
                <w:color w:val="000000"/>
                <w:sz w:val="20"/>
                <w:szCs w:val="20"/>
              </w:rPr>
              <w:t>99515.15</w:t>
            </w:r>
          </w:p>
        </w:tc>
        <w:tc>
          <w:tcPr>
            <w:tcW w:w="0" w:type="auto"/>
            <w:vAlign w:val="bottom"/>
          </w:tcPr>
          <w:p w14:paraId="7DC043C3" w14:textId="35192E45" w:rsidR="00755023" w:rsidRDefault="00755023" w:rsidP="002F6D12">
            <w:pPr>
              <w:ind w:firstLine="0"/>
              <w:jc w:val="right"/>
              <w:rPr>
                <w:rFonts w:cs="Times New Roman"/>
                <w:szCs w:val="24"/>
              </w:rPr>
            </w:pPr>
            <w:r>
              <w:rPr>
                <w:color w:val="000000"/>
                <w:sz w:val="20"/>
                <w:szCs w:val="20"/>
              </w:rPr>
              <w:t>37.62</w:t>
            </w:r>
          </w:p>
        </w:tc>
        <w:tc>
          <w:tcPr>
            <w:tcW w:w="0" w:type="auto"/>
            <w:vAlign w:val="bottom"/>
          </w:tcPr>
          <w:p w14:paraId="53F48746" w14:textId="2210D06E" w:rsidR="00755023" w:rsidRDefault="00755023" w:rsidP="002F6D12">
            <w:pPr>
              <w:ind w:firstLine="0"/>
              <w:jc w:val="right"/>
              <w:rPr>
                <w:rFonts w:cs="Times New Roman"/>
                <w:szCs w:val="24"/>
              </w:rPr>
            </w:pPr>
            <w:r>
              <w:rPr>
                <w:color w:val="000000"/>
                <w:sz w:val="20"/>
                <w:szCs w:val="20"/>
              </w:rPr>
              <w:t>3.88</w:t>
            </w:r>
          </w:p>
        </w:tc>
        <w:tc>
          <w:tcPr>
            <w:tcW w:w="0" w:type="auto"/>
            <w:vAlign w:val="bottom"/>
          </w:tcPr>
          <w:p w14:paraId="66F676F2" w14:textId="7A18CABF" w:rsidR="00755023" w:rsidRDefault="00755023" w:rsidP="002F6D12">
            <w:pPr>
              <w:ind w:firstLine="0"/>
              <w:jc w:val="right"/>
              <w:rPr>
                <w:rFonts w:cs="Times New Roman"/>
                <w:szCs w:val="24"/>
              </w:rPr>
            </w:pPr>
            <w:r>
              <w:rPr>
                <w:color w:val="000000"/>
                <w:sz w:val="20"/>
                <w:szCs w:val="20"/>
              </w:rPr>
              <w:t>23.15</w:t>
            </w:r>
          </w:p>
        </w:tc>
        <w:tc>
          <w:tcPr>
            <w:tcW w:w="0" w:type="auto"/>
            <w:vAlign w:val="bottom"/>
          </w:tcPr>
          <w:p w14:paraId="183E1F0C" w14:textId="242709D5" w:rsidR="00755023" w:rsidRDefault="00755023" w:rsidP="002F6D12">
            <w:pPr>
              <w:ind w:firstLine="0"/>
              <w:jc w:val="right"/>
              <w:rPr>
                <w:rFonts w:cs="Times New Roman"/>
                <w:szCs w:val="24"/>
              </w:rPr>
            </w:pPr>
            <w:r>
              <w:rPr>
                <w:color w:val="000000"/>
                <w:sz w:val="20"/>
                <w:szCs w:val="20"/>
              </w:rPr>
              <w:t>9.3818</w:t>
            </w:r>
          </w:p>
        </w:tc>
      </w:tr>
      <w:tr w:rsidR="00755023" w14:paraId="50A21896" w14:textId="77777777" w:rsidTr="002F6D12">
        <w:tc>
          <w:tcPr>
            <w:tcW w:w="0" w:type="auto"/>
            <w:vAlign w:val="bottom"/>
          </w:tcPr>
          <w:p w14:paraId="1EE886EA" w14:textId="08B10161" w:rsidR="00755023" w:rsidRDefault="00755023" w:rsidP="00755023">
            <w:pPr>
              <w:ind w:firstLine="0"/>
              <w:rPr>
                <w:rFonts w:cs="Times New Roman"/>
                <w:szCs w:val="24"/>
              </w:rPr>
            </w:pPr>
            <w:r>
              <w:rPr>
                <w:color w:val="000000"/>
                <w:sz w:val="20"/>
                <w:szCs w:val="20"/>
              </w:rPr>
              <w:t>Median</w:t>
            </w:r>
          </w:p>
        </w:tc>
        <w:tc>
          <w:tcPr>
            <w:tcW w:w="0" w:type="auto"/>
            <w:vAlign w:val="bottom"/>
          </w:tcPr>
          <w:p w14:paraId="598C7DDF" w14:textId="77777777" w:rsidR="00755023" w:rsidRDefault="00755023" w:rsidP="00755023">
            <w:pPr>
              <w:ind w:firstLine="0"/>
              <w:rPr>
                <w:rFonts w:cs="Times New Roman"/>
                <w:szCs w:val="24"/>
              </w:rPr>
            </w:pPr>
          </w:p>
        </w:tc>
        <w:tc>
          <w:tcPr>
            <w:tcW w:w="0" w:type="auto"/>
            <w:vAlign w:val="bottom"/>
          </w:tcPr>
          <w:p w14:paraId="7DC5BD0F" w14:textId="098EA748" w:rsidR="00755023" w:rsidRDefault="00755023" w:rsidP="002F6D12">
            <w:pPr>
              <w:ind w:firstLine="0"/>
              <w:jc w:val="right"/>
              <w:rPr>
                <w:rFonts w:cs="Times New Roman"/>
                <w:szCs w:val="24"/>
              </w:rPr>
            </w:pPr>
            <w:r>
              <w:rPr>
                <w:color w:val="000000"/>
                <w:sz w:val="20"/>
                <w:szCs w:val="20"/>
              </w:rPr>
              <w:t>32.50</w:t>
            </w:r>
          </w:p>
        </w:tc>
        <w:tc>
          <w:tcPr>
            <w:tcW w:w="0" w:type="auto"/>
            <w:vAlign w:val="bottom"/>
          </w:tcPr>
          <w:p w14:paraId="25F2DB9E" w14:textId="40B41BBF" w:rsidR="00755023" w:rsidRDefault="00755023" w:rsidP="002F6D12">
            <w:pPr>
              <w:ind w:firstLine="0"/>
              <w:jc w:val="right"/>
              <w:rPr>
                <w:rFonts w:cs="Times New Roman"/>
                <w:szCs w:val="24"/>
              </w:rPr>
            </w:pPr>
            <w:r>
              <w:rPr>
                <w:color w:val="000000"/>
                <w:sz w:val="20"/>
                <w:szCs w:val="20"/>
              </w:rPr>
              <w:t>17782.50</w:t>
            </w:r>
          </w:p>
        </w:tc>
        <w:tc>
          <w:tcPr>
            <w:tcW w:w="0" w:type="auto"/>
            <w:vAlign w:val="bottom"/>
          </w:tcPr>
          <w:p w14:paraId="70DFF6EA" w14:textId="589936C4" w:rsidR="00755023" w:rsidRDefault="00755023" w:rsidP="002F6D12">
            <w:pPr>
              <w:ind w:firstLine="0"/>
              <w:jc w:val="right"/>
              <w:rPr>
                <w:rFonts w:cs="Times New Roman"/>
                <w:szCs w:val="24"/>
              </w:rPr>
            </w:pPr>
            <w:r>
              <w:rPr>
                <w:color w:val="000000"/>
                <w:sz w:val="20"/>
                <w:szCs w:val="20"/>
              </w:rPr>
              <w:t>3687.50</w:t>
            </w:r>
          </w:p>
        </w:tc>
        <w:tc>
          <w:tcPr>
            <w:tcW w:w="0" w:type="auto"/>
            <w:vAlign w:val="bottom"/>
          </w:tcPr>
          <w:p w14:paraId="5B1069E4" w14:textId="08D6E8E1" w:rsidR="00755023" w:rsidRDefault="00755023" w:rsidP="002F6D12">
            <w:pPr>
              <w:ind w:firstLine="0"/>
              <w:jc w:val="right"/>
              <w:rPr>
                <w:rFonts w:cs="Times New Roman"/>
                <w:szCs w:val="24"/>
              </w:rPr>
            </w:pPr>
            <w:r>
              <w:rPr>
                <w:color w:val="000000"/>
                <w:sz w:val="20"/>
                <w:szCs w:val="20"/>
              </w:rPr>
              <w:t>0.00</w:t>
            </w:r>
          </w:p>
        </w:tc>
        <w:tc>
          <w:tcPr>
            <w:tcW w:w="0" w:type="auto"/>
            <w:vAlign w:val="bottom"/>
          </w:tcPr>
          <w:p w14:paraId="1FBB2579" w14:textId="37B0B3E4" w:rsidR="00755023" w:rsidRDefault="00755023" w:rsidP="002F6D12">
            <w:pPr>
              <w:ind w:firstLine="0"/>
              <w:jc w:val="right"/>
              <w:rPr>
                <w:rFonts w:cs="Times New Roman"/>
                <w:szCs w:val="24"/>
              </w:rPr>
            </w:pPr>
            <w:r>
              <w:rPr>
                <w:color w:val="000000"/>
                <w:sz w:val="20"/>
                <w:szCs w:val="20"/>
              </w:rPr>
              <w:t>0.00</w:t>
            </w:r>
          </w:p>
        </w:tc>
        <w:tc>
          <w:tcPr>
            <w:tcW w:w="0" w:type="auto"/>
            <w:vAlign w:val="bottom"/>
          </w:tcPr>
          <w:p w14:paraId="69995E08" w14:textId="10F1F57E" w:rsidR="00755023" w:rsidRDefault="00755023" w:rsidP="002F6D12">
            <w:pPr>
              <w:ind w:firstLine="0"/>
              <w:jc w:val="right"/>
              <w:rPr>
                <w:rFonts w:cs="Times New Roman"/>
                <w:szCs w:val="24"/>
              </w:rPr>
            </w:pPr>
            <w:r>
              <w:rPr>
                <w:color w:val="000000"/>
                <w:sz w:val="20"/>
                <w:szCs w:val="20"/>
              </w:rPr>
              <w:t>18.95</w:t>
            </w:r>
          </w:p>
        </w:tc>
        <w:tc>
          <w:tcPr>
            <w:tcW w:w="0" w:type="auto"/>
            <w:vAlign w:val="bottom"/>
          </w:tcPr>
          <w:p w14:paraId="3BB95942" w14:textId="2D639713" w:rsidR="00755023" w:rsidRDefault="00755023" w:rsidP="002F6D12">
            <w:pPr>
              <w:ind w:firstLine="0"/>
              <w:jc w:val="right"/>
              <w:rPr>
                <w:rFonts w:cs="Times New Roman"/>
                <w:szCs w:val="24"/>
              </w:rPr>
            </w:pPr>
            <w:r>
              <w:rPr>
                <w:color w:val="000000"/>
                <w:sz w:val="20"/>
                <w:szCs w:val="20"/>
              </w:rPr>
              <w:t>0.0475</w:t>
            </w:r>
          </w:p>
        </w:tc>
      </w:tr>
    </w:tbl>
    <w:p w14:paraId="4531EF6E" w14:textId="77777777" w:rsidR="00665A7C" w:rsidRDefault="00665A7C" w:rsidP="00665A7C">
      <w:pPr>
        <w:ind w:firstLine="0"/>
        <w:rPr>
          <w:rFonts w:cs="Times New Roman"/>
          <w:szCs w:val="24"/>
        </w:rPr>
        <w:sectPr w:rsidR="00665A7C" w:rsidSect="00962E78">
          <w:pgSz w:w="15840" w:h="12240" w:orient="landscape"/>
          <w:pgMar w:top="1440" w:right="1440" w:bottom="1440" w:left="1440" w:header="720" w:footer="720" w:gutter="0"/>
          <w:cols w:space="720"/>
          <w:docGrid w:linePitch="360"/>
        </w:sectPr>
      </w:pPr>
    </w:p>
    <w:p w14:paraId="520F356A" w14:textId="77777777" w:rsidR="004E5433" w:rsidRDefault="004E5433" w:rsidP="004E5433">
      <w:pPr>
        <w:jc w:val="center"/>
        <w:rPr>
          <w:rFonts w:cs="Times New Roman"/>
          <w:b/>
          <w:bCs/>
          <w:sz w:val="32"/>
          <w:szCs w:val="32"/>
        </w:rPr>
      </w:pPr>
    </w:p>
    <w:p w14:paraId="69D7C445" w14:textId="77777777" w:rsidR="004E5433" w:rsidRDefault="004E5433" w:rsidP="004E5433">
      <w:pPr>
        <w:jc w:val="center"/>
        <w:rPr>
          <w:rFonts w:cs="Times New Roman"/>
          <w:b/>
          <w:bCs/>
          <w:sz w:val="32"/>
          <w:szCs w:val="32"/>
        </w:rPr>
      </w:pPr>
    </w:p>
    <w:p w14:paraId="0B900821" w14:textId="77777777" w:rsidR="004E5433" w:rsidRDefault="004E5433" w:rsidP="004E5433">
      <w:pPr>
        <w:jc w:val="center"/>
        <w:rPr>
          <w:rFonts w:cs="Times New Roman"/>
          <w:b/>
          <w:bCs/>
          <w:sz w:val="32"/>
          <w:szCs w:val="32"/>
        </w:rPr>
      </w:pPr>
    </w:p>
    <w:p w14:paraId="72CCEB56" w14:textId="77777777" w:rsidR="004E5433" w:rsidRDefault="004E5433" w:rsidP="004E5433">
      <w:pPr>
        <w:jc w:val="center"/>
        <w:rPr>
          <w:rFonts w:cs="Times New Roman"/>
          <w:b/>
          <w:bCs/>
          <w:sz w:val="32"/>
          <w:szCs w:val="32"/>
        </w:rPr>
      </w:pPr>
    </w:p>
    <w:p w14:paraId="018CF69E" w14:textId="6B468785" w:rsidR="004E5433" w:rsidRPr="00347B64" w:rsidRDefault="004E5433" w:rsidP="00AD242D">
      <w:pPr>
        <w:pStyle w:val="Heading1"/>
      </w:pPr>
      <w:bookmarkStart w:id="41" w:name="_Ref34136593"/>
    </w:p>
    <w:bookmarkEnd w:id="41"/>
    <w:p w14:paraId="17DDCADE" w14:textId="77777777" w:rsidR="004E5433" w:rsidRPr="00347B64" w:rsidRDefault="004E5433" w:rsidP="002B3A40">
      <w:pPr>
        <w:pStyle w:val="ChapterTitle"/>
      </w:pPr>
      <w:r w:rsidRPr="00347B64">
        <w:t xml:space="preserve">Data </w:t>
      </w:r>
      <w:r>
        <w:t>Analysis</w:t>
      </w:r>
    </w:p>
    <w:p w14:paraId="32BC545B" w14:textId="7F6440D5" w:rsidR="004E5433" w:rsidRPr="002248ED" w:rsidRDefault="009842A5" w:rsidP="004E5433">
      <w:pPr>
        <w:rPr>
          <w:rFonts w:cs="Times New Roman"/>
          <w:szCs w:val="24"/>
        </w:rPr>
      </w:pPr>
      <w:r>
        <w:rPr>
          <w:rFonts w:cs="Times New Roman"/>
          <w:szCs w:val="24"/>
        </w:rPr>
        <w:t xml:space="preserve">In this chapter </w:t>
      </w:r>
      <w:r w:rsidR="00763F42">
        <w:rPr>
          <w:rFonts w:cs="Times New Roman"/>
          <w:szCs w:val="24"/>
        </w:rPr>
        <w:t>we present our method for data analysis as well as the data analysis efforts that have failed</w:t>
      </w:r>
      <w:r w:rsidR="00CF64B0">
        <w:rPr>
          <w:rFonts w:cs="Times New Roman"/>
          <w:szCs w:val="24"/>
        </w:rPr>
        <w:t xml:space="preserve">.  </w:t>
      </w:r>
      <w:r w:rsidR="004E5433" w:rsidRPr="002248ED">
        <w:rPr>
          <w:rFonts w:cs="Times New Roman"/>
          <w:szCs w:val="24"/>
        </w:rPr>
        <w:t xml:space="preserve">When attempting to determine whether or not a comment, or a line of a block comment, is a piece of </w:t>
      </w:r>
      <w:r w:rsidR="00AF19A8">
        <w:rPr>
          <w:rFonts w:cs="Times New Roman"/>
          <w:szCs w:val="24"/>
        </w:rPr>
        <w:t>commented-out code</w:t>
      </w:r>
      <w:r w:rsidR="004E5433" w:rsidRPr="002248ED">
        <w:rPr>
          <w:rFonts w:cs="Times New Roman"/>
          <w:szCs w:val="24"/>
        </w:rPr>
        <w:t xml:space="preserve"> things become much more complicated then when a trained programmer is simply able to review it</w:t>
      </w:r>
      <w:r w:rsidR="00CF64B0">
        <w:rPr>
          <w:rFonts w:cs="Times New Roman"/>
          <w:szCs w:val="24"/>
        </w:rPr>
        <w:t xml:space="preserve">.  </w:t>
      </w:r>
      <w:r w:rsidR="004E5433" w:rsidRPr="002248ED">
        <w:rPr>
          <w:rFonts w:cs="Times New Roman"/>
          <w:szCs w:val="24"/>
        </w:rPr>
        <w:t xml:space="preserve">Over the progress of this research </w:t>
      </w:r>
      <w:r w:rsidR="004C056F" w:rsidRPr="002248ED">
        <w:rPr>
          <w:rFonts w:cs="Times New Roman"/>
          <w:szCs w:val="24"/>
        </w:rPr>
        <w:t>we</w:t>
      </w:r>
      <w:r w:rsidR="00687BCF">
        <w:rPr>
          <w:rFonts w:cs="Times New Roman"/>
          <w:szCs w:val="24"/>
        </w:rPr>
        <w:t xml:space="preserve"> investigated several approaches:</w:t>
      </w:r>
      <w:r w:rsidR="004C056F" w:rsidRPr="002248ED">
        <w:rPr>
          <w:rFonts w:cs="Times New Roman"/>
          <w:szCs w:val="24"/>
        </w:rPr>
        <w:t xml:space="preserve"> a </w:t>
      </w:r>
      <w:r w:rsidR="00687BCF">
        <w:rPr>
          <w:rFonts w:cs="Times New Roman"/>
          <w:szCs w:val="24"/>
        </w:rPr>
        <w:t xml:space="preserve">syntax-based approach  (Section </w:t>
      </w:r>
      <w:r w:rsidR="00687BCF">
        <w:rPr>
          <w:rFonts w:cs="Times New Roman"/>
          <w:szCs w:val="24"/>
        </w:rPr>
        <w:fldChar w:fldCharType="begin"/>
      </w:r>
      <w:r w:rsidR="00687BCF">
        <w:rPr>
          <w:rFonts w:cs="Times New Roman"/>
          <w:szCs w:val="24"/>
        </w:rPr>
        <w:instrText xml:space="preserve"> REF _Ref33695007 \r \h </w:instrText>
      </w:r>
      <w:r w:rsidR="00687BCF">
        <w:rPr>
          <w:rFonts w:cs="Times New Roman"/>
          <w:szCs w:val="24"/>
        </w:rPr>
      </w:r>
      <w:r w:rsidR="00687BCF">
        <w:rPr>
          <w:rFonts w:cs="Times New Roman"/>
          <w:szCs w:val="24"/>
        </w:rPr>
        <w:fldChar w:fldCharType="separate"/>
      </w:r>
      <w:r w:rsidR="00687BCF">
        <w:rPr>
          <w:rFonts w:cs="Times New Roman"/>
          <w:szCs w:val="24"/>
        </w:rPr>
        <w:t>4.1</w:t>
      </w:r>
      <w:r w:rsidR="00687BCF">
        <w:rPr>
          <w:rFonts w:cs="Times New Roman"/>
          <w:szCs w:val="24"/>
        </w:rPr>
        <w:fldChar w:fldCharType="end"/>
      </w:r>
      <w:r w:rsidR="00CF5F6F">
        <w:rPr>
          <w:rFonts w:cs="Times New Roman"/>
          <w:szCs w:val="24"/>
        </w:rPr>
        <w:t>)</w:t>
      </w:r>
      <w:r w:rsidR="004C056F" w:rsidRPr="002248ED">
        <w:rPr>
          <w:rFonts w:cs="Times New Roman"/>
          <w:szCs w:val="24"/>
        </w:rPr>
        <w:t>, a</w:t>
      </w:r>
      <w:r w:rsidR="00687BCF">
        <w:rPr>
          <w:rFonts w:cs="Times New Roman"/>
          <w:szCs w:val="24"/>
        </w:rPr>
        <w:t xml:space="preserve"> bag of words approach</w:t>
      </w:r>
      <w:r w:rsidR="004C056F" w:rsidRPr="002248ED">
        <w:rPr>
          <w:rFonts w:cs="Times New Roman"/>
          <w:szCs w:val="24"/>
        </w:rPr>
        <w:t xml:space="preserve"> </w:t>
      </w:r>
      <w:r w:rsidR="00687BCF">
        <w:rPr>
          <w:rFonts w:cs="Times New Roman"/>
          <w:szCs w:val="24"/>
        </w:rPr>
        <w:t xml:space="preserve">(Section </w:t>
      </w:r>
      <w:r w:rsidR="00687BCF">
        <w:rPr>
          <w:rFonts w:cs="Times New Roman"/>
          <w:szCs w:val="24"/>
        </w:rPr>
        <w:fldChar w:fldCharType="begin"/>
      </w:r>
      <w:r w:rsidR="00687BCF">
        <w:rPr>
          <w:rFonts w:cs="Times New Roman"/>
          <w:szCs w:val="24"/>
        </w:rPr>
        <w:instrText xml:space="preserve"> REF _Ref33695020 \r \h </w:instrText>
      </w:r>
      <w:r w:rsidR="00687BCF">
        <w:rPr>
          <w:rFonts w:cs="Times New Roman"/>
          <w:szCs w:val="24"/>
        </w:rPr>
      </w:r>
      <w:r w:rsidR="00687BCF">
        <w:rPr>
          <w:rFonts w:cs="Times New Roman"/>
          <w:szCs w:val="24"/>
        </w:rPr>
        <w:fldChar w:fldCharType="separate"/>
      </w:r>
      <w:r w:rsidR="00687BCF">
        <w:rPr>
          <w:rFonts w:cs="Times New Roman"/>
          <w:szCs w:val="24"/>
        </w:rPr>
        <w:t>4.2</w:t>
      </w:r>
      <w:r w:rsidR="00687BCF">
        <w:rPr>
          <w:rFonts w:cs="Times New Roman"/>
          <w:szCs w:val="24"/>
        </w:rPr>
        <w:fldChar w:fldCharType="end"/>
      </w:r>
      <w:r w:rsidR="00CF5F6F">
        <w:rPr>
          <w:rFonts w:cs="Times New Roman"/>
          <w:szCs w:val="24"/>
        </w:rPr>
        <w:t>)</w:t>
      </w:r>
      <w:r w:rsidR="004C056F" w:rsidRPr="002248ED">
        <w:rPr>
          <w:rFonts w:cs="Times New Roman"/>
          <w:szCs w:val="24"/>
        </w:rPr>
        <w:t xml:space="preserve">, and </w:t>
      </w:r>
      <w:r w:rsidR="00687BCF">
        <w:rPr>
          <w:rFonts w:cs="Times New Roman"/>
          <w:szCs w:val="24"/>
        </w:rPr>
        <w:t>a frequency-based approach (Section</w:t>
      </w:r>
      <w:r w:rsidR="00CF5F6F">
        <w:rPr>
          <w:rFonts w:cs="Times New Roman"/>
          <w:szCs w:val="24"/>
        </w:rPr>
        <w:t xml:space="preserve"> </w:t>
      </w:r>
      <w:r w:rsidR="00CF5F6F">
        <w:rPr>
          <w:rFonts w:cs="Times New Roman"/>
          <w:szCs w:val="24"/>
        </w:rPr>
        <w:fldChar w:fldCharType="begin"/>
      </w:r>
      <w:r w:rsidR="00CF5F6F">
        <w:rPr>
          <w:rFonts w:cs="Times New Roman"/>
          <w:szCs w:val="24"/>
        </w:rPr>
        <w:instrText xml:space="preserve"> REF _Ref33695048 \r \h </w:instrText>
      </w:r>
      <w:r w:rsidR="00CF5F6F">
        <w:rPr>
          <w:rFonts w:cs="Times New Roman"/>
          <w:szCs w:val="24"/>
        </w:rPr>
      </w:r>
      <w:r w:rsidR="00CF5F6F">
        <w:rPr>
          <w:rFonts w:cs="Times New Roman"/>
          <w:szCs w:val="24"/>
        </w:rPr>
        <w:fldChar w:fldCharType="separate"/>
      </w:r>
      <w:r w:rsidR="00CF5F6F">
        <w:rPr>
          <w:rFonts w:cs="Times New Roman"/>
          <w:szCs w:val="24"/>
        </w:rPr>
        <w:t>4.3</w:t>
      </w:r>
      <w:r w:rsidR="00CF5F6F">
        <w:rPr>
          <w:rFonts w:cs="Times New Roman"/>
          <w:szCs w:val="24"/>
        </w:rPr>
        <w:fldChar w:fldCharType="end"/>
      </w:r>
      <w:r w:rsidR="00CF5F6F">
        <w:rPr>
          <w:rFonts w:cs="Times New Roman"/>
          <w:szCs w:val="24"/>
        </w:rPr>
        <w:t>)</w:t>
      </w:r>
      <w:r w:rsidR="00CF64B0">
        <w:rPr>
          <w:rFonts w:cs="Times New Roman"/>
          <w:szCs w:val="24"/>
        </w:rPr>
        <w:t xml:space="preserve">.  </w:t>
      </w:r>
      <w:r w:rsidR="004E5433" w:rsidRPr="002248ED">
        <w:rPr>
          <w:rFonts w:cs="Times New Roman"/>
          <w:szCs w:val="24"/>
        </w:rPr>
        <w:t>The first of these methods which had proven to be fairly ineffective on larger test cases is what we would call the syntax-based approach.</w:t>
      </w:r>
    </w:p>
    <w:p w14:paraId="1D41AE06" w14:textId="3A2402DC" w:rsidR="00A837B8" w:rsidRPr="002248ED" w:rsidRDefault="00A837B8" w:rsidP="007A174F">
      <w:pPr>
        <w:pStyle w:val="Heading2"/>
      </w:pPr>
      <w:bookmarkStart w:id="42" w:name="_Ref33695007"/>
      <w:r w:rsidRPr="002248ED">
        <w:t>Syntax-based Approach</w:t>
      </w:r>
      <w:bookmarkEnd w:id="42"/>
    </w:p>
    <w:p w14:paraId="158FCACC" w14:textId="63C4E220" w:rsidR="002C4D6A" w:rsidRDefault="004E5433" w:rsidP="004E5433">
      <w:pPr>
        <w:rPr>
          <w:rFonts w:cs="Times New Roman"/>
          <w:szCs w:val="24"/>
        </w:rPr>
      </w:pPr>
      <w:r w:rsidRPr="002248ED">
        <w:rPr>
          <w:rFonts w:cs="Times New Roman"/>
          <w:szCs w:val="24"/>
        </w:rPr>
        <w:t xml:space="preserve"> In the syntax-based approach the method for analysis of lines is </w:t>
      </w:r>
      <w:r w:rsidR="00A60A0D" w:rsidRPr="002248ED">
        <w:rPr>
          <w:rFonts w:cs="Times New Roman"/>
          <w:szCs w:val="24"/>
        </w:rPr>
        <w:t>simplistic</w:t>
      </w:r>
      <w:r w:rsidRPr="002248ED">
        <w:rPr>
          <w:rFonts w:cs="Times New Roman"/>
          <w:szCs w:val="24"/>
        </w:rPr>
        <w:t xml:space="preserve"> and is broken down into a series of </w:t>
      </w:r>
      <w:r w:rsidR="00495D84" w:rsidRPr="002248ED">
        <w:rPr>
          <w:rFonts w:cs="Times New Roman"/>
          <w:szCs w:val="24"/>
        </w:rPr>
        <w:t>3</w:t>
      </w:r>
      <w:r w:rsidRPr="002248ED">
        <w:rPr>
          <w:rFonts w:cs="Times New Roman"/>
          <w:szCs w:val="24"/>
        </w:rPr>
        <w:t xml:space="preserve"> </w:t>
      </w:r>
      <w:r w:rsidR="00B473B8">
        <w:rPr>
          <w:rFonts w:cs="Times New Roman"/>
          <w:szCs w:val="24"/>
        </w:rPr>
        <w:t xml:space="preserve">different </w:t>
      </w:r>
      <w:r w:rsidRPr="002248ED">
        <w:rPr>
          <w:rFonts w:cs="Times New Roman"/>
          <w:szCs w:val="24"/>
        </w:rPr>
        <w:t>checks</w:t>
      </w:r>
      <w:r w:rsidR="00CF64B0">
        <w:rPr>
          <w:rFonts w:cs="Times New Roman"/>
          <w:szCs w:val="24"/>
        </w:rPr>
        <w:t xml:space="preserve">.  </w:t>
      </w:r>
      <w:r w:rsidR="009C035D">
        <w:rPr>
          <w:rFonts w:cs="Times New Roman"/>
          <w:szCs w:val="24"/>
        </w:rPr>
        <w:t xml:space="preserve">The method is similar to some of the work done by </w:t>
      </w:r>
      <w:proofErr w:type="spellStart"/>
      <w:r w:rsidR="009C035D">
        <w:rPr>
          <w:rFonts w:cs="Times New Roman"/>
          <w:szCs w:val="24"/>
        </w:rPr>
        <w:t>Bacchelli</w:t>
      </w:r>
      <w:proofErr w:type="spellEnd"/>
      <w:r w:rsidR="009C035D">
        <w:rPr>
          <w:rFonts w:cs="Times New Roman"/>
          <w:szCs w:val="24"/>
        </w:rPr>
        <w:t xml:space="preserve"> et al</w:t>
      </w:r>
      <w:r w:rsidR="00CF64B0">
        <w:rPr>
          <w:rFonts w:cs="Times New Roman"/>
          <w:szCs w:val="24"/>
        </w:rPr>
        <w:t xml:space="preserve">.  </w:t>
      </w:r>
      <w:r w:rsidR="009C035D">
        <w:rPr>
          <w:rFonts w:cs="Times New Roman"/>
          <w:szCs w:val="24"/>
        </w:rPr>
        <w:fldChar w:fldCharType="begin"/>
      </w:r>
      <w:r w:rsidR="009C035D">
        <w:rPr>
          <w:rFonts w:cs="Times New Roman"/>
          <w:szCs w:val="24"/>
        </w:rPr>
        <w:instrText xml:space="preserve"> ADDIN ZOTERO_ITEM CSL_CITATION {"citationID":"YaOV0DR2","properties":{"formattedCitation":"[Bacchelli et al. 2010a]","plainCitation":"[Bacchelli et al. 2010a]","noteIndex":0},"citationItems":[{"id":47,"uris":["http://zotero.org/users/local/B8a741ni/items/DA9ZKUG5"],"uri":["http://zotero.org/users/local/B8a741ni/items/DA9ZKUG5"],"itemData":{"id":47,"type":"paper-conference","container-title":"2010 IEEE 18th International Conference on Program Comprehension","DOI":"10.1109/ICPC.2010.47","event":"2010 IEEE 18th International Conference on Program Comprehension (ICPC)","event-place":"Braga, Portugal","ISBN":"978-1-4244-7604-6","language":"en","page":"24-33","publisher":"IEEE","publisher-place":"Braga, Portugal","source":"DOI.org (Crossref)","title":"Extracting Source Code from E-Mails","URL":"http://ieeexplore.ieee.org/document/5521781/","author":[{"family":"Bacchelli","given":"Alberto"},{"family":"D'Ambros","given":"Marco"},{"family":"Lanza","given":"Michele"}],"accessed":{"date-parts":[["2020",3,2]]},"issued":{"date-parts":[["2010",6]]}}}],"schema":"https://github.com/citation-style-language/schema/raw/master/csl-citation.json"} </w:instrText>
      </w:r>
      <w:r w:rsidR="009C035D">
        <w:rPr>
          <w:rFonts w:cs="Times New Roman"/>
          <w:szCs w:val="24"/>
        </w:rPr>
        <w:fldChar w:fldCharType="separate"/>
      </w:r>
      <w:r w:rsidR="009C035D" w:rsidRPr="0053085D">
        <w:rPr>
          <w:rFonts w:cs="Times New Roman"/>
        </w:rPr>
        <w:t>[</w:t>
      </w:r>
      <w:proofErr w:type="spellStart"/>
      <w:r w:rsidR="009C035D" w:rsidRPr="0053085D">
        <w:rPr>
          <w:rFonts w:cs="Times New Roman"/>
        </w:rPr>
        <w:t>Bacchelli</w:t>
      </w:r>
      <w:proofErr w:type="spellEnd"/>
      <w:r w:rsidR="009C035D" w:rsidRPr="0053085D">
        <w:rPr>
          <w:rFonts w:cs="Times New Roman"/>
        </w:rPr>
        <w:t xml:space="preserve"> et al</w:t>
      </w:r>
      <w:r w:rsidR="00CF64B0">
        <w:rPr>
          <w:rFonts w:cs="Times New Roman"/>
        </w:rPr>
        <w:t xml:space="preserve">.  </w:t>
      </w:r>
      <w:r w:rsidR="009C035D" w:rsidRPr="0053085D">
        <w:rPr>
          <w:rFonts w:cs="Times New Roman"/>
        </w:rPr>
        <w:t>2010a]</w:t>
      </w:r>
      <w:r w:rsidR="009C035D">
        <w:rPr>
          <w:rFonts w:cs="Times New Roman"/>
          <w:szCs w:val="24"/>
        </w:rPr>
        <w:fldChar w:fldCharType="end"/>
      </w:r>
      <w:r w:rsidR="00CF64B0">
        <w:rPr>
          <w:rFonts w:cs="Times New Roman"/>
          <w:szCs w:val="24"/>
        </w:rPr>
        <w:t xml:space="preserve">.  </w:t>
      </w:r>
      <w:r w:rsidRPr="002248ED">
        <w:rPr>
          <w:rFonts w:cs="Times New Roman"/>
          <w:szCs w:val="24"/>
        </w:rPr>
        <w:t xml:space="preserve">The first check, run on every line, is whether or not the line contains a semicolon, which has the direct ability to generate a number of false positives depending on the writing style of the programmer </w:t>
      </w:r>
      <w:r w:rsidR="005A4031" w:rsidRPr="002248ED">
        <w:rPr>
          <w:rFonts w:cs="Times New Roman"/>
          <w:szCs w:val="24"/>
        </w:rPr>
        <w:t xml:space="preserve">(i.e., if they tend to use semicolons in standard </w:t>
      </w:r>
      <w:r w:rsidR="005A4031" w:rsidRPr="002248ED">
        <w:rPr>
          <w:rFonts w:cs="Times New Roman"/>
          <w:szCs w:val="24"/>
        </w:rPr>
        <w:lastRenderedPageBreak/>
        <w:t>comments)</w:t>
      </w:r>
      <w:r w:rsidR="00CF64B0">
        <w:rPr>
          <w:rFonts w:cs="Times New Roman"/>
          <w:szCs w:val="24"/>
        </w:rPr>
        <w:t xml:space="preserve">.  </w:t>
      </w:r>
      <w:r w:rsidRPr="002248ED">
        <w:rPr>
          <w:rFonts w:cs="Times New Roman"/>
          <w:szCs w:val="24"/>
        </w:rPr>
        <w:t>The second and third checks rel</w:t>
      </w:r>
      <w:r w:rsidR="00851FE2" w:rsidRPr="002248ED">
        <w:rPr>
          <w:rFonts w:cs="Times New Roman"/>
          <w:szCs w:val="24"/>
        </w:rPr>
        <w:t>y</w:t>
      </w:r>
      <w:r w:rsidRPr="002248ED">
        <w:rPr>
          <w:rFonts w:cs="Times New Roman"/>
          <w:szCs w:val="24"/>
        </w:rPr>
        <w:t xml:space="preserve"> both on checking for the opening and closing of parenthesis and curly braces respectively</w:t>
      </w:r>
      <w:r w:rsidR="00CF64B0">
        <w:rPr>
          <w:rFonts w:cs="Times New Roman"/>
          <w:szCs w:val="24"/>
        </w:rPr>
        <w:t xml:space="preserve">.  </w:t>
      </w:r>
      <w:r w:rsidR="007D08BB">
        <w:rPr>
          <w:rFonts w:cs="Times New Roman"/>
          <w:szCs w:val="24"/>
        </w:rPr>
        <w:t>What we do when we are checking for these syntax markers is parse the line one character at a time checking for semicolons, parenthesis and curly braces</w:t>
      </w:r>
      <w:r w:rsidR="00CF64B0">
        <w:rPr>
          <w:rFonts w:cs="Times New Roman"/>
          <w:szCs w:val="24"/>
        </w:rPr>
        <w:t xml:space="preserve">.  </w:t>
      </w:r>
      <w:r w:rsidR="007D08BB">
        <w:rPr>
          <w:rFonts w:cs="Times New Roman"/>
          <w:szCs w:val="24"/>
        </w:rPr>
        <w:t>If a semicolon, open and closing parenthesis, or open and closing curly brace is found we mark the line as containing code</w:t>
      </w:r>
      <w:r w:rsidR="0032657B">
        <w:rPr>
          <w:rFonts w:cs="Times New Roman"/>
          <w:szCs w:val="24"/>
        </w:rPr>
        <w:t>, however if the closing brace or closing parenthesis is not found then the comment would not be considered commented out code</w:t>
      </w:r>
      <w:r w:rsidR="00CF64B0">
        <w:rPr>
          <w:rFonts w:cs="Times New Roman"/>
          <w:szCs w:val="24"/>
        </w:rPr>
        <w:t xml:space="preserve">.  </w:t>
      </w:r>
      <w:r w:rsidR="0032657B">
        <w:rPr>
          <w:rFonts w:cs="Times New Roman"/>
          <w:szCs w:val="24"/>
        </w:rPr>
        <w:t>Further, there are varies times that commented-out code may not contain a semicolon, such as inside a simple if statement</w:t>
      </w:r>
      <w:r w:rsidR="00CF64B0">
        <w:rPr>
          <w:rFonts w:cs="Times New Roman"/>
          <w:szCs w:val="24"/>
        </w:rPr>
        <w:t xml:space="preserve">.  </w:t>
      </w:r>
      <w:r w:rsidRPr="002248ED">
        <w:rPr>
          <w:rFonts w:cs="Times New Roman"/>
          <w:szCs w:val="24"/>
        </w:rPr>
        <w:t>This was not something that we had at first expected to be a problem, and in fact it was, as in cases where optional snippets of code had been commented out</w:t>
      </w:r>
      <w:r w:rsidR="00495D84" w:rsidRPr="002248ED">
        <w:rPr>
          <w:rFonts w:cs="Times New Roman"/>
          <w:szCs w:val="24"/>
        </w:rPr>
        <w:t xml:space="preserve"> such as </w:t>
      </w:r>
    </w:p>
    <w:p w14:paraId="61D511AF" w14:textId="4863BF1D" w:rsidR="002C4D6A" w:rsidRPr="002C4D6A" w:rsidRDefault="00495D84" w:rsidP="002C4D6A">
      <w:pPr>
        <w:spacing w:line="240" w:lineRule="auto"/>
        <w:ind w:firstLine="0"/>
        <w:jc w:val="center"/>
        <w:rPr>
          <w:rStyle w:val="Code"/>
        </w:rPr>
      </w:pPr>
      <w:r w:rsidRPr="002C4D6A">
        <w:rPr>
          <w:rStyle w:val="Code"/>
        </w:rPr>
        <w:t>//</w:t>
      </w:r>
      <w:proofErr w:type="gramStart"/>
      <w:r w:rsidRPr="002C4D6A">
        <w:rPr>
          <w:rStyle w:val="Code"/>
        </w:rPr>
        <w:t>if(</w:t>
      </w:r>
      <w:proofErr w:type="gramEnd"/>
      <w:r w:rsidRPr="002C4D6A">
        <w:rPr>
          <w:rStyle w:val="Code"/>
        </w:rPr>
        <w:t>x &gt; 10){</w:t>
      </w:r>
    </w:p>
    <w:p w14:paraId="35A78E8F" w14:textId="3A53C752" w:rsidR="002C4D6A" w:rsidRPr="002C4D6A" w:rsidRDefault="002C4D6A" w:rsidP="002C4D6A">
      <w:pPr>
        <w:ind w:firstLine="0"/>
        <w:jc w:val="center"/>
        <w:rPr>
          <w:rStyle w:val="Code"/>
        </w:rPr>
      </w:pPr>
      <w:proofErr w:type="gramStart"/>
      <w:r>
        <w:rPr>
          <w:rStyle w:val="Code"/>
        </w:rPr>
        <w:t>i</w:t>
      </w:r>
      <w:r w:rsidRPr="002C4D6A">
        <w:rPr>
          <w:rStyle w:val="Code"/>
        </w:rPr>
        <w:t>f(</w:t>
      </w:r>
      <w:proofErr w:type="gramEnd"/>
      <w:r w:rsidRPr="002C4D6A">
        <w:rPr>
          <w:rStyle w:val="Code"/>
        </w:rPr>
        <w:t>x == 10){</w:t>
      </w:r>
    </w:p>
    <w:p w14:paraId="7DFD04C1" w14:textId="1323DA97" w:rsidR="004E5433" w:rsidRPr="002248ED" w:rsidRDefault="00495D84" w:rsidP="002C4D6A">
      <w:pPr>
        <w:ind w:firstLine="0"/>
        <w:rPr>
          <w:rFonts w:cs="Times New Roman"/>
          <w:szCs w:val="24"/>
        </w:rPr>
      </w:pPr>
      <w:r w:rsidRPr="002248ED">
        <w:rPr>
          <w:rFonts w:cs="Times New Roman"/>
          <w:i/>
          <w:iCs/>
          <w:szCs w:val="24"/>
        </w:rPr>
        <w:t xml:space="preserve"> </w:t>
      </w:r>
      <w:r w:rsidRPr="002248ED">
        <w:rPr>
          <w:rFonts w:cs="Times New Roman"/>
          <w:szCs w:val="24"/>
        </w:rPr>
        <w:t>(assuming the line following this comment is another if statement)</w:t>
      </w:r>
      <w:r w:rsidR="004E5433" w:rsidRPr="002248ED">
        <w:rPr>
          <w:rFonts w:cs="Times New Roman"/>
          <w:szCs w:val="24"/>
        </w:rPr>
        <w:t>, the automation process would disregard these sections as it did not find the opening or closing piece that it was looking for</w:t>
      </w:r>
      <w:r w:rsidR="00CF64B0">
        <w:rPr>
          <w:rFonts w:cs="Times New Roman"/>
          <w:szCs w:val="24"/>
        </w:rPr>
        <w:t xml:space="preserve">.  </w:t>
      </w:r>
      <w:r w:rsidR="004E5433" w:rsidRPr="002248ED">
        <w:rPr>
          <w:rFonts w:cs="Times New Roman"/>
          <w:szCs w:val="24"/>
        </w:rPr>
        <w:t xml:space="preserve">The second approach, which was considered but never implemented </w:t>
      </w:r>
      <w:r w:rsidR="00A63BD6" w:rsidRPr="002248ED">
        <w:rPr>
          <w:rFonts w:cs="Times New Roman"/>
          <w:szCs w:val="24"/>
        </w:rPr>
        <w:t xml:space="preserve">is </w:t>
      </w:r>
      <w:r w:rsidR="004E5433" w:rsidRPr="002248ED">
        <w:rPr>
          <w:rFonts w:cs="Times New Roman"/>
          <w:szCs w:val="24"/>
        </w:rPr>
        <w:t>a bag of words approach.</w:t>
      </w:r>
    </w:p>
    <w:p w14:paraId="3744C329" w14:textId="40D4AF74" w:rsidR="00495D84" w:rsidRPr="002248ED" w:rsidRDefault="00495D84" w:rsidP="00495D84">
      <w:pPr>
        <w:pStyle w:val="Heading2"/>
      </w:pPr>
      <w:bookmarkStart w:id="43" w:name="_Ref33695020"/>
      <w:r w:rsidRPr="002248ED">
        <w:t>Bag of Words Approach</w:t>
      </w:r>
      <w:bookmarkEnd w:id="43"/>
    </w:p>
    <w:p w14:paraId="6EAC5290" w14:textId="2FDB77A7" w:rsidR="004E5433" w:rsidRPr="002248ED" w:rsidRDefault="004E5433" w:rsidP="004E5433">
      <w:pPr>
        <w:rPr>
          <w:rFonts w:cs="Times New Roman"/>
          <w:szCs w:val="24"/>
        </w:rPr>
      </w:pPr>
      <w:r w:rsidRPr="002248ED">
        <w:rPr>
          <w:rFonts w:cs="Times New Roman"/>
          <w:szCs w:val="24"/>
        </w:rPr>
        <w:t xml:space="preserve">This bag of words approach is not to be confused with the </w:t>
      </w:r>
      <w:r w:rsidR="00495D84" w:rsidRPr="002248ED">
        <w:rPr>
          <w:rFonts w:cs="Times New Roman"/>
          <w:szCs w:val="24"/>
        </w:rPr>
        <w:t>keyword</w:t>
      </w:r>
      <w:r w:rsidRPr="002248ED">
        <w:rPr>
          <w:rFonts w:cs="Times New Roman"/>
          <w:szCs w:val="24"/>
        </w:rPr>
        <w:t xml:space="preserve"> approach mentioned earlier in the data collection chapter, which proposes the use of common terms as an additional method of verification</w:t>
      </w:r>
      <w:r w:rsidR="00CF64B0">
        <w:rPr>
          <w:rFonts w:cs="Times New Roman"/>
          <w:szCs w:val="24"/>
        </w:rPr>
        <w:t xml:space="preserve">.  </w:t>
      </w:r>
      <w:r w:rsidRPr="002248ED">
        <w:rPr>
          <w:rFonts w:cs="Times New Roman"/>
          <w:szCs w:val="24"/>
        </w:rPr>
        <w:t>Rather, the concept of this approach is to break down an entire piece of source code and create a bag of words from it, which could then be used to cross check comments for terms that are present in the line which are found to be frequent in the bag of words</w:t>
      </w:r>
      <w:r w:rsidR="00CF64B0">
        <w:rPr>
          <w:rFonts w:cs="Times New Roman"/>
          <w:szCs w:val="24"/>
        </w:rPr>
        <w:t xml:space="preserve">.  </w:t>
      </w:r>
      <w:r w:rsidR="009C48F3" w:rsidRPr="002248ED">
        <w:rPr>
          <w:rFonts w:cs="Times New Roman"/>
          <w:szCs w:val="24"/>
        </w:rPr>
        <w:t>For example</w:t>
      </w:r>
      <w:r w:rsidR="00A51D4A" w:rsidRPr="002248ED">
        <w:rPr>
          <w:rFonts w:cs="Times New Roman"/>
          <w:szCs w:val="24"/>
        </w:rPr>
        <w:t>,</w:t>
      </w:r>
      <w:r w:rsidR="009C48F3" w:rsidRPr="002248ED">
        <w:rPr>
          <w:rFonts w:cs="Times New Roman"/>
          <w:szCs w:val="24"/>
        </w:rPr>
        <w:t xml:space="preserve"> if we scan an entire </w:t>
      </w:r>
      <w:r w:rsidR="00DE2414">
        <w:rPr>
          <w:rFonts w:cs="Times New Roman"/>
          <w:szCs w:val="24"/>
        </w:rPr>
        <w:t>source-code file</w:t>
      </w:r>
      <w:r w:rsidR="00DE2414" w:rsidRPr="002248ED">
        <w:rPr>
          <w:rFonts w:cs="Times New Roman"/>
          <w:szCs w:val="24"/>
        </w:rPr>
        <w:t xml:space="preserve"> </w:t>
      </w:r>
      <w:r w:rsidR="009C48F3" w:rsidRPr="002248ED">
        <w:rPr>
          <w:rFonts w:cs="Times New Roman"/>
          <w:szCs w:val="24"/>
        </w:rPr>
        <w:t xml:space="preserve">broken down by the </w:t>
      </w:r>
      <w:r w:rsidR="00DE2414">
        <w:rPr>
          <w:rFonts w:cs="Times New Roman"/>
          <w:szCs w:val="24"/>
        </w:rPr>
        <w:t>whitespace</w:t>
      </w:r>
      <w:r w:rsidR="00DE2414" w:rsidRPr="002248ED">
        <w:rPr>
          <w:rFonts w:cs="Times New Roman"/>
          <w:szCs w:val="24"/>
        </w:rPr>
        <w:t xml:space="preserve"> </w:t>
      </w:r>
      <w:r w:rsidR="009C48F3" w:rsidRPr="002248ED">
        <w:rPr>
          <w:rFonts w:cs="Times New Roman"/>
          <w:szCs w:val="24"/>
        </w:rPr>
        <w:t xml:space="preserve">and then scan the comments for matching terms then we could potentially identify variables and </w:t>
      </w:r>
      <w:r w:rsidR="009C48F3" w:rsidRPr="002248ED">
        <w:rPr>
          <w:rFonts w:cs="Times New Roman"/>
          <w:szCs w:val="24"/>
        </w:rPr>
        <w:lastRenderedPageBreak/>
        <w:t>function names held within the comments</w:t>
      </w:r>
      <w:r w:rsidR="00CF64B0">
        <w:rPr>
          <w:rFonts w:cs="Times New Roman"/>
          <w:szCs w:val="24"/>
        </w:rPr>
        <w:t xml:space="preserve">.  </w:t>
      </w:r>
      <w:r w:rsidRPr="002248ED">
        <w:rPr>
          <w:rFonts w:cs="Times New Roman"/>
          <w:szCs w:val="24"/>
        </w:rPr>
        <w:t xml:space="preserve">While this could be helpful in finding </w:t>
      </w:r>
      <w:r w:rsidR="00AF19A8">
        <w:rPr>
          <w:rFonts w:cs="Times New Roman"/>
          <w:szCs w:val="24"/>
        </w:rPr>
        <w:t>commented-out code</w:t>
      </w:r>
      <w:r w:rsidRPr="002248ED">
        <w:rPr>
          <w:rFonts w:cs="Times New Roman"/>
          <w:szCs w:val="24"/>
        </w:rPr>
        <w:t xml:space="preserve"> that is modifying common variables or using common variables as part of a greater equation, it has a number of strong failing points</w:t>
      </w:r>
      <w:r w:rsidR="00CF64B0">
        <w:rPr>
          <w:rFonts w:cs="Times New Roman"/>
          <w:szCs w:val="24"/>
        </w:rPr>
        <w:t xml:space="preserve">.  </w:t>
      </w:r>
      <w:r w:rsidRPr="002248ED">
        <w:rPr>
          <w:rFonts w:cs="Times New Roman"/>
          <w:szCs w:val="24"/>
        </w:rPr>
        <w:t xml:space="preserve">First, when considering variable names, one time use variables, variables created in a piece of </w:t>
      </w:r>
      <w:r w:rsidR="00AF19A8">
        <w:rPr>
          <w:rFonts w:cs="Times New Roman"/>
          <w:szCs w:val="24"/>
        </w:rPr>
        <w:t>commented-out code</w:t>
      </w:r>
      <w:r w:rsidRPr="002248ED">
        <w:rPr>
          <w:rFonts w:cs="Times New Roman"/>
          <w:szCs w:val="24"/>
        </w:rPr>
        <w:t>, and commented out functions</w:t>
      </w:r>
      <w:r w:rsidR="00DE2414">
        <w:rPr>
          <w:rFonts w:cs="Times New Roman"/>
          <w:szCs w:val="24"/>
        </w:rPr>
        <w:t>, they</w:t>
      </w:r>
      <w:r w:rsidRPr="002248ED">
        <w:rPr>
          <w:rFonts w:cs="Times New Roman"/>
          <w:szCs w:val="24"/>
        </w:rPr>
        <w:t xml:space="preserve"> are all highly likely to be ignored due to the fact that in comparison to other terms in the bag of words they may only have an appearance rate of 1-3 times in the entire source code where as a term like </w:t>
      </w:r>
      <w:r w:rsidRPr="00825AE2">
        <w:rPr>
          <w:rStyle w:val="Code"/>
        </w:rPr>
        <w:t>int</w:t>
      </w:r>
      <w:r w:rsidRPr="002248ED">
        <w:rPr>
          <w:rFonts w:cs="Times New Roman"/>
          <w:szCs w:val="24"/>
        </w:rPr>
        <w:t xml:space="preserve">, </w:t>
      </w:r>
      <w:r w:rsidRPr="00825AE2">
        <w:rPr>
          <w:rStyle w:val="Code"/>
        </w:rPr>
        <w:t>void</w:t>
      </w:r>
      <w:r w:rsidRPr="002248ED">
        <w:rPr>
          <w:rFonts w:cs="Times New Roman"/>
          <w:szCs w:val="24"/>
        </w:rPr>
        <w:t xml:space="preserve">, or </w:t>
      </w:r>
      <w:r w:rsidRPr="00825AE2">
        <w:rPr>
          <w:rStyle w:val="Code"/>
        </w:rPr>
        <w:t>count</w:t>
      </w:r>
      <w:r w:rsidRPr="002248ED">
        <w:rPr>
          <w:rFonts w:cs="Times New Roman"/>
          <w:szCs w:val="24"/>
        </w:rPr>
        <w:t xml:space="preserve"> will appear much more frequently</w:t>
      </w:r>
      <w:r w:rsidR="00CF64B0">
        <w:rPr>
          <w:rFonts w:cs="Times New Roman"/>
          <w:szCs w:val="24"/>
        </w:rPr>
        <w:t xml:space="preserve">.  </w:t>
      </w:r>
      <w:r w:rsidR="00382ED6">
        <w:rPr>
          <w:rFonts w:cs="Times New Roman"/>
          <w:szCs w:val="24"/>
        </w:rPr>
        <w:t>This is where frequency comes into play and why bag of words is bound to fail in this case</w:t>
      </w:r>
      <w:r w:rsidR="00CF64B0">
        <w:rPr>
          <w:rFonts w:cs="Times New Roman"/>
          <w:szCs w:val="24"/>
        </w:rPr>
        <w:t xml:space="preserve">.  </w:t>
      </w:r>
      <w:r w:rsidR="009F6A51">
        <w:rPr>
          <w:rFonts w:cs="Times New Roman"/>
          <w:szCs w:val="24"/>
        </w:rPr>
        <w:t>I</w:t>
      </w:r>
      <w:r w:rsidR="00382ED6">
        <w:rPr>
          <w:rFonts w:cs="Times New Roman"/>
          <w:szCs w:val="24"/>
        </w:rPr>
        <w:t xml:space="preserve">f a piece of </w:t>
      </w:r>
      <w:r w:rsidR="00AF19A8">
        <w:rPr>
          <w:rFonts w:cs="Times New Roman"/>
          <w:szCs w:val="24"/>
        </w:rPr>
        <w:t>commented-out code</w:t>
      </w:r>
      <w:r w:rsidR="00382ED6">
        <w:rPr>
          <w:rFonts w:cs="Times New Roman"/>
          <w:szCs w:val="24"/>
        </w:rPr>
        <w:t xml:space="preserve"> contains a variable that occurs nowhere else</w:t>
      </w:r>
      <w:r w:rsidR="000B24B6">
        <w:rPr>
          <w:rFonts w:cs="Times New Roman"/>
          <w:szCs w:val="24"/>
        </w:rPr>
        <w:t>,</w:t>
      </w:r>
      <w:r w:rsidR="00382ED6">
        <w:rPr>
          <w:rFonts w:cs="Times New Roman"/>
          <w:szCs w:val="24"/>
        </w:rPr>
        <w:t xml:space="preserve"> it is not going to be caught</w:t>
      </w:r>
      <w:r w:rsidR="00CF64B0">
        <w:rPr>
          <w:rFonts w:cs="Times New Roman"/>
          <w:szCs w:val="24"/>
        </w:rPr>
        <w:t xml:space="preserve">.  </w:t>
      </w:r>
      <w:r w:rsidRPr="002248ED">
        <w:rPr>
          <w:rFonts w:cs="Times New Roman"/>
          <w:szCs w:val="24"/>
        </w:rPr>
        <w:t>The other issue with this method comes down to explanations of how code functions</w:t>
      </w:r>
      <w:r w:rsidR="00CF64B0">
        <w:rPr>
          <w:rFonts w:cs="Times New Roman"/>
          <w:szCs w:val="24"/>
        </w:rPr>
        <w:t xml:space="preserve">.  </w:t>
      </w:r>
      <w:r w:rsidR="00304E14">
        <w:rPr>
          <w:rFonts w:cs="Times New Roman"/>
          <w:szCs w:val="24"/>
        </w:rPr>
        <w:t>I</w:t>
      </w:r>
      <w:r w:rsidRPr="002248ED">
        <w:rPr>
          <w:rFonts w:cs="Times New Roman"/>
          <w:szCs w:val="24"/>
        </w:rPr>
        <w:t>n th</w:t>
      </w:r>
      <w:r w:rsidR="002C4D6A">
        <w:rPr>
          <w:rFonts w:cs="Times New Roman"/>
          <w:szCs w:val="24"/>
        </w:rPr>
        <w:t>is</w:t>
      </w:r>
      <w:r w:rsidRPr="002248ED">
        <w:rPr>
          <w:rFonts w:cs="Times New Roman"/>
          <w:szCs w:val="24"/>
        </w:rPr>
        <w:t xml:space="preserve"> case</w:t>
      </w:r>
      <w:r w:rsidR="00304E14">
        <w:rPr>
          <w:rFonts w:cs="Times New Roman"/>
          <w:szCs w:val="24"/>
        </w:rPr>
        <w:t>, in</w:t>
      </w:r>
      <w:r w:rsidRPr="002248ED">
        <w:rPr>
          <w:rFonts w:cs="Times New Roman"/>
          <w:szCs w:val="24"/>
        </w:rPr>
        <w:t xml:space="preserve"> thorough documentation a programmer may referen</w:t>
      </w:r>
      <w:r w:rsidR="002C4D6A">
        <w:rPr>
          <w:rFonts w:cs="Times New Roman"/>
          <w:szCs w:val="24"/>
        </w:rPr>
        <w:t>c</w:t>
      </w:r>
      <w:r w:rsidR="00304E14">
        <w:rPr>
          <w:rFonts w:cs="Times New Roman"/>
          <w:szCs w:val="24"/>
        </w:rPr>
        <w:t>e</w:t>
      </w:r>
      <w:r w:rsidRPr="002248ED">
        <w:rPr>
          <w:rFonts w:cs="Times New Roman"/>
          <w:szCs w:val="24"/>
        </w:rPr>
        <w:t xml:space="preserve"> function names and variable names</w:t>
      </w:r>
      <w:r w:rsidR="00304E14">
        <w:rPr>
          <w:rFonts w:cs="Times New Roman"/>
          <w:szCs w:val="24"/>
        </w:rPr>
        <w:t xml:space="preserve"> with</w:t>
      </w:r>
      <w:r w:rsidR="00DE2414">
        <w:rPr>
          <w:rFonts w:cs="Times New Roman"/>
          <w:szCs w:val="24"/>
        </w:rPr>
        <w:t>in a</w:t>
      </w:r>
      <w:r w:rsidR="000B24B6">
        <w:rPr>
          <w:rFonts w:cs="Times New Roman"/>
          <w:szCs w:val="24"/>
        </w:rPr>
        <w:t>n</w:t>
      </w:r>
      <w:r w:rsidR="00DE2414">
        <w:rPr>
          <w:rFonts w:cs="Times New Roman"/>
          <w:szCs w:val="24"/>
        </w:rPr>
        <w:t xml:space="preserve"> English prose comment</w:t>
      </w:r>
      <w:r w:rsidR="00CF64B0">
        <w:rPr>
          <w:rFonts w:cs="Times New Roman"/>
          <w:szCs w:val="24"/>
        </w:rPr>
        <w:t xml:space="preserve">.  </w:t>
      </w:r>
      <w:r w:rsidR="00DE2414">
        <w:rPr>
          <w:rFonts w:cs="Times New Roman"/>
          <w:szCs w:val="24"/>
        </w:rPr>
        <w:t>T</w:t>
      </w:r>
      <w:r w:rsidRPr="002248ED">
        <w:rPr>
          <w:rFonts w:cs="Times New Roman"/>
          <w:szCs w:val="24"/>
        </w:rPr>
        <w:t>o</w:t>
      </w:r>
      <w:r w:rsidR="002C4D6A">
        <w:rPr>
          <w:rFonts w:cs="Times New Roman"/>
          <w:szCs w:val="24"/>
        </w:rPr>
        <w:t>o</w:t>
      </w:r>
      <w:r w:rsidRPr="002248ED">
        <w:rPr>
          <w:rFonts w:cs="Times New Roman"/>
          <w:szCs w:val="24"/>
        </w:rPr>
        <w:t xml:space="preserve"> many of such references</w:t>
      </w:r>
      <w:r w:rsidR="00304E14">
        <w:rPr>
          <w:rFonts w:cs="Times New Roman"/>
          <w:szCs w:val="24"/>
        </w:rPr>
        <w:t xml:space="preserve"> will</w:t>
      </w:r>
      <w:r w:rsidRPr="002248ED">
        <w:rPr>
          <w:rFonts w:cs="Times New Roman"/>
          <w:szCs w:val="24"/>
        </w:rPr>
        <w:t xml:space="preserve"> cause </w:t>
      </w:r>
      <w:r w:rsidR="00304E14">
        <w:rPr>
          <w:rFonts w:cs="Times New Roman"/>
          <w:szCs w:val="24"/>
        </w:rPr>
        <w:t xml:space="preserve">a </w:t>
      </w:r>
      <w:r w:rsidRPr="002248ED">
        <w:rPr>
          <w:rFonts w:cs="Times New Roman"/>
          <w:szCs w:val="24"/>
        </w:rPr>
        <w:t>false positive</w:t>
      </w:r>
      <w:r w:rsidR="00CF64B0">
        <w:rPr>
          <w:rFonts w:cs="Times New Roman"/>
          <w:szCs w:val="24"/>
        </w:rPr>
        <w:t xml:space="preserve">.  </w:t>
      </w:r>
      <w:r w:rsidRPr="002248ED">
        <w:rPr>
          <w:rFonts w:cs="Times New Roman"/>
          <w:szCs w:val="24"/>
        </w:rPr>
        <w:t>This brings us to our third and most current approach, what we call the frequency</w:t>
      </w:r>
      <w:r w:rsidR="00343D57">
        <w:rPr>
          <w:rFonts w:cs="Times New Roman"/>
          <w:szCs w:val="24"/>
        </w:rPr>
        <w:t>-based</w:t>
      </w:r>
      <w:r w:rsidRPr="002248ED">
        <w:rPr>
          <w:rFonts w:cs="Times New Roman"/>
          <w:szCs w:val="24"/>
        </w:rPr>
        <w:t xml:space="preserve"> approach.</w:t>
      </w:r>
    </w:p>
    <w:p w14:paraId="63E85CDD" w14:textId="2E6C8B57" w:rsidR="004E5433" w:rsidRPr="001B4B22" w:rsidRDefault="00495D84" w:rsidP="002C4D6A">
      <w:pPr>
        <w:pStyle w:val="Heading2"/>
      </w:pPr>
      <w:bookmarkStart w:id="44" w:name="_Ref33695048"/>
      <w:r w:rsidRPr="002248ED">
        <w:lastRenderedPageBreak/>
        <w:t>Frequency</w:t>
      </w:r>
      <w:r w:rsidR="00977600">
        <w:t>-based</w:t>
      </w:r>
      <w:r w:rsidRPr="002248ED">
        <w:t xml:space="preserve"> Approac</w:t>
      </w:r>
      <w:r w:rsidR="002C4D6A">
        <w:t>h</w:t>
      </w:r>
      <w:bookmarkEnd w:id="44"/>
    </w:p>
    <w:p w14:paraId="5B277D45" w14:textId="6C43DFBD" w:rsidR="0032657B" w:rsidRDefault="0032657B" w:rsidP="004E5433">
      <w:pPr>
        <w:rPr>
          <w:rFonts w:cs="Times New Roman"/>
          <w:szCs w:val="24"/>
        </w:rPr>
      </w:pPr>
      <w:r>
        <w:rPr>
          <w:noProof/>
        </w:rPr>
        <mc:AlternateContent>
          <mc:Choice Requires="wps">
            <w:drawing>
              <wp:anchor distT="0" distB="0" distL="114300" distR="114300" simplePos="0" relativeHeight="251664384" behindDoc="0" locked="0" layoutInCell="1" allowOverlap="1" wp14:anchorId="7A6F7681" wp14:editId="78A7A05C">
                <wp:simplePos x="0" y="0"/>
                <wp:positionH relativeFrom="column">
                  <wp:posOffset>457200</wp:posOffset>
                </wp:positionH>
                <wp:positionV relativeFrom="paragraph">
                  <wp:posOffset>7398385</wp:posOffset>
                </wp:positionV>
                <wp:extent cx="5029200" cy="635"/>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5029200" cy="635"/>
                        </a:xfrm>
                        <a:prstGeom prst="rect">
                          <a:avLst/>
                        </a:prstGeom>
                        <a:solidFill>
                          <a:prstClr val="white"/>
                        </a:solidFill>
                        <a:ln>
                          <a:noFill/>
                        </a:ln>
                      </wps:spPr>
                      <wps:txbx>
                        <w:txbxContent>
                          <w:p w14:paraId="778044F8" w14:textId="1B896C13" w:rsidR="00BE73FC" w:rsidRPr="0043682C" w:rsidRDefault="00BE73FC" w:rsidP="00962E78">
                            <w:pPr>
                              <w:pStyle w:val="Caption"/>
                              <w:jc w:val="center"/>
                              <w:rPr>
                                <w:rFonts w:cs="Times New Roman"/>
                                <w:noProof/>
                                <w:sz w:val="24"/>
                                <w:szCs w:val="24"/>
                              </w:rPr>
                            </w:pPr>
                            <w:r>
                              <w:t xml:space="preserve">FIGURE </w:t>
                            </w:r>
                            <w:fldSimple w:instr=" SEQ Figure \* ARABIC ">
                              <w:r>
                                <w:rPr>
                                  <w:noProof/>
                                </w:rPr>
                                <w:t>1</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6F7681" id="_x0000_t202" coordsize="21600,21600" o:spt="202" path="m,l,21600r21600,l21600,xe">
                <v:stroke joinstyle="miter"/>
                <v:path gradientshapeok="t" o:connecttype="rect"/>
              </v:shapetype>
              <v:shape id="Text Box 1" o:spid="_x0000_s1026" type="#_x0000_t202" style="position:absolute;left:0;text-align:left;margin-left:36pt;margin-top:582.55pt;width:396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" stroked="f">
                <v:textbox style="mso-fit-shape-to-text:t" inset="0,0,0,0">
                  <w:txbxContent>
                    <w:p w14:paraId="778044F8" w14:textId="1B896C13" w:rsidR="00BE73FC" w:rsidRPr="0043682C" w:rsidRDefault="00BE73FC" w:rsidP="00962E78">
                      <w:pPr>
                        <w:pStyle w:val="Caption"/>
                        <w:jc w:val="center"/>
                        <w:rPr>
                          <w:rFonts w:cs="Times New Roman"/>
                          <w:noProof/>
                          <w:sz w:val="24"/>
                          <w:szCs w:val="24"/>
                        </w:rPr>
                      </w:pPr>
                      <w:r>
                        <w:t xml:space="preserve">FIGURE </w:t>
                      </w:r>
                      <w:fldSimple w:instr=" SEQ Figure \* ARABIC ">
                        <w:r>
                          <w:rPr>
                            <w:noProof/>
                          </w:rPr>
                          <w:t>1</w:t>
                        </w:r>
                      </w:fldSimple>
                      <w:r>
                        <w:t>.  From left to right 10 symbols which have the greatest difference between prose and commented-out code are shown.  Parenthesis both open and close, underscore, equals, curly brace open and close, semi colon, quotation, comma and space.  Each value represented in the graph is the difference between commented-commented out code and English Prose, all of which favor commented-out code.</w:t>
                      </w:r>
                    </w:p>
                  </w:txbxContent>
                </v:textbox>
                <w10:wrap type="topAndBottom"/>
              </v:shape>
            </w:pict>
          </mc:Fallback>
        </mc:AlternateContent>
      </w:r>
      <w:r w:rsidR="00177283" w:rsidRPr="002248ED">
        <w:rPr>
          <w:rFonts w:cs="Times New Roman"/>
          <w:noProof/>
          <w:szCs w:val="24"/>
        </w:rPr>
        <w:drawing>
          <wp:anchor distT="0" distB="0" distL="114300" distR="114300" simplePos="0" relativeHeight="251662336" behindDoc="0" locked="0" layoutInCell="1" allowOverlap="1" wp14:anchorId="113E7161" wp14:editId="0B66C265">
            <wp:simplePos x="0" y="0"/>
            <wp:positionH relativeFrom="margin">
              <wp:align>center</wp:align>
            </wp:positionH>
            <wp:positionV relativeFrom="page">
              <wp:posOffset>6089650</wp:posOffset>
            </wp:positionV>
            <wp:extent cx="5029200" cy="2719070"/>
            <wp:effectExtent l="0" t="0" r="12700" b="11430"/>
            <wp:wrapTopAndBottom/>
            <wp:docPr id="3" name="Chart 3">
              <a:extLst xmlns:a="http://schemas.openxmlformats.org/drawingml/2006/main">
                <a:ext uri="{FF2B5EF4-FFF2-40B4-BE49-F238E27FC236}">
                  <a16:creationId xmlns:a16="http://schemas.microsoft.com/office/drawing/2014/main" id="{B3A8FD22-75B7-4030-A11D-9ED1082984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anchor>
        </w:drawing>
      </w:r>
      <w:r w:rsidR="004E5433" w:rsidRPr="002248ED">
        <w:rPr>
          <w:rFonts w:cs="Times New Roman"/>
          <w:szCs w:val="24"/>
        </w:rPr>
        <w:t xml:space="preserve">The original basis of the frequency approach </w:t>
      </w:r>
      <w:r w:rsidR="005D4AF4" w:rsidRPr="002248ED">
        <w:rPr>
          <w:rFonts w:cs="Times New Roman"/>
          <w:szCs w:val="24"/>
        </w:rPr>
        <w:t>is derived from</w:t>
      </w:r>
      <w:r w:rsidR="004E5433" w:rsidRPr="002248ED">
        <w:rPr>
          <w:rFonts w:cs="Times New Roman"/>
          <w:szCs w:val="24"/>
        </w:rPr>
        <w:t xml:space="preserve"> the works of Dvorak</w:t>
      </w:r>
      <w:r w:rsidR="00AD2685" w:rsidRPr="002248ED">
        <w:rPr>
          <w:rFonts w:cs="Times New Roman"/>
          <w:szCs w:val="24"/>
        </w:rPr>
        <w:t xml:space="preserve"> </w:t>
      </w:r>
      <w:r w:rsidR="0082705B" w:rsidRPr="002248ED">
        <w:rPr>
          <w:rFonts w:cs="Times New Roman"/>
          <w:szCs w:val="24"/>
        </w:rPr>
        <w:fldChar w:fldCharType="begin"/>
      </w:r>
      <w:r w:rsidR="00B56455">
        <w:rPr>
          <w:rFonts w:cs="Times New Roman"/>
          <w:szCs w:val="24"/>
        </w:rPr>
        <w:instrText xml:space="preserve"> ADDIN ZOTERO_ITEM CSL_CITATION {"citationID":"Z8IDJaCE","properties":{"formattedCitation":"[Nakic-Alfirevic and Durek]","plainCitation":"[Nakic-Alfirevic and Durek]","dontUpdate":true,"noteIndex":0},"citationItems":[{"id":4,"uris":["http://zotero.org/users/local/B8a741ni/items/HVVEA7QG"],"uri":["http://zotero.org/users/local/B8a741ni/items/HVVEA7QG"],"itemData":{"id":4,"type":"article-journal","abstract":"During the last several decades, the keyboard has proved to be the most important computer input device. It was inherited @om the mechanical typewriter from whom computer keyboards inherited a suboptimal key layout. Better solutions have been kept out of use by economic pressure. An arguably optimal layout for the English language is the Dvorak layout. This article discusses the possibility of applying the same guidelines and ideas that shaped the Dvorak layout on keyboards used in other languages. Some of the questions answered are how good the Dvorak layout is in EngIish. how good is it in other languages and how a language specific version would look like.","language":"en","page":"6","source":"Zotero","title":"The Dvorak keyboard layout and possibilities of its regional adaptation","author":[{"family":"Nakic-Alfirevic","given":"T"},{"family":"Durek","given":"M"}],"issued":{"date-parts":[["2004"]]}}}],"schema":"https://github.com/citation-style-language/schema/raw/master/csl-citation.json"} </w:instrText>
      </w:r>
      <w:r w:rsidR="0082705B" w:rsidRPr="002248ED">
        <w:rPr>
          <w:rFonts w:cs="Times New Roman"/>
          <w:szCs w:val="24"/>
        </w:rPr>
        <w:fldChar w:fldCharType="separate"/>
      </w:r>
      <w:r w:rsidR="00DA6443" w:rsidRPr="002248ED">
        <w:rPr>
          <w:rFonts w:cs="Times New Roman"/>
          <w:szCs w:val="24"/>
        </w:rPr>
        <w:t>[</w:t>
      </w:r>
      <w:proofErr w:type="spellStart"/>
      <w:r w:rsidR="00DA6443" w:rsidRPr="002248ED">
        <w:rPr>
          <w:rFonts w:cs="Times New Roman"/>
          <w:szCs w:val="24"/>
        </w:rPr>
        <w:t>Nakic-Alfirevic</w:t>
      </w:r>
      <w:proofErr w:type="spellEnd"/>
      <w:r w:rsidR="00DA6443" w:rsidRPr="002248ED">
        <w:rPr>
          <w:rFonts w:cs="Times New Roman"/>
          <w:szCs w:val="24"/>
        </w:rPr>
        <w:t xml:space="preserve"> and </w:t>
      </w:r>
      <w:proofErr w:type="spellStart"/>
      <w:r w:rsidR="00DA6443" w:rsidRPr="002248ED">
        <w:rPr>
          <w:rFonts w:cs="Times New Roman"/>
          <w:szCs w:val="24"/>
        </w:rPr>
        <w:t>Durek</w:t>
      </w:r>
      <w:proofErr w:type="spellEnd"/>
      <w:r w:rsidR="00495D84" w:rsidRPr="002248ED">
        <w:rPr>
          <w:rFonts w:cs="Times New Roman"/>
          <w:szCs w:val="24"/>
        </w:rPr>
        <w:t xml:space="preserve"> 2004</w:t>
      </w:r>
      <w:r w:rsidR="00DA6443" w:rsidRPr="002248ED">
        <w:rPr>
          <w:rFonts w:cs="Times New Roman"/>
          <w:szCs w:val="24"/>
        </w:rPr>
        <w:t>]</w:t>
      </w:r>
      <w:r w:rsidR="0082705B" w:rsidRPr="002248ED">
        <w:rPr>
          <w:rFonts w:cs="Times New Roman"/>
          <w:szCs w:val="24"/>
        </w:rPr>
        <w:fldChar w:fldCharType="end"/>
      </w:r>
      <w:r w:rsidR="004E5433" w:rsidRPr="002248ED">
        <w:rPr>
          <w:rFonts w:cs="Times New Roman"/>
          <w:szCs w:val="24"/>
        </w:rPr>
        <w:t xml:space="preserve"> who </w:t>
      </w:r>
      <w:r w:rsidR="0082705B" w:rsidRPr="002248ED">
        <w:rPr>
          <w:rFonts w:cs="Times New Roman"/>
          <w:szCs w:val="24"/>
        </w:rPr>
        <w:t>is</w:t>
      </w:r>
      <w:r w:rsidR="004E5433" w:rsidRPr="002248ED">
        <w:rPr>
          <w:rFonts w:cs="Times New Roman"/>
          <w:szCs w:val="24"/>
        </w:rPr>
        <w:t xml:space="preserve"> famous for designing alternate versions of the key board layout used on English typewriters and computers</w:t>
      </w:r>
      <w:r w:rsidR="00CF64B0">
        <w:rPr>
          <w:rFonts w:cs="Times New Roman"/>
          <w:szCs w:val="24"/>
        </w:rPr>
        <w:t xml:space="preserve">.  </w:t>
      </w:r>
      <w:r w:rsidR="004E5433" w:rsidRPr="002248ED">
        <w:rPr>
          <w:rFonts w:cs="Times New Roman"/>
          <w:szCs w:val="24"/>
        </w:rPr>
        <w:t>Dvorak examined which letters are most frequently used in the English language and relocated their positions to allow for easier and less strenuous typing</w:t>
      </w:r>
      <w:r w:rsidR="00CF64B0">
        <w:rPr>
          <w:rFonts w:cs="Times New Roman"/>
          <w:szCs w:val="24"/>
        </w:rPr>
        <w:t xml:space="preserve">.  </w:t>
      </w:r>
      <w:r w:rsidR="004E5433" w:rsidRPr="002248ED">
        <w:rPr>
          <w:rFonts w:cs="Times New Roman"/>
          <w:szCs w:val="24"/>
        </w:rPr>
        <w:t xml:space="preserve">This concept of common characters in English words brought forth a very powerful idea, what if we check the frequency of ASCII characters found in lines of both English prose style comments and </w:t>
      </w:r>
      <w:r w:rsidR="00AF19A8">
        <w:rPr>
          <w:rFonts w:cs="Times New Roman"/>
          <w:szCs w:val="24"/>
        </w:rPr>
        <w:t>commented-out code</w:t>
      </w:r>
      <w:r w:rsidR="004E5433" w:rsidRPr="002248ED">
        <w:rPr>
          <w:rFonts w:cs="Times New Roman"/>
          <w:szCs w:val="24"/>
        </w:rPr>
        <w:t xml:space="preserve"> and compared them against each other? What the data shows us when analyzing the results of these frequencies is that there are key differences between English prose and </w:t>
      </w:r>
      <w:r w:rsidR="00AF19A8">
        <w:rPr>
          <w:rFonts w:cs="Times New Roman"/>
          <w:szCs w:val="24"/>
        </w:rPr>
        <w:t>commented-out code</w:t>
      </w:r>
      <w:r w:rsidR="004E5433" w:rsidRPr="002248ED">
        <w:rPr>
          <w:rFonts w:cs="Times New Roman"/>
          <w:szCs w:val="24"/>
        </w:rPr>
        <w:t>, and not only are these differences present, some of them are quite extreme</w:t>
      </w:r>
      <w:r w:rsidR="00CF64B0">
        <w:rPr>
          <w:rFonts w:cs="Times New Roman"/>
          <w:szCs w:val="24"/>
        </w:rPr>
        <w:t xml:space="preserve">.  </w:t>
      </w:r>
      <w:r w:rsidR="004E5433" w:rsidRPr="002248ED">
        <w:rPr>
          <w:rFonts w:cs="Times New Roman"/>
          <w:szCs w:val="24"/>
        </w:rPr>
        <w:t xml:space="preserve">As shown in </w:t>
      </w:r>
      <w:r w:rsidR="00C44E55" w:rsidRPr="002248ED">
        <w:rPr>
          <w:rFonts w:cs="Times New Roman"/>
          <w:szCs w:val="24"/>
        </w:rPr>
        <w:fldChar w:fldCharType="begin"/>
      </w:r>
      <w:r w:rsidR="00C44E55" w:rsidRPr="002248ED">
        <w:rPr>
          <w:rFonts w:cs="Times New Roman"/>
          <w:szCs w:val="24"/>
        </w:rPr>
        <w:instrText xml:space="preserve"> REF _Ref33530791 \h </w:instrText>
      </w:r>
      <w:r w:rsidR="002248ED" w:rsidRPr="002248ED">
        <w:rPr>
          <w:rFonts w:cs="Times New Roman"/>
          <w:szCs w:val="24"/>
        </w:rPr>
        <w:instrText xml:space="preserve"> \* MERGEFORMAT </w:instrText>
      </w:r>
      <w:r w:rsidR="00C44E55" w:rsidRPr="002248ED">
        <w:rPr>
          <w:rFonts w:cs="Times New Roman"/>
          <w:szCs w:val="24"/>
        </w:rPr>
      </w:r>
      <w:r w:rsidR="00C44E55" w:rsidRPr="002248ED">
        <w:rPr>
          <w:rFonts w:cs="Times New Roman"/>
          <w:szCs w:val="24"/>
        </w:rPr>
        <w:fldChar w:fldCharType="separate"/>
      </w:r>
      <w:r w:rsidR="00C44E55" w:rsidRPr="002248ED">
        <w:rPr>
          <w:rFonts w:cs="Times New Roman"/>
          <w:szCs w:val="24"/>
        </w:rPr>
        <w:t xml:space="preserve">Figure </w:t>
      </w:r>
      <w:r w:rsidR="00C44E55" w:rsidRPr="002248ED">
        <w:rPr>
          <w:rFonts w:cs="Times New Roman"/>
          <w:noProof/>
          <w:szCs w:val="24"/>
        </w:rPr>
        <w:t>2</w:t>
      </w:r>
      <w:r w:rsidR="00C44E55" w:rsidRPr="002248ED">
        <w:rPr>
          <w:rFonts w:cs="Times New Roman"/>
          <w:szCs w:val="24"/>
        </w:rPr>
        <w:fldChar w:fldCharType="end"/>
      </w:r>
      <w:r w:rsidR="004E5433" w:rsidRPr="002248ED">
        <w:rPr>
          <w:rFonts w:cs="Times New Roman"/>
          <w:szCs w:val="24"/>
        </w:rPr>
        <w:t xml:space="preserve">, there are thirteen symbols which have a frequency near to or greater than one percent more common in </w:t>
      </w:r>
      <w:r w:rsidR="00AF19A8">
        <w:rPr>
          <w:rFonts w:cs="Times New Roman"/>
          <w:szCs w:val="24"/>
        </w:rPr>
        <w:t>commented-out code</w:t>
      </w:r>
      <w:r w:rsidR="004E5433" w:rsidRPr="002248ED">
        <w:rPr>
          <w:rFonts w:cs="Times New Roman"/>
          <w:szCs w:val="24"/>
        </w:rPr>
        <w:t xml:space="preserve"> versus in a standard comment</w:t>
      </w:r>
      <w:r w:rsidR="00CF64B0">
        <w:rPr>
          <w:rFonts w:cs="Times New Roman"/>
          <w:szCs w:val="24"/>
        </w:rPr>
        <w:t xml:space="preserve">.  </w:t>
      </w:r>
    </w:p>
    <w:p w14:paraId="6387029A" w14:textId="059A6880" w:rsidR="0032657B" w:rsidRDefault="0032657B" w:rsidP="004E5433">
      <w:pPr>
        <w:rPr>
          <w:rFonts w:cs="Times New Roman"/>
          <w:szCs w:val="24"/>
        </w:rPr>
      </w:pPr>
    </w:p>
    <w:p w14:paraId="643F828B" w14:textId="1904431D" w:rsidR="004E5433" w:rsidRPr="002248ED" w:rsidRDefault="004E5433" w:rsidP="004E5433">
      <w:pPr>
        <w:rPr>
          <w:rFonts w:cs="Times New Roman"/>
          <w:szCs w:val="24"/>
        </w:rPr>
      </w:pPr>
      <w:r w:rsidRPr="002248ED">
        <w:rPr>
          <w:rFonts w:cs="Times New Roman"/>
          <w:szCs w:val="24"/>
        </w:rPr>
        <w:lastRenderedPageBreak/>
        <w:t xml:space="preserve">The most staggering of these numbers is actually the frequency of spaces found in </w:t>
      </w:r>
      <w:r w:rsidR="00AF19A8">
        <w:rPr>
          <w:rFonts w:cs="Times New Roman"/>
          <w:szCs w:val="24"/>
        </w:rPr>
        <w:t>commented-out code</w:t>
      </w:r>
      <w:r w:rsidRPr="002248ED">
        <w:rPr>
          <w:rFonts w:cs="Times New Roman"/>
          <w:szCs w:val="24"/>
        </w:rPr>
        <w:t xml:space="preserve">, for which a number of </w:t>
      </w:r>
      <w:r w:rsidR="00C92740">
        <w:rPr>
          <w:rFonts w:cs="Times New Roman"/>
          <w:szCs w:val="24"/>
        </w:rPr>
        <w:t>obser</w:t>
      </w:r>
      <w:r w:rsidR="007F428C">
        <w:rPr>
          <w:rFonts w:cs="Times New Roman"/>
          <w:szCs w:val="24"/>
        </w:rPr>
        <w:t>v</w:t>
      </w:r>
      <w:r w:rsidR="00C92740">
        <w:rPr>
          <w:rFonts w:cs="Times New Roman"/>
          <w:szCs w:val="24"/>
        </w:rPr>
        <w:t>ations</w:t>
      </w:r>
      <w:r w:rsidR="00C92740" w:rsidRPr="002248ED">
        <w:rPr>
          <w:rFonts w:cs="Times New Roman"/>
          <w:szCs w:val="24"/>
        </w:rPr>
        <w:t xml:space="preserve"> </w:t>
      </w:r>
      <w:r w:rsidRPr="002248ED">
        <w:rPr>
          <w:rFonts w:cs="Times New Roman"/>
          <w:szCs w:val="24"/>
        </w:rPr>
        <w:t>are made</w:t>
      </w:r>
      <w:r w:rsidR="00CF64B0">
        <w:rPr>
          <w:rFonts w:cs="Times New Roman"/>
          <w:szCs w:val="24"/>
        </w:rPr>
        <w:t xml:space="preserve">.  </w:t>
      </w:r>
      <w:r w:rsidRPr="002248ED">
        <w:rPr>
          <w:rFonts w:cs="Times New Roman"/>
          <w:szCs w:val="24"/>
        </w:rPr>
        <w:t xml:space="preserve">Likely, one of the largest reasons for this is good indentation practices leaving large amounts of whitespace in </w:t>
      </w:r>
      <w:r w:rsidR="00AF19A8">
        <w:rPr>
          <w:rFonts w:cs="Times New Roman"/>
          <w:szCs w:val="24"/>
        </w:rPr>
        <w:t>commented-out code</w:t>
      </w:r>
      <w:r w:rsidR="00CF64B0">
        <w:rPr>
          <w:rFonts w:cs="Times New Roman"/>
          <w:szCs w:val="24"/>
        </w:rPr>
        <w:t xml:space="preserve">.  </w:t>
      </w:r>
      <w:r w:rsidR="004637B4" w:rsidRPr="002248ED">
        <w:rPr>
          <w:rFonts w:cs="Times New Roman"/>
          <w:szCs w:val="24"/>
        </w:rPr>
        <w:t>However,</w:t>
      </w:r>
      <w:r w:rsidRPr="002248ED">
        <w:rPr>
          <w:rFonts w:cs="Times New Roman"/>
          <w:szCs w:val="24"/>
        </w:rPr>
        <w:t xml:space="preserve"> upon closer analysis of some samples where spacing rates were particularly high</w:t>
      </w:r>
      <w:r w:rsidR="00543E6F">
        <w:rPr>
          <w:rFonts w:cs="Times New Roman"/>
          <w:szCs w:val="24"/>
        </w:rPr>
        <w:t>,</w:t>
      </w:r>
      <w:r w:rsidRPr="002248ED">
        <w:rPr>
          <w:rFonts w:cs="Times New Roman"/>
          <w:szCs w:val="24"/>
        </w:rPr>
        <w:t xml:space="preserve"> it was noted that the average character length of terms tended to be much shorter in </w:t>
      </w:r>
      <w:r w:rsidR="00AF19A8">
        <w:rPr>
          <w:rFonts w:cs="Times New Roman"/>
          <w:szCs w:val="24"/>
        </w:rPr>
        <w:t>commented-out code</w:t>
      </w:r>
      <w:r w:rsidR="00CF64B0">
        <w:rPr>
          <w:rFonts w:cs="Times New Roman"/>
          <w:szCs w:val="24"/>
        </w:rPr>
        <w:t xml:space="preserve">.  </w:t>
      </w:r>
      <w:r w:rsidR="00543E6F">
        <w:rPr>
          <w:rFonts w:cs="Times New Roman"/>
          <w:szCs w:val="24"/>
        </w:rPr>
        <w:t>A</w:t>
      </w:r>
      <w:r w:rsidRPr="002248ED">
        <w:rPr>
          <w:rFonts w:cs="Times New Roman"/>
          <w:szCs w:val="24"/>
        </w:rPr>
        <w:t xml:space="preserve"> prime example </w:t>
      </w:r>
      <w:r w:rsidR="00543E6F">
        <w:rPr>
          <w:rFonts w:cs="Times New Roman"/>
          <w:szCs w:val="24"/>
        </w:rPr>
        <w:t>is</w:t>
      </w:r>
      <w:r w:rsidRPr="002248ED">
        <w:rPr>
          <w:rFonts w:cs="Times New Roman"/>
          <w:szCs w:val="24"/>
        </w:rPr>
        <w:t>:</w:t>
      </w:r>
    </w:p>
    <w:p w14:paraId="737FFCCA" w14:textId="77777777" w:rsidR="004E5433" w:rsidRPr="002248ED" w:rsidRDefault="004E5433" w:rsidP="004E5433">
      <w:pPr>
        <w:jc w:val="center"/>
        <w:rPr>
          <w:rFonts w:cs="Times New Roman"/>
          <w:i/>
          <w:iCs/>
          <w:szCs w:val="24"/>
        </w:rPr>
      </w:pPr>
      <w:r w:rsidRPr="002248ED">
        <w:rPr>
          <w:rFonts w:cs="Times New Roman"/>
          <w:i/>
          <w:iCs/>
          <w:szCs w:val="24"/>
        </w:rPr>
        <w:t xml:space="preserve">//    </w:t>
      </w:r>
      <w:proofErr w:type="spellStart"/>
      <w:r w:rsidRPr="002248ED">
        <w:rPr>
          <w:rFonts w:cs="Times New Roman"/>
          <w:i/>
          <w:iCs/>
          <w:szCs w:val="24"/>
        </w:rPr>
        <w:t>i</w:t>
      </w:r>
      <w:proofErr w:type="spellEnd"/>
      <w:r w:rsidRPr="002248ED">
        <w:rPr>
          <w:rFonts w:cs="Times New Roman"/>
          <w:i/>
          <w:iCs/>
          <w:szCs w:val="24"/>
        </w:rPr>
        <w:t xml:space="preserve"> = a + b;</w:t>
      </w:r>
    </w:p>
    <w:p w14:paraId="66E7F03F" w14:textId="3C85896C" w:rsidR="00AE3069" w:rsidRDefault="004E5433" w:rsidP="004E5433">
      <w:pPr>
        <w:rPr>
          <w:rFonts w:cs="Times New Roman"/>
          <w:szCs w:val="24"/>
        </w:rPr>
      </w:pPr>
      <w:r w:rsidRPr="002248ED">
        <w:rPr>
          <w:rFonts w:cs="Times New Roman"/>
          <w:szCs w:val="24"/>
        </w:rPr>
        <w:t>In this example the average size of a term is roughly 1 character and a total of five non-space based characters being present, now when you consider the fact that there is also eight spaces in the line, that means that the spaces are making up over 50% of the lines total number of characters</w:t>
      </w:r>
      <w:r w:rsidR="00CF64B0">
        <w:rPr>
          <w:rFonts w:cs="Times New Roman"/>
          <w:szCs w:val="24"/>
        </w:rPr>
        <w:t xml:space="preserve">.  </w:t>
      </w:r>
      <w:r w:rsidRPr="002248ED">
        <w:rPr>
          <w:rFonts w:cs="Times New Roman"/>
          <w:szCs w:val="24"/>
        </w:rPr>
        <w:t xml:space="preserve">Further, taking into consideration </w:t>
      </w:r>
      <w:proofErr w:type="spellStart"/>
      <w:r w:rsidRPr="002248ED">
        <w:rPr>
          <w:rFonts w:cs="Times New Roman"/>
          <w:szCs w:val="24"/>
        </w:rPr>
        <w:t>Mayzner’s</w:t>
      </w:r>
      <w:proofErr w:type="spellEnd"/>
      <w:r w:rsidR="001F5052" w:rsidRPr="002248ED">
        <w:rPr>
          <w:rFonts w:cs="Times New Roman"/>
          <w:szCs w:val="24"/>
        </w:rPr>
        <w:t xml:space="preserve"> </w:t>
      </w:r>
      <w:r w:rsidRPr="002248ED">
        <w:rPr>
          <w:rFonts w:cs="Times New Roman"/>
          <w:szCs w:val="24"/>
        </w:rPr>
        <w:t>work</w:t>
      </w:r>
      <w:r w:rsidR="00C50DFA" w:rsidRPr="002248ED">
        <w:rPr>
          <w:rFonts w:cs="Times New Roman"/>
          <w:szCs w:val="24"/>
        </w:rPr>
        <w:t xml:space="preserve"> </w:t>
      </w:r>
      <w:r w:rsidRPr="002248ED">
        <w:rPr>
          <w:rFonts w:cs="Times New Roman"/>
          <w:szCs w:val="24"/>
        </w:rPr>
        <w:t>and Googles</w:t>
      </w:r>
      <w:r w:rsidR="00A91140">
        <w:rPr>
          <w:rFonts w:cs="Times New Roman"/>
          <w:szCs w:val="24"/>
        </w:rPr>
        <w:t xml:space="preserve"> </w:t>
      </w:r>
      <w:r w:rsidR="004637B4" w:rsidRPr="002248ED">
        <w:rPr>
          <w:rFonts w:cs="Times New Roman"/>
          <w:szCs w:val="24"/>
        </w:rPr>
        <w:fldChar w:fldCharType="begin"/>
      </w:r>
      <w:r w:rsidR="004637B4" w:rsidRPr="002248ED">
        <w:rPr>
          <w:rFonts w:cs="Times New Roman"/>
          <w:szCs w:val="24"/>
        </w:rPr>
        <w:instrText xml:space="preserve"> ADDIN ZOTERO_ITEM CSL_CITATION {"citationID":"UODgJu9u","properties":{"formattedCitation":"[Norvig]","plainCitation":"[Norvig]","noteIndex":0},"citationItems":[{"id":33,"uris":["http://zotero.org/users/local/B8a741ni/items/PFNX9RAL"],"uri":["http://zotero.org/users/local/B8a741ni/items/PFNX9RAL"],"itemData":{"id":33,"type":"webpage","title":"English Letter Frequency Counts: Mayzner Revisited or ETAOIN SRHLDCU","URL":"https://norvig.com/mayzner.html","author":[{"family":"Norvig","given":"Peter"}]}}],"schema":"https://github.com/citation-style-language/schema/raw/master/csl-citation.json"} </w:instrText>
      </w:r>
      <w:r w:rsidR="004637B4" w:rsidRPr="002248ED">
        <w:rPr>
          <w:rFonts w:cs="Times New Roman"/>
          <w:szCs w:val="24"/>
        </w:rPr>
        <w:fldChar w:fldCharType="separate"/>
      </w:r>
      <w:r w:rsidR="004637B4" w:rsidRPr="002248ED">
        <w:rPr>
          <w:rFonts w:cs="Times New Roman"/>
          <w:szCs w:val="24"/>
        </w:rPr>
        <w:t>[</w:t>
      </w:r>
      <w:proofErr w:type="spellStart"/>
      <w:r w:rsidR="004637B4" w:rsidRPr="002248ED">
        <w:rPr>
          <w:rFonts w:cs="Times New Roman"/>
          <w:szCs w:val="24"/>
        </w:rPr>
        <w:t>Norvig</w:t>
      </w:r>
      <w:proofErr w:type="spellEnd"/>
      <w:r w:rsidR="004637B4" w:rsidRPr="002248ED">
        <w:rPr>
          <w:rFonts w:cs="Times New Roman"/>
          <w:szCs w:val="24"/>
        </w:rPr>
        <w:t>]</w:t>
      </w:r>
      <w:r w:rsidR="004637B4" w:rsidRPr="002248ED">
        <w:rPr>
          <w:rFonts w:cs="Times New Roman"/>
          <w:szCs w:val="24"/>
        </w:rPr>
        <w:fldChar w:fldCharType="end"/>
      </w:r>
      <w:r w:rsidR="004637B4" w:rsidRPr="002248ED">
        <w:rPr>
          <w:rFonts w:cs="Times New Roman"/>
          <w:szCs w:val="24"/>
        </w:rPr>
        <w:t xml:space="preserve"> </w:t>
      </w:r>
      <w:r w:rsidRPr="002248ED">
        <w:rPr>
          <w:rFonts w:cs="Times New Roman"/>
          <w:szCs w:val="24"/>
        </w:rPr>
        <w:t>follow-</w:t>
      </w:r>
      <w:r w:rsidR="0032657B">
        <w:rPr>
          <w:rFonts w:cs="Times New Roman"/>
          <w:szCs w:val="24"/>
        </w:rPr>
        <w:t>up</w:t>
      </w:r>
      <w:r w:rsidRPr="002248ED">
        <w:rPr>
          <w:rFonts w:cs="Times New Roman"/>
          <w:szCs w:val="24"/>
        </w:rPr>
        <w:t xml:space="preserve"> research using modern computational methods, it has been determined that the average length of an English word is 4.7 characters</w:t>
      </w:r>
      <w:r w:rsidR="00CF64B0">
        <w:rPr>
          <w:rFonts w:cs="Times New Roman"/>
          <w:szCs w:val="24"/>
        </w:rPr>
        <w:t xml:space="preserve">.  </w:t>
      </w:r>
      <w:r w:rsidRPr="002248ED">
        <w:rPr>
          <w:rFonts w:cs="Times New Roman"/>
          <w:szCs w:val="24"/>
        </w:rPr>
        <w:t>This means that in the same space of total characters, fifteen, on average 3 words would fit, assuming that it ends in a period and contains 2 spaces</w:t>
      </w:r>
      <w:r w:rsidR="00CF64B0">
        <w:rPr>
          <w:rFonts w:cs="Times New Roman"/>
          <w:szCs w:val="24"/>
        </w:rPr>
        <w:t xml:space="preserve">.  </w:t>
      </w:r>
      <w:r w:rsidR="00F140ED">
        <w:rPr>
          <w:rFonts w:cs="Times New Roman"/>
          <w:szCs w:val="24"/>
        </w:rPr>
        <w:t>The average length of a comment in our study is 4</w:t>
      </w:r>
      <w:r w:rsidR="004D1855">
        <w:rPr>
          <w:rFonts w:cs="Times New Roman"/>
          <w:szCs w:val="24"/>
        </w:rPr>
        <w:t>0.5 characters</w:t>
      </w:r>
      <w:r w:rsidR="00CF64B0">
        <w:rPr>
          <w:rFonts w:cs="Times New Roman"/>
          <w:szCs w:val="24"/>
        </w:rPr>
        <w:t xml:space="preserve">.  </w:t>
      </w:r>
      <w:r w:rsidRPr="002248ED">
        <w:rPr>
          <w:rFonts w:cs="Times New Roman"/>
          <w:szCs w:val="24"/>
        </w:rPr>
        <w:t xml:space="preserve">Importantly, what this means is that spaces would be making up about 13% of the total number of characters in the line which is roughly </w:t>
      </w:r>
      <w:r w:rsidR="001A1C33">
        <w:rPr>
          <w:rFonts w:cs="Times New Roman"/>
          <w:szCs w:val="24"/>
        </w:rPr>
        <w:t>78</w:t>
      </w:r>
      <w:r w:rsidRPr="002248ED">
        <w:rPr>
          <w:rFonts w:cs="Times New Roman"/>
          <w:szCs w:val="24"/>
        </w:rPr>
        <w:t>% less spaces than the commented</w:t>
      </w:r>
      <w:r w:rsidR="00C50DFA" w:rsidRPr="002248ED">
        <w:rPr>
          <w:rFonts w:cs="Times New Roman"/>
          <w:szCs w:val="24"/>
        </w:rPr>
        <w:t>-</w:t>
      </w:r>
      <w:r w:rsidRPr="002248ED">
        <w:rPr>
          <w:rFonts w:cs="Times New Roman"/>
          <w:szCs w:val="24"/>
        </w:rPr>
        <w:t>out code example</w:t>
      </w:r>
      <w:r w:rsidR="00CF64B0">
        <w:rPr>
          <w:rFonts w:cs="Times New Roman"/>
          <w:szCs w:val="24"/>
        </w:rPr>
        <w:t xml:space="preserve">.  </w:t>
      </w:r>
      <w:r w:rsidRPr="002248ED">
        <w:rPr>
          <w:rFonts w:cs="Times New Roman"/>
          <w:szCs w:val="24"/>
        </w:rPr>
        <w:t>These methods continue to hold true at different frequencies for a wide variety of different characters besides the ones mentioned previously, though in smaller amounts</w:t>
      </w:r>
      <w:r w:rsidR="00CF64B0">
        <w:rPr>
          <w:rFonts w:cs="Times New Roman"/>
          <w:szCs w:val="24"/>
        </w:rPr>
        <w:t xml:space="preserve">.  </w:t>
      </w:r>
      <w:r w:rsidRPr="002248ED">
        <w:rPr>
          <w:rFonts w:cs="Times New Roman"/>
          <w:szCs w:val="24"/>
        </w:rPr>
        <w:t xml:space="preserve">One of the benefits of using a method like this is by scanning a variety of </w:t>
      </w:r>
      <w:r w:rsidR="001103A7" w:rsidRPr="002248ED">
        <w:rPr>
          <w:rFonts w:cs="Times New Roman"/>
          <w:szCs w:val="24"/>
        </w:rPr>
        <w:t xml:space="preserve">source code </w:t>
      </w:r>
      <w:r w:rsidRPr="002248ED">
        <w:rPr>
          <w:rFonts w:cs="Times New Roman"/>
          <w:szCs w:val="24"/>
        </w:rPr>
        <w:t>you are able to create frequency distributions that are consistent</w:t>
      </w:r>
      <w:r w:rsidR="00CF64B0">
        <w:rPr>
          <w:rFonts w:cs="Times New Roman"/>
          <w:szCs w:val="24"/>
        </w:rPr>
        <w:t xml:space="preserve">.  </w:t>
      </w:r>
      <w:r w:rsidRPr="002248ED">
        <w:rPr>
          <w:rFonts w:cs="Times New Roman"/>
          <w:szCs w:val="24"/>
        </w:rPr>
        <w:t xml:space="preserve">In the case of the final frequency distributions used in this research the values are pulled from code and comments from amongst different projects, ensuring that it gets a good general representation of what a frequency distribution should look like and helps with </w:t>
      </w:r>
      <w:r w:rsidRPr="002248ED">
        <w:rPr>
          <w:rFonts w:cs="Times New Roman"/>
          <w:szCs w:val="24"/>
        </w:rPr>
        <w:lastRenderedPageBreak/>
        <w:t>generalizability and avoiding overfitting</w:t>
      </w:r>
      <w:r w:rsidR="00CF64B0">
        <w:rPr>
          <w:rFonts w:cs="Times New Roman"/>
          <w:szCs w:val="24"/>
        </w:rPr>
        <w:t xml:space="preserve">.  </w:t>
      </w:r>
      <w:r w:rsidRPr="002248ED">
        <w:rPr>
          <w:rFonts w:cs="Times New Roman"/>
          <w:szCs w:val="24"/>
        </w:rPr>
        <w:t>Of course, an added benefit to this is if you are examining code and comments that are required to follow a very specific structure then the process is equally as beneficially once the scanning process is complete</w:t>
      </w:r>
      <w:r w:rsidR="00CF64B0">
        <w:rPr>
          <w:rFonts w:cs="Times New Roman"/>
          <w:szCs w:val="24"/>
        </w:rPr>
        <w:t xml:space="preserve">.  </w:t>
      </w:r>
    </w:p>
    <w:p w14:paraId="130A62A0" w14:textId="34079080" w:rsidR="00677769" w:rsidRDefault="007D40CE" w:rsidP="00282393">
      <w:pPr>
        <w:rPr>
          <w:rFonts w:cs="Times New Roman"/>
          <w:szCs w:val="24"/>
        </w:rPr>
      </w:pPr>
      <w:r>
        <w:rPr>
          <w:rFonts w:cs="Times New Roman"/>
          <w:szCs w:val="24"/>
        </w:rPr>
        <w:t>We now explain and illustrate via an example how we computer frequencies for a comment line</w:t>
      </w:r>
      <w:r w:rsidR="00CF64B0">
        <w:rPr>
          <w:rFonts w:cs="Times New Roman"/>
          <w:szCs w:val="24"/>
        </w:rPr>
        <w:t xml:space="preserve">.  </w:t>
      </w:r>
      <w:r w:rsidR="004E5433" w:rsidRPr="002248ED">
        <w:rPr>
          <w:rFonts w:cs="Times New Roman"/>
          <w:szCs w:val="24"/>
        </w:rPr>
        <w:t>The way this is done is by taking each line one at a time and verifying each character converted to lowercase for normalization against a dictionary of characters and then consequently stored in the dictionary</w:t>
      </w:r>
      <w:r w:rsidR="00CF64B0">
        <w:rPr>
          <w:rFonts w:cs="Times New Roman"/>
          <w:szCs w:val="24"/>
        </w:rPr>
        <w:t xml:space="preserve">.  </w:t>
      </w:r>
      <w:r w:rsidR="004E5433" w:rsidRPr="002248ED">
        <w:rPr>
          <w:rFonts w:cs="Times New Roman"/>
          <w:szCs w:val="24"/>
        </w:rPr>
        <w:t>Once the entire line has been read and all characters have been stored and a final count of characters is obtained</w:t>
      </w:r>
      <w:r w:rsidR="00193285">
        <w:rPr>
          <w:rFonts w:cs="Times New Roman"/>
          <w:szCs w:val="24"/>
        </w:rPr>
        <w:t>,</w:t>
      </w:r>
      <w:r w:rsidR="004E5433" w:rsidRPr="002248ED">
        <w:rPr>
          <w:rFonts w:cs="Times New Roman"/>
          <w:szCs w:val="24"/>
        </w:rPr>
        <w:t xml:space="preserve"> the frequency of each character is calculated and stored in a list</w:t>
      </w:r>
      <w:r w:rsidR="00CF64B0">
        <w:rPr>
          <w:rFonts w:cs="Times New Roman"/>
          <w:szCs w:val="24"/>
        </w:rPr>
        <w:t xml:space="preserve">.  </w:t>
      </w:r>
      <w:r w:rsidR="00193285">
        <w:rPr>
          <w:rFonts w:cs="Times New Roman"/>
          <w:szCs w:val="24"/>
        </w:rPr>
        <w:t xml:space="preserve">This </w:t>
      </w:r>
      <w:r w:rsidR="00A03C5E" w:rsidRPr="002248ED">
        <w:rPr>
          <w:rFonts w:cs="Times New Roman"/>
          <w:szCs w:val="24"/>
        </w:rPr>
        <w:t>ensu</w:t>
      </w:r>
      <w:r w:rsidR="00A03C5E">
        <w:rPr>
          <w:rFonts w:cs="Times New Roman"/>
          <w:szCs w:val="24"/>
        </w:rPr>
        <w:t>res</w:t>
      </w:r>
      <w:r w:rsidR="00193285">
        <w:rPr>
          <w:rFonts w:cs="Times New Roman"/>
          <w:szCs w:val="24"/>
        </w:rPr>
        <w:t xml:space="preserve"> </w:t>
      </w:r>
      <w:r w:rsidR="004E5433" w:rsidRPr="002248ED">
        <w:rPr>
          <w:rFonts w:cs="Times New Roman"/>
          <w:szCs w:val="24"/>
        </w:rPr>
        <w:t>that they remain in order by using key based verification</w:t>
      </w:r>
      <w:r w:rsidR="00CF64B0">
        <w:rPr>
          <w:rFonts w:cs="Times New Roman"/>
          <w:szCs w:val="24"/>
        </w:rPr>
        <w:t xml:space="preserve">.  </w:t>
      </w:r>
      <w:r w:rsidR="004F4494">
        <w:rPr>
          <w:rFonts w:cs="Times New Roman"/>
          <w:szCs w:val="24"/>
        </w:rPr>
        <w:t xml:space="preserve">This was performed </w:t>
      </w:r>
      <w:r w:rsidR="004D6E30">
        <w:rPr>
          <w:rFonts w:cs="Times New Roman"/>
          <w:szCs w:val="24"/>
        </w:rPr>
        <w:t>by a simple python program that we wrote to automate the process</w:t>
      </w:r>
      <w:r w:rsidR="00CF64B0">
        <w:rPr>
          <w:rFonts w:cs="Times New Roman"/>
          <w:szCs w:val="24"/>
        </w:rPr>
        <w:t xml:space="preserve">.  </w:t>
      </w:r>
      <w:r w:rsidR="005A0904">
        <w:rPr>
          <w:rFonts w:cs="Times New Roman"/>
          <w:szCs w:val="24"/>
        </w:rPr>
        <w:fldChar w:fldCharType="begin"/>
      </w:r>
      <w:r w:rsidR="005A0904">
        <w:rPr>
          <w:rFonts w:cs="Times New Roman"/>
          <w:szCs w:val="24"/>
        </w:rPr>
        <w:instrText xml:space="preserve"> REF _Ref36760479 \h </w:instrText>
      </w:r>
      <w:r w:rsidR="005A0904">
        <w:rPr>
          <w:rFonts w:cs="Times New Roman"/>
          <w:szCs w:val="24"/>
        </w:rPr>
      </w:r>
      <w:r w:rsidR="005A0904">
        <w:rPr>
          <w:rFonts w:cs="Times New Roman"/>
          <w:szCs w:val="24"/>
        </w:rPr>
        <w:fldChar w:fldCharType="separate"/>
      </w:r>
      <w:r w:rsidR="005A0904">
        <w:t xml:space="preserve">TABLE </w:t>
      </w:r>
      <w:r w:rsidR="005A0904">
        <w:rPr>
          <w:noProof/>
        </w:rPr>
        <w:t>13</w:t>
      </w:r>
      <w:r w:rsidR="005A0904">
        <w:rPr>
          <w:rFonts w:cs="Times New Roman"/>
          <w:szCs w:val="24"/>
        </w:rPr>
        <w:fldChar w:fldCharType="end"/>
      </w:r>
      <w:r w:rsidR="005A0904">
        <w:rPr>
          <w:rFonts w:cs="Times New Roman"/>
          <w:szCs w:val="24"/>
        </w:rPr>
        <w:t xml:space="preserve"> b</w:t>
      </w:r>
      <w:r w:rsidR="00282393">
        <w:rPr>
          <w:rFonts w:cs="Times New Roman"/>
          <w:szCs w:val="24"/>
        </w:rPr>
        <w:t xml:space="preserve">elow is an example of how the calculation is </w:t>
      </w:r>
      <w:commentRangeStart w:id="45"/>
      <w:r w:rsidR="00282393">
        <w:rPr>
          <w:rFonts w:cs="Times New Roman"/>
          <w:szCs w:val="24"/>
        </w:rPr>
        <w:t>pe</w:t>
      </w:r>
      <w:r w:rsidR="00351358">
        <w:rPr>
          <w:rFonts w:cs="Times New Roman"/>
          <w:szCs w:val="24"/>
        </w:rPr>
        <w:t>r</w:t>
      </w:r>
      <w:r w:rsidR="00282393">
        <w:rPr>
          <w:rFonts w:cs="Times New Roman"/>
          <w:szCs w:val="24"/>
        </w:rPr>
        <w:t>formed</w:t>
      </w:r>
      <w:r w:rsidR="00CF64B0">
        <w:rPr>
          <w:rFonts w:cs="Times New Roman"/>
          <w:szCs w:val="24"/>
        </w:rPr>
        <w:t xml:space="preserve">.  </w:t>
      </w:r>
      <w:commentRangeEnd w:id="45"/>
      <w:r w:rsidR="00B95E36">
        <w:rPr>
          <w:rStyle w:val="CommentReference"/>
        </w:rPr>
        <w:commentReference w:id="45"/>
      </w:r>
    </w:p>
    <w:p w14:paraId="08497299" w14:textId="0F93294F" w:rsidR="00282393" w:rsidRPr="00962E78" w:rsidRDefault="00282393" w:rsidP="00962E78">
      <w:pPr>
        <w:spacing w:line="360" w:lineRule="auto"/>
        <w:jc w:val="center"/>
        <w:rPr>
          <w:rStyle w:val="Code"/>
        </w:rPr>
      </w:pPr>
      <w:r w:rsidRPr="00962E78">
        <w:rPr>
          <w:rStyle w:val="Code"/>
        </w:rPr>
        <w:t xml:space="preserve">//a = </w:t>
      </w:r>
      <w:proofErr w:type="gramStart"/>
      <w:r w:rsidRPr="00962E78">
        <w:rPr>
          <w:rStyle w:val="Code"/>
        </w:rPr>
        <w:t>sqrt(</w:t>
      </w:r>
      <w:proofErr w:type="gramEnd"/>
      <w:r w:rsidRPr="00962E78">
        <w:rPr>
          <w:rStyle w:val="Code"/>
        </w:rPr>
        <w:t>b**2 + c**2)</w:t>
      </w:r>
    </w:p>
    <w:p w14:paraId="3A6B4034" w14:textId="36CC8F07" w:rsidR="005A0904" w:rsidRDefault="005A0904" w:rsidP="00824364">
      <w:pPr>
        <w:pStyle w:val="Caption"/>
        <w:keepNext/>
        <w:jc w:val="center"/>
      </w:pPr>
      <w:bookmarkStart w:id="46" w:name="_Ref36760479"/>
      <w:r>
        <w:t xml:space="preserve">TABLE </w:t>
      </w:r>
      <w:fldSimple w:instr=" SEQ Table \* ARABIC ">
        <w:r w:rsidR="001A1C33">
          <w:rPr>
            <w:noProof/>
          </w:rPr>
          <w:t>14</w:t>
        </w:r>
      </w:fldSimple>
      <w:bookmarkEnd w:id="46"/>
      <w:r w:rsidR="00CF64B0">
        <w:t xml:space="preserve">.  </w:t>
      </w:r>
      <w:r w:rsidRPr="00824364">
        <w:rPr>
          <w:smallCaps/>
        </w:rPr>
        <w:t>Breakdown of the mathematical frequencies of the above comment line.</w:t>
      </w:r>
    </w:p>
    <w:tbl>
      <w:tblPr>
        <w:tblStyle w:val="TableGrid"/>
        <w:tblW w:w="0" w:type="auto"/>
        <w:jc w:val="center"/>
        <w:tblLook w:val="04A0" w:firstRow="1" w:lastRow="0" w:firstColumn="1" w:lastColumn="0" w:noHBand="0" w:noVBand="1"/>
      </w:tblPr>
      <w:tblGrid>
        <w:gridCol w:w="1525"/>
        <w:gridCol w:w="1440"/>
        <w:gridCol w:w="1350"/>
      </w:tblGrid>
      <w:tr w:rsidR="00585E6F" w14:paraId="00CE9516" w14:textId="77777777" w:rsidTr="003056C5">
        <w:trPr>
          <w:jc w:val="center"/>
        </w:trPr>
        <w:tc>
          <w:tcPr>
            <w:tcW w:w="1525" w:type="dxa"/>
          </w:tcPr>
          <w:p w14:paraId="75FC84ED" w14:textId="32B006C8" w:rsidR="00585E6F" w:rsidRPr="00824364" w:rsidRDefault="00585E6F" w:rsidP="003056C5">
            <w:pPr>
              <w:ind w:firstLine="0"/>
              <w:jc w:val="center"/>
              <w:rPr>
                <w:rFonts w:cs="Times New Roman"/>
                <w:b/>
                <w:bCs/>
                <w:szCs w:val="24"/>
              </w:rPr>
            </w:pPr>
            <w:r w:rsidRPr="00824364">
              <w:rPr>
                <w:rFonts w:cs="Times New Roman"/>
                <w:b/>
                <w:bCs/>
                <w:szCs w:val="24"/>
              </w:rPr>
              <w:t>Symbol</w:t>
            </w:r>
          </w:p>
        </w:tc>
        <w:tc>
          <w:tcPr>
            <w:tcW w:w="1440" w:type="dxa"/>
          </w:tcPr>
          <w:p w14:paraId="73846B69" w14:textId="679AA602" w:rsidR="00585E6F" w:rsidRPr="00824364" w:rsidRDefault="00585E6F" w:rsidP="003056C5">
            <w:pPr>
              <w:ind w:firstLine="0"/>
              <w:jc w:val="center"/>
              <w:rPr>
                <w:rFonts w:cs="Times New Roman"/>
                <w:b/>
                <w:bCs/>
                <w:szCs w:val="24"/>
              </w:rPr>
            </w:pPr>
            <w:r w:rsidRPr="00824364">
              <w:rPr>
                <w:rFonts w:cs="Times New Roman"/>
                <w:b/>
                <w:bCs/>
                <w:szCs w:val="24"/>
              </w:rPr>
              <w:t>Count</w:t>
            </w:r>
          </w:p>
        </w:tc>
        <w:tc>
          <w:tcPr>
            <w:tcW w:w="1350" w:type="dxa"/>
          </w:tcPr>
          <w:p w14:paraId="3A1989F7" w14:textId="06A52DF0" w:rsidR="00585E6F" w:rsidRPr="00824364" w:rsidRDefault="00585E6F" w:rsidP="003056C5">
            <w:pPr>
              <w:ind w:firstLine="0"/>
              <w:jc w:val="center"/>
              <w:rPr>
                <w:rFonts w:cs="Times New Roman"/>
                <w:b/>
                <w:bCs/>
                <w:szCs w:val="24"/>
              </w:rPr>
            </w:pPr>
            <w:r w:rsidRPr="00824364">
              <w:rPr>
                <w:rFonts w:cs="Times New Roman"/>
                <w:b/>
                <w:bCs/>
                <w:szCs w:val="24"/>
              </w:rPr>
              <w:t>Frequency</w:t>
            </w:r>
          </w:p>
        </w:tc>
      </w:tr>
      <w:tr w:rsidR="00585E6F" w14:paraId="105193A0" w14:textId="77777777" w:rsidTr="003056C5">
        <w:trPr>
          <w:jc w:val="center"/>
        </w:trPr>
        <w:tc>
          <w:tcPr>
            <w:tcW w:w="1525" w:type="dxa"/>
          </w:tcPr>
          <w:p w14:paraId="103A23FE" w14:textId="0F982E40" w:rsidR="00585E6F" w:rsidRDefault="00585E6F">
            <w:pPr>
              <w:ind w:firstLine="0"/>
              <w:rPr>
                <w:rFonts w:cs="Times New Roman"/>
                <w:szCs w:val="24"/>
              </w:rPr>
            </w:pPr>
            <w:r>
              <w:rPr>
                <w:rFonts w:cs="Times New Roman"/>
                <w:szCs w:val="24"/>
              </w:rPr>
              <w:t>A</w:t>
            </w:r>
          </w:p>
        </w:tc>
        <w:tc>
          <w:tcPr>
            <w:tcW w:w="1440" w:type="dxa"/>
          </w:tcPr>
          <w:p w14:paraId="21838731" w14:textId="7E91D9D2" w:rsidR="00585E6F" w:rsidRDefault="00585E6F">
            <w:pPr>
              <w:ind w:firstLine="0"/>
              <w:rPr>
                <w:rFonts w:cs="Times New Roman"/>
                <w:szCs w:val="24"/>
              </w:rPr>
            </w:pPr>
            <w:r>
              <w:rPr>
                <w:rFonts w:cs="Times New Roman"/>
                <w:szCs w:val="24"/>
              </w:rPr>
              <w:t>1</w:t>
            </w:r>
          </w:p>
        </w:tc>
        <w:tc>
          <w:tcPr>
            <w:tcW w:w="1350" w:type="dxa"/>
          </w:tcPr>
          <w:p w14:paraId="4DE61F74" w14:textId="733DDB2F" w:rsidR="00585E6F" w:rsidRDefault="00585E6F">
            <w:pPr>
              <w:ind w:firstLine="0"/>
              <w:rPr>
                <w:rFonts w:cs="Times New Roman"/>
                <w:szCs w:val="24"/>
              </w:rPr>
            </w:pPr>
            <w:r>
              <w:rPr>
                <w:rFonts w:cs="Times New Roman"/>
                <w:szCs w:val="24"/>
              </w:rPr>
              <w:t>.048</w:t>
            </w:r>
          </w:p>
        </w:tc>
      </w:tr>
      <w:tr w:rsidR="00585E6F" w14:paraId="0591E4E1" w14:textId="77777777" w:rsidTr="003056C5">
        <w:trPr>
          <w:jc w:val="center"/>
        </w:trPr>
        <w:tc>
          <w:tcPr>
            <w:tcW w:w="1525" w:type="dxa"/>
          </w:tcPr>
          <w:p w14:paraId="24992144" w14:textId="308D9AAC" w:rsidR="00585E6F" w:rsidRDefault="00585E6F">
            <w:pPr>
              <w:ind w:firstLine="0"/>
              <w:rPr>
                <w:rFonts w:cs="Times New Roman"/>
                <w:szCs w:val="24"/>
              </w:rPr>
            </w:pPr>
            <w:r>
              <w:rPr>
                <w:rFonts w:cs="Times New Roman"/>
                <w:szCs w:val="24"/>
              </w:rPr>
              <w:t>Space</w:t>
            </w:r>
          </w:p>
        </w:tc>
        <w:tc>
          <w:tcPr>
            <w:tcW w:w="1440" w:type="dxa"/>
          </w:tcPr>
          <w:p w14:paraId="219DF3C3" w14:textId="3C5E4254" w:rsidR="00585E6F" w:rsidRDefault="00585E6F">
            <w:pPr>
              <w:ind w:firstLine="0"/>
              <w:rPr>
                <w:rFonts w:cs="Times New Roman"/>
                <w:szCs w:val="24"/>
              </w:rPr>
            </w:pPr>
            <w:r>
              <w:rPr>
                <w:rFonts w:cs="Times New Roman"/>
                <w:szCs w:val="24"/>
              </w:rPr>
              <w:t>4</w:t>
            </w:r>
          </w:p>
        </w:tc>
        <w:tc>
          <w:tcPr>
            <w:tcW w:w="1350" w:type="dxa"/>
          </w:tcPr>
          <w:p w14:paraId="439D534F" w14:textId="0053D5E5" w:rsidR="00585E6F" w:rsidRDefault="00585E6F">
            <w:pPr>
              <w:ind w:firstLine="0"/>
              <w:rPr>
                <w:rFonts w:cs="Times New Roman"/>
                <w:szCs w:val="24"/>
              </w:rPr>
            </w:pPr>
            <w:r>
              <w:rPr>
                <w:rFonts w:cs="Times New Roman"/>
                <w:szCs w:val="24"/>
              </w:rPr>
              <w:t>.195</w:t>
            </w:r>
          </w:p>
        </w:tc>
      </w:tr>
      <w:tr w:rsidR="00585E6F" w14:paraId="1C338C0C" w14:textId="77777777" w:rsidTr="003056C5">
        <w:trPr>
          <w:jc w:val="center"/>
        </w:trPr>
        <w:tc>
          <w:tcPr>
            <w:tcW w:w="1525" w:type="dxa"/>
          </w:tcPr>
          <w:p w14:paraId="490643C9" w14:textId="437387C2" w:rsidR="00585E6F" w:rsidRDefault="00585E6F">
            <w:pPr>
              <w:ind w:firstLine="0"/>
              <w:rPr>
                <w:rFonts w:cs="Times New Roman"/>
                <w:szCs w:val="24"/>
              </w:rPr>
            </w:pPr>
            <w:r>
              <w:rPr>
                <w:rFonts w:cs="Times New Roman"/>
                <w:szCs w:val="24"/>
              </w:rPr>
              <w:t>=</w:t>
            </w:r>
          </w:p>
        </w:tc>
        <w:tc>
          <w:tcPr>
            <w:tcW w:w="1440" w:type="dxa"/>
          </w:tcPr>
          <w:p w14:paraId="10634AC4" w14:textId="07235FDE" w:rsidR="00585E6F" w:rsidRDefault="00585E6F">
            <w:pPr>
              <w:ind w:firstLine="0"/>
              <w:rPr>
                <w:rFonts w:cs="Times New Roman"/>
                <w:szCs w:val="24"/>
              </w:rPr>
            </w:pPr>
            <w:r>
              <w:rPr>
                <w:rFonts w:cs="Times New Roman"/>
                <w:szCs w:val="24"/>
              </w:rPr>
              <w:t>1</w:t>
            </w:r>
          </w:p>
        </w:tc>
        <w:tc>
          <w:tcPr>
            <w:tcW w:w="1350" w:type="dxa"/>
          </w:tcPr>
          <w:p w14:paraId="4C380563" w14:textId="7760DA9B" w:rsidR="00585E6F" w:rsidRDefault="00585E6F">
            <w:pPr>
              <w:ind w:firstLine="0"/>
              <w:rPr>
                <w:rFonts w:cs="Times New Roman"/>
                <w:szCs w:val="24"/>
              </w:rPr>
            </w:pPr>
            <w:r>
              <w:rPr>
                <w:rFonts w:cs="Times New Roman"/>
                <w:szCs w:val="24"/>
              </w:rPr>
              <w:t>.048</w:t>
            </w:r>
          </w:p>
        </w:tc>
      </w:tr>
      <w:tr w:rsidR="00585E6F" w14:paraId="123195B2" w14:textId="77777777" w:rsidTr="003056C5">
        <w:trPr>
          <w:jc w:val="center"/>
        </w:trPr>
        <w:tc>
          <w:tcPr>
            <w:tcW w:w="1525" w:type="dxa"/>
          </w:tcPr>
          <w:p w14:paraId="00905D1D" w14:textId="1F20C2A2" w:rsidR="00585E6F" w:rsidRDefault="00585E6F">
            <w:pPr>
              <w:ind w:firstLine="0"/>
              <w:rPr>
                <w:rFonts w:cs="Times New Roman"/>
                <w:szCs w:val="24"/>
              </w:rPr>
            </w:pPr>
            <w:r>
              <w:rPr>
                <w:rFonts w:cs="Times New Roman"/>
                <w:szCs w:val="24"/>
              </w:rPr>
              <w:t>S</w:t>
            </w:r>
          </w:p>
        </w:tc>
        <w:tc>
          <w:tcPr>
            <w:tcW w:w="1440" w:type="dxa"/>
          </w:tcPr>
          <w:p w14:paraId="3D50D037" w14:textId="732188D5" w:rsidR="00585E6F" w:rsidRDefault="00585E6F">
            <w:pPr>
              <w:ind w:firstLine="0"/>
              <w:rPr>
                <w:rFonts w:cs="Times New Roman"/>
                <w:szCs w:val="24"/>
              </w:rPr>
            </w:pPr>
            <w:r>
              <w:rPr>
                <w:rFonts w:cs="Times New Roman"/>
                <w:szCs w:val="24"/>
              </w:rPr>
              <w:t>1</w:t>
            </w:r>
          </w:p>
        </w:tc>
        <w:tc>
          <w:tcPr>
            <w:tcW w:w="1350" w:type="dxa"/>
          </w:tcPr>
          <w:p w14:paraId="6050AE0A" w14:textId="59AF568E" w:rsidR="00585E6F" w:rsidRDefault="00585E6F">
            <w:pPr>
              <w:ind w:firstLine="0"/>
              <w:rPr>
                <w:rFonts w:cs="Times New Roman"/>
                <w:szCs w:val="24"/>
              </w:rPr>
            </w:pPr>
            <w:r>
              <w:rPr>
                <w:rFonts w:cs="Times New Roman"/>
                <w:szCs w:val="24"/>
              </w:rPr>
              <w:t>.048</w:t>
            </w:r>
          </w:p>
        </w:tc>
      </w:tr>
      <w:tr w:rsidR="00585E6F" w14:paraId="1549F31D" w14:textId="77777777" w:rsidTr="003056C5">
        <w:trPr>
          <w:jc w:val="center"/>
        </w:trPr>
        <w:tc>
          <w:tcPr>
            <w:tcW w:w="1525" w:type="dxa"/>
          </w:tcPr>
          <w:p w14:paraId="13487BE6" w14:textId="07B0EC94" w:rsidR="00585E6F" w:rsidRDefault="00585E6F">
            <w:pPr>
              <w:ind w:firstLine="0"/>
              <w:rPr>
                <w:rFonts w:cs="Times New Roman"/>
                <w:szCs w:val="24"/>
              </w:rPr>
            </w:pPr>
            <w:r>
              <w:rPr>
                <w:rFonts w:cs="Times New Roman"/>
                <w:szCs w:val="24"/>
              </w:rPr>
              <w:t>Q</w:t>
            </w:r>
          </w:p>
        </w:tc>
        <w:tc>
          <w:tcPr>
            <w:tcW w:w="1440" w:type="dxa"/>
          </w:tcPr>
          <w:p w14:paraId="5EC5DCCD" w14:textId="688B54A1" w:rsidR="00585E6F" w:rsidRDefault="00585E6F">
            <w:pPr>
              <w:ind w:firstLine="0"/>
              <w:rPr>
                <w:rFonts w:cs="Times New Roman"/>
                <w:szCs w:val="24"/>
              </w:rPr>
            </w:pPr>
            <w:r>
              <w:rPr>
                <w:rFonts w:cs="Times New Roman"/>
                <w:szCs w:val="24"/>
              </w:rPr>
              <w:t>1</w:t>
            </w:r>
          </w:p>
        </w:tc>
        <w:tc>
          <w:tcPr>
            <w:tcW w:w="1350" w:type="dxa"/>
          </w:tcPr>
          <w:p w14:paraId="67B491CA" w14:textId="3698754E" w:rsidR="00585E6F" w:rsidRDefault="00585E6F">
            <w:pPr>
              <w:ind w:firstLine="0"/>
              <w:rPr>
                <w:rFonts w:cs="Times New Roman"/>
                <w:szCs w:val="24"/>
              </w:rPr>
            </w:pPr>
            <w:r>
              <w:rPr>
                <w:rFonts w:cs="Times New Roman"/>
                <w:szCs w:val="24"/>
              </w:rPr>
              <w:t>.048</w:t>
            </w:r>
          </w:p>
        </w:tc>
      </w:tr>
      <w:tr w:rsidR="00585E6F" w14:paraId="1E7398BE" w14:textId="77777777" w:rsidTr="003056C5">
        <w:trPr>
          <w:jc w:val="center"/>
        </w:trPr>
        <w:tc>
          <w:tcPr>
            <w:tcW w:w="1525" w:type="dxa"/>
          </w:tcPr>
          <w:p w14:paraId="51005542" w14:textId="7F2F702B" w:rsidR="00585E6F" w:rsidRDefault="00585E6F">
            <w:pPr>
              <w:ind w:firstLine="0"/>
              <w:rPr>
                <w:rFonts w:cs="Times New Roman"/>
                <w:szCs w:val="24"/>
              </w:rPr>
            </w:pPr>
            <w:r>
              <w:rPr>
                <w:rFonts w:cs="Times New Roman"/>
                <w:szCs w:val="24"/>
              </w:rPr>
              <w:t>R</w:t>
            </w:r>
          </w:p>
        </w:tc>
        <w:tc>
          <w:tcPr>
            <w:tcW w:w="1440" w:type="dxa"/>
          </w:tcPr>
          <w:p w14:paraId="14D3A7E3" w14:textId="443A8B11" w:rsidR="00585E6F" w:rsidRDefault="00585E6F">
            <w:pPr>
              <w:ind w:firstLine="0"/>
              <w:rPr>
                <w:rFonts w:cs="Times New Roman"/>
                <w:szCs w:val="24"/>
              </w:rPr>
            </w:pPr>
            <w:r>
              <w:rPr>
                <w:rFonts w:cs="Times New Roman"/>
                <w:szCs w:val="24"/>
              </w:rPr>
              <w:t>1</w:t>
            </w:r>
          </w:p>
        </w:tc>
        <w:tc>
          <w:tcPr>
            <w:tcW w:w="1350" w:type="dxa"/>
          </w:tcPr>
          <w:p w14:paraId="16DC59F4" w14:textId="11D90482" w:rsidR="00585E6F" w:rsidRDefault="00585E6F">
            <w:pPr>
              <w:ind w:firstLine="0"/>
              <w:rPr>
                <w:rFonts w:cs="Times New Roman"/>
                <w:szCs w:val="24"/>
              </w:rPr>
            </w:pPr>
            <w:r>
              <w:rPr>
                <w:rFonts w:cs="Times New Roman"/>
                <w:szCs w:val="24"/>
              </w:rPr>
              <w:t>.048</w:t>
            </w:r>
          </w:p>
        </w:tc>
      </w:tr>
      <w:tr w:rsidR="00585E6F" w14:paraId="60EB2D58" w14:textId="77777777" w:rsidTr="003056C5">
        <w:trPr>
          <w:jc w:val="center"/>
        </w:trPr>
        <w:tc>
          <w:tcPr>
            <w:tcW w:w="1525" w:type="dxa"/>
          </w:tcPr>
          <w:p w14:paraId="53B78637" w14:textId="75F29B9C" w:rsidR="00585E6F" w:rsidRDefault="00585E6F">
            <w:pPr>
              <w:ind w:firstLine="0"/>
              <w:rPr>
                <w:rFonts w:cs="Times New Roman"/>
                <w:szCs w:val="24"/>
              </w:rPr>
            </w:pPr>
            <w:r>
              <w:rPr>
                <w:rFonts w:cs="Times New Roman"/>
                <w:szCs w:val="24"/>
              </w:rPr>
              <w:t>T</w:t>
            </w:r>
          </w:p>
        </w:tc>
        <w:tc>
          <w:tcPr>
            <w:tcW w:w="1440" w:type="dxa"/>
          </w:tcPr>
          <w:p w14:paraId="42A4D9FA" w14:textId="14F5D834" w:rsidR="00585E6F" w:rsidRDefault="00585E6F">
            <w:pPr>
              <w:ind w:firstLine="0"/>
              <w:rPr>
                <w:rFonts w:cs="Times New Roman"/>
                <w:szCs w:val="24"/>
              </w:rPr>
            </w:pPr>
            <w:r>
              <w:rPr>
                <w:rFonts w:cs="Times New Roman"/>
                <w:szCs w:val="24"/>
              </w:rPr>
              <w:t>1</w:t>
            </w:r>
          </w:p>
        </w:tc>
        <w:tc>
          <w:tcPr>
            <w:tcW w:w="1350" w:type="dxa"/>
          </w:tcPr>
          <w:p w14:paraId="494B182C" w14:textId="4D8EBA87" w:rsidR="00585E6F" w:rsidRDefault="00585E6F">
            <w:pPr>
              <w:ind w:firstLine="0"/>
              <w:rPr>
                <w:rFonts w:cs="Times New Roman"/>
                <w:szCs w:val="24"/>
              </w:rPr>
            </w:pPr>
            <w:r>
              <w:rPr>
                <w:rFonts w:cs="Times New Roman"/>
                <w:szCs w:val="24"/>
              </w:rPr>
              <w:t>.048</w:t>
            </w:r>
          </w:p>
        </w:tc>
      </w:tr>
      <w:tr w:rsidR="00585E6F" w14:paraId="018CE34E" w14:textId="77777777" w:rsidTr="003056C5">
        <w:trPr>
          <w:jc w:val="center"/>
        </w:trPr>
        <w:tc>
          <w:tcPr>
            <w:tcW w:w="1525" w:type="dxa"/>
          </w:tcPr>
          <w:p w14:paraId="39376F3F" w14:textId="7748A1EF" w:rsidR="00585E6F" w:rsidRDefault="00585E6F">
            <w:pPr>
              <w:ind w:firstLine="0"/>
              <w:rPr>
                <w:rFonts w:cs="Times New Roman"/>
                <w:szCs w:val="24"/>
              </w:rPr>
            </w:pPr>
            <w:r>
              <w:rPr>
                <w:rFonts w:cs="Times New Roman"/>
                <w:szCs w:val="24"/>
              </w:rPr>
              <w:t>(</w:t>
            </w:r>
          </w:p>
        </w:tc>
        <w:tc>
          <w:tcPr>
            <w:tcW w:w="1440" w:type="dxa"/>
          </w:tcPr>
          <w:p w14:paraId="1EB39B68" w14:textId="3674123E" w:rsidR="00585E6F" w:rsidRDefault="00585E6F">
            <w:pPr>
              <w:ind w:firstLine="0"/>
              <w:rPr>
                <w:rFonts w:cs="Times New Roman"/>
                <w:szCs w:val="24"/>
              </w:rPr>
            </w:pPr>
            <w:r>
              <w:rPr>
                <w:rFonts w:cs="Times New Roman"/>
                <w:szCs w:val="24"/>
              </w:rPr>
              <w:t>1</w:t>
            </w:r>
          </w:p>
        </w:tc>
        <w:tc>
          <w:tcPr>
            <w:tcW w:w="1350" w:type="dxa"/>
          </w:tcPr>
          <w:p w14:paraId="6B5D9E40" w14:textId="7796BBEF" w:rsidR="00585E6F" w:rsidRDefault="00585E6F">
            <w:pPr>
              <w:ind w:firstLine="0"/>
              <w:rPr>
                <w:rFonts w:cs="Times New Roman"/>
                <w:szCs w:val="24"/>
              </w:rPr>
            </w:pPr>
            <w:r>
              <w:rPr>
                <w:rFonts w:cs="Times New Roman"/>
                <w:szCs w:val="24"/>
              </w:rPr>
              <w:t>.048</w:t>
            </w:r>
          </w:p>
        </w:tc>
      </w:tr>
      <w:tr w:rsidR="00585E6F" w14:paraId="65F5272C" w14:textId="77777777" w:rsidTr="003056C5">
        <w:trPr>
          <w:jc w:val="center"/>
        </w:trPr>
        <w:tc>
          <w:tcPr>
            <w:tcW w:w="1525" w:type="dxa"/>
          </w:tcPr>
          <w:p w14:paraId="14F8EA1A" w14:textId="7276AF05" w:rsidR="00585E6F" w:rsidRDefault="00585E6F">
            <w:pPr>
              <w:ind w:firstLine="0"/>
              <w:rPr>
                <w:rFonts w:cs="Times New Roman"/>
                <w:szCs w:val="24"/>
              </w:rPr>
            </w:pPr>
            <w:r>
              <w:rPr>
                <w:rFonts w:cs="Times New Roman"/>
                <w:szCs w:val="24"/>
              </w:rPr>
              <w:lastRenderedPageBreak/>
              <w:t>B</w:t>
            </w:r>
          </w:p>
        </w:tc>
        <w:tc>
          <w:tcPr>
            <w:tcW w:w="1440" w:type="dxa"/>
          </w:tcPr>
          <w:p w14:paraId="2C3994DB" w14:textId="1DEC95B7" w:rsidR="00585E6F" w:rsidRDefault="00585E6F">
            <w:pPr>
              <w:ind w:firstLine="0"/>
              <w:rPr>
                <w:rFonts w:cs="Times New Roman"/>
                <w:szCs w:val="24"/>
              </w:rPr>
            </w:pPr>
            <w:r>
              <w:rPr>
                <w:rFonts w:cs="Times New Roman"/>
                <w:szCs w:val="24"/>
              </w:rPr>
              <w:t>1</w:t>
            </w:r>
          </w:p>
        </w:tc>
        <w:tc>
          <w:tcPr>
            <w:tcW w:w="1350" w:type="dxa"/>
          </w:tcPr>
          <w:p w14:paraId="38105762" w14:textId="6CB4B96E" w:rsidR="00585E6F" w:rsidRDefault="00585E6F">
            <w:pPr>
              <w:ind w:firstLine="0"/>
              <w:rPr>
                <w:rFonts w:cs="Times New Roman"/>
                <w:szCs w:val="24"/>
              </w:rPr>
            </w:pPr>
            <w:r>
              <w:rPr>
                <w:rFonts w:cs="Times New Roman"/>
                <w:szCs w:val="24"/>
              </w:rPr>
              <w:t>.048</w:t>
            </w:r>
          </w:p>
        </w:tc>
      </w:tr>
      <w:tr w:rsidR="00585E6F" w14:paraId="0E0912F9" w14:textId="77777777" w:rsidTr="003056C5">
        <w:trPr>
          <w:jc w:val="center"/>
        </w:trPr>
        <w:tc>
          <w:tcPr>
            <w:tcW w:w="1525" w:type="dxa"/>
          </w:tcPr>
          <w:p w14:paraId="08ECBFF8" w14:textId="4E254408" w:rsidR="00585E6F" w:rsidRDefault="00585E6F">
            <w:pPr>
              <w:ind w:firstLine="0"/>
              <w:rPr>
                <w:rFonts w:cs="Times New Roman"/>
                <w:szCs w:val="24"/>
              </w:rPr>
            </w:pPr>
            <w:r>
              <w:rPr>
                <w:rFonts w:cs="Times New Roman"/>
                <w:szCs w:val="24"/>
              </w:rPr>
              <w:t>*</w:t>
            </w:r>
          </w:p>
        </w:tc>
        <w:tc>
          <w:tcPr>
            <w:tcW w:w="1440" w:type="dxa"/>
          </w:tcPr>
          <w:p w14:paraId="7D8D3FAB" w14:textId="18384202" w:rsidR="00585E6F" w:rsidRDefault="00585E6F">
            <w:pPr>
              <w:ind w:firstLine="0"/>
              <w:rPr>
                <w:rFonts w:cs="Times New Roman"/>
                <w:szCs w:val="24"/>
              </w:rPr>
            </w:pPr>
            <w:r>
              <w:rPr>
                <w:rFonts w:cs="Times New Roman"/>
                <w:szCs w:val="24"/>
              </w:rPr>
              <w:t>4</w:t>
            </w:r>
          </w:p>
        </w:tc>
        <w:tc>
          <w:tcPr>
            <w:tcW w:w="1350" w:type="dxa"/>
          </w:tcPr>
          <w:p w14:paraId="2ED07444" w14:textId="209F37E7" w:rsidR="00585E6F" w:rsidRDefault="00585E6F">
            <w:pPr>
              <w:ind w:firstLine="0"/>
              <w:rPr>
                <w:rFonts w:cs="Times New Roman"/>
                <w:szCs w:val="24"/>
              </w:rPr>
            </w:pPr>
            <w:r>
              <w:rPr>
                <w:rFonts w:cs="Times New Roman"/>
                <w:szCs w:val="24"/>
              </w:rPr>
              <w:t>.195</w:t>
            </w:r>
          </w:p>
        </w:tc>
      </w:tr>
      <w:tr w:rsidR="00585E6F" w14:paraId="5F37A363" w14:textId="77777777" w:rsidTr="003056C5">
        <w:trPr>
          <w:jc w:val="center"/>
        </w:trPr>
        <w:tc>
          <w:tcPr>
            <w:tcW w:w="1525" w:type="dxa"/>
          </w:tcPr>
          <w:p w14:paraId="0D298BC3" w14:textId="06AFD26F" w:rsidR="00585E6F" w:rsidRDefault="00585E6F">
            <w:pPr>
              <w:ind w:firstLine="0"/>
              <w:rPr>
                <w:rFonts w:cs="Times New Roman"/>
                <w:szCs w:val="24"/>
              </w:rPr>
            </w:pPr>
            <w:r>
              <w:rPr>
                <w:rFonts w:cs="Times New Roman"/>
                <w:szCs w:val="24"/>
              </w:rPr>
              <w:t>2</w:t>
            </w:r>
          </w:p>
        </w:tc>
        <w:tc>
          <w:tcPr>
            <w:tcW w:w="1440" w:type="dxa"/>
          </w:tcPr>
          <w:p w14:paraId="0DE37F40" w14:textId="414906DE" w:rsidR="00585E6F" w:rsidRDefault="00585E6F">
            <w:pPr>
              <w:ind w:firstLine="0"/>
              <w:rPr>
                <w:rFonts w:cs="Times New Roman"/>
                <w:szCs w:val="24"/>
              </w:rPr>
            </w:pPr>
            <w:r>
              <w:rPr>
                <w:rFonts w:cs="Times New Roman"/>
                <w:szCs w:val="24"/>
              </w:rPr>
              <w:t>2</w:t>
            </w:r>
          </w:p>
        </w:tc>
        <w:tc>
          <w:tcPr>
            <w:tcW w:w="1350" w:type="dxa"/>
          </w:tcPr>
          <w:p w14:paraId="6B9571B2" w14:textId="1F941E71" w:rsidR="00585E6F" w:rsidRDefault="00585E6F">
            <w:pPr>
              <w:ind w:firstLine="0"/>
              <w:rPr>
                <w:rFonts w:cs="Times New Roman"/>
                <w:szCs w:val="24"/>
              </w:rPr>
            </w:pPr>
            <w:r>
              <w:rPr>
                <w:rFonts w:cs="Times New Roman"/>
                <w:szCs w:val="24"/>
              </w:rPr>
              <w:t>.095</w:t>
            </w:r>
          </w:p>
        </w:tc>
      </w:tr>
      <w:tr w:rsidR="00585E6F" w14:paraId="02310C31" w14:textId="77777777" w:rsidTr="003056C5">
        <w:trPr>
          <w:jc w:val="center"/>
        </w:trPr>
        <w:tc>
          <w:tcPr>
            <w:tcW w:w="1525" w:type="dxa"/>
          </w:tcPr>
          <w:p w14:paraId="7483F231" w14:textId="0C6CB3A1" w:rsidR="00585E6F" w:rsidRDefault="00585E6F">
            <w:pPr>
              <w:ind w:firstLine="0"/>
              <w:rPr>
                <w:rFonts w:cs="Times New Roman"/>
                <w:szCs w:val="24"/>
              </w:rPr>
            </w:pPr>
            <w:r>
              <w:rPr>
                <w:rFonts w:cs="Times New Roman"/>
                <w:szCs w:val="24"/>
              </w:rPr>
              <w:t>C</w:t>
            </w:r>
          </w:p>
        </w:tc>
        <w:tc>
          <w:tcPr>
            <w:tcW w:w="1440" w:type="dxa"/>
          </w:tcPr>
          <w:p w14:paraId="04EF2ADB" w14:textId="299938B5" w:rsidR="00585E6F" w:rsidRDefault="00585E6F">
            <w:pPr>
              <w:ind w:firstLine="0"/>
              <w:rPr>
                <w:rFonts w:cs="Times New Roman"/>
                <w:szCs w:val="24"/>
              </w:rPr>
            </w:pPr>
            <w:r>
              <w:rPr>
                <w:rFonts w:cs="Times New Roman"/>
                <w:szCs w:val="24"/>
              </w:rPr>
              <w:t>1</w:t>
            </w:r>
          </w:p>
        </w:tc>
        <w:tc>
          <w:tcPr>
            <w:tcW w:w="1350" w:type="dxa"/>
          </w:tcPr>
          <w:p w14:paraId="664BBA25" w14:textId="6C3AA9AB" w:rsidR="00585E6F" w:rsidRDefault="00585E6F">
            <w:pPr>
              <w:ind w:firstLine="0"/>
              <w:rPr>
                <w:rFonts w:cs="Times New Roman"/>
                <w:szCs w:val="24"/>
              </w:rPr>
            </w:pPr>
            <w:r>
              <w:rPr>
                <w:rFonts w:cs="Times New Roman"/>
                <w:szCs w:val="24"/>
              </w:rPr>
              <w:t>.048</w:t>
            </w:r>
          </w:p>
        </w:tc>
      </w:tr>
      <w:tr w:rsidR="00585E6F" w14:paraId="4BC957ED" w14:textId="77777777" w:rsidTr="003056C5">
        <w:trPr>
          <w:jc w:val="center"/>
        </w:trPr>
        <w:tc>
          <w:tcPr>
            <w:tcW w:w="1525" w:type="dxa"/>
          </w:tcPr>
          <w:p w14:paraId="48040EB7" w14:textId="4133E2D5" w:rsidR="00585E6F" w:rsidRDefault="00585E6F">
            <w:pPr>
              <w:ind w:firstLine="0"/>
              <w:rPr>
                <w:rFonts w:cs="Times New Roman"/>
                <w:szCs w:val="24"/>
              </w:rPr>
            </w:pPr>
            <w:r>
              <w:rPr>
                <w:rFonts w:cs="Times New Roman"/>
                <w:szCs w:val="24"/>
              </w:rPr>
              <w:t>)</w:t>
            </w:r>
          </w:p>
        </w:tc>
        <w:tc>
          <w:tcPr>
            <w:tcW w:w="1440" w:type="dxa"/>
          </w:tcPr>
          <w:p w14:paraId="5EB557BF" w14:textId="76214B39" w:rsidR="00585E6F" w:rsidRDefault="00585E6F">
            <w:pPr>
              <w:ind w:firstLine="0"/>
              <w:rPr>
                <w:rFonts w:cs="Times New Roman"/>
                <w:szCs w:val="24"/>
              </w:rPr>
            </w:pPr>
            <w:r>
              <w:rPr>
                <w:rFonts w:cs="Times New Roman"/>
                <w:szCs w:val="24"/>
              </w:rPr>
              <w:t>1</w:t>
            </w:r>
          </w:p>
        </w:tc>
        <w:tc>
          <w:tcPr>
            <w:tcW w:w="1350" w:type="dxa"/>
          </w:tcPr>
          <w:p w14:paraId="6DF42F59" w14:textId="218BF6F0" w:rsidR="00585E6F" w:rsidRDefault="00585E6F">
            <w:pPr>
              <w:ind w:firstLine="0"/>
              <w:rPr>
                <w:rFonts w:cs="Times New Roman"/>
                <w:szCs w:val="24"/>
              </w:rPr>
            </w:pPr>
            <w:r>
              <w:rPr>
                <w:rFonts w:cs="Times New Roman"/>
                <w:szCs w:val="24"/>
              </w:rPr>
              <w:t>.048</w:t>
            </w:r>
          </w:p>
        </w:tc>
      </w:tr>
    </w:tbl>
    <w:p w14:paraId="4F5F5F3D" w14:textId="77777777" w:rsidR="00677769" w:rsidRDefault="00677769">
      <w:pPr>
        <w:rPr>
          <w:rFonts w:cs="Times New Roman"/>
          <w:szCs w:val="24"/>
        </w:rPr>
      </w:pPr>
      <w:r>
        <w:rPr>
          <w:rFonts w:cs="Times New Roman"/>
          <w:szCs w:val="24"/>
        </w:rPr>
        <w:br w:type="page"/>
      </w:r>
    </w:p>
    <w:p w14:paraId="36189F4B" w14:textId="18D58E44" w:rsidR="004E5433" w:rsidRDefault="004E5433" w:rsidP="004E5433">
      <w:pPr>
        <w:rPr>
          <w:rFonts w:cs="Times New Roman"/>
          <w:szCs w:val="24"/>
        </w:rPr>
      </w:pPr>
    </w:p>
    <w:p w14:paraId="53BF77C8" w14:textId="73630C85" w:rsidR="00677769" w:rsidRDefault="00677769" w:rsidP="004E5433">
      <w:pPr>
        <w:rPr>
          <w:rFonts w:cs="Times New Roman"/>
          <w:szCs w:val="24"/>
        </w:rPr>
      </w:pPr>
    </w:p>
    <w:p w14:paraId="39E4347E" w14:textId="02BE8817" w:rsidR="00677769" w:rsidRDefault="00677769" w:rsidP="004E5433">
      <w:pPr>
        <w:rPr>
          <w:rFonts w:cs="Times New Roman"/>
          <w:szCs w:val="24"/>
        </w:rPr>
      </w:pPr>
    </w:p>
    <w:p w14:paraId="62778450" w14:textId="1E1BE67B" w:rsidR="00677769" w:rsidRDefault="00677769" w:rsidP="004E5433">
      <w:pPr>
        <w:rPr>
          <w:rFonts w:cs="Times New Roman"/>
          <w:szCs w:val="24"/>
        </w:rPr>
      </w:pPr>
    </w:p>
    <w:p w14:paraId="2F65B901" w14:textId="6C77174E" w:rsidR="00677769" w:rsidRDefault="00677769" w:rsidP="004E5433">
      <w:pPr>
        <w:rPr>
          <w:rFonts w:cs="Times New Roman"/>
          <w:szCs w:val="24"/>
        </w:rPr>
      </w:pPr>
    </w:p>
    <w:p w14:paraId="2FC5F12A" w14:textId="57C1AC67" w:rsidR="00677769" w:rsidRDefault="00677769" w:rsidP="00677769">
      <w:pPr>
        <w:pStyle w:val="Heading1"/>
      </w:pPr>
      <w:bookmarkStart w:id="47" w:name="_Ref34251031"/>
    </w:p>
    <w:bookmarkEnd w:id="47"/>
    <w:p w14:paraId="3BFFC495" w14:textId="5F0F2F1B" w:rsidR="00677769" w:rsidRPr="00B216D8" w:rsidRDefault="00677769" w:rsidP="00A03C5E">
      <w:pPr>
        <w:pStyle w:val="ChapterTitle"/>
      </w:pPr>
      <w:r w:rsidRPr="00B216D8">
        <w:t>Decision Trees</w:t>
      </w:r>
    </w:p>
    <w:p w14:paraId="0FA1A7B8" w14:textId="75D4D60E" w:rsidR="003B034D" w:rsidRDefault="00B4072A" w:rsidP="00602FDF">
      <w:pPr>
        <w:rPr>
          <w:rFonts w:cs="Times New Roman"/>
          <w:szCs w:val="24"/>
        </w:rPr>
      </w:pPr>
      <w:r>
        <w:rPr>
          <w:rFonts w:cs="Times New Roman"/>
          <w:szCs w:val="24"/>
        </w:rPr>
        <w:t xml:space="preserve">In this chapter we </w:t>
      </w:r>
      <w:r w:rsidR="00763F42">
        <w:rPr>
          <w:rFonts w:cs="Times New Roman"/>
          <w:szCs w:val="24"/>
        </w:rPr>
        <w:t>present</w:t>
      </w:r>
      <w:r>
        <w:rPr>
          <w:rFonts w:cs="Times New Roman"/>
          <w:szCs w:val="24"/>
        </w:rPr>
        <w:t xml:space="preserve"> decision trees</w:t>
      </w:r>
      <w:r w:rsidR="009842A5">
        <w:rPr>
          <w:rFonts w:cs="Times New Roman"/>
          <w:szCs w:val="24"/>
        </w:rPr>
        <w:t>, how they are built, and what their output looks like</w:t>
      </w:r>
      <w:r w:rsidR="00CF64B0">
        <w:rPr>
          <w:rFonts w:cs="Times New Roman"/>
          <w:szCs w:val="24"/>
        </w:rPr>
        <w:t xml:space="preserve">.  </w:t>
      </w:r>
      <w:r w:rsidR="005B27F5" w:rsidRPr="002248ED">
        <w:rPr>
          <w:rFonts w:cs="Times New Roman"/>
          <w:szCs w:val="24"/>
        </w:rPr>
        <w:t>Within the field of machine learning there are many different options</w:t>
      </w:r>
      <w:r w:rsidR="005E18E8">
        <w:rPr>
          <w:rFonts w:cs="Times New Roman"/>
          <w:szCs w:val="24"/>
        </w:rPr>
        <w:t>,</w:t>
      </w:r>
      <w:r w:rsidR="005B27F5" w:rsidRPr="002248ED">
        <w:rPr>
          <w:rFonts w:cs="Times New Roman"/>
          <w:szCs w:val="24"/>
        </w:rPr>
        <w:t xml:space="preserve"> not just in algorithms</w:t>
      </w:r>
      <w:r w:rsidR="005E18E8">
        <w:rPr>
          <w:rFonts w:cs="Times New Roman"/>
          <w:szCs w:val="24"/>
        </w:rPr>
        <w:t>,</w:t>
      </w:r>
      <w:r w:rsidR="005B27F5" w:rsidRPr="002248ED">
        <w:rPr>
          <w:rFonts w:cs="Times New Roman"/>
          <w:szCs w:val="24"/>
        </w:rPr>
        <w:t xml:space="preserve"> but also in preconstructed implementations</w:t>
      </w:r>
      <w:r w:rsidR="00CF64B0">
        <w:rPr>
          <w:rFonts w:cs="Times New Roman"/>
          <w:szCs w:val="24"/>
        </w:rPr>
        <w:t xml:space="preserve">.  </w:t>
      </w:r>
      <w:r w:rsidR="005B27F5" w:rsidRPr="002248ED">
        <w:rPr>
          <w:rFonts w:cs="Times New Roman"/>
          <w:szCs w:val="24"/>
        </w:rPr>
        <w:t xml:space="preserve">Of course, one can also always take the option of producing </w:t>
      </w:r>
      <w:r w:rsidR="001C63ED" w:rsidRPr="002248ED">
        <w:rPr>
          <w:rFonts w:cs="Times New Roman"/>
          <w:szCs w:val="24"/>
        </w:rPr>
        <w:t xml:space="preserve">an implementation of an algorithm themselves, however for the sake of transparency, reproducibility, and validity we use verified implementations from within the </w:t>
      </w:r>
      <w:proofErr w:type="spellStart"/>
      <w:r w:rsidR="001C63ED" w:rsidRPr="002248ED">
        <w:rPr>
          <w:rFonts w:cs="Times New Roman"/>
          <w:szCs w:val="24"/>
        </w:rPr>
        <w:t>s</w:t>
      </w:r>
      <w:r w:rsidR="00AA01E8" w:rsidRPr="002248ED">
        <w:rPr>
          <w:rFonts w:cs="Times New Roman"/>
          <w:szCs w:val="24"/>
        </w:rPr>
        <w:t>cikit</w:t>
      </w:r>
      <w:proofErr w:type="spellEnd"/>
      <w:r w:rsidR="00AA01E8" w:rsidRPr="002248ED">
        <w:rPr>
          <w:rFonts w:cs="Times New Roman"/>
          <w:szCs w:val="24"/>
        </w:rPr>
        <w:t>-</w:t>
      </w:r>
      <w:r w:rsidR="001C63ED" w:rsidRPr="002248ED">
        <w:rPr>
          <w:rFonts w:cs="Times New Roman"/>
          <w:szCs w:val="24"/>
        </w:rPr>
        <w:t xml:space="preserve">learn </w:t>
      </w:r>
      <w:r w:rsidR="000530D1" w:rsidRPr="002248ED">
        <w:rPr>
          <w:rFonts w:cs="Times New Roman"/>
          <w:szCs w:val="24"/>
        </w:rPr>
        <w:t>Python library</w:t>
      </w:r>
      <w:r w:rsidR="00CF64B0">
        <w:rPr>
          <w:rFonts w:cs="Times New Roman"/>
          <w:szCs w:val="24"/>
        </w:rPr>
        <w:t xml:space="preserve">.  </w:t>
      </w:r>
    </w:p>
    <w:p w14:paraId="0E2D1FC5" w14:textId="7CD1B80D" w:rsidR="007517B2" w:rsidRPr="002248ED" w:rsidRDefault="003B034D" w:rsidP="003B034D">
      <w:pPr>
        <w:rPr>
          <w:rFonts w:cs="Times New Roman"/>
          <w:szCs w:val="24"/>
        </w:rPr>
      </w:pPr>
      <w:r>
        <w:rPr>
          <w:rFonts w:cs="Times New Roman"/>
          <w:szCs w:val="24"/>
        </w:rPr>
        <w:t>With machine learning, c</w:t>
      </w:r>
      <w:r w:rsidR="005F665D" w:rsidRPr="002248ED">
        <w:rPr>
          <w:rFonts w:cs="Times New Roman"/>
          <w:szCs w:val="24"/>
        </w:rPr>
        <w:t>hoosing what type of algorithm, you are going to use for data is extremely important</w:t>
      </w:r>
      <w:r w:rsidR="00CF64B0">
        <w:rPr>
          <w:rFonts w:cs="Times New Roman"/>
          <w:szCs w:val="24"/>
        </w:rPr>
        <w:t xml:space="preserve">.  </w:t>
      </w:r>
      <w:r>
        <w:rPr>
          <w:rFonts w:cs="Times New Roman"/>
          <w:szCs w:val="24"/>
        </w:rPr>
        <w:t>S</w:t>
      </w:r>
      <w:r w:rsidR="005F665D" w:rsidRPr="002248ED">
        <w:rPr>
          <w:rFonts w:cs="Times New Roman"/>
          <w:szCs w:val="24"/>
        </w:rPr>
        <w:t>ometimes an algorithm cannot function at all with the data you have available,</w:t>
      </w:r>
      <w:r>
        <w:rPr>
          <w:rFonts w:cs="Times New Roman"/>
          <w:szCs w:val="24"/>
        </w:rPr>
        <w:t xml:space="preserve"> and</w:t>
      </w:r>
      <w:r w:rsidR="005F665D" w:rsidRPr="002248ED">
        <w:rPr>
          <w:rFonts w:cs="Times New Roman"/>
          <w:szCs w:val="24"/>
        </w:rPr>
        <w:t xml:space="preserve"> other times using the incorrect algorithm will cause poor fit or present results that contradict </w:t>
      </w:r>
      <w:r w:rsidR="00214051" w:rsidRPr="002248ED">
        <w:rPr>
          <w:rFonts w:cs="Times New Roman"/>
          <w:szCs w:val="24"/>
        </w:rPr>
        <w:t>the output</w:t>
      </w:r>
      <w:r w:rsidR="00CF64B0">
        <w:rPr>
          <w:rFonts w:cs="Times New Roman"/>
          <w:szCs w:val="24"/>
        </w:rPr>
        <w:t xml:space="preserve">.  </w:t>
      </w:r>
      <w:r w:rsidR="00214051" w:rsidRPr="002248ED">
        <w:rPr>
          <w:rFonts w:cs="Times New Roman"/>
          <w:szCs w:val="24"/>
        </w:rPr>
        <w:t xml:space="preserve">For our data </w:t>
      </w:r>
      <w:r w:rsidR="00911164" w:rsidRPr="002248ED">
        <w:rPr>
          <w:rFonts w:cs="Times New Roman"/>
          <w:szCs w:val="24"/>
        </w:rPr>
        <w:t>there a</w:t>
      </w:r>
      <w:r w:rsidR="0030232B" w:rsidRPr="002248ED">
        <w:rPr>
          <w:rFonts w:cs="Times New Roman"/>
          <w:szCs w:val="24"/>
        </w:rPr>
        <w:t>re</w:t>
      </w:r>
      <w:r w:rsidR="00911164" w:rsidRPr="002248ED">
        <w:rPr>
          <w:rFonts w:cs="Times New Roman"/>
          <w:szCs w:val="24"/>
        </w:rPr>
        <w:t xml:space="preserve"> </w:t>
      </w:r>
      <w:r w:rsidR="005274B0">
        <w:rPr>
          <w:rFonts w:cs="Times New Roman"/>
          <w:szCs w:val="24"/>
        </w:rPr>
        <w:t>three</w:t>
      </w:r>
      <w:r w:rsidR="005274B0" w:rsidRPr="002248ED">
        <w:rPr>
          <w:rFonts w:cs="Times New Roman"/>
          <w:szCs w:val="24"/>
        </w:rPr>
        <w:t xml:space="preserve"> </w:t>
      </w:r>
      <w:r w:rsidR="00911164" w:rsidRPr="002248ED">
        <w:rPr>
          <w:rFonts w:cs="Times New Roman"/>
          <w:szCs w:val="24"/>
        </w:rPr>
        <w:t>major factors that we must consider</w:t>
      </w:r>
      <w:r>
        <w:rPr>
          <w:rFonts w:cs="Times New Roman"/>
          <w:szCs w:val="24"/>
        </w:rPr>
        <w:t>:</w:t>
      </w:r>
      <w:r w:rsidR="00911164" w:rsidRPr="002248ED">
        <w:rPr>
          <w:rFonts w:cs="Times New Roman"/>
          <w:szCs w:val="24"/>
        </w:rPr>
        <w:t xml:space="preserve"> first, our </w:t>
      </w:r>
      <w:r w:rsidR="00962E78">
        <w:rPr>
          <w:rFonts w:cs="Times New Roman"/>
          <w:szCs w:val="24"/>
        </w:rPr>
        <w:t xml:space="preserve">character </w:t>
      </w:r>
      <w:r w:rsidR="003A2818">
        <w:rPr>
          <w:rFonts w:cs="Times New Roman"/>
          <w:szCs w:val="24"/>
        </w:rPr>
        <w:t>frequencies are</w:t>
      </w:r>
      <w:r w:rsidR="00911164" w:rsidRPr="002248ED">
        <w:rPr>
          <w:rFonts w:cs="Times New Roman"/>
          <w:szCs w:val="24"/>
        </w:rPr>
        <w:t xml:space="preserve"> completely non-linear meaning that any machine learning algorithms that rely on </w:t>
      </w:r>
      <w:r w:rsidR="0030232B" w:rsidRPr="002248ED">
        <w:rPr>
          <w:rFonts w:cs="Times New Roman"/>
          <w:szCs w:val="24"/>
        </w:rPr>
        <w:t>the data being linear immediately will not work</w:t>
      </w:r>
      <w:r w:rsidR="00CF64B0">
        <w:rPr>
          <w:rFonts w:cs="Times New Roman"/>
          <w:szCs w:val="24"/>
        </w:rPr>
        <w:t xml:space="preserve">.  </w:t>
      </w:r>
      <w:r w:rsidR="00264781" w:rsidRPr="002248ED">
        <w:rPr>
          <w:rFonts w:cs="Times New Roman"/>
          <w:szCs w:val="24"/>
        </w:rPr>
        <w:t>The second factor that is of particular importance is that we are working with classification</w:t>
      </w:r>
      <w:r w:rsidR="00662B41" w:rsidRPr="002248ED">
        <w:rPr>
          <w:rFonts w:cs="Times New Roman"/>
          <w:szCs w:val="24"/>
        </w:rPr>
        <w:t xml:space="preserve"> of two distinct classes</w:t>
      </w:r>
      <w:r w:rsidR="007C1309" w:rsidRPr="002248ED">
        <w:rPr>
          <w:rFonts w:cs="Times New Roman"/>
          <w:szCs w:val="24"/>
        </w:rPr>
        <w:t xml:space="preserve"> (i.e., </w:t>
      </w:r>
      <w:r w:rsidR="00FF7235">
        <w:rPr>
          <w:rFonts w:cs="Times New Roman"/>
          <w:szCs w:val="24"/>
        </w:rPr>
        <w:t>English pose</w:t>
      </w:r>
      <w:r w:rsidR="00FF7235" w:rsidRPr="002248ED">
        <w:rPr>
          <w:rFonts w:cs="Times New Roman"/>
          <w:szCs w:val="24"/>
        </w:rPr>
        <w:t xml:space="preserve"> </w:t>
      </w:r>
      <w:r w:rsidR="007C1309" w:rsidRPr="002248ED">
        <w:rPr>
          <w:rFonts w:cs="Times New Roman"/>
          <w:szCs w:val="24"/>
        </w:rPr>
        <w:t xml:space="preserve">or </w:t>
      </w:r>
      <w:r w:rsidR="00FF7235">
        <w:rPr>
          <w:rFonts w:cs="Times New Roman"/>
          <w:szCs w:val="24"/>
        </w:rPr>
        <w:t xml:space="preserve">commented-out </w:t>
      </w:r>
      <w:r w:rsidR="007C1309" w:rsidRPr="002248ED">
        <w:rPr>
          <w:rFonts w:cs="Times New Roman"/>
          <w:szCs w:val="24"/>
        </w:rPr>
        <w:t>code)</w:t>
      </w:r>
      <w:r w:rsidR="00662B41" w:rsidRPr="002248ED">
        <w:rPr>
          <w:rFonts w:cs="Times New Roman"/>
          <w:szCs w:val="24"/>
        </w:rPr>
        <w:t xml:space="preserve">, so choosing a machine learning algorithm that is known </w:t>
      </w:r>
      <w:r w:rsidR="00662B41" w:rsidRPr="002248ED">
        <w:rPr>
          <w:rFonts w:cs="Times New Roman"/>
          <w:szCs w:val="24"/>
        </w:rPr>
        <w:lastRenderedPageBreak/>
        <w:t>for classification is equally as important</w:t>
      </w:r>
      <w:r w:rsidR="00CF64B0">
        <w:rPr>
          <w:rFonts w:cs="Times New Roman"/>
          <w:szCs w:val="24"/>
        </w:rPr>
        <w:t xml:space="preserve">.  </w:t>
      </w:r>
      <w:r w:rsidR="005274B0">
        <w:rPr>
          <w:rFonts w:cs="Times New Roman"/>
          <w:szCs w:val="24"/>
        </w:rPr>
        <w:t>Thirdly</w:t>
      </w:r>
      <w:r w:rsidR="005274B0" w:rsidRPr="005274B0">
        <w:rPr>
          <w:rFonts w:cs="Times New Roman"/>
          <w:szCs w:val="24"/>
        </w:rPr>
        <w:t>, decision trees are able to handle blank data very well, this is extremely important when considering our data</w:t>
      </w:r>
      <w:r w:rsidR="004F17AA">
        <w:rPr>
          <w:rFonts w:cs="Times New Roman"/>
          <w:szCs w:val="24"/>
        </w:rPr>
        <w:t xml:space="preserve"> as comments (especially short comments) won’t have very many different characters as shown in the example frequency of a </w:t>
      </w:r>
      <w:proofErr w:type="spellStart"/>
      <w:r w:rsidR="004F17AA">
        <w:rPr>
          <w:rFonts w:cs="Times New Roman"/>
          <w:szCs w:val="24"/>
        </w:rPr>
        <w:t>coment</w:t>
      </w:r>
      <w:proofErr w:type="spellEnd"/>
      <w:r w:rsidR="005274B0" w:rsidRPr="005274B0">
        <w:rPr>
          <w:rFonts w:cs="Times New Roman"/>
          <w:szCs w:val="24"/>
        </w:rPr>
        <w:t xml:space="preserve"> in</w:t>
      </w:r>
      <w:r w:rsidR="00EE7C8B">
        <w:rPr>
          <w:rFonts w:cs="Times New Roman"/>
          <w:szCs w:val="24"/>
        </w:rPr>
        <w:t xml:space="preserve"> </w:t>
      </w:r>
      <w:r w:rsidR="00FD12FD">
        <w:rPr>
          <w:rFonts w:cs="Times New Roman"/>
          <w:szCs w:val="24"/>
        </w:rPr>
        <w:fldChar w:fldCharType="begin"/>
      </w:r>
      <w:r w:rsidR="00FD12FD">
        <w:rPr>
          <w:rFonts w:cs="Times New Roman"/>
          <w:szCs w:val="24"/>
        </w:rPr>
        <w:instrText xml:space="preserve"> REF _Ref36660519 \h </w:instrText>
      </w:r>
      <w:r w:rsidR="00FD12FD">
        <w:rPr>
          <w:rFonts w:cs="Times New Roman"/>
          <w:szCs w:val="24"/>
        </w:rPr>
      </w:r>
      <w:r w:rsidR="00FD12FD">
        <w:rPr>
          <w:rFonts w:cs="Times New Roman"/>
          <w:szCs w:val="24"/>
        </w:rPr>
        <w:fldChar w:fldCharType="separate"/>
      </w:r>
      <w:r w:rsidR="00FD12FD" w:rsidRPr="002248ED">
        <w:rPr>
          <w:rFonts w:cs="Times New Roman"/>
          <w:szCs w:val="24"/>
        </w:rPr>
        <w:t>T</w:t>
      </w:r>
      <w:r w:rsidR="00FD12FD">
        <w:rPr>
          <w:rFonts w:cs="Times New Roman"/>
          <w:szCs w:val="24"/>
        </w:rPr>
        <w:t>ABLE</w:t>
      </w:r>
      <w:r w:rsidR="00FD12FD" w:rsidRPr="002248ED">
        <w:rPr>
          <w:rFonts w:cs="Times New Roman"/>
          <w:szCs w:val="24"/>
        </w:rPr>
        <w:t xml:space="preserve"> </w:t>
      </w:r>
      <w:r w:rsidR="00FD12FD">
        <w:rPr>
          <w:rFonts w:cs="Times New Roman"/>
          <w:noProof/>
          <w:szCs w:val="24"/>
        </w:rPr>
        <w:t>11</w:t>
      </w:r>
      <w:r w:rsidR="00FD12FD">
        <w:rPr>
          <w:rFonts w:cs="Times New Roman"/>
          <w:szCs w:val="24"/>
        </w:rPr>
        <w:fldChar w:fldCharType="end"/>
      </w:r>
      <w:r w:rsidR="00CF64B0">
        <w:rPr>
          <w:rFonts w:cs="Times New Roman"/>
          <w:szCs w:val="24"/>
        </w:rPr>
        <w:t xml:space="preserve">.  </w:t>
      </w:r>
      <w:r w:rsidR="007517B2" w:rsidRPr="002248ED">
        <w:rPr>
          <w:rFonts w:cs="Times New Roman"/>
          <w:szCs w:val="24"/>
        </w:rPr>
        <w:t xml:space="preserve">Considering these </w:t>
      </w:r>
      <w:r w:rsidR="005274B0">
        <w:rPr>
          <w:rFonts w:cs="Times New Roman"/>
          <w:szCs w:val="24"/>
        </w:rPr>
        <w:t>three</w:t>
      </w:r>
      <w:r w:rsidR="005274B0" w:rsidRPr="002248ED">
        <w:rPr>
          <w:rFonts w:cs="Times New Roman"/>
          <w:szCs w:val="24"/>
        </w:rPr>
        <w:t xml:space="preserve"> </w:t>
      </w:r>
      <w:r w:rsidR="007517B2" w:rsidRPr="002248ED">
        <w:rPr>
          <w:rFonts w:cs="Times New Roman"/>
          <w:szCs w:val="24"/>
        </w:rPr>
        <w:t>factors the obvious choice of machine learning algorithm is the decision tree.</w:t>
      </w:r>
    </w:p>
    <w:p w14:paraId="21CC83E1" w14:textId="3C47A478" w:rsidR="000578C2" w:rsidRPr="002248ED" w:rsidDel="00F630AB" w:rsidRDefault="00C51363" w:rsidP="00602FDF">
      <w:pPr>
        <w:rPr>
          <w:del w:id="48" w:author="Michael Decker" w:date="2020-04-03T18:10:00Z"/>
          <w:rFonts w:cs="Times New Roman"/>
          <w:szCs w:val="24"/>
        </w:rPr>
      </w:pPr>
      <w:r w:rsidRPr="002248ED">
        <w:rPr>
          <w:rFonts w:cs="Times New Roman"/>
          <w:szCs w:val="24"/>
        </w:rPr>
        <w:t xml:space="preserve">In </w:t>
      </w:r>
      <w:proofErr w:type="spellStart"/>
      <w:r w:rsidRPr="002248ED">
        <w:rPr>
          <w:rFonts w:cs="Times New Roman"/>
          <w:szCs w:val="24"/>
        </w:rPr>
        <w:t>scikit</w:t>
      </w:r>
      <w:r w:rsidR="00AA01E8" w:rsidRPr="002248ED">
        <w:rPr>
          <w:rFonts w:cs="Times New Roman"/>
          <w:szCs w:val="24"/>
        </w:rPr>
        <w:t>-</w:t>
      </w:r>
      <w:r w:rsidRPr="002248ED">
        <w:rPr>
          <w:rFonts w:cs="Times New Roman"/>
          <w:szCs w:val="24"/>
        </w:rPr>
        <w:t>learn’s</w:t>
      </w:r>
      <w:proofErr w:type="spellEnd"/>
      <w:r w:rsidRPr="002248ED">
        <w:rPr>
          <w:rFonts w:cs="Times New Roman"/>
          <w:szCs w:val="24"/>
        </w:rPr>
        <w:t xml:space="preserve"> current state their decision tree algorithm is based off </w:t>
      </w:r>
      <w:r w:rsidR="00A832E3" w:rsidRPr="002248ED">
        <w:rPr>
          <w:rFonts w:cs="Times New Roman"/>
          <w:szCs w:val="24"/>
        </w:rPr>
        <w:t>an optimized version of the Classification and Regression Trees (CART) algorithm</w:t>
      </w:r>
      <w:r w:rsidR="00CF64B0">
        <w:rPr>
          <w:rFonts w:cs="Times New Roman"/>
          <w:szCs w:val="24"/>
        </w:rPr>
        <w:t xml:space="preserve">.  </w:t>
      </w:r>
      <w:r w:rsidR="00A832E3" w:rsidRPr="002248ED">
        <w:rPr>
          <w:rFonts w:cs="Times New Roman"/>
          <w:szCs w:val="24"/>
        </w:rPr>
        <w:t xml:space="preserve">This is a variation of the popular C4.5 algorithm which proceeded ID3 style decision trees </w:t>
      </w:r>
      <w:r w:rsidR="00A832E3" w:rsidRPr="002248ED">
        <w:rPr>
          <w:rFonts w:cs="Times New Roman"/>
          <w:szCs w:val="24"/>
        </w:rPr>
        <w:fldChar w:fldCharType="begin"/>
      </w:r>
      <w:r w:rsidR="00A832E3" w:rsidRPr="002248ED">
        <w:rPr>
          <w:rFonts w:cs="Times New Roman"/>
          <w:szCs w:val="24"/>
        </w:rPr>
        <w:instrText xml:space="preserve"> ADDIN ZOTERO_ITEM CSL_CITATION {"citationID":"R4RFkobC","properties":{"formattedCitation":"[scikit-learn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w:t>
      </w:r>
      <w:proofErr w:type="spellStart"/>
      <w:r w:rsidR="00A832E3" w:rsidRPr="002248ED">
        <w:rPr>
          <w:rFonts w:cs="Times New Roman"/>
          <w:szCs w:val="24"/>
        </w:rPr>
        <w:t>scikit</w:t>
      </w:r>
      <w:proofErr w:type="spellEnd"/>
      <w:r w:rsidR="00A832E3" w:rsidRPr="002248ED">
        <w:rPr>
          <w:rFonts w:cs="Times New Roman"/>
          <w:szCs w:val="24"/>
        </w:rPr>
        <w:t>-learn developers]</w:t>
      </w:r>
      <w:r w:rsidR="00A832E3" w:rsidRPr="002248ED">
        <w:rPr>
          <w:rFonts w:cs="Times New Roman"/>
          <w:szCs w:val="24"/>
        </w:rPr>
        <w:fldChar w:fldCharType="end"/>
      </w:r>
      <w:r w:rsidR="00CF64B0">
        <w:rPr>
          <w:rFonts w:cs="Times New Roman"/>
          <w:szCs w:val="24"/>
        </w:rPr>
        <w:t xml:space="preserve">.  </w:t>
      </w:r>
      <w:r w:rsidR="00A832E3" w:rsidRPr="002248ED">
        <w:rPr>
          <w:rFonts w:cs="Times New Roman"/>
          <w:szCs w:val="24"/>
        </w:rPr>
        <w:t xml:space="preserve">One of the major changes that came with the C4.5 algorithm </w:t>
      </w:r>
      <w:r w:rsidR="0039452F" w:rsidRPr="002248ED">
        <w:rPr>
          <w:rFonts w:cs="Times New Roman"/>
          <w:szCs w:val="24"/>
        </w:rPr>
        <w:t xml:space="preserve">is </w:t>
      </w:r>
      <w:r w:rsidR="00A832E3" w:rsidRPr="002248ED">
        <w:rPr>
          <w:rFonts w:cs="Times New Roman"/>
          <w:szCs w:val="24"/>
        </w:rPr>
        <w:t>the ability to handle non-categorical data, as well as</w:t>
      </w:r>
      <w:r w:rsidR="00371E39">
        <w:rPr>
          <w:rFonts w:cs="Times New Roman"/>
          <w:szCs w:val="24"/>
        </w:rPr>
        <w:t>,</w:t>
      </w:r>
      <w:r w:rsidR="00A832E3" w:rsidRPr="002248ED">
        <w:rPr>
          <w:rFonts w:cs="Times New Roman"/>
          <w:szCs w:val="24"/>
        </w:rPr>
        <w:t xml:space="preserve"> a new method for pruning that focused on pruning if a rules precondition improved without the pruned node </w:t>
      </w:r>
      <w:r w:rsidR="00A832E3" w:rsidRPr="002248ED">
        <w:rPr>
          <w:rFonts w:cs="Times New Roman"/>
          <w:szCs w:val="24"/>
        </w:rPr>
        <w:fldChar w:fldCharType="begin"/>
      </w:r>
      <w:r w:rsidR="00A832E3" w:rsidRPr="002248ED">
        <w:rPr>
          <w:rFonts w:cs="Times New Roman"/>
          <w:szCs w:val="24"/>
        </w:rPr>
        <w:instrText xml:space="preserve"> ADDIN ZOTERO_ITEM CSL_CITATION {"citationID":"kLDyMcwo","properties":{"formattedCitation":"[scikit-learn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A832E3" w:rsidRPr="002248ED">
        <w:rPr>
          <w:rFonts w:cs="Times New Roman"/>
          <w:szCs w:val="24"/>
        </w:rPr>
        <w:fldChar w:fldCharType="separate"/>
      </w:r>
      <w:r w:rsidR="00A832E3" w:rsidRPr="002248ED">
        <w:rPr>
          <w:rFonts w:cs="Times New Roman"/>
          <w:szCs w:val="24"/>
        </w:rPr>
        <w:t>[</w:t>
      </w:r>
      <w:proofErr w:type="spellStart"/>
      <w:r w:rsidR="00A832E3" w:rsidRPr="002248ED">
        <w:rPr>
          <w:rFonts w:cs="Times New Roman"/>
          <w:szCs w:val="24"/>
        </w:rPr>
        <w:t>scikit</w:t>
      </w:r>
      <w:proofErr w:type="spellEnd"/>
      <w:r w:rsidR="00A832E3" w:rsidRPr="002248ED">
        <w:rPr>
          <w:rFonts w:cs="Times New Roman"/>
          <w:szCs w:val="24"/>
        </w:rPr>
        <w:t>-learn developers]</w:t>
      </w:r>
      <w:r w:rsidR="00A832E3" w:rsidRPr="002248ED">
        <w:rPr>
          <w:rFonts w:cs="Times New Roman"/>
          <w:szCs w:val="24"/>
        </w:rPr>
        <w:fldChar w:fldCharType="end"/>
      </w:r>
      <w:r w:rsidR="00CF64B0">
        <w:rPr>
          <w:rFonts w:cs="Times New Roman"/>
          <w:szCs w:val="24"/>
        </w:rPr>
        <w:t xml:space="preserve">.  </w:t>
      </w:r>
      <w:r w:rsidR="00AC15E9" w:rsidRPr="002248ED">
        <w:rPr>
          <w:rFonts w:cs="Times New Roman"/>
          <w:szCs w:val="24"/>
        </w:rPr>
        <w:t>Decision trees require the data used to train the tree</w:t>
      </w:r>
      <w:r w:rsidR="0039452F" w:rsidRPr="002248ED">
        <w:rPr>
          <w:rFonts w:cs="Times New Roman"/>
          <w:szCs w:val="24"/>
        </w:rPr>
        <w:t xml:space="preserve"> to</w:t>
      </w:r>
      <w:r w:rsidR="00AC15E9" w:rsidRPr="002248ED">
        <w:rPr>
          <w:rFonts w:cs="Times New Roman"/>
          <w:szCs w:val="24"/>
        </w:rPr>
        <w:t xml:space="preserve"> be as balanced as possible</w:t>
      </w:r>
      <w:r w:rsidR="00CF64B0">
        <w:rPr>
          <w:rFonts w:cs="Times New Roman"/>
          <w:szCs w:val="24"/>
        </w:rPr>
        <w:t xml:space="preserve">.  </w:t>
      </w:r>
      <w:r w:rsidR="000578C2" w:rsidRPr="002248ED">
        <w:rPr>
          <w:rFonts w:cs="Times New Roman"/>
          <w:szCs w:val="24"/>
        </w:rPr>
        <w:t xml:space="preserve">This is because at its root, a decision tree is a series of </w:t>
      </w:r>
      <w:r w:rsidR="003C405C" w:rsidRPr="002248ED">
        <w:rPr>
          <w:rFonts w:cs="Times New Roman"/>
          <w:szCs w:val="24"/>
        </w:rPr>
        <w:t>binary decisions</w:t>
      </w:r>
      <w:r w:rsidR="000578C2" w:rsidRPr="002248ED">
        <w:rPr>
          <w:rFonts w:cs="Times New Roman"/>
          <w:szCs w:val="24"/>
        </w:rPr>
        <w:t xml:space="preserve"> and the optimization of such a method requires this sort of distribution</w:t>
      </w:r>
      <w:r w:rsidR="006559D4">
        <w:rPr>
          <w:rFonts w:cs="Times New Roman"/>
          <w:szCs w:val="24"/>
        </w:rPr>
        <w:t xml:space="preserve"> </w:t>
      </w:r>
      <w:r w:rsidR="000578C2" w:rsidRPr="002248ED">
        <w:rPr>
          <w:rFonts w:cs="Times New Roman"/>
          <w:szCs w:val="24"/>
        </w:rPr>
        <w:fldChar w:fldCharType="begin"/>
      </w:r>
      <w:r w:rsidR="000578C2" w:rsidRPr="002248ED">
        <w:rPr>
          <w:rFonts w:cs="Times New Roman"/>
          <w:szCs w:val="24"/>
        </w:rPr>
        <w:instrText xml:space="preserve"> ADDIN ZOTERO_ITEM CSL_CITATION {"citationID":"pIfe0mB5","properties":{"formattedCitation":"[scikit-learn developers]","plainCitation":"[scikit-learn developers]","noteIndex":0},"citationItems":[{"id":32,"uris":["http://zotero.org/users/local/B8a741ni/items/8SAPXZBR"],"uri":["http://zotero.org/users/local/B8a741ni/items/8SAPXZBR"],"itemData":{"id":32,"type":"webpage","container-title":"scikit-learn","genre":"org","title":"1.10. Decision Trees","URL":"https://scikit-learn.org/stable/modules/tree.html","author":[{"family":"scikit-learn developers","given":""}]}}],"schema":"https://github.com/citation-style-language/schema/raw/master/csl-citation.json"} </w:instrText>
      </w:r>
      <w:r w:rsidR="000578C2" w:rsidRPr="002248ED">
        <w:rPr>
          <w:rFonts w:cs="Times New Roman"/>
          <w:szCs w:val="24"/>
        </w:rPr>
        <w:fldChar w:fldCharType="separate"/>
      </w:r>
      <w:r w:rsidR="000578C2" w:rsidRPr="002248ED">
        <w:rPr>
          <w:rFonts w:cs="Times New Roman"/>
          <w:szCs w:val="24"/>
        </w:rPr>
        <w:t>[</w:t>
      </w:r>
      <w:proofErr w:type="spellStart"/>
      <w:r w:rsidR="000578C2" w:rsidRPr="002248ED">
        <w:rPr>
          <w:rFonts w:cs="Times New Roman"/>
          <w:szCs w:val="24"/>
        </w:rPr>
        <w:t>scikit</w:t>
      </w:r>
      <w:proofErr w:type="spellEnd"/>
      <w:r w:rsidR="000578C2" w:rsidRPr="002248ED">
        <w:rPr>
          <w:rFonts w:cs="Times New Roman"/>
          <w:szCs w:val="24"/>
        </w:rPr>
        <w:t>-learn developers]</w:t>
      </w:r>
      <w:r w:rsidR="000578C2" w:rsidRPr="002248ED">
        <w:rPr>
          <w:rFonts w:cs="Times New Roman"/>
          <w:szCs w:val="24"/>
        </w:rPr>
        <w:fldChar w:fldCharType="end"/>
      </w:r>
      <w:r w:rsidR="00CF64B0">
        <w:rPr>
          <w:rFonts w:cs="Times New Roman"/>
          <w:szCs w:val="24"/>
        </w:rPr>
        <w:t xml:space="preserve">.  </w:t>
      </w:r>
      <w:moveToRangeStart w:id="49" w:author="Michael Decker" w:date="2020-04-03T18:09:00Z" w:name="move36829756"/>
      <w:moveTo w:id="50" w:author="Michael Decker" w:date="2020-04-03T18:09:00Z">
        <w:r w:rsidR="00925AED" w:rsidRPr="002248ED">
          <w:rPr>
            <w:rFonts w:cs="Times New Roman"/>
            <w:szCs w:val="24"/>
          </w:rPr>
          <w:t>The ability to handle various types of data, non-linear data, and work well for both classification and regression are not the only reasons why we chose decision trees</w:t>
        </w:r>
        <w:r w:rsidR="00925AED">
          <w:rPr>
            <w:rFonts w:cs="Times New Roman"/>
            <w:szCs w:val="24"/>
          </w:rPr>
          <w:t xml:space="preserve">.  </w:t>
        </w:r>
        <w:r w:rsidR="00925AED" w:rsidRPr="002248ED">
          <w:rPr>
            <w:rFonts w:cs="Times New Roman"/>
            <w:szCs w:val="24"/>
          </w:rPr>
          <w:t xml:space="preserve">Decision trees can be fully visualized </w:t>
        </w:r>
        <w:del w:id="51" w:author="Michael Decker" w:date="2020-04-03T18:09:00Z">
          <w:r w:rsidR="00925AED" w:rsidRPr="002248ED" w:rsidDel="00925AED">
            <w:rPr>
              <w:rFonts w:cs="Times New Roman"/>
              <w:szCs w:val="24"/>
            </w:rPr>
            <w:delText>as shown in</w:delText>
          </w:r>
          <w:r w:rsidR="00925AED" w:rsidDel="00925AED">
            <w:rPr>
              <w:rFonts w:cs="Times New Roman"/>
              <w:szCs w:val="24"/>
            </w:rPr>
            <w:delText xml:space="preserve"> </w:delText>
          </w:r>
          <w:r w:rsidR="00925AED" w:rsidDel="00925AED">
            <w:rPr>
              <w:rFonts w:cs="Times New Roman"/>
              <w:szCs w:val="24"/>
            </w:rPr>
            <w:fldChar w:fldCharType="begin"/>
          </w:r>
          <w:r w:rsidR="00925AED" w:rsidDel="00925AED">
            <w:rPr>
              <w:rFonts w:cs="Times New Roman"/>
              <w:szCs w:val="24"/>
            </w:rPr>
            <w:delInstrText xml:space="preserve"> REF _Ref34305463 \h </w:delInstrText>
          </w:r>
          <w:r w:rsidR="00925AED" w:rsidDel="00925AED">
            <w:rPr>
              <w:rFonts w:cs="Times New Roman"/>
              <w:szCs w:val="24"/>
            </w:rPr>
          </w:r>
          <w:r w:rsidR="00925AED" w:rsidDel="00925AED">
            <w:rPr>
              <w:rFonts w:cs="Times New Roman"/>
              <w:szCs w:val="24"/>
            </w:rPr>
            <w:fldChar w:fldCharType="separate"/>
          </w:r>
          <w:r w:rsidR="00925AED" w:rsidDel="00925AED">
            <w:delText xml:space="preserve">Figure </w:delText>
          </w:r>
          <w:r w:rsidR="00925AED" w:rsidDel="00925AED">
            <w:rPr>
              <w:noProof/>
            </w:rPr>
            <w:delText>2</w:delText>
          </w:r>
          <w:r w:rsidR="00925AED" w:rsidDel="00925AED">
            <w:rPr>
              <w:rFonts w:cs="Times New Roman"/>
              <w:szCs w:val="24"/>
            </w:rPr>
            <w:fldChar w:fldCharType="end"/>
          </w:r>
        </w:del>
        <w:r w:rsidR="00925AED">
          <w:rPr>
            <w:rFonts w:cs="Times New Roman"/>
            <w:szCs w:val="24"/>
          </w:rPr>
          <w:t xml:space="preserve"> </w:t>
        </w:r>
        <w:r w:rsidR="00925AED">
          <w:rPr>
            <w:rFonts w:cs="Times New Roman"/>
            <w:szCs w:val="24"/>
          </w:rPr>
          <w:fldChar w:fldCharType="begin"/>
        </w:r>
        <w:r w:rsidR="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925AED">
          <w:rPr>
            <w:rFonts w:cs="Times New Roman"/>
            <w:szCs w:val="24"/>
          </w:rPr>
          <w:fldChar w:fldCharType="separate"/>
        </w:r>
        <w:r w:rsidR="00925AED" w:rsidRPr="003A2818">
          <w:rPr>
            <w:rFonts w:cs="Times New Roman"/>
          </w:rPr>
          <w:t>[</w:t>
        </w:r>
        <w:proofErr w:type="spellStart"/>
        <w:r w:rsidR="00925AED" w:rsidRPr="003A2818">
          <w:rPr>
            <w:rFonts w:cs="Times New Roman"/>
          </w:rPr>
          <w:t>SKLearn</w:t>
        </w:r>
        <w:proofErr w:type="spellEnd"/>
        <w:r w:rsidR="00925AED" w:rsidRPr="003A2818">
          <w:rPr>
            <w:rFonts w:cs="Times New Roman"/>
          </w:rPr>
          <w:t xml:space="preserve"> 2019]</w:t>
        </w:r>
        <w:r w:rsidR="00925AED">
          <w:rPr>
            <w:rFonts w:cs="Times New Roman"/>
            <w:szCs w:val="24"/>
          </w:rPr>
          <w:fldChar w:fldCharType="end"/>
        </w:r>
        <w:r w:rsidR="00925AED" w:rsidRPr="002248ED">
          <w:rPr>
            <w:rFonts w:cs="Times New Roman"/>
            <w:szCs w:val="24"/>
          </w:rPr>
          <w:t>, which makes them both very easy to understand and equally easy to explain</w:t>
        </w:r>
        <w:r w:rsidR="00925AED">
          <w:rPr>
            <w:rFonts w:cs="Times New Roman"/>
            <w:szCs w:val="24"/>
          </w:rPr>
          <w:t xml:space="preserve">.  </w:t>
        </w:r>
      </w:moveTo>
      <w:moveToRangeEnd w:id="49"/>
      <w:r w:rsidR="003C405C" w:rsidRPr="002248ED">
        <w:rPr>
          <w:rFonts w:cs="Times New Roman"/>
          <w:szCs w:val="24"/>
        </w:rPr>
        <w:t>Th</w:t>
      </w:r>
      <w:ins w:id="52" w:author="Michael Decker" w:date="2020-04-03T18:09:00Z">
        <w:r w:rsidR="00925AED">
          <w:rPr>
            <w:rFonts w:cs="Times New Roman"/>
            <w:szCs w:val="24"/>
          </w:rPr>
          <w:t>es</w:t>
        </w:r>
      </w:ins>
      <w:r w:rsidR="003C405C" w:rsidRPr="002248ED">
        <w:rPr>
          <w:rFonts w:cs="Times New Roman"/>
          <w:szCs w:val="24"/>
        </w:rPr>
        <w:t>e idea</w:t>
      </w:r>
      <w:ins w:id="53" w:author="Michael Decker" w:date="2020-04-03T18:09:00Z">
        <w:r w:rsidR="00925AED">
          <w:rPr>
            <w:rFonts w:cs="Times New Roman"/>
            <w:szCs w:val="24"/>
          </w:rPr>
          <w:t>s</w:t>
        </w:r>
      </w:ins>
      <w:r w:rsidR="003C405C" w:rsidRPr="002248ED">
        <w:rPr>
          <w:rFonts w:cs="Times New Roman"/>
          <w:szCs w:val="24"/>
        </w:rPr>
        <w:t xml:space="preserve"> </w:t>
      </w:r>
      <w:del w:id="54" w:author="Michael Decker" w:date="2020-04-03T18:09:00Z">
        <w:r w:rsidR="003C405C" w:rsidRPr="002248ED" w:rsidDel="00925AED">
          <w:rPr>
            <w:rFonts w:cs="Times New Roman"/>
            <w:szCs w:val="24"/>
          </w:rPr>
          <w:delText>is that as</w:delText>
        </w:r>
      </w:del>
      <w:ins w:id="55" w:author="Michael Decker" w:date="2020-04-03T18:09:00Z">
        <w:r w:rsidR="00925AED">
          <w:rPr>
            <w:rFonts w:cs="Times New Roman"/>
            <w:szCs w:val="24"/>
          </w:rPr>
          <w:t>are</w:t>
        </w:r>
      </w:ins>
      <w:r w:rsidR="003C405C" w:rsidRPr="002248ED">
        <w:rPr>
          <w:rFonts w:cs="Times New Roman"/>
          <w:szCs w:val="24"/>
        </w:rPr>
        <w:t xml:space="preserve"> shown in </w:t>
      </w:r>
      <w:ins w:id="56" w:author="Michael Decker" w:date="2020-04-03T17:59:00Z">
        <w:r w:rsidR="00BE73FC">
          <w:rPr>
            <w:rFonts w:cs="Times New Roman"/>
            <w:szCs w:val="24"/>
          </w:rPr>
          <w:fldChar w:fldCharType="begin"/>
        </w:r>
        <w:r w:rsidR="00BE73FC">
          <w:rPr>
            <w:rFonts w:cs="Times New Roman"/>
            <w:szCs w:val="24"/>
          </w:rPr>
          <w:instrText xml:space="preserve"> REF _Ref34305463 \h </w:instrText>
        </w:r>
        <w:r w:rsidR="00BE73FC">
          <w:rPr>
            <w:rFonts w:cs="Times New Roman"/>
            <w:szCs w:val="24"/>
          </w:rPr>
        </w:r>
      </w:ins>
      <w:r w:rsidR="00BE73FC">
        <w:rPr>
          <w:rFonts w:cs="Times New Roman"/>
          <w:szCs w:val="24"/>
        </w:rPr>
        <w:fldChar w:fldCharType="separate"/>
      </w:r>
      <w:ins w:id="57" w:author="Michael Decker" w:date="2020-04-03T17:59:00Z">
        <w:r w:rsidR="00BE73FC" w:rsidRPr="00AA6716">
          <w:rPr>
            <w:szCs w:val="24"/>
          </w:rPr>
          <w:t xml:space="preserve">FIGURE </w:t>
        </w:r>
        <w:r w:rsidR="00BE73FC">
          <w:rPr>
            <w:noProof/>
            <w:szCs w:val="24"/>
          </w:rPr>
          <w:t>2</w:t>
        </w:r>
        <w:r w:rsidR="00BE73FC">
          <w:rPr>
            <w:rFonts w:cs="Times New Roman"/>
            <w:szCs w:val="24"/>
          </w:rPr>
          <w:fldChar w:fldCharType="end"/>
        </w:r>
        <w:r w:rsidR="00BE73FC">
          <w:rPr>
            <w:rFonts w:cs="Times New Roman"/>
            <w:szCs w:val="24"/>
          </w:rPr>
          <w:t xml:space="preserve"> which is an ex</w:t>
        </w:r>
      </w:ins>
      <w:ins w:id="58" w:author="Michael Decker" w:date="2020-04-03T18:00:00Z">
        <w:r w:rsidR="00BE73FC">
          <w:rPr>
            <w:rFonts w:cs="Times New Roman"/>
            <w:szCs w:val="24"/>
          </w:rPr>
          <w:t>ample of a decision tree made using the Iris data (</w:t>
        </w:r>
      </w:ins>
      <w:ins w:id="59" w:author="Michael Decker" w:date="2020-04-03T18:13:00Z">
        <w:r w:rsidR="00904EB7">
          <w:rPr>
            <w:rFonts w:cs="Times New Roman"/>
            <w:szCs w:val="24"/>
          </w:rPr>
          <w:t xml:space="preserve">a </w:t>
        </w:r>
      </w:ins>
      <w:ins w:id="60" w:author="Michael Decker" w:date="2020-04-03T18:00:00Z">
        <w:r w:rsidR="00BE73FC">
          <w:rPr>
            <w:rFonts w:cs="Times New Roman"/>
            <w:szCs w:val="24"/>
          </w:rPr>
          <w:t xml:space="preserve">commonly used example). </w:t>
        </w:r>
      </w:ins>
      <w:ins w:id="61" w:author="Michael Decker" w:date="2020-04-03T18:08:00Z">
        <w:r w:rsidR="00BE73FC">
          <w:rPr>
            <w:rFonts w:cs="Times New Roman"/>
            <w:szCs w:val="24"/>
          </w:rPr>
          <w:t xml:space="preserve"> </w:t>
        </w:r>
      </w:ins>
      <w:del w:id="62" w:author="Michael Decker" w:date="2020-04-03T17:59:00Z">
        <w:r w:rsidR="003C405C" w:rsidRPr="002248ED" w:rsidDel="00BE73FC">
          <w:rPr>
            <w:rFonts w:cs="Times New Roman"/>
            <w:szCs w:val="24"/>
          </w:rPr>
          <w:fldChar w:fldCharType="begin"/>
        </w:r>
        <w:r w:rsidR="003C405C" w:rsidRPr="002248ED" w:rsidDel="00BE73FC">
          <w:rPr>
            <w:rFonts w:cs="Times New Roman"/>
            <w:szCs w:val="24"/>
          </w:rPr>
          <w:delInstrText xml:space="preserve"> REF _Ref33646320 \h </w:delInstrText>
        </w:r>
        <w:r w:rsidR="002248ED" w:rsidRPr="002248ED" w:rsidDel="00BE73FC">
          <w:rPr>
            <w:rFonts w:cs="Times New Roman"/>
            <w:szCs w:val="24"/>
          </w:rPr>
          <w:delInstrText xml:space="preserve"> \* MERGEFORMAT </w:delInstrText>
        </w:r>
        <w:r w:rsidR="003C405C" w:rsidRPr="002248ED" w:rsidDel="00BE73FC">
          <w:rPr>
            <w:rFonts w:cs="Times New Roman"/>
            <w:szCs w:val="24"/>
          </w:rPr>
        </w:r>
        <w:r w:rsidR="003C405C" w:rsidRPr="002248ED" w:rsidDel="00BE73FC">
          <w:rPr>
            <w:rFonts w:cs="Times New Roman"/>
            <w:szCs w:val="24"/>
          </w:rPr>
          <w:fldChar w:fldCharType="separate"/>
        </w:r>
        <w:r w:rsidR="00282944" w:rsidRPr="002248ED" w:rsidDel="00BE73FC">
          <w:rPr>
            <w:rFonts w:cs="Times New Roman"/>
            <w:szCs w:val="24"/>
          </w:rPr>
          <w:delText>F</w:delText>
        </w:r>
        <w:r w:rsidR="00282944" w:rsidDel="00BE73FC">
          <w:rPr>
            <w:rFonts w:cs="Times New Roman"/>
            <w:szCs w:val="24"/>
          </w:rPr>
          <w:delText>IGURE</w:delText>
        </w:r>
        <w:r w:rsidR="00282944" w:rsidRPr="002248ED" w:rsidDel="00BE73FC">
          <w:rPr>
            <w:rFonts w:cs="Times New Roman"/>
            <w:szCs w:val="24"/>
          </w:rPr>
          <w:delText xml:space="preserve"> </w:delText>
        </w:r>
        <w:r w:rsidR="00282944" w:rsidDel="00BE73FC">
          <w:rPr>
            <w:rFonts w:cs="Times New Roman"/>
            <w:noProof/>
            <w:szCs w:val="24"/>
          </w:rPr>
          <w:delText>5</w:delText>
        </w:r>
        <w:r w:rsidR="003C405C" w:rsidRPr="002248ED" w:rsidDel="00BE73FC">
          <w:rPr>
            <w:rFonts w:cs="Times New Roman"/>
            <w:szCs w:val="24"/>
          </w:rPr>
          <w:fldChar w:fldCharType="end"/>
        </w:r>
        <w:r w:rsidR="003C405C" w:rsidRPr="002248ED" w:rsidDel="00BE73FC">
          <w:rPr>
            <w:rFonts w:cs="Times New Roman"/>
            <w:szCs w:val="24"/>
          </w:rPr>
          <w:delText xml:space="preserve"> </w:delText>
        </w:r>
      </w:del>
      <w:del w:id="63" w:author="Michael Decker" w:date="2020-04-03T18:00:00Z">
        <w:r w:rsidR="003C405C" w:rsidRPr="002248ED" w:rsidDel="00BE73FC">
          <w:rPr>
            <w:rFonts w:cs="Times New Roman"/>
            <w:szCs w:val="24"/>
          </w:rPr>
          <w:delText>e</w:delText>
        </w:r>
      </w:del>
      <w:ins w:id="64" w:author="Michael Decker" w:date="2020-04-03T18:00:00Z">
        <w:r w:rsidR="00BE73FC">
          <w:rPr>
            <w:rFonts w:cs="Times New Roman"/>
            <w:szCs w:val="24"/>
          </w:rPr>
          <w:t>E</w:t>
        </w:r>
      </w:ins>
      <w:r w:rsidR="003C405C" w:rsidRPr="002248ED">
        <w:rPr>
          <w:rFonts w:cs="Times New Roman"/>
          <w:szCs w:val="24"/>
        </w:rPr>
        <w:t xml:space="preserve">ach </w:t>
      </w:r>
      <w:del w:id="65" w:author="Michael Decker" w:date="2020-04-03T18:11:00Z">
        <w:r w:rsidR="003C405C" w:rsidRPr="002248ED" w:rsidDel="00F630AB">
          <w:rPr>
            <w:rFonts w:cs="Times New Roman"/>
            <w:szCs w:val="24"/>
          </w:rPr>
          <w:delText xml:space="preserve">time </w:delText>
        </w:r>
      </w:del>
      <w:ins w:id="66" w:author="Michael Decker" w:date="2020-04-03T18:11:00Z">
        <w:r w:rsidR="00F630AB">
          <w:rPr>
            <w:rFonts w:cs="Times New Roman"/>
            <w:szCs w:val="24"/>
          </w:rPr>
          <w:t>node</w:t>
        </w:r>
        <w:r w:rsidR="00F630AB" w:rsidRPr="002248ED">
          <w:rPr>
            <w:rFonts w:cs="Times New Roman"/>
            <w:szCs w:val="24"/>
          </w:rPr>
          <w:t xml:space="preserve"> </w:t>
        </w:r>
        <w:r w:rsidR="00F630AB">
          <w:rPr>
            <w:rFonts w:cs="Times New Roman"/>
            <w:szCs w:val="24"/>
          </w:rPr>
          <w:t xml:space="preserve">is </w:t>
        </w:r>
      </w:ins>
      <w:r w:rsidR="003C405C" w:rsidRPr="002248ED">
        <w:rPr>
          <w:rFonts w:cs="Times New Roman"/>
          <w:szCs w:val="24"/>
        </w:rPr>
        <w:t xml:space="preserve">a rule </w:t>
      </w:r>
      <w:del w:id="67" w:author="Michael Decker" w:date="2020-04-03T18:11:00Z">
        <w:r w:rsidR="003C405C" w:rsidRPr="002248ED" w:rsidDel="00F630AB">
          <w:rPr>
            <w:rFonts w:cs="Times New Roman"/>
            <w:szCs w:val="24"/>
          </w:rPr>
          <w:delText>is created</w:delText>
        </w:r>
      </w:del>
      <w:ins w:id="68" w:author="Michael Decker" w:date="2020-04-03T18:11:00Z">
        <w:r w:rsidR="00F630AB">
          <w:rPr>
            <w:rFonts w:cs="Times New Roman"/>
            <w:szCs w:val="24"/>
          </w:rPr>
          <w:t>(or decision)</w:t>
        </w:r>
      </w:ins>
      <w:ins w:id="69" w:author="Michael Decker" w:date="2020-04-03T18:12:00Z">
        <w:r w:rsidR="00F630AB">
          <w:rPr>
            <w:rFonts w:cs="Times New Roman"/>
            <w:szCs w:val="24"/>
          </w:rPr>
          <w:t xml:space="preserve"> </w:t>
        </w:r>
        <w:proofErr w:type="spellStart"/>
        <w:r w:rsidR="00F630AB">
          <w:rPr>
            <w:rFonts w:cs="Times New Roman"/>
            <w:szCs w:val="24"/>
          </w:rPr>
          <w:t>that</w:t>
        </w:r>
        <w:proofErr w:type="spellEnd"/>
        <w:r w:rsidR="00F630AB">
          <w:rPr>
            <w:rFonts w:cs="Times New Roman"/>
            <w:szCs w:val="24"/>
          </w:rPr>
          <w:t xml:space="preserve"> asks</w:t>
        </w:r>
      </w:ins>
      <w:r w:rsidR="003C405C" w:rsidRPr="002248ED">
        <w:rPr>
          <w:rFonts w:cs="Times New Roman"/>
          <w:szCs w:val="24"/>
        </w:rPr>
        <w:t xml:space="preserve"> </w:t>
      </w:r>
      <w:del w:id="70" w:author="Michael Decker" w:date="2020-04-03T18:12:00Z">
        <w:r w:rsidR="003C405C" w:rsidRPr="002248ED" w:rsidDel="00F630AB">
          <w:rPr>
            <w:rFonts w:cs="Times New Roman"/>
            <w:szCs w:val="24"/>
          </w:rPr>
          <w:delText xml:space="preserve">it is </w:delText>
        </w:r>
      </w:del>
      <w:r w:rsidR="003C405C" w:rsidRPr="002248ED">
        <w:rPr>
          <w:rFonts w:cs="Times New Roman"/>
          <w:szCs w:val="24"/>
        </w:rPr>
        <w:t>a simple yes or no question</w:t>
      </w:r>
      <w:ins w:id="71" w:author="Michael Decker" w:date="2020-04-03T18:12:00Z">
        <w:r w:rsidR="00F630AB">
          <w:rPr>
            <w:rFonts w:cs="Times New Roman"/>
            <w:szCs w:val="24"/>
          </w:rPr>
          <w:t xml:space="preserve"> with</w:t>
        </w:r>
      </w:ins>
      <w:del w:id="72" w:author="Michael Decker" w:date="2020-04-03T18:12:00Z">
        <w:r w:rsidR="00A97E10" w:rsidDel="00F630AB">
          <w:rPr>
            <w:rFonts w:cs="Times New Roman"/>
            <w:szCs w:val="24"/>
          </w:rPr>
          <w:delText>,</w:delText>
        </w:r>
      </w:del>
      <w:r w:rsidR="00A97E10">
        <w:rPr>
          <w:rFonts w:cs="Times New Roman"/>
          <w:szCs w:val="24"/>
        </w:rPr>
        <w:t xml:space="preserve"> </w:t>
      </w:r>
      <w:r w:rsidR="00371E39">
        <w:rPr>
          <w:rFonts w:cs="Times New Roman"/>
          <w:szCs w:val="24"/>
        </w:rPr>
        <w:t>i</w:t>
      </w:r>
      <w:r w:rsidR="003C405C" w:rsidRPr="002248ED">
        <w:rPr>
          <w:rFonts w:cs="Times New Roman"/>
          <w:szCs w:val="24"/>
        </w:rPr>
        <w:t xml:space="preserve">s </w:t>
      </w:r>
      <w:r w:rsidR="004637B4" w:rsidRPr="002248ED">
        <w:rPr>
          <w:rFonts w:cs="Times New Roman"/>
          <w:szCs w:val="24"/>
        </w:rPr>
        <w:t>a value less than or greater than a certain number being a very common method.</w:t>
      </w:r>
      <w:ins w:id="73" w:author="Michael Decker" w:date="2020-04-03T18:08:00Z">
        <w:r w:rsidR="00BE73FC">
          <w:rPr>
            <w:rFonts w:cs="Times New Roman"/>
            <w:szCs w:val="24"/>
          </w:rPr>
          <w:t xml:space="preserve">  </w:t>
        </w:r>
      </w:ins>
      <w:ins w:id="74" w:author="Michael Decker" w:date="2020-04-03T18:12:00Z">
        <w:r w:rsidR="00B943CD">
          <w:rPr>
            <w:rFonts w:cs="Times New Roman"/>
            <w:szCs w:val="24"/>
          </w:rPr>
          <w:t>Before we discuss how to classify an instanc</w:t>
        </w:r>
      </w:ins>
      <w:ins w:id="75" w:author="Michael Decker" w:date="2020-04-03T18:13:00Z">
        <w:r w:rsidR="00B943CD">
          <w:rPr>
            <w:rFonts w:cs="Times New Roman"/>
            <w:szCs w:val="24"/>
          </w:rPr>
          <w:t xml:space="preserve">e, </w:t>
        </w:r>
      </w:ins>
    </w:p>
    <w:p w14:paraId="02C7D1C3" w14:textId="5CBFDC29" w:rsidR="00925AED" w:rsidDel="008C0C83" w:rsidRDefault="000578C2" w:rsidP="00F630AB">
      <w:pPr>
        <w:rPr>
          <w:del w:id="76" w:author="Michael Decker" w:date="2020-04-03T18:17:00Z"/>
          <w:rFonts w:cs="Times New Roman"/>
          <w:szCs w:val="24"/>
        </w:rPr>
        <w:pPrChange w:id="77" w:author="Michael Decker" w:date="2020-04-03T18:10:00Z">
          <w:pPr>
            <w:ind w:firstLine="0"/>
          </w:pPr>
        </w:pPrChange>
      </w:pPr>
      <w:moveFromRangeStart w:id="78" w:author="Michael Decker" w:date="2020-04-03T18:09:00Z" w:name="move36829756"/>
      <w:moveFrom w:id="79" w:author="Michael Decker" w:date="2020-04-03T18:09:00Z">
        <w:r w:rsidRPr="002248ED" w:rsidDel="00925AED">
          <w:rPr>
            <w:rFonts w:cs="Times New Roman"/>
            <w:szCs w:val="24"/>
          </w:rPr>
          <w:t>The ability to handle various types of data, non-linear data, and work well for both classification and regression are not the only reasons why we chose decision trees</w:t>
        </w:r>
        <w:r w:rsidR="00CF64B0" w:rsidDel="00925AED">
          <w:rPr>
            <w:rFonts w:cs="Times New Roman"/>
            <w:szCs w:val="24"/>
          </w:rPr>
          <w:t xml:space="preserve">.  </w:t>
        </w:r>
        <w:r w:rsidRPr="002248ED" w:rsidDel="00925AED">
          <w:rPr>
            <w:rFonts w:cs="Times New Roman"/>
            <w:szCs w:val="24"/>
          </w:rPr>
          <w:t>Decision trees can be fully visualized as shown in</w:t>
        </w:r>
        <w:r w:rsidR="003A2818" w:rsidDel="00925AED">
          <w:rPr>
            <w:rFonts w:cs="Times New Roman"/>
            <w:szCs w:val="24"/>
          </w:rPr>
          <w:t xml:space="preserve"> </w:t>
        </w:r>
        <w:r w:rsidR="003A2818" w:rsidDel="00925AED">
          <w:rPr>
            <w:rFonts w:cs="Times New Roman"/>
            <w:szCs w:val="24"/>
          </w:rPr>
          <w:fldChar w:fldCharType="begin"/>
        </w:r>
        <w:r w:rsidR="003A2818" w:rsidDel="00925AED">
          <w:rPr>
            <w:rFonts w:cs="Times New Roman"/>
            <w:szCs w:val="24"/>
          </w:rPr>
          <w:instrText xml:space="preserve"> REF _Ref34305463 \h </w:instrText>
        </w:r>
        <w:r w:rsidR="003A2818" w:rsidDel="00925AED">
          <w:rPr>
            <w:rFonts w:cs="Times New Roman"/>
            <w:szCs w:val="24"/>
          </w:rPr>
        </w:r>
        <w:r w:rsidR="003A2818" w:rsidDel="00925AED">
          <w:rPr>
            <w:rFonts w:cs="Times New Roman"/>
            <w:szCs w:val="24"/>
          </w:rPr>
          <w:fldChar w:fldCharType="separate"/>
        </w:r>
        <w:r w:rsidR="003A2818" w:rsidDel="00925AED">
          <w:t xml:space="preserve">Figure </w:t>
        </w:r>
        <w:r w:rsidR="003A2818" w:rsidDel="00925AED">
          <w:rPr>
            <w:noProof/>
          </w:rPr>
          <w:t>2</w:t>
        </w:r>
        <w:r w:rsidR="003A2818" w:rsidDel="00925AED">
          <w:rPr>
            <w:rFonts w:cs="Times New Roman"/>
            <w:szCs w:val="24"/>
          </w:rPr>
          <w:fldChar w:fldCharType="end"/>
        </w:r>
        <w:r w:rsidR="00E85596" w:rsidDel="00925AED">
          <w:rPr>
            <w:rFonts w:cs="Times New Roman"/>
            <w:szCs w:val="24"/>
          </w:rPr>
          <w:t xml:space="preserve"> </w:t>
        </w:r>
        <w:r w:rsidR="003A2818" w:rsidDel="00925AED">
          <w:rPr>
            <w:rFonts w:cs="Times New Roman"/>
            <w:szCs w:val="24"/>
          </w:rPr>
          <w:fldChar w:fldCharType="begin"/>
        </w:r>
        <w:r w:rsidR="003A2818" w:rsidDel="00925AED">
          <w:rPr>
            <w:rFonts w:cs="Times New Roman"/>
            <w:szCs w:val="24"/>
          </w:rPr>
          <w:instrText xml:space="preserve"> ADDIN ZOTERO_ITEM CSL_CITATION {"citationID":"kqLduC2a","properties":{"formattedCitation":"[SKLearn 2019]","plainCitation":"[SKLearn 2019]","noteIndex":0},"citationItems":[{"id":48,"uris":["http://zotero.org/users/local/B8a741ni/items/JQXUJA5U"],"uri":["http://zotero.org/users/local/B8a741ni/items/JQXUJA5U"],"itemData":{"id":48,"type":"webpage","title":"1.10 Decision Tree 1.10.1 Classification","URL":"https://scikit-learn.org/stable/modules/tree.html","author":[{"family":"SKLearn","given":""}],"issued":{"date-parts":[["2019"]]}}}],"schema":"https://github.com/citation-style-language/schema/raw/master/csl-citation.json"} </w:instrText>
        </w:r>
        <w:r w:rsidR="003A2818" w:rsidDel="00925AED">
          <w:rPr>
            <w:rFonts w:cs="Times New Roman"/>
            <w:szCs w:val="24"/>
          </w:rPr>
          <w:fldChar w:fldCharType="separate"/>
        </w:r>
        <w:r w:rsidR="003A2818" w:rsidRPr="003A2818" w:rsidDel="00925AED">
          <w:rPr>
            <w:rFonts w:cs="Times New Roman"/>
          </w:rPr>
          <w:t>[SKLearn 2019]</w:t>
        </w:r>
        <w:r w:rsidR="003A2818" w:rsidDel="00925AED">
          <w:rPr>
            <w:rFonts w:cs="Times New Roman"/>
            <w:szCs w:val="24"/>
          </w:rPr>
          <w:fldChar w:fldCharType="end"/>
        </w:r>
        <w:r w:rsidR="00240FFC" w:rsidRPr="002248ED" w:rsidDel="00925AED">
          <w:rPr>
            <w:rFonts w:cs="Times New Roman"/>
            <w:szCs w:val="24"/>
          </w:rPr>
          <w:t xml:space="preserve">, </w:t>
        </w:r>
        <w:r w:rsidR="00AA01E8" w:rsidRPr="002248ED" w:rsidDel="00925AED">
          <w:rPr>
            <w:rFonts w:cs="Times New Roman"/>
            <w:szCs w:val="24"/>
          </w:rPr>
          <w:t>which makes them both very easy to understand and equally easy to explain</w:t>
        </w:r>
        <w:r w:rsidR="00CF64B0" w:rsidDel="00925AED">
          <w:rPr>
            <w:rFonts w:cs="Times New Roman"/>
            <w:szCs w:val="24"/>
          </w:rPr>
          <w:t xml:space="preserve">.  </w:t>
        </w:r>
      </w:moveFrom>
      <w:moveFromRangeEnd w:id="78"/>
      <w:del w:id="80" w:author="Michael Decker" w:date="2020-04-03T18:13:00Z">
        <w:r w:rsidR="00371E39" w:rsidDel="00B943CD">
          <w:rPr>
            <w:rFonts w:cs="Times New Roman"/>
            <w:szCs w:val="24"/>
          </w:rPr>
          <w:delText>W</w:delText>
        </w:r>
      </w:del>
      <w:ins w:id="81" w:author="Michael Decker" w:date="2020-04-03T18:13:00Z">
        <w:r w:rsidR="00B943CD">
          <w:rPr>
            <w:rFonts w:cs="Times New Roman"/>
            <w:szCs w:val="24"/>
          </w:rPr>
          <w:t>w</w:t>
        </w:r>
      </w:ins>
      <w:r w:rsidR="00371E39">
        <w:rPr>
          <w:rFonts w:cs="Times New Roman"/>
          <w:szCs w:val="24"/>
        </w:rPr>
        <w:t>e now go over the contents of each decision node</w:t>
      </w:r>
      <w:ins w:id="82" w:author="Michael Decker" w:date="2020-04-03T18:13:00Z">
        <w:r w:rsidR="00B943CD">
          <w:rPr>
            <w:rFonts w:cs="Times New Roman"/>
            <w:szCs w:val="24"/>
          </w:rPr>
          <w:t xml:space="preserve"> as shown in the figure</w:t>
        </w:r>
      </w:ins>
      <w:r w:rsidR="00CF64B0">
        <w:rPr>
          <w:rFonts w:cs="Times New Roman"/>
          <w:szCs w:val="24"/>
        </w:rPr>
        <w:t xml:space="preserve">.  </w:t>
      </w:r>
      <w:r w:rsidR="00371E39">
        <w:rPr>
          <w:rFonts w:cs="Times New Roman"/>
          <w:szCs w:val="24"/>
        </w:rPr>
        <w:t>Class is the majority class with the dataset for that point in the decision tree</w:t>
      </w:r>
      <w:r w:rsidR="00CF64B0">
        <w:rPr>
          <w:rFonts w:cs="Times New Roman"/>
          <w:szCs w:val="24"/>
        </w:rPr>
        <w:t xml:space="preserve">.  </w:t>
      </w:r>
      <w:r w:rsidR="00371E39">
        <w:rPr>
          <w:rFonts w:cs="Times New Roman"/>
          <w:szCs w:val="24"/>
        </w:rPr>
        <w:t>C</w:t>
      </w:r>
      <w:r w:rsidR="003A2818">
        <w:rPr>
          <w:rFonts w:cs="Times New Roman"/>
          <w:szCs w:val="24"/>
        </w:rPr>
        <w:t>olors</w:t>
      </w:r>
      <w:r w:rsidR="00962E78">
        <w:rPr>
          <w:rFonts w:cs="Times New Roman"/>
          <w:szCs w:val="24"/>
        </w:rPr>
        <w:t xml:space="preserve"> (green = versicolor, orange = </w:t>
      </w:r>
      <w:proofErr w:type="spellStart"/>
      <w:r w:rsidR="00962E78">
        <w:rPr>
          <w:rFonts w:cs="Times New Roman"/>
          <w:szCs w:val="24"/>
        </w:rPr>
        <w:t>setosa</w:t>
      </w:r>
      <w:proofErr w:type="spellEnd"/>
      <w:r w:rsidR="00962E78">
        <w:rPr>
          <w:rFonts w:cs="Times New Roman"/>
          <w:szCs w:val="24"/>
        </w:rPr>
        <w:t xml:space="preserve">, purple = </w:t>
      </w:r>
      <w:proofErr w:type="spellStart"/>
      <w:r w:rsidR="00962E78">
        <w:rPr>
          <w:rFonts w:cs="Times New Roman"/>
          <w:szCs w:val="24"/>
        </w:rPr>
        <w:t>virgincia</w:t>
      </w:r>
      <w:proofErr w:type="spellEnd"/>
      <w:r w:rsidR="00962E78">
        <w:rPr>
          <w:rFonts w:cs="Times New Roman"/>
          <w:szCs w:val="24"/>
        </w:rPr>
        <w:t>)</w:t>
      </w:r>
      <w:r w:rsidR="00371E39">
        <w:rPr>
          <w:rFonts w:cs="Times New Roman"/>
          <w:szCs w:val="24"/>
        </w:rPr>
        <w:t xml:space="preserve"> are also used to show this with white</w:t>
      </w:r>
      <w:r w:rsidR="00925AED">
        <w:rPr>
          <w:rFonts w:cs="Times New Roman"/>
          <w:szCs w:val="24"/>
        </w:rPr>
        <w:t xml:space="preserve"> </w:t>
      </w:r>
      <w:r w:rsidR="00925AED">
        <w:rPr>
          <w:rFonts w:cs="Times New Roman"/>
          <w:szCs w:val="24"/>
        </w:rPr>
        <w:t xml:space="preserve">indicating no majority.  The </w:t>
      </w:r>
      <w:r w:rsidR="00925AED">
        <w:rPr>
          <w:rFonts w:cs="Times New Roman"/>
          <w:szCs w:val="24"/>
        </w:rPr>
        <w:lastRenderedPageBreak/>
        <w:t>values section shows the exact distribution of each class within a zone of the tree, while the sample is the total number of samples</w:t>
      </w:r>
      <w:ins w:id="83" w:author="Michael Decker" w:date="2020-04-03T18:14:00Z">
        <w:r w:rsidR="00FE73FF">
          <w:rPr>
            <w:rFonts w:cs="Times New Roman"/>
            <w:szCs w:val="24"/>
          </w:rPr>
          <w:t xml:space="preserve"> (as part of training set)</w:t>
        </w:r>
      </w:ins>
      <w:r w:rsidR="00925AED">
        <w:rPr>
          <w:rFonts w:cs="Times New Roman"/>
          <w:szCs w:val="24"/>
        </w:rPr>
        <w:t xml:space="preserve"> in that part of the tree.  The Gini, a measure of statistical dispersion, is the value that shows how effective a decision node is.  The farther down a decision tree you go the lower the Gini will generally become with leaf nodes always having a Gini of 0.  At the top (except in leaves), is the Boolean decision for the decision </w:t>
      </w:r>
      <w:commentRangeStart w:id="84"/>
      <w:r w:rsidR="00925AED">
        <w:rPr>
          <w:rFonts w:cs="Times New Roman"/>
          <w:szCs w:val="24"/>
        </w:rPr>
        <w:t>node.</w:t>
      </w:r>
      <w:commentRangeEnd w:id="84"/>
      <w:r w:rsidR="00925AED">
        <w:rPr>
          <w:rStyle w:val="CommentReference"/>
        </w:rPr>
        <w:commentReference w:id="84"/>
      </w:r>
      <w:r w:rsidR="00925AED">
        <w:rPr>
          <w:rFonts w:cs="Times New Roman"/>
          <w:szCs w:val="24"/>
        </w:rPr>
        <w:t xml:space="preserve">  As an example, </w:t>
      </w:r>
      <w:commentRangeStart w:id="85"/>
      <w:commentRangeStart w:id="86"/>
      <w:r w:rsidR="00925AED">
        <w:rPr>
          <w:rFonts w:cs="Times New Roman"/>
          <w:szCs w:val="24"/>
        </w:rPr>
        <w:t xml:space="preserve">take </w:t>
      </w:r>
      <w:proofErr w:type="gramStart"/>
      <w:r w:rsidR="00925AED">
        <w:rPr>
          <w:rFonts w:cs="Times New Roman"/>
          <w:szCs w:val="24"/>
        </w:rPr>
        <w:t>a</w:t>
      </w:r>
      <w:ins w:id="87" w:author="Michael Decker" w:date="2020-04-03T18:15:00Z">
        <w:r w:rsidR="00FE73FF">
          <w:rPr>
            <w:rFonts w:cs="Times New Roman"/>
            <w:szCs w:val="24"/>
          </w:rPr>
          <w:t xml:space="preserve"> </w:t>
        </w:r>
        <w:commentRangeStart w:id="88"/>
        <w:r w:rsidR="00FE73FF">
          <w:rPr>
            <w:rFonts w:cs="Times New Roman"/>
            <w:szCs w:val="24"/>
          </w:rPr>
          <w:t>an</w:t>
        </w:r>
        <w:proofErr w:type="gramEnd"/>
        <w:r w:rsidR="00FE73FF">
          <w:rPr>
            <w:rFonts w:cs="Times New Roman"/>
            <w:szCs w:val="24"/>
          </w:rPr>
          <w:t xml:space="preserve"> iris with the a petal-length of </w:t>
        </w:r>
      </w:ins>
      <w:ins w:id="89" w:author="Michael Decker" w:date="2020-04-03T18:17:00Z">
        <w:r w:rsidR="00FE73FF">
          <w:rPr>
            <w:rFonts w:cs="Times New Roman"/>
            <w:szCs w:val="24"/>
          </w:rPr>
          <w:t>5</w:t>
        </w:r>
      </w:ins>
      <w:ins w:id="90" w:author="Michael Decker" w:date="2020-04-03T18:15:00Z">
        <w:r w:rsidR="00FE73FF">
          <w:rPr>
            <w:rFonts w:cs="Times New Roman"/>
            <w:szCs w:val="24"/>
          </w:rPr>
          <w:t>.1</w:t>
        </w:r>
      </w:ins>
      <w:ins w:id="91" w:author="Michael Decker" w:date="2020-04-03T18:17:00Z">
        <w:r w:rsidR="00FE73FF">
          <w:rPr>
            <w:rFonts w:cs="Times New Roman"/>
            <w:szCs w:val="24"/>
          </w:rPr>
          <w:t>3 and</w:t>
        </w:r>
      </w:ins>
      <w:ins w:id="92" w:author="Michael Decker" w:date="2020-04-03T18:15:00Z">
        <w:r w:rsidR="00FE73FF">
          <w:rPr>
            <w:rFonts w:cs="Times New Roman"/>
            <w:szCs w:val="24"/>
          </w:rPr>
          <w:t xml:space="preserve"> a</w:t>
        </w:r>
      </w:ins>
      <w:ins w:id="93" w:author="Michael Decker" w:date="2020-04-03T18:16:00Z">
        <w:r w:rsidR="00FE73FF">
          <w:rPr>
            <w:rFonts w:cs="Times New Roman"/>
            <w:szCs w:val="24"/>
          </w:rPr>
          <w:t xml:space="preserve"> petal-width of 1.46</w:t>
        </w:r>
      </w:ins>
      <w:ins w:id="94" w:author="Michael Decker" w:date="2020-04-03T18:17:00Z">
        <w:r w:rsidR="008C0C83">
          <w:rPr>
            <w:rFonts w:cs="Times New Roman"/>
            <w:szCs w:val="24"/>
          </w:rPr>
          <w:t>.</w:t>
        </w:r>
        <w:r w:rsidR="00F91780">
          <w:rPr>
            <w:rFonts w:cs="Times New Roman"/>
            <w:szCs w:val="24"/>
          </w:rPr>
          <w:t xml:space="preserve"> Stating from the root, since 5.1</w:t>
        </w:r>
      </w:ins>
      <w:ins w:id="95" w:author="Michael Decker" w:date="2020-04-03T18:18:00Z">
        <w:r w:rsidR="00F91780">
          <w:rPr>
            <w:rFonts w:cs="Times New Roman"/>
            <w:szCs w:val="24"/>
          </w:rPr>
          <w:t>3 is greater</w:t>
        </w:r>
      </w:ins>
      <w:ins w:id="96" w:author="Michael Decker" w:date="2020-04-03T18:17:00Z">
        <w:r w:rsidR="00F91780">
          <w:rPr>
            <w:rFonts w:cs="Times New Roman"/>
            <w:szCs w:val="24"/>
          </w:rPr>
          <w:t xml:space="preserve"> </w:t>
        </w:r>
      </w:ins>
      <w:commentRangeEnd w:id="88"/>
      <w:ins w:id="97" w:author="Michael Decker" w:date="2020-04-03T18:18:00Z">
        <w:r w:rsidR="00F91780">
          <w:rPr>
            <w:rStyle w:val="CommentReference"/>
          </w:rPr>
          <w:commentReference w:id="88"/>
        </w:r>
        <w:commentRangeEnd w:id="85"/>
        <w:r w:rsidR="00F91780">
          <w:rPr>
            <w:rStyle w:val="CommentReference"/>
          </w:rPr>
          <w:commentReference w:id="85"/>
        </w:r>
        <w:commentRangeEnd w:id="86"/>
        <w:r w:rsidR="003C28D8">
          <w:rPr>
            <w:rStyle w:val="CommentReference"/>
          </w:rPr>
          <w:commentReference w:id="86"/>
        </w:r>
      </w:ins>
      <w:del w:id="98" w:author="Michael Decker" w:date="2020-04-03T18:17:00Z">
        <w:r w:rsidR="00925AED" w:rsidDel="008C0C83">
          <w:rPr>
            <w:rFonts w:cs="Times New Roman"/>
            <w:szCs w:val="24"/>
          </w:rPr>
          <w:delText xml:space="preserve"> </w:delText>
        </w:r>
      </w:del>
    </w:p>
    <w:p w14:paraId="2A1925FF" w14:textId="46C6DDD0" w:rsidR="00BA700E" w:rsidRDefault="00BA700E" w:rsidP="003C28D8">
      <w:pPr>
        <w:rPr>
          <w:rFonts w:cs="Times New Roman"/>
          <w:szCs w:val="24"/>
        </w:rPr>
        <w:sectPr w:rsidR="00BA700E" w:rsidSect="00824364">
          <w:pgSz w:w="12240" w:h="15840"/>
          <w:pgMar w:top="1440" w:right="1440" w:bottom="1440" w:left="1440" w:header="720" w:footer="720" w:gutter="0"/>
          <w:cols w:space="720"/>
          <w:docGrid w:linePitch="360"/>
        </w:sectPr>
      </w:pPr>
    </w:p>
    <w:p w14:paraId="579B0EA4" w14:textId="0946CB8F" w:rsidR="00764314" w:rsidRDefault="00371E39" w:rsidP="000B5819">
      <w:r>
        <w:rPr>
          <w:rFonts w:cs="Times New Roman"/>
          <w:szCs w:val="24"/>
        </w:rPr>
        <w:lastRenderedPageBreak/>
        <w:t xml:space="preserve"> </w:t>
      </w:r>
      <w:bookmarkStart w:id="99" w:name="_Ref36660519"/>
      <w:bookmarkStart w:id="100" w:name="_Ref36660515"/>
      <w:r w:rsidR="00764314" w:rsidRPr="002248ED">
        <w:rPr>
          <w:rFonts w:cs="Times New Roman"/>
          <w:szCs w:val="24"/>
        </w:rPr>
        <w:t>T</w:t>
      </w:r>
      <w:r w:rsidR="00EE7C8B">
        <w:rPr>
          <w:rFonts w:cs="Times New Roman"/>
          <w:szCs w:val="24"/>
        </w:rPr>
        <w:t>ABLE</w:t>
      </w:r>
      <w:r w:rsidR="00764314" w:rsidRPr="002248ED">
        <w:rPr>
          <w:rFonts w:cs="Times New Roman"/>
          <w:szCs w:val="24"/>
        </w:rPr>
        <w:t xml:space="preserve"> </w:t>
      </w:r>
      <w:r w:rsidR="00764314" w:rsidRPr="002248ED">
        <w:rPr>
          <w:rFonts w:cs="Times New Roman"/>
          <w:szCs w:val="24"/>
        </w:rPr>
        <w:fldChar w:fldCharType="begin"/>
      </w:r>
      <w:r w:rsidR="00764314" w:rsidRPr="002248ED">
        <w:rPr>
          <w:rFonts w:cs="Times New Roman"/>
          <w:szCs w:val="24"/>
        </w:rPr>
        <w:instrText xml:space="preserve"> SEQ Table \* ARABIC </w:instrText>
      </w:r>
      <w:r w:rsidR="00764314" w:rsidRPr="002248ED">
        <w:rPr>
          <w:rFonts w:cs="Times New Roman"/>
          <w:szCs w:val="24"/>
        </w:rPr>
        <w:fldChar w:fldCharType="separate"/>
      </w:r>
      <w:r w:rsidR="001A1C33">
        <w:rPr>
          <w:rFonts w:cs="Times New Roman"/>
          <w:noProof/>
          <w:szCs w:val="24"/>
        </w:rPr>
        <w:t>15</w:t>
      </w:r>
      <w:r w:rsidR="00764314" w:rsidRPr="002248ED">
        <w:rPr>
          <w:rFonts w:cs="Times New Roman"/>
          <w:noProof/>
          <w:szCs w:val="24"/>
        </w:rPr>
        <w:fldChar w:fldCharType="end"/>
      </w:r>
      <w:bookmarkEnd w:id="99"/>
      <w:r w:rsidR="00CF64B0">
        <w:rPr>
          <w:rFonts w:cs="Times New Roman"/>
          <w:noProof/>
          <w:szCs w:val="24"/>
        </w:rPr>
        <w:t xml:space="preserve">.  </w:t>
      </w:r>
      <w:r w:rsidR="00764314" w:rsidRPr="00D142C1">
        <w:rPr>
          <w:rFonts w:cs="Times New Roman"/>
          <w:smallCaps/>
          <w:szCs w:val="24"/>
        </w:rPr>
        <w:t>The table shows the frequencies of each symbol in a sample line</w:t>
      </w:r>
      <w:r w:rsidR="00CF64B0">
        <w:rPr>
          <w:rFonts w:cs="Times New Roman"/>
          <w:smallCaps/>
          <w:szCs w:val="24"/>
        </w:rPr>
        <w:t xml:space="preserve">.  </w:t>
      </w:r>
      <w:r w:rsidR="00764314" w:rsidRPr="00D142C1">
        <w:rPr>
          <w:rFonts w:cs="Times New Roman"/>
          <w:smallCaps/>
          <w:szCs w:val="24"/>
        </w:rPr>
        <w:t>It is important to note how sparse the matrix is as this is the case with many if not all lines.</w:t>
      </w:r>
      <w:bookmarkEnd w:id="100"/>
    </w:p>
    <w:tbl>
      <w:tblPr>
        <w:tblStyle w:val="TableGrid"/>
        <w:tblW w:w="0" w:type="auto"/>
        <w:tblInd w:w="720" w:type="dxa"/>
        <w:tblLayout w:type="fixed"/>
        <w:tblLook w:val="04A0" w:firstRow="1" w:lastRow="0" w:firstColumn="1" w:lastColumn="0" w:noHBand="0" w:noVBand="1"/>
      </w:tblPr>
      <w:tblGrid>
        <w:gridCol w:w="1294"/>
        <w:gridCol w:w="1295"/>
        <w:gridCol w:w="935"/>
        <w:gridCol w:w="936"/>
        <w:gridCol w:w="1295"/>
        <w:gridCol w:w="1295"/>
        <w:gridCol w:w="1295"/>
        <w:gridCol w:w="1295"/>
        <w:gridCol w:w="1295"/>
        <w:gridCol w:w="1295"/>
      </w:tblGrid>
      <w:tr w:rsidR="005274B0" w:rsidRPr="002248ED" w14:paraId="1A20DB9D" w14:textId="77777777" w:rsidTr="006E4FCB">
        <w:tc>
          <w:tcPr>
            <w:tcW w:w="1294" w:type="dxa"/>
          </w:tcPr>
          <w:p w14:paraId="0E61CD38" w14:textId="77777777" w:rsidR="005274B0" w:rsidRPr="002248ED" w:rsidRDefault="005274B0" w:rsidP="006E4FCB">
            <w:pPr>
              <w:ind w:firstLine="0"/>
              <w:jc w:val="center"/>
              <w:rPr>
                <w:rFonts w:cs="Times New Roman"/>
                <w:b/>
                <w:bCs/>
                <w:szCs w:val="24"/>
              </w:rPr>
            </w:pPr>
            <w:r w:rsidRPr="002248ED">
              <w:rPr>
                <w:rFonts w:cs="Times New Roman"/>
                <w:b/>
                <w:bCs/>
                <w:szCs w:val="24"/>
              </w:rPr>
              <w:t>a</w:t>
            </w:r>
          </w:p>
        </w:tc>
        <w:tc>
          <w:tcPr>
            <w:tcW w:w="1295" w:type="dxa"/>
          </w:tcPr>
          <w:p w14:paraId="590A9936"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935" w:type="dxa"/>
          </w:tcPr>
          <w:p w14:paraId="06A48B7B" w14:textId="77777777" w:rsidR="005274B0" w:rsidRPr="002248ED" w:rsidRDefault="005274B0" w:rsidP="006E4FCB">
            <w:pPr>
              <w:ind w:firstLine="0"/>
              <w:jc w:val="center"/>
              <w:rPr>
                <w:rFonts w:cs="Times New Roman"/>
                <w:b/>
                <w:bCs/>
                <w:szCs w:val="24"/>
              </w:rPr>
            </w:pPr>
            <w:r w:rsidRPr="002248ED">
              <w:rPr>
                <w:rFonts w:cs="Times New Roman"/>
                <w:b/>
                <w:bCs/>
                <w:szCs w:val="24"/>
              </w:rPr>
              <w:t>c</w:t>
            </w:r>
          </w:p>
        </w:tc>
        <w:tc>
          <w:tcPr>
            <w:tcW w:w="936" w:type="dxa"/>
          </w:tcPr>
          <w:p w14:paraId="71879F82" w14:textId="77777777" w:rsidR="005274B0" w:rsidRPr="002248ED" w:rsidRDefault="005274B0" w:rsidP="006E4FCB">
            <w:pPr>
              <w:ind w:firstLine="0"/>
              <w:jc w:val="center"/>
              <w:rPr>
                <w:rFonts w:cs="Times New Roman"/>
                <w:b/>
                <w:bCs/>
                <w:szCs w:val="24"/>
              </w:rPr>
            </w:pPr>
            <w:r w:rsidRPr="002248ED">
              <w:rPr>
                <w:rFonts w:cs="Times New Roman"/>
                <w:b/>
                <w:bCs/>
                <w:szCs w:val="24"/>
              </w:rPr>
              <w:t>d</w:t>
            </w:r>
          </w:p>
        </w:tc>
        <w:tc>
          <w:tcPr>
            <w:tcW w:w="1295" w:type="dxa"/>
          </w:tcPr>
          <w:p w14:paraId="7AFF3669" w14:textId="77777777" w:rsidR="005274B0" w:rsidRPr="002248ED" w:rsidRDefault="005274B0" w:rsidP="006E4FCB">
            <w:pPr>
              <w:ind w:firstLine="0"/>
              <w:jc w:val="center"/>
              <w:rPr>
                <w:rFonts w:cs="Times New Roman"/>
                <w:b/>
                <w:bCs/>
                <w:szCs w:val="24"/>
              </w:rPr>
            </w:pPr>
            <w:r w:rsidRPr="002248ED">
              <w:rPr>
                <w:rFonts w:cs="Times New Roman"/>
                <w:b/>
                <w:bCs/>
                <w:szCs w:val="24"/>
              </w:rPr>
              <w:t>e</w:t>
            </w:r>
          </w:p>
        </w:tc>
        <w:tc>
          <w:tcPr>
            <w:tcW w:w="1295" w:type="dxa"/>
          </w:tcPr>
          <w:p w14:paraId="2BD74179"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1295" w:type="dxa"/>
          </w:tcPr>
          <w:p w14:paraId="7BF78503" w14:textId="77777777" w:rsidR="005274B0" w:rsidRPr="002248ED" w:rsidRDefault="005274B0" w:rsidP="006E4FCB">
            <w:pPr>
              <w:ind w:firstLine="0"/>
              <w:jc w:val="center"/>
              <w:rPr>
                <w:rFonts w:cs="Times New Roman"/>
                <w:b/>
                <w:bCs/>
                <w:szCs w:val="24"/>
              </w:rPr>
            </w:pPr>
            <w:r w:rsidRPr="002248ED">
              <w:rPr>
                <w:rFonts w:cs="Times New Roman"/>
                <w:b/>
                <w:bCs/>
                <w:szCs w:val="24"/>
              </w:rPr>
              <w:t>g</w:t>
            </w:r>
          </w:p>
        </w:tc>
        <w:tc>
          <w:tcPr>
            <w:tcW w:w="1295" w:type="dxa"/>
          </w:tcPr>
          <w:p w14:paraId="61B6BDEC" w14:textId="77777777" w:rsidR="005274B0" w:rsidRPr="002248ED" w:rsidRDefault="005274B0" w:rsidP="006E4FCB">
            <w:pPr>
              <w:ind w:firstLine="0"/>
              <w:jc w:val="center"/>
              <w:rPr>
                <w:rFonts w:cs="Times New Roman"/>
                <w:b/>
                <w:bCs/>
                <w:szCs w:val="24"/>
              </w:rPr>
            </w:pPr>
            <w:r w:rsidRPr="002248ED">
              <w:rPr>
                <w:rFonts w:cs="Times New Roman"/>
                <w:b/>
                <w:bCs/>
                <w:szCs w:val="24"/>
              </w:rPr>
              <w:t>h</w:t>
            </w:r>
          </w:p>
        </w:tc>
        <w:tc>
          <w:tcPr>
            <w:tcW w:w="1295" w:type="dxa"/>
          </w:tcPr>
          <w:p w14:paraId="3AA0EE10"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i</w:t>
            </w:r>
            <w:proofErr w:type="spellEnd"/>
          </w:p>
        </w:tc>
        <w:tc>
          <w:tcPr>
            <w:tcW w:w="1295" w:type="dxa"/>
          </w:tcPr>
          <w:p w14:paraId="4AD9A1CC" w14:textId="77777777" w:rsidR="005274B0" w:rsidRPr="002248ED" w:rsidRDefault="005274B0" w:rsidP="006E4FCB">
            <w:pPr>
              <w:ind w:firstLine="0"/>
              <w:jc w:val="center"/>
              <w:rPr>
                <w:rFonts w:cs="Times New Roman"/>
                <w:b/>
                <w:bCs/>
                <w:szCs w:val="24"/>
              </w:rPr>
            </w:pPr>
            <w:r w:rsidRPr="002248ED">
              <w:rPr>
                <w:rFonts w:cs="Times New Roman"/>
                <w:b/>
                <w:bCs/>
                <w:szCs w:val="24"/>
              </w:rPr>
              <w:t>j</w:t>
            </w:r>
          </w:p>
        </w:tc>
      </w:tr>
      <w:tr w:rsidR="005274B0" w:rsidRPr="002248ED" w14:paraId="42A175B4" w14:textId="77777777" w:rsidTr="006E4FCB">
        <w:tc>
          <w:tcPr>
            <w:tcW w:w="1294" w:type="dxa"/>
          </w:tcPr>
          <w:p w14:paraId="7995DAF7"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4FE3A22"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08DC5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76F9624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83BF6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0F6CECC3"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0C3C14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0DA320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DBE3F1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668620B4"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1EBFE75A" w14:textId="77777777" w:rsidTr="006E4FCB">
        <w:tc>
          <w:tcPr>
            <w:tcW w:w="1294" w:type="dxa"/>
          </w:tcPr>
          <w:p w14:paraId="472D4BD6" w14:textId="77777777" w:rsidR="005274B0" w:rsidRPr="002248ED" w:rsidRDefault="005274B0" w:rsidP="006E4FCB">
            <w:pPr>
              <w:ind w:firstLine="0"/>
              <w:jc w:val="center"/>
              <w:rPr>
                <w:rFonts w:cs="Times New Roman"/>
                <w:b/>
                <w:bCs/>
                <w:szCs w:val="24"/>
              </w:rPr>
            </w:pPr>
            <w:r w:rsidRPr="002248ED">
              <w:rPr>
                <w:rFonts w:cs="Times New Roman"/>
                <w:b/>
                <w:bCs/>
                <w:szCs w:val="24"/>
              </w:rPr>
              <w:t>k</w:t>
            </w:r>
          </w:p>
        </w:tc>
        <w:tc>
          <w:tcPr>
            <w:tcW w:w="1295" w:type="dxa"/>
          </w:tcPr>
          <w:p w14:paraId="2FC33B97" w14:textId="77777777" w:rsidR="005274B0" w:rsidRPr="002248ED" w:rsidRDefault="005274B0" w:rsidP="006E4FCB">
            <w:pPr>
              <w:ind w:firstLine="0"/>
              <w:jc w:val="center"/>
              <w:rPr>
                <w:rFonts w:cs="Times New Roman"/>
                <w:b/>
                <w:bCs/>
                <w:szCs w:val="24"/>
              </w:rPr>
            </w:pPr>
            <w:r w:rsidRPr="002248ED">
              <w:rPr>
                <w:rFonts w:cs="Times New Roman"/>
                <w:b/>
                <w:bCs/>
                <w:szCs w:val="24"/>
              </w:rPr>
              <w:t>l</w:t>
            </w:r>
          </w:p>
        </w:tc>
        <w:tc>
          <w:tcPr>
            <w:tcW w:w="935" w:type="dxa"/>
          </w:tcPr>
          <w:p w14:paraId="6FD1EA71" w14:textId="77777777" w:rsidR="005274B0" w:rsidRPr="002248ED" w:rsidRDefault="005274B0" w:rsidP="006E4FCB">
            <w:pPr>
              <w:ind w:firstLine="0"/>
              <w:jc w:val="center"/>
              <w:rPr>
                <w:rFonts w:cs="Times New Roman"/>
                <w:b/>
                <w:bCs/>
                <w:szCs w:val="24"/>
              </w:rPr>
            </w:pPr>
            <w:r w:rsidRPr="002248ED">
              <w:rPr>
                <w:rFonts w:cs="Times New Roman"/>
                <w:b/>
                <w:bCs/>
                <w:szCs w:val="24"/>
              </w:rPr>
              <w:t>m</w:t>
            </w:r>
          </w:p>
        </w:tc>
        <w:tc>
          <w:tcPr>
            <w:tcW w:w="936" w:type="dxa"/>
          </w:tcPr>
          <w:p w14:paraId="631BE20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3FBB968A" w14:textId="77777777" w:rsidR="005274B0" w:rsidRPr="002248ED" w:rsidRDefault="005274B0" w:rsidP="006E4FCB">
            <w:pPr>
              <w:ind w:firstLine="0"/>
              <w:jc w:val="center"/>
              <w:rPr>
                <w:rFonts w:cs="Times New Roman"/>
                <w:b/>
                <w:bCs/>
                <w:szCs w:val="24"/>
              </w:rPr>
            </w:pPr>
            <w:r w:rsidRPr="002248ED">
              <w:rPr>
                <w:rFonts w:cs="Times New Roman"/>
                <w:b/>
                <w:bCs/>
                <w:szCs w:val="24"/>
              </w:rPr>
              <w:t>o</w:t>
            </w:r>
          </w:p>
        </w:tc>
        <w:tc>
          <w:tcPr>
            <w:tcW w:w="1295" w:type="dxa"/>
          </w:tcPr>
          <w:p w14:paraId="1A8AFE1B" w14:textId="77777777" w:rsidR="005274B0" w:rsidRPr="002248ED" w:rsidRDefault="005274B0" w:rsidP="006E4FCB">
            <w:pPr>
              <w:ind w:firstLine="0"/>
              <w:jc w:val="center"/>
              <w:rPr>
                <w:rFonts w:cs="Times New Roman"/>
                <w:b/>
                <w:bCs/>
                <w:szCs w:val="24"/>
              </w:rPr>
            </w:pPr>
            <w:r w:rsidRPr="002248ED">
              <w:rPr>
                <w:rFonts w:cs="Times New Roman"/>
                <w:b/>
                <w:bCs/>
                <w:szCs w:val="24"/>
              </w:rPr>
              <w:t>p</w:t>
            </w:r>
          </w:p>
        </w:tc>
        <w:tc>
          <w:tcPr>
            <w:tcW w:w="1295" w:type="dxa"/>
          </w:tcPr>
          <w:p w14:paraId="614320B5" w14:textId="77777777" w:rsidR="005274B0" w:rsidRPr="002248ED" w:rsidRDefault="005274B0" w:rsidP="006E4FCB">
            <w:pPr>
              <w:ind w:firstLine="0"/>
              <w:jc w:val="center"/>
              <w:rPr>
                <w:rFonts w:cs="Times New Roman"/>
                <w:b/>
                <w:bCs/>
                <w:szCs w:val="24"/>
              </w:rPr>
            </w:pPr>
            <w:r w:rsidRPr="002248ED">
              <w:rPr>
                <w:rFonts w:cs="Times New Roman"/>
                <w:b/>
                <w:bCs/>
                <w:szCs w:val="24"/>
              </w:rPr>
              <w:t>q</w:t>
            </w:r>
          </w:p>
        </w:tc>
        <w:tc>
          <w:tcPr>
            <w:tcW w:w="1295" w:type="dxa"/>
          </w:tcPr>
          <w:p w14:paraId="674AA3D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1295" w:type="dxa"/>
          </w:tcPr>
          <w:p w14:paraId="357CFC2D" w14:textId="77777777" w:rsidR="005274B0" w:rsidRPr="002248ED" w:rsidRDefault="005274B0" w:rsidP="006E4FCB">
            <w:pPr>
              <w:ind w:firstLine="0"/>
              <w:jc w:val="center"/>
              <w:rPr>
                <w:rFonts w:cs="Times New Roman"/>
                <w:b/>
                <w:bCs/>
                <w:szCs w:val="24"/>
              </w:rPr>
            </w:pPr>
            <w:r w:rsidRPr="002248ED">
              <w:rPr>
                <w:rFonts w:cs="Times New Roman"/>
                <w:b/>
                <w:bCs/>
                <w:szCs w:val="24"/>
              </w:rPr>
              <w:t>s</w:t>
            </w:r>
          </w:p>
        </w:tc>
        <w:tc>
          <w:tcPr>
            <w:tcW w:w="1295" w:type="dxa"/>
          </w:tcPr>
          <w:p w14:paraId="16E3083E"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E5FB8A1" w14:textId="77777777" w:rsidTr="006E4FCB">
        <w:tc>
          <w:tcPr>
            <w:tcW w:w="1294" w:type="dxa"/>
          </w:tcPr>
          <w:p w14:paraId="431B1D58"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024194E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935" w:type="dxa"/>
          </w:tcPr>
          <w:p w14:paraId="28FA5D40"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7D83958"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2D1CAE53" w14:textId="77777777" w:rsidR="005274B0" w:rsidRPr="002248ED" w:rsidRDefault="005274B0" w:rsidP="006E4FCB">
            <w:pPr>
              <w:ind w:firstLine="0"/>
              <w:rPr>
                <w:rFonts w:cs="Times New Roman"/>
                <w:szCs w:val="24"/>
              </w:rPr>
            </w:pPr>
            <w:r w:rsidRPr="002248ED">
              <w:rPr>
                <w:rFonts w:cs="Times New Roman"/>
                <w:i/>
                <w:iCs/>
                <w:szCs w:val="24"/>
              </w:rPr>
              <w:t>0.0625</w:t>
            </w:r>
          </w:p>
        </w:tc>
        <w:tc>
          <w:tcPr>
            <w:tcW w:w="1295" w:type="dxa"/>
          </w:tcPr>
          <w:p w14:paraId="4058795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1D33307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FD6C109"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7CB84983" w14:textId="77777777" w:rsidR="005274B0" w:rsidRPr="002248ED" w:rsidRDefault="005274B0" w:rsidP="006E4FCB">
            <w:pPr>
              <w:ind w:firstLine="0"/>
              <w:rPr>
                <w:rFonts w:cs="Times New Roman"/>
                <w:szCs w:val="24"/>
              </w:rPr>
            </w:pPr>
            <w:r w:rsidRPr="002248ED">
              <w:rPr>
                <w:rFonts w:cs="Times New Roman"/>
                <w:i/>
                <w:iCs/>
                <w:szCs w:val="24"/>
              </w:rPr>
              <w:t>0.0416</w:t>
            </w:r>
          </w:p>
        </w:tc>
        <w:tc>
          <w:tcPr>
            <w:tcW w:w="1295" w:type="dxa"/>
          </w:tcPr>
          <w:p w14:paraId="44E91F39" w14:textId="77777777" w:rsidR="005274B0" w:rsidRPr="002248ED" w:rsidRDefault="005274B0" w:rsidP="006E4FCB">
            <w:pPr>
              <w:ind w:firstLine="0"/>
              <w:rPr>
                <w:rFonts w:cs="Times New Roman"/>
                <w:szCs w:val="24"/>
              </w:rPr>
            </w:pPr>
            <w:r w:rsidRPr="002248ED">
              <w:rPr>
                <w:rFonts w:cs="Times New Roman"/>
                <w:i/>
                <w:iCs/>
                <w:szCs w:val="24"/>
              </w:rPr>
              <w:t>0.0625</w:t>
            </w:r>
          </w:p>
        </w:tc>
      </w:tr>
      <w:tr w:rsidR="005274B0" w:rsidRPr="002248ED" w14:paraId="374F00B9" w14:textId="77777777" w:rsidTr="006E4FCB">
        <w:tc>
          <w:tcPr>
            <w:tcW w:w="1294" w:type="dxa"/>
          </w:tcPr>
          <w:p w14:paraId="793ADA0B" w14:textId="77777777" w:rsidR="005274B0" w:rsidRPr="002248ED" w:rsidRDefault="005274B0" w:rsidP="006E4FCB">
            <w:pPr>
              <w:ind w:firstLine="0"/>
              <w:jc w:val="center"/>
              <w:rPr>
                <w:rFonts w:cs="Times New Roman"/>
                <w:b/>
                <w:bCs/>
                <w:szCs w:val="24"/>
              </w:rPr>
            </w:pPr>
            <w:r w:rsidRPr="002248ED">
              <w:rPr>
                <w:rFonts w:cs="Times New Roman"/>
                <w:b/>
                <w:bCs/>
                <w:szCs w:val="24"/>
              </w:rPr>
              <w:t>u</w:t>
            </w:r>
          </w:p>
        </w:tc>
        <w:tc>
          <w:tcPr>
            <w:tcW w:w="1295" w:type="dxa"/>
          </w:tcPr>
          <w:p w14:paraId="61CBC4DD"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935" w:type="dxa"/>
          </w:tcPr>
          <w:p w14:paraId="614C4FA3" w14:textId="77777777" w:rsidR="005274B0" w:rsidRPr="002248ED" w:rsidRDefault="005274B0" w:rsidP="006E4FCB">
            <w:pPr>
              <w:ind w:firstLine="0"/>
              <w:jc w:val="center"/>
              <w:rPr>
                <w:rFonts w:cs="Times New Roman"/>
                <w:b/>
                <w:bCs/>
                <w:szCs w:val="24"/>
              </w:rPr>
            </w:pPr>
            <w:r w:rsidRPr="002248ED">
              <w:rPr>
                <w:rFonts w:cs="Times New Roman"/>
                <w:b/>
                <w:bCs/>
                <w:szCs w:val="24"/>
              </w:rPr>
              <w:t>w</w:t>
            </w:r>
          </w:p>
        </w:tc>
        <w:tc>
          <w:tcPr>
            <w:tcW w:w="936" w:type="dxa"/>
          </w:tcPr>
          <w:p w14:paraId="47981BFF" w14:textId="77777777" w:rsidR="005274B0" w:rsidRPr="002248ED" w:rsidRDefault="005274B0" w:rsidP="006E4FCB">
            <w:pPr>
              <w:ind w:firstLine="0"/>
              <w:jc w:val="center"/>
              <w:rPr>
                <w:rFonts w:cs="Times New Roman"/>
                <w:b/>
                <w:bCs/>
                <w:szCs w:val="24"/>
              </w:rPr>
            </w:pPr>
            <w:r w:rsidRPr="002248ED">
              <w:rPr>
                <w:rFonts w:cs="Times New Roman"/>
                <w:b/>
                <w:bCs/>
                <w:szCs w:val="24"/>
              </w:rPr>
              <w:t>x</w:t>
            </w:r>
          </w:p>
        </w:tc>
        <w:tc>
          <w:tcPr>
            <w:tcW w:w="1295" w:type="dxa"/>
          </w:tcPr>
          <w:p w14:paraId="3176E22D" w14:textId="77777777" w:rsidR="005274B0" w:rsidRPr="002248ED" w:rsidRDefault="005274B0" w:rsidP="006E4FCB">
            <w:pPr>
              <w:ind w:firstLine="0"/>
              <w:jc w:val="center"/>
              <w:rPr>
                <w:rFonts w:cs="Times New Roman"/>
                <w:b/>
                <w:bCs/>
                <w:szCs w:val="24"/>
              </w:rPr>
            </w:pPr>
            <w:r w:rsidRPr="002248ED">
              <w:rPr>
                <w:rFonts w:cs="Times New Roman"/>
                <w:b/>
                <w:bCs/>
                <w:szCs w:val="24"/>
              </w:rPr>
              <w:t>y</w:t>
            </w:r>
          </w:p>
        </w:tc>
        <w:tc>
          <w:tcPr>
            <w:tcW w:w="1295" w:type="dxa"/>
          </w:tcPr>
          <w:p w14:paraId="38CF9856" w14:textId="77777777" w:rsidR="005274B0" w:rsidRPr="002248ED" w:rsidRDefault="005274B0" w:rsidP="006E4FCB">
            <w:pPr>
              <w:ind w:firstLine="0"/>
              <w:jc w:val="center"/>
              <w:rPr>
                <w:rFonts w:cs="Times New Roman"/>
                <w:b/>
                <w:bCs/>
                <w:szCs w:val="24"/>
              </w:rPr>
            </w:pPr>
            <w:r w:rsidRPr="002248ED">
              <w:rPr>
                <w:rFonts w:cs="Times New Roman"/>
                <w:b/>
                <w:bCs/>
                <w:szCs w:val="24"/>
              </w:rPr>
              <w:t>z</w:t>
            </w:r>
          </w:p>
        </w:tc>
        <w:tc>
          <w:tcPr>
            <w:tcW w:w="1295" w:type="dxa"/>
          </w:tcPr>
          <w:p w14:paraId="0F13F9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C60304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6129209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01D3D996"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r>
      <w:tr w:rsidR="005274B0" w:rsidRPr="002248ED" w14:paraId="1E047381" w14:textId="77777777" w:rsidTr="006E4FCB">
        <w:tc>
          <w:tcPr>
            <w:tcW w:w="1294" w:type="dxa"/>
          </w:tcPr>
          <w:p w14:paraId="6CDB79A5"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3AD6A7E0"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57F31CCE"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4A5024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954FF6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CD8348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D639B1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40E9C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7254D11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AE5D40B"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32AAAE6A" w14:textId="77777777" w:rsidTr="006E4FCB">
        <w:tc>
          <w:tcPr>
            <w:tcW w:w="1294" w:type="dxa"/>
          </w:tcPr>
          <w:p w14:paraId="2BCFD69C" w14:textId="77777777" w:rsidR="005274B0" w:rsidRPr="002248ED" w:rsidRDefault="005274B0" w:rsidP="006E4FCB">
            <w:pPr>
              <w:ind w:firstLine="0"/>
              <w:jc w:val="center"/>
              <w:rPr>
                <w:rFonts w:cs="Times New Roman"/>
                <w:b/>
                <w:bCs/>
                <w:szCs w:val="24"/>
              </w:rPr>
            </w:pPr>
            <w:r w:rsidRPr="002248ED">
              <w:rPr>
                <w:rFonts w:cs="Times New Roman"/>
                <w:b/>
                <w:bCs/>
                <w:szCs w:val="24"/>
              </w:rPr>
              <w:t>&lt;</w:t>
            </w:r>
          </w:p>
        </w:tc>
        <w:tc>
          <w:tcPr>
            <w:tcW w:w="1295" w:type="dxa"/>
          </w:tcPr>
          <w:p w14:paraId="5F68E1BB"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935" w:type="dxa"/>
          </w:tcPr>
          <w:p w14:paraId="55A8B293" w14:textId="77777777" w:rsidR="005274B0" w:rsidRPr="002248ED" w:rsidRDefault="005274B0" w:rsidP="006E4FCB">
            <w:pPr>
              <w:ind w:firstLine="0"/>
              <w:jc w:val="center"/>
              <w:rPr>
                <w:rFonts w:cs="Times New Roman"/>
                <w:b/>
                <w:bCs/>
                <w:szCs w:val="24"/>
              </w:rPr>
            </w:pPr>
            <w:r w:rsidRPr="002248ED">
              <w:rPr>
                <w:rFonts w:cs="Times New Roman"/>
                <w:b/>
                <w:bCs/>
                <w:szCs w:val="24"/>
              </w:rPr>
              <w:t>&gt;</w:t>
            </w:r>
          </w:p>
        </w:tc>
        <w:tc>
          <w:tcPr>
            <w:tcW w:w="936" w:type="dxa"/>
          </w:tcPr>
          <w:p w14:paraId="43D7A3F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42BA3085"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BE42678"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7AA4C6B9" w14:textId="77777777" w:rsidR="005274B0" w:rsidRPr="002248ED" w:rsidRDefault="005274B0" w:rsidP="006E4FCB">
            <w:pPr>
              <w:ind w:firstLine="0"/>
              <w:jc w:val="center"/>
              <w:rPr>
                <w:rFonts w:cs="Times New Roman"/>
                <w:b/>
                <w:bCs/>
                <w:szCs w:val="24"/>
              </w:rPr>
            </w:pPr>
            <w:r w:rsidRPr="002248ED">
              <w:rPr>
                <w:rFonts w:cs="Times New Roman"/>
                <w:b/>
                <w:bCs/>
                <w:szCs w:val="24"/>
              </w:rPr>
              <w:t>space</w:t>
            </w:r>
          </w:p>
        </w:tc>
        <w:tc>
          <w:tcPr>
            <w:tcW w:w="1295" w:type="dxa"/>
          </w:tcPr>
          <w:p w14:paraId="1E688E3C"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2C256459" w14:textId="77777777" w:rsidR="005274B0" w:rsidRPr="002248ED" w:rsidRDefault="005274B0" w:rsidP="006E4FCB">
            <w:pPr>
              <w:ind w:firstLine="0"/>
              <w:jc w:val="center"/>
              <w:rPr>
                <w:rFonts w:cs="Times New Roman"/>
                <w:b/>
                <w:bCs/>
                <w:szCs w:val="24"/>
              </w:rPr>
            </w:pPr>
            <w:r w:rsidRPr="002248ED">
              <w:rPr>
                <w:rFonts w:cs="Times New Roman"/>
                <w:b/>
                <w:bCs/>
                <w:szCs w:val="24"/>
              </w:rPr>
              <w:t>`</w:t>
            </w:r>
          </w:p>
        </w:tc>
        <w:tc>
          <w:tcPr>
            <w:tcW w:w="1295" w:type="dxa"/>
          </w:tcPr>
          <w:p w14:paraId="318767ED" w14:textId="77777777" w:rsidR="005274B0" w:rsidRPr="002248ED" w:rsidRDefault="005274B0" w:rsidP="006E4FCB">
            <w:pPr>
              <w:ind w:firstLine="0"/>
              <w:jc w:val="center"/>
              <w:rPr>
                <w:rFonts w:cs="Times New Roman"/>
                <w:b/>
                <w:bCs/>
                <w:szCs w:val="24"/>
              </w:rPr>
            </w:pPr>
            <w:r w:rsidRPr="002248ED">
              <w:rPr>
                <w:rFonts w:cs="Times New Roman"/>
                <w:b/>
                <w:bCs/>
                <w:szCs w:val="24"/>
              </w:rPr>
              <w:t>\t</w:t>
            </w:r>
          </w:p>
        </w:tc>
      </w:tr>
      <w:tr w:rsidR="005274B0" w:rsidRPr="002248ED" w14:paraId="3F01BBBA" w14:textId="77777777" w:rsidTr="006E4FCB">
        <w:tc>
          <w:tcPr>
            <w:tcW w:w="1294" w:type="dxa"/>
          </w:tcPr>
          <w:p w14:paraId="58F1DEA4"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1F71404"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0EC7C083"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20311A0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16BFB65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3C1F101"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52479A50" w14:textId="77777777" w:rsidR="005274B0" w:rsidRPr="002248ED" w:rsidRDefault="005274B0" w:rsidP="006E4FCB">
            <w:pPr>
              <w:ind w:firstLine="0"/>
              <w:rPr>
                <w:rFonts w:cs="Times New Roman"/>
                <w:szCs w:val="24"/>
              </w:rPr>
            </w:pPr>
            <w:r w:rsidRPr="002248ED">
              <w:rPr>
                <w:rFonts w:cs="Times New Roman"/>
                <w:i/>
                <w:iCs/>
                <w:szCs w:val="24"/>
              </w:rPr>
              <w:t>0.5625</w:t>
            </w:r>
          </w:p>
        </w:tc>
        <w:tc>
          <w:tcPr>
            <w:tcW w:w="1295" w:type="dxa"/>
          </w:tcPr>
          <w:p w14:paraId="1FF7DEEF"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3303192"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AEA7119" w14:textId="77777777" w:rsidR="005274B0" w:rsidRPr="002248ED" w:rsidRDefault="005274B0" w:rsidP="006E4FCB">
            <w:pPr>
              <w:ind w:firstLine="0"/>
              <w:rPr>
                <w:rFonts w:cs="Times New Roman"/>
                <w:szCs w:val="24"/>
              </w:rPr>
            </w:pPr>
            <w:r w:rsidRPr="002248ED">
              <w:rPr>
                <w:rFonts w:cs="Times New Roman"/>
                <w:szCs w:val="24"/>
              </w:rPr>
              <w:t>0</w:t>
            </w:r>
          </w:p>
        </w:tc>
      </w:tr>
      <w:tr w:rsidR="005274B0" w:rsidRPr="002248ED" w14:paraId="42B127E1" w14:textId="77777777" w:rsidTr="006E4FCB">
        <w:tc>
          <w:tcPr>
            <w:tcW w:w="1294" w:type="dxa"/>
          </w:tcPr>
          <w:p w14:paraId="408BB1DA" w14:textId="77777777" w:rsidR="005274B0" w:rsidRPr="002248ED" w:rsidRDefault="005274B0" w:rsidP="006E4FCB">
            <w:pPr>
              <w:ind w:firstLine="0"/>
              <w:jc w:val="center"/>
              <w:rPr>
                <w:rFonts w:cs="Times New Roman"/>
                <w:b/>
                <w:bCs/>
                <w:szCs w:val="24"/>
              </w:rPr>
            </w:pPr>
            <w:r w:rsidRPr="002248ED">
              <w:rPr>
                <w:rFonts w:cs="Times New Roman"/>
                <w:b/>
                <w:bCs/>
                <w:szCs w:val="24"/>
              </w:rPr>
              <w:t>\n</w:t>
            </w:r>
          </w:p>
        </w:tc>
        <w:tc>
          <w:tcPr>
            <w:tcW w:w="1295" w:type="dxa"/>
          </w:tcPr>
          <w:p w14:paraId="4A32C585" w14:textId="77777777" w:rsidR="005274B0" w:rsidRPr="002248ED" w:rsidRDefault="005274B0" w:rsidP="006E4FCB">
            <w:pPr>
              <w:ind w:firstLine="0"/>
              <w:jc w:val="center"/>
              <w:rPr>
                <w:rFonts w:cs="Times New Roman"/>
                <w:b/>
                <w:bCs/>
                <w:szCs w:val="24"/>
              </w:rPr>
            </w:pPr>
            <w:r w:rsidRPr="002248ED">
              <w:rPr>
                <w:rFonts w:cs="Times New Roman"/>
                <w:b/>
                <w:bCs/>
                <w:szCs w:val="24"/>
              </w:rPr>
              <w:t>\f</w:t>
            </w:r>
          </w:p>
        </w:tc>
        <w:tc>
          <w:tcPr>
            <w:tcW w:w="935" w:type="dxa"/>
          </w:tcPr>
          <w:p w14:paraId="18D06A8B" w14:textId="77777777" w:rsidR="005274B0" w:rsidRPr="002248ED" w:rsidRDefault="005274B0" w:rsidP="006E4FCB">
            <w:pPr>
              <w:ind w:firstLine="0"/>
              <w:jc w:val="center"/>
              <w:rPr>
                <w:rFonts w:cs="Times New Roman"/>
                <w:b/>
                <w:bCs/>
                <w:szCs w:val="24"/>
              </w:rPr>
            </w:pPr>
            <w:r w:rsidRPr="002248ED">
              <w:rPr>
                <w:rFonts w:cs="Times New Roman"/>
                <w:b/>
                <w:bCs/>
                <w:szCs w:val="24"/>
              </w:rPr>
              <w:t>\r</w:t>
            </w:r>
          </w:p>
        </w:tc>
        <w:tc>
          <w:tcPr>
            <w:tcW w:w="936" w:type="dxa"/>
          </w:tcPr>
          <w:p w14:paraId="0E940734" w14:textId="77777777" w:rsidR="005274B0" w:rsidRPr="002248ED" w:rsidRDefault="005274B0" w:rsidP="006E4FCB">
            <w:pPr>
              <w:ind w:firstLine="0"/>
              <w:jc w:val="center"/>
              <w:rPr>
                <w:rFonts w:cs="Times New Roman"/>
                <w:b/>
                <w:bCs/>
                <w:szCs w:val="24"/>
              </w:rPr>
            </w:pPr>
            <w:r w:rsidRPr="002248ED">
              <w:rPr>
                <w:rFonts w:cs="Times New Roman"/>
                <w:b/>
                <w:bCs/>
                <w:szCs w:val="24"/>
              </w:rPr>
              <w:t>\b</w:t>
            </w:r>
          </w:p>
        </w:tc>
        <w:tc>
          <w:tcPr>
            <w:tcW w:w="1295" w:type="dxa"/>
          </w:tcPr>
          <w:p w14:paraId="5FE50BEA" w14:textId="77777777" w:rsidR="005274B0" w:rsidRPr="002248ED" w:rsidRDefault="005274B0" w:rsidP="006E4FCB">
            <w:pPr>
              <w:ind w:firstLine="0"/>
              <w:jc w:val="center"/>
              <w:rPr>
                <w:rFonts w:cs="Times New Roman"/>
                <w:b/>
                <w:bCs/>
                <w:szCs w:val="24"/>
              </w:rPr>
            </w:pPr>
            <w:r w:rsidRPr="002248ED">
              <w:rPr>
                <w:rFonts w:cs="Times New Roman"/>
                <w:b/>
                <w:bCs/>
                <w:szCs w:val="24"/>
              </w:rPr>
              <w:t>\v</w:t>
            </w:r>
          </w:p>
        </w:tc>
        <w:tc>
          <w:tcPr>
            <w:tcW w:w="1295" w:type="dxa"/>
          </w:tcPr>
          <w:p w14:paraId="7106E86C" w14:textId="77777777" w:rsidR="005274B0" w:rsidRPr="002248ED" w:rsidRDefault="005274B0" w:rsidP="006E4FCB">
            <w:pPr>
              <w:ind w:firstLine="0"/>
              <w:jc w:val="center"/>
              <w:rPr>
                <w:rFonts w:cs="Times New Roman"/>
                <w:b/>
                <w:bCs/>
                <w:szCs w:val="24"/>
              </w:rPr>
            </w:pPr>
            <w:r w:rsidRPr="002248ED">
              <w:rPr>
                <w:rFonts w:cs="Times New Roman"/>
                <w:b/>
                <w:bCs/>
                <w:szCs w:val="24"/>
              </w:rPr>
              <w:t>\0</w:t>
            </w:r>
          </w:p>
        </w:tc>
        <w:tc>
          <w:tcPr>
            <w:tcW w:w="1295" w:type="dxa"/>
          </w:tcPr>
          <w:p w14:paraId="310F5DF6" w14:textId="77777777" w:rsidR="005274B0" w:rsidRPr="002248ED" w:rsidRDefault="005274B0" w:rsidP="006E4FCB">
            <w:pPr>
              <w:ind w:firstLine="0"/>
              <w:jc w:val="center"/>
              <w:rPr>
                <w:rFonts w:cs="Times New Roman"/>
                <w:b/>
                <w:bCs/>
                <w:szCs w:val="24"/>
              </w:rPr>
            </w:pPr>
            <w:proofErr w:type="spellStart"/>
            <w:r w:rsidRPr="002248ED">
              <w:rPr>
                <w:rFonts w:cs="Times New Roman"/>
                <w:b/>
                <w:bCs/>
                <w:szCs w:val="24"/>
              </w:rPr>
              <w:t>unk</w:t>
            </w:r>
            <w:proofErr w:type="spellEnd"/>
          </w:p>
        </w:tc>
        <w:tc>
          <w:tcPr>
            <w:tcW w:w="1295" w:type="dxa"/>
          </w:tcPr>
          <w:p w14:paraId="35948168" w14:textId="77777777" w:rsidR="005274B0" w:rsidRPr="002248ED" w:rsidRDefault="005274B0" w:rsidP="006E4FCB">
            <w:pPr>
              <w:jc w:val="center"/>
              <w:rPr>
                <w:rFonts w:cs="Times New Roman"/>
                <w:szCs w:val="24"/>
              </w:rPr>
            </w:pPr>
          </w:p>
        </w:tc>
        <w:tc>
          <w:tcPr>
            <w:tcW w:w="1295" w:type="dxa"/>
          </w:tcPr>
          <w:p w14:paraId="1D3540DC" w14:textId="77777777" w:rsidR="005274B0" w:rsidRPr="002248ED" w:rsidRDefault="005274B0" w:rsidP="006E4FCB">
            <w:pPr>
              <w:jc w:val="center"/>
              <w:rPr>
                <w:rFonts w:cs="Times New Roman"/>
                <w:szCs w:val="24"/>
              </w:rPr>
            </w:pPr>
          </w:p>
        </w:tc>
        <w:tc>
          <w:tcPr>
            <w:tcW w:w="1295" w:type="dxa"/>
          </w:tcPr>
          <w:p w14:paraId="1F05F5BD" w14:textId="77777777" w:rsidR="005274B0" w:rsidRPr="002248ED" w:rsidRDefault="005274B0" w:rsidP="006E4FCB">
            <w:pPr>
              <w:jc w:val="center"/>
              <w:rPr>
                <w:rFonts w:cs="Times New Roman"/>
                <w:szCs w:val="24"/>
              </w:rPr>
            </w:pPr>
          </w:p>
        </w:tc>
      </w:tr>
      <w:tr w:rsidR="005274B0" w:rsidRPr="002248ED" w14:paraId="31F702CB" w14:textId="77777777" w:rsidTr="006E4FCB">
        <w:tc>
          <w:tcPr>
            <w:tcW w:w="1294" w:type="dxa"/>
          </w:tcPr>
          <w:p w14:paraId="2153C2E0" w14:textId="77777777" w:rsidR="005274B0" w:rsidRPr="002248ED" w:rsidRDefault="005274B0" w:rsidP="006E4FCB">
            <w:pPr>
              <w:ind w:firstLine="0"/>
              <w:rPr>
                <w:rFonts w:cs="Times New Roman"/>
                <w:szCs w:val="24"/>
              </w:rPr>
            </w:pPr>
            <w:r w:rsidRPr="002248ED">
              <w:rPr>
                <w:rFonts w:cs="Times New Roman"/>
                <w:i/>
                <w:iCs/>
                <w:szCs w:val="24"/>
              </w:rPr>
              <w:t>0.0208</w:t>
            </w:r>
          </w:p>
        </w:tc>
        <w:tc>
          <w:tcPr>
            <w:tcW w:w="1295" w:type="dxa"/>
          </w:tcPr>
          <w:p w14:paraId="2567C093" w14:textId="77777777" w:rsidR="005274B0" w:rsidRPr="002248ED" w:rsidRDefault="005274B0" w:rsidP="006E4FCB">
            <w:pPr>
              <w:ind w:firstLine="0"/>
              <w:rPr>
                <w:rFonts w:cs="Times New Roman"/>
                <w:szCs w:val="24"/>
              </w:rPr>
            </w:pPr>
            <w:r w:rsidRPr="002248ED">
              <w:rPr>
                <w:rFonts w:cs="Times New Roman"/>
                <w:szCs w:val="24"/>
              </w:rPr>
              <w:t>0</w:t>
            </w:r>
          </w:p>
        </w:tc>
        <w:tc>
          <w:tcPr>
            <w:tcW w:w="935" w:type="dxa"/>
          </w:tcPr>
          <w:p w14:paraId="18539FE5" w14:textId="77777777" w:rsidR="005274B0" w:rsidRPr="002248ED" w:rsidRDefault="005274B0" w:rsidP="006E4FCB">
            <w:pPr>
              <w:ind w:firstLine="0"/>
              <w:rPr>
                <w:rFonts w:cs="Times New Roman"/>
                <w:szCs w:val="24"/>
              </w:rPr>
            </w:pPr>
            <w:r w:rsidRPr="002248ED">
              <w:rPr>
                <w:rFonts w:cs="Times New Roman"/>
                <w:szCs w:val="24"/>
              </w:rPr>
              <w:t>0</w:t>
            </w:r>
          </w:p>
        </w:tc>
        <w:tc>
          <w:tcPr>
            <w:tcW w:w="936" w:type="dxa"/>
          </w:tcPr>
          <w:p w14:paraId="5B29DB86"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6FD77A85"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38842E29"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41EBBFD3" w14:textId="77777777" w:rsidR="005274B0" w:rsidRPr="002248ED" w:rsidRDefault="005274B0" w:rsidP="006E4FCB">
            <w:pPr>
              <w:ind w:firstLine="0"/>
              <w:rPr>
                <w:rFonts w:cs="Times New Roman"/>
                <w:szCs w:val="24"/>
              </w:rPr>
            </w:pPr>
            <w:r w:rsidRPr="002248ED">
              <w:rPr>
                <w:rFonts w:cs="Times New Roman"/>
                <w:szCs w:val="24"/>
              </w:rPr>
              <w:t>0</w:t>
            </w:r>
          </w:p>
        </w:tc>
        <w:tc>
          <w:tcPr>
            <w:tcW w:w="1295" w:type="dxa"/>
          </w:tcPr>
          <w:p w14:paraId="0C2ACED5" w14:textId="77777777" w:rsidR="005274B0" w:rsidRPr="002248ED" w:rsidRDefault="005274B0" w:rsidP="006E4FCB">
            <w:pPr>
              <w:rPr>
                <w:rFonts w:cs="Times New Roman"/>
                <w:szCs w:val="24"/>
              </w:rPr>
            </w:pPr>
          </w:p>
        </w:tc>
        <w:tc>
          <w:tcPr>
            <w:tcW w:w="1295" w:type="dxa"/>
          </w:tcPr>
          <w:p w14:paraId="614D784D" w14:textId="77777777" w:rsidR="005274B0" w:rsidRPr="002248ED" w:rsidRDefault="005274B0" w:rsidP="006E4FCB">
            <w:pPr>
              <w:rPr>
                <w:rFonts w:cs="Times New Roman"/>
                <w:szCs w:val="24"/>
              </w:rPr>
            </w:pPr>
          </w:p>
        </w:tc>
        <w:tc>
          <w:tcPr>
            <w:tcW w:w="1295" w:type="dxa"/>
          </w:tcPr>
          <w:p w14:paraId="740D0147" w14:textId="77777777" w:rsidR="005274B0" w:rsidRPr="002248ED" w:rsidRDefault="005274B0" w:rsidP="006E4FCB">
            <w:pPr>
              <w:rPr>
                <w:rFonts w:cs="Times New Roman"/>
                <w:szCs w:val="24"/>
              </w:rPr>
            </w:pPr>
          </w:p>
        </w:tc>
      </w:tr>
    </w:tbl>
    <w:p w14:paraId="34C1AFD2" w14:textId="77777777" w:rsidR="005274B0" w:rsidRDefault="005274B0" w:rsidP="00602FDF">
      <w:pPr>
        <w:rPr>
          <w:rFonts w:cs="Times New Roman"/>
          <w:szCs w:val="24"/>
        </w:rPr>
      </w:pPr>
    </w:p>
    <w:p w14:paraId="131B75A4" w14:textId="77777777" w:rsidR="005274B0" w:rsidRDefault="005274B0" w:rsidP="00602FDF">
      <w:pPr>
        <w:rPr>
          <w:rFonts w:cs="Times New Roman"/>
          <w:szCs w:val="24"/>
        </w:rPr>
        <w:sectPr w:rsidR="005274B0" w:rsidSect="000B5819">
          <w:pgSz w:w="15840" w:h="12240" w:orient="landscape"/>
          <w:pgMar w:top="1440" w:right="1440" w:bottom="1440" w:left="1440" w:header="720" w:footer="720" w:gutter="0"/>
          <w:cols w:space="720"/>
          <w:docGrid w:linePitch="360"/>
        </w:sectPr>
      </w:pPr>
    </w:p>
    <w:p w14:paraId="178F34A5" w14:textId="2B0BB51F" w:rsidR="003A2818" w:rsidDel="00925AED" w:rsidRDefault="003056C5" w:rsidP="000B5819">
      <w:pPr>
        <w:ind w:firstLine="0"/>
        <w:rPr>
          <w:del w:id="101" w:author="Michael Decker" w:date="2020-04-03T18:10:00Z"/>
          <w:rFonts w:cs="Times New Roman"/>
          <w:szCs w:val="24"/>
        </w:rPr>
      </w:pPr>
      <w:del w:id="102" w:author="Michael Decker" w:date="2020-04-03T18:10:00Z">
        <w:r w:rsidDel="00925AED">
          <w:rPr>
            <w:rFonts w:cs="Times New Roman"/>
            <w:szCs w:val="24"/>
          </w:rPr>
          <w:lastRenderedPageBreak/>
          <w:delText>indicating no majority.  The values section shows the exact distribution of each class within a zone of the</w:delText>
        </w:r>
        <w:r w:rsidR="00595F43" w:rsidDel="00925AED">
          <w:rPr>
            <w:rFonts w:cs="Times New Roman"/>
            <w:szCs w:val="24"/>
          </w:rPr>
          <w:delText xml:space="preserve"> tree</w:delText>
        </w:r>
        <w:r w:rsidR="00371E39" w:rsidDel="00925AED">
          <w:rPr>
            <w:rFonts w:cs="Times New Roman"/>
            <w:szCs w:val="24"/>
          </w:rPr>
          <w:delText>,</w:delText>
        </w:r>
        <w:r w:rsidR="009705BD" w:rsidDel="00925AED">
          <w:rPr>
            <w:rFonts w:cs="Times New Roman"/>
            <w:szCs w:val="24"/>
          </w:rPr>
          <w:delText xml:space="preserve"> while the sample is the total number of samples in that part of the tree</w:delText>
        </w:r>
        <w:r w:rsidR="00CF64B0" w:rsidDel="00925AED">
          <w:rPr>
            <w:rFonts w:cs="Times New Roman"/>
            <w:szCs w:val="24"/>
          </w:rPr>
          <w:delText xml:space="preserve">.  </w:delText>
        </w:r>
        <w:r w:rsidR="00371E39" w:rsidDel="00925AED">
          <w:rPr>
            <w:rFonts w:cs="Times New Roman"/>
            <w:szCs w:val="24"/>
          </w:rPr>
          <w:delText>T</w:delText>
        </w:r>
        <w:r w:rsidR="009705BD" w:rsidDel="00925AED">
          <w:rPr>
            <w:rFonts w:cs="Times New Roman"/>
            <w:szCs w:val="24"/>
          </w:rPr>
          <w:delText>he G</w:delText>
        </w:r>
        <w:r w:rsidR="00EB1197" w:rsidDel="00925AED">
          <w:rPr>
            <w:rFonts w:cs="Times New Roman"/>
            <w:szCs w:val="24"/>
          </w:rPr>
          <w:delText>ini</w:delText>
        </w:r>
        <w:r w:rsidR="00962E78" w:rsidDel="00925AED">
          <w:rPr>
            <w:rFonts w:cs="Times New Roman"/>
            <w:szCs w:val="24"/>
          </w:rPr>
          <w:delText>, a measure of statistical dispersion,</w:delText>
        </w:r>
        <w:r w:rsidR="009705BD" w:rsidDel="00925AED">
          <w:rPr>
            <w:rFonts w:cs="Times New Roman"/>
            <w:szCs w:val="24"/>
          </w:rPr>
          <w:delText xml:space="preserve"> is the value that shows how effective a decision </w:delText>
        </w:r>
        <w:r w:rsidR="00EB1197" w:rsidDel="00925AED">
          <w:rPr>
            <w:rFonts w:cs="Times New Roman"/>
            <w:szCs w:val="24"/>
          </w:rPr>
          <w:delText>node</w:delText>
        </w:r>
        <w:r w:rsidR="009705BD" w:rsidDel="00925AED">
          <w:rPr>
            <w:rFonts w:cs="Times New Roman"/>
            <w:szCs w:val="24"/>
          </w:rPr>
          <w:delText xml:space="preserve"> </w:delText>
        </w:r>
        <w:r w:rsidR="00EB1197" w:rsidDel="00925AED">
          <w:rPr>
            <w:rFonts w:cs="Times New Roman"/>
            <w:szCs w:val="24"/>
          </w:rPr>
          <w:delText>is</w:delText>
        </w:r>
        <w:r w:rsidR="00CF64B0" w:rsidDel="00925AED">
          <w:rPr>
            <w:rFonts w:cs="Times New Roman"/>
            <w:szCs w:val="24"/>
          </w:rPr>
          <w:delText xml:space="preserve">.  </w:delText>
        </w:r>
        <w:r w:rsidR="00EB1197" w:rsidDel="00925AED">
          <w:rPr>
            <w:rFonts w:cs="Times New Roman"/>
            <w:szCs w:val="24"/>
          </w:rPr>
          <w:delText>T</w:delText>
        </w:r>
        <w:r w:rsidR="009705BD" w:rsidDel="00925AED">
          <w:rPr>
            <w:rFonts w:cs="Times New Roman"/>
            <w:szCs w:val="24"/>
          </w:rPr>
          <w:delText>he farther down a decision tree you go the lower the G</w:delText>
        </w:r>
        <w:r w:rsidR="00EB1197" w:rsidDel="00925AED">
          <w:rPr>
            <w:rFonts w:cs="Times New Roman"/>
            <w:szCs w:val="24"/>
          </w:rPr>
          <w:delText>ini</w:delText>
        </w:r>
        <w:r w:rsidR="009705BD" w:rsidDel="00925AED">
          <w:rPr>
            <w:rFonts w:cs="Times New Roman"/>
            <w:szCs w:val="24"/>
          </w:rPr>
          <w:delText xml:space="preserve"> will generally become with leaf nodes always having a G</w:delText>
        </w:r>
        <w:r w:rsidR="00EB1197" w:rsidDel="00925AED">
          <w:rPr>
            <w:rFonts w:cs="Times New Roman"/>
            <w:szCs w:val="24"/>
          </w:rPr>
          <w:delText xml:space="preserve">ini </w:delText>
        </w:r>
        <w:r w:rsidR="009705BD" w:rsidDel="00925AED">
          <w:rPr>
            <w:rFonts w:cs="Times New Roman"/>
            <w:szCs w:val="24"/>
          </w:rPr>
          <w:delText>of 0</w:delText>
        </w:r>
        <w:r w:rsidR="00CF64B0" w:rsidDel="00925AED">
          <w:rPr>
            <w:rFonts w:cs="Times New Roman"/>
            <w:szCs w:val="24"/>
          </w:rPr>
          <w:delText xml:space="preserve">.  </w:delText>
        </w:r>
        <w:r w:rsidR="000F498F" w:rsidDel="00925AED">
          <w:rPr>
            <w:rFonts w:cs="Times New Roman"/>
            <w:szCs w:val="24"/>
          </w:rPr>
          <w:delText xml:space="preserve">At the top (except in leaves), is the Boolean decision for the decision </w:delText>
        </w:r>
        <w:commentRangeStart w:id="103"/>
        <w:r w:rsidR="000F498F" w:rsidDel="00925AED">
          <w:rPr>
            <w:rFonts w:cs="Times New Roman"/>
            <w:szCs w:val="24"/>
          </w:rPr>
          <w:delText>node.</w:delText>
        </w:r>
        <w:commentRangeEnd w:id="103"/>
        <w:r w:rsidR="00282944" w:rsidDel="00925AED">
          <w:rPr>
            <w:rStyle w:val="CommentReference"/>
          </w:rPr>
          <w:commentReference w:id="103"/>
        </w:r>
      </w:del>
    </w:p>
    <w:p w14:paraId="7522F623" w14:textId="77777777" w:rsidR="003A2818" w:rsidRDefault="003A2818" w:rsidP="003A2818">
      <w:pPr>
        <w:keepNext/>
      </w:pPr>
      <w:r w:rsidRPr="003A2818">
        <w:rPr>
          <w:noProof/>
        </w:rPr>
        <w:drawing>
          <wp:inline distT="0" distB="0" distL="0" distR="0" wp14:anchorId="635650F8" wp14:editId="639F2914">
            <wp:extent cx="5943600" cy="46374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4637405"/>
                    </a:xfrm>
                    <a:prstGeom prst="rect">
                      <a:avLst/>
                    </a:prstGeom>
                  </pic:spPr>
                </pic:pic>
              </a:graphicData>
            </a:graphic>
          </wp:inline>
        </w:drawing>
      </w:r>
    </w:p>
    <w:p w14:paraId="0A7AEA43" w14:textId="7F2A8D94" w:rsidR="003A2818" w:rsidRPr="00AA6716" w:rsidRDefault="003A2818" w:rsidP="003A2818">
      <w:pPr>
        <w:pStyle w:val="Caption"/>
        <w:jc w:val="center"/>
        <w:rPr>
          <w:rFonts w:cs="Times New Roman"/>
          <w:sz w:val="24"/>
          <w:szCs w:val="24"/>
        </w:rPr>
      </w:pPr>
      <w:bookmarkStart w:id="104" w:name="_Ref34305463"/>
      <w:bookmarkStart w:id="105" w:name="_Ref36829180"/>
      <w:r w:rsidRPr="00AA6716">
        <w:rPr>
          <w:sz w:val="24"/>
          <w:szCs w:val="24"/>
        </w:rPr>
        <w:t>F</w:t>
      </w:r>
      <w:r w:rsidR="00AA6716" w:rsidRPr="00AA6716">
        <w:rPr>
          <w:sz w:val="24"/>
          <w:szCs w:val="24"/>
        </w:rPr>
        <w:t>IGURE</w:t>
      </w:r>
      <w:r w:rsidRPr="00AA6716">
        <w:rPr>
          <w:sz w:val="24"/>
          <w:szCs w:val="24"/>
        </w:rPr>
        <w:t xml:space="preserve"> </w:t>
      </w:r>
      <w:r w:rsidR="0030602A" w:rsidRPr="00AA6716">
        <w:rPr>
          <w:sz w:val="24"/>
          <w:szCs w:val="24"/>
        </w:rPr>
        <w:fldChar w:fldCharType="begin"/>
      </w:r>
      <w:r w:rsidR="0030602A" w:rsidRPr="00AA6716">
        <w:rPr>
          <w:sz w:val="24"/>
          <w:szCs w:val="24"/>
        </w:rPr>
        <w:instrText xml:space="preserve"> SEQ Figure \* ARABIC </w:instrText>
      </w:r>
      <w:r w:rsidR="0030602A" w:rsidRPr="00AA6716">
        <w:rPr>
          <w:sz w:val="24"/>
          <w:szCs w:val="24"/>
        </w:rPr>
        <w:fldChar w:fldCharType="separate"/>
      </w:r>
      <w:r w:rsidR="00282944">
        <w:rPr>
          <w:noProof/>
          <w:sz w:val="24"/>
          <w:szCs w:val="24"/>
        </w:rPr>
        <w:t>2</w:t>
      </w:r>
      <w:r w:rsidR="0030602A" w:rsidRPr="00AA6716">
        <w:rPr>
          <w:noProof/>
          <w:sz w:val="24"/>
          <w:szCs w:val="24"/>
        </w:rPr>
        <w:fldChar w:fldCharType="end"/>
      </w:r>
      <w:bookmarkEnd w:id="104"/>
      <w:r w:rsidR="00CF64B0">
        <w:rPr>
          <w:noProof/>
          <w:sz w:val="24"/>
          <w:szCs w:val="24"/>
        </w:rPr>
        <w:t xml:space="preserve">.  </w:t>
      </w:r>
      <w:r w:rsidR="00AA6716" w:rsidRPr="00AA6716">
        <w:rPr>
          <w:smallCaps/>
          <w:sz w:val="24"/>
          <w:szCs w:val="24"/>
        </w:rPr>
        <w:t xml:space="preserve">This is a decision tree sample </w:t>
      </w:r>
      <w:commentRangeStart w:id="106"/>
      <w:r w:rsidR="00AA6716" w:rsidRPr="00AA6716">
        <w:rPr>
          <w:smallCaps/>
          <w:sz w:val="24"/>
          <w:szCs w:val="24"/>
        </w:rPr>
        <w:t>from the well-known IRIS dataset</w:t>
      </w:r>
      <w:r w:rsidR="00CF64B0">
        <w:rPr>
          <w:smallCaps/>
          <w:sz w:val="24"/>
          <w:szCs w:val="24"/>
        </w:rPr>
        <w:t xml:space="preserve">.  </w:t>
      </w:r>
      <w:r w:rsidR="00AA6716" w:rsidRPr="00AA6716">
        <w:rPr>
          <w:smallCaps/>
          <w:sz w:val="24"/>
          <w:szCs w:val="24"/>
        </w:rPr>
        <w:t xml:space="preserve">The colors separate the tree based on which class is the most present </w:t>
      </w:r>
      <w:commentRangeEnd w:id="106"/>
      <w:r w:rsidR="00282944">
        <w:rPr>
          <w:rStyle w:val="CommentReference"/>
          <w:i w:val="0"/>
          <w:iCs w:val="0"/>
          <w:color w:val="auto"/>
        </w:rPr>
        <w:commentReference w:id="106"/>
      </w:r>
      <w:r w:rsidR="00AA6716" w:rsidRPr="00AA6716">
        <w:rPr>
          <w:smallCaps/>
          <w:sz w:val="24"/>
          <w:szCs w:val="24"/>
        </w:rPr>
        <w:t>in a node</w:t>
      </w:r>
      <w:r w:rsidR="00CF64B0">
        <w:rPr>
          <w:smallCaps/>
          <w:sz w:val="24"/>
          <w:szCs w:val="24"/>
        </w:rPr>
        <w:t xml:space="preserve">.  </w:t>
      </w:r>
      <w:r w:rsidR="00AA6716" w:rsidRPr="00AA6716">
        <w:rPr>
          <w:smallCaps/>
          <w:sz w:val="24"/>
          <w:szCs w:val="24"/>
        </w:rPr>
        <w:t>The class shows which of the three class a node primarily consists of</w:t>
      </w:r>
      <w:r w:rsidR="00CF64B0">
        <w:rPr>
          <w:smallCaps/>
          <w:sz w:val="24"/>
          <w:szCs w:val="24"/>
        </w:rPr>
        <w:t xml:space="preserve">.  </w:t>
      </w:r>
      <w:r w:rsidR="00AA6716" w:rsidRPr="00AA6716">
        <w:rPr>
          <w:smallCaps/>
          <w:sz w:val="24"/>
          <w:szCs w:val="24"/>
        </w:rPr>
        <w:t>The sample shows how many values are in the node</w:t>
      </w:r>
      <w:r w:rsidR="00CF64B0">
        <w:rPr>
          <w:smallCaps/>
          <w:sz w:val="24"/>
          <w:szCs w:val="24"/>
        </w:rPr>
        <w:t xml:space="preserve">.  </w:t>
      </w:r>
      <w:r w:rsidR="00AA6716" w:rsidRPr="00AA6716">
        <w:rPr>
          <w:smallCaps/>
          <w:sz w:val="24"/>
          <w:szCs w:val="24"/>
        </w:rPr>
        <w:t xml:space="preserve">The </w:t>
      </w:r>
      <w:proofErr w:type="spellStart"/>
      <w:r w:rsidR="00AA6716" w:rsidRPr="00AA6716">
        <w:rPr>
          <w:smallCaps/>
          <w:sz w:val="24"/>
          <w:szCs w:val="24"/>
        </w:rPr>
        <w:t>gini</w:t>
      </w:r>
      <w:proofErr w:type="spellEnd"/>
      <w:r w:rsidR="00AA6716" w:rsidRPr="00AA6716">
        <w:rPr>
          <w:smallCaps/>
          <w:sz w:val="24"/>
          <w:szCs w:val="24"/>
        </w:rPr>
        <w:t xml:space="preserve"> shows how major of a deciding factor a particular variable is, the lower the </w:t>
      </w:r>
      <w:proofErr w:type="spellStart"/>
      <w:r w:rsidR="00AA6716" w:rsidRPr="00AA6716">
        <w:rPr>
          <w:smallCaps/>
          <w:sz w:val="24"/>
          <w:szCs w:val="24"/>
        </w:rPr>
        <w:t>gini</w:t>
      </w:r>
      <w:proofErr w:type="spellEnd"/>
      <w:r w:rsidR="00AA6716" w:rsidRPr="00AA6716">
        <w:rPr>
          <w:smallCaps/>
          <w:sz w:val="24"/>
          <w:szCs w:val="24"/>
        </w:rPr>
        <w:t xml:space="preserve"> the more important it is</w:t>
      </w:r>
      <w:r w:rsidR="00CF64B0">
        <w:rPr>
          <w:smallCaps/>
          <w:sz w:val="24"/>
          <w:szCs w:val="24"/>
        </w:rPr>
        <w:t xml:space="preserve">.  </w:t>
      </w:r>
      <w:r w:rsidR="005610B6">
        <w:rPr>
          <w:smallCaps/>
          <w:sz w:val="24"/>
          <w:szCs w:val="24"/>
        </w:rPr>
        <w:t>The top (on non-</w:t>
      </w:r>
      <w:proofErr w:type="spellStart"/>
      <w:r w:rsidR="005610B6">
        <w:rPr>
          <w:smallCaps/>
          <w:sz w:val="24"/>
          <w:szCs w:val="24"/>
        </w:rPr>
        <w:t>leafs</w:t>
      </w:r>
      <w:proofErr w:type="spellEnd"/>
      <w:r w:rsidR="005610B6">
        <w:rPr>
          <w:smallCaps/>
          <w:sz w:val="24"/>
          <w:szCs w:val="24"/>
        </w:rPr>
        <w:t>) is the decision itself.</w:t>
      </w:r>
      <w:bookmarkEnd w:id="105"/>
    </w:p>
    <w:p w14:paraId="5A091606" w14:textId="562E67DF" w:rsidR="00602FDF" w:rsidRDefault="000F384A" w:rsidP="00094B30">
      <w:pPr>
        <w:ind w:firstLine="0"/>
        <w:rPr>
          <w:rFonts w:cs="Times New Roman"/>
          <w:b/>
          <w:bCs/>
          <w:sz w:val="32"/>
          <w:szCs w:val="32"/>
        </w:rPr>
      </w:pPr>
      <w:r>
        <w:rPr>
          <w:rFonts w:cs="Times New Roman"/>
          <w:szCs w:val="24"/>
        </w:rPr>
        <w:br w:type="page"/>
      </w:r>
    </w:p>
    <w:p w14:paraId="4D3F7135" w14:textId="4D53CBCC" w:rsidR="00602FDF" w:rsidRDefault="00602FDF" w:rsidP="004E5433">
      <w:pPr>
        <w:jc w:val="center"/>
        <w:rPr>
          <w:ins w:id="107" w:author="blake grills" w:date="2020-04-02T22:23:00Z"/>
          <w:rFonts w:cs="Times New Roman"/>
          <w:b/>
          <w:bCs/>
          <w:sz w:val="32"/>
          <w:szCs w:val="32"/>
        </w:rPr>
      </w:pPr>
    </w:p>
    <w:p w14:paraId="22BE3FA1" w14:textId="77777777" w:rsidR="00EB33F4" w:rsidRDefault="00EB33F4" w:rsidP="004E5433">
      <w:pPr>
        <w:jc w:val="center"/>
        <w:rPr>
          <w:rFonts w:cs="Times New Roman"/>
          <w:b/>
          <w:bCs/>
          <w:sz w:val="32"/>
          <w:szCs w:val="32"/>
        </w:rPr>
      </w:pPr>
    </w:p>
    <w:p w14:paraId="551695B7" w14:textId="77777777" w:rsidR="00602FDF" w:rsidRDefault="00602FDF" w:rsidP="004E5433">
      <w:pPr>
        <w:jc w:val="center"/>
        <w:rPr>
          <w:rFonts w:cs="Times New Roman"/>
          <w:b/>
          <w:bCs/>
          <w:sz w:val="32"/>
          <w:szCs w:val="32"/>
        </w:rPr>
      </w:pPr>
    </w:p>
    <w:p w14:paraId="197F04E5" w14:textId="737B1E7A" w:rsidR="004E5433" w:rsidRPr="00347B64" w:rsidRDefault="004E5433" w:rsidP="00AD242D">
      <w:pPr>
        <w:pStyle w:val="Heading1"/>
      </w:pPr>
      <w:bookmarkStart w:id="108" w:name="_Ref34251039"/>
    </w:p>
    <w:bookmarkEnd w:id="108"/>
    <w:p w14:paraId="38EB8C60" w14:textId="77777777" w:rsidR="004E5433" w:rsidRPr="00B216D8" w:rsidRDefault="004E5433" w:rsidP="00904867">
      <w:pPr>
        <w:pStyle w:val="ChapterTitle"/>
      </w:pPr>
      <w:r>
        <w:t>Results</w:t>
      </w:r>
    </w:p>
    <w:p w14:paraId="79A9A0AD" w14:textId="57E7ED55" w:rsidR="00EB33F4" w:rsidRDefault="00EB33F4">
      <w:pPr>
        <w:rPr>
          <w:ins w:id="109" w:author="blake grills" w:date="2020-04-02T22:20:00Z"/>
        </w:rPr>
        <w:pPrChange w:id="110" w:author="blake grills" w:date="2020-04-02T22:20:00Z">
          <w:pPr>
            <w:ind w:firstLine="0"/>
          </w:pPr>
        </w:pPrChange>
      </w:pPr>
      <w:ins w:id="111" w:author="blake grills" w:date="2020-04-02T22:20:00Z">
        <w:r>
          <w:t>The first step of creating our decision tree is to split the data that we are going to use for training and testing</w:t>
        </w:r>
      </w:ins>
      <w:ins w:id="112" w:author="blake grills" w:date="2020-04-03T10:17:00Z">
        <w:r w:rsidR="00CF64B0">
          <w:t xml:space="preserve">.  </w:t>
        </w:r>
      </w:ins>
      <w:ins w:id="113" w:author="blake grills" w:date="2020-04-02T22:30:00Z">
        <w:r w:rsidR="006F50B2">
          <w:t xml:space="preserve">This </w:t>
        </w:r>
      </w:ins>
      <w:ins w:id="114" w:author="blake grills" w:date="2020-04-02T22:31:00Z">
        <w:r w:rsidR="006F50B2">
          <w:t>data is stored inside a data frame created using PANDAS</w:t>
        </w:r>
      </w:ins>
      <w:ins w:id="115" w:author="blake grills" w:date="2020-04-03T10:17:00Z">
        <w:r w:rsidR="00CF64B0">
          <w:t xml:space="preserve">.  </w:t>
        </w:r>
      </w:ins>
      <w:ins w:id="116" w:author="blake grills" w:date="2020-04-02T22:32:00Z">
        <w:r w:rsidR="006F50B2">
          <w:t>We opt to write out our data frames as part of our frequenc</w:t>
        </w:r>
      </w:ins>
      <w:ins w:id="117" w:author="blake grills" w:date="2020-04-02T22:33:00Z">
        <w:r w:rsidR="006F50B2">
          <w:t>y calculation program</w:t>
        </w:r>
      </w:ins>
      <w:ins w:id="118" w:author="blake grills" w:date="2020-04-03T10:17:00Z">
        <w:r w:rsidR="00CF64B0">
          <w:t xml:space="preserve">.  </w:t>
        </w:r>
      </w:ins>
      <w:ins w:id="119" w:author="blake grills" w:date="2020-04-02T22:33:00Z">
        <w:r w:rsidR="006F50B2">
          <w:t>We output all of our data in the same format as a data</w:t>
        </w:r>
      </w:ins>
      <w:ins w:id="120" w:author="blake grills" w:date="2020-04-02T22:34:00Z">
        <w:r w:rsidR="006F50B2">
          <w:t xml:space="preserve"> </w:t>
        </w:r>
      </w:ins>
      <w:ins w:id="121" w:author="blake grills" w:date="2020-04-02T22:33:00Z">
        <w:r w:rsidR="006F50B2">
          <w:t>frame written as a string to a python script for storage</w:t>
        </w:r>
      </w:ins>
      <w:ins w:id="122" w:author="blake grills" w:date="2020-04-03T10:17:00Z">
        <w:r w:rsidR="00CF64B0">
          <w:t xml:space="preserve">.  </w:t>
        </w:r>
      </w:ins>
      <w:ins w:id="123" w:author="blake grills" w:date="2020-04-02T22:34:00Z">
        <w:r w:rsidR="006F50B2">
          <w:t>Following t</w:t>
        </w:r>
      </w:ins>
      <w:ins w:id="124" w:author="blake grills" w:date="2020-04-02T22:20:00Z">
        <w:r>
          <w:t xml:space="preserve">his </w:t>
        </w:r>
      </w:ins>
      <w:ins w:id="125" w:author="blake grills" w:date="2020-04-02T22:34:00Z">
        <w:r w:rsidR="006F50B2">
          <w:t xml:space="preserve">creation </w:t>
        </w:r>
      </w:ins>
      <w:ins w:id="126" w:author="blake grills" w:date="2020-04-02T22:20:00Z">
        <w:r>
          <w:t>process</w:t>
        </w:r>
      </w:ins>
      <w:ins w:id="127" w:author="blake grills" w:date="2020-04-02T22:34:00Z">
        <w:r w:rsidR="006F50B2">
          <w:t>,</w:t>
        </w:r>
      </w:ins>
      <w:ins w:id="128" w:author="blake grills" w:date="2020-04-02T22:20:00Z">
        <w:r>
          <w:t xml:space="preserve"> </w:t>
        </w:r>
      </w:ins>
      <w:ins w:id="129" w:author="blake grills" w:date="2020-04-02T22:34:00Z">
        <w:r w:rsidR="006F50B2">
          <w:t xml:space="preserve">we use stratified K-fold cross validation to </w:t>
        </w:r>
      </w:ins>
      <w:ins w:id="130" w:author="blake grills" w:date="2020-04-02T22:35:00Z">
        <w:r w:rsidR="006F50B2">
          <w:t>split our data</w:t>
        </w:r>
      </w:ins>
      <w:ins w:id="131" w:author="blake grills" w:date="2020-04-03T10:17:00Z">
        <w:r w:rsidR="00CF64B0">
          <w:t xml:space="preserve">.  </w:t>
        </w:r>
      </w:ins>
      <w:ins w:id="132" w:author="blake grills" w:date="2020-04-02T22:20:00Z">
        <w:r>
          <w:t xml:space="preserve">An illustration of Stratified K-fold cross validation is provided in </w:t>
        </w:r>
        <w:r>
          <w:fldChar w:fldCharType="begin"/>
        </w:r>
        <w:r>
          <w:instrText xml:space="preserve"> REF _Ref35625362 \h </w:instrText>
        </w:r>
      </w:ins>
      <w:ins w:id="133" w:author="blake grills" w:date="2020-04-02T22:20:00Z">
        <w:r>
          <w:fldChar w:fldCharType="separate"/>
        </w:r>
        <w:r w:rsidRPr="00A53822">
          <w:rPr>
            <w:szCs w:val="24"/>
          </w:rPr>
          <w:t xml:space="preserve">Figure </w:t>
        </w:r>
        <w:r w:rsidRPr="00A53822">
          <w:rPr>
            <w:noProof/>
            <w:szCs w:val="24"/>
          </w:rPr>
          <w:t>3</w:t>
        </w:r>
        <w:r>
          <w:fldChar w:fldCharType="end"/>
        </w:r>
      </w:ins>
      <w:ins w:id="134" w:author="blake grills" w:date="2020-04-03T10:17:00Z">
        <w:r w:rsidR="00CF64B0">
          <w:t xml:space="preserve">.  </w:t>
        </w:r>
      </w:ins>
      <w:ins w:id="135" w:author="blake grills" w:date="2020-04-02T22:20:00Z">
        <w:r>
          <w:t>Stratified K-fold cross validation is the process of randomly splitting your data in a balanced manner based off of the number K, being the number of folds, that you want to make</w:t>
        </w:r>
      </w:ins>
      <w:ins w:id="136" w:author="blake grills" w:date="2020-04-03T10:17:00Z">
        <w:r w:rsidR="00CF64B0">
          <w:t xml:space="preserve">.  </w:t>
        </w:r>
      </w:ins>
      <w:ins w:id="137" w:author="blake grills" w:date="2020-04-02T22:20:00Z">
        <w:r>
          <w:t xml:space="preserve">The commonly accepted value for K is 5 to start, but it is important to ensure that your folds never become </w:t>
        </w:r>
        <w:proofErr w:type="spellStart"/>
        <w:r>
          <w:t>to</w:t>
        </w:r>
        <w:proofErr w:type="spellEnd"/>
        <w:r>
          <w:t xml:space="preserve"> small for the algorithm that you are working with</w:t>
        </w:r>
      </w:ins>
      <w:ins w:id="138" w:author="blake grills" w:date="2020-04-03T10:17:00Z">
        <w:r w:rsidR="00CF64B0">
          <w:t xml:space="preserve">.  </w:t>
        </w:r>
      </w:ins>
      <w:ins w:id="139" w:author="blake grills" w:date="2020-04-02T22:20:00Z">
        <w:r>
          <w:t>This is not an exact science, and many data scientists and other professionals will all say different things, but generally speaking this is where having good evaluation criteria to validate the fact that you are not over or under fitting comes into play</w:t>
        </w:r>
      </w:ins>
      <w:ins w:id="140" w:author="blake grills" w:date="2020-04-03T10:17:00Z">
        <w:r w:rsidR="00CF64B0">
          <w:t xml:space="preserve">.  </w:t>
        </w:r>
      </w:ins>
    </w:p>
    <w:p w14:paraId="7B860F12" w14:textId="77777777" w:rsidR="00EB33F4" w:rsidRDefault="00EB33F4" w:rsidP="00EB33F4">
      <w:pPr>
        <w:rPr>
          <w:ins w:id="141" w:author="blake grills" w:date="2020-04-02T22:20:00Z"/>
        </w:rPr>
      </w:pPr>
    </w:p>
    <w:p w14:paraId="60FD1A0D" w14:textId="77777777" w:rsidR="00EB33F4" w:rsidRDefault="00EB33F4" w:rsidP="00EB33F4">
      <w:pPr>
        <w:pStyle w:val="Caption"/>
        <w:keepNext/>
        <w:ind w:firstLine="0"/>
        <w:rPr>
          <w:ins w:id="142" w:author="blake grills" w:date="2020-04-02T22:20:00Z"/>
        </w:rPr>
      </w:pPr>
      <w:ins w:id="143" w:author="blake grills" w:date="2020-04-02T22:20:00Z">
        <w:r>
          <w:rPr>
            <w:noProof/>
          </w:rPr>
          <w:lastRenderedPageBreak/>
          <w:drawing>
            <wp:inline distT="0" distB="0" distL="0" distR="0" wp14:anchorId="23C21CF8" wp14:editId="68DE21EB">
              <wp:extent cx="5943600" cy="35013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501390"/>
                      </a:xfrm>
                      <a:prstGeom prst="rect">
                        <a:avLst/>
                      </a:prstGeom>
                    </pic:spPr>
                  </pic:pic>
                </a:graphicData>
              </a:graphic>
            </wp:inline>
          </w:drawing>
        </w:r>
      </w:ins>
    </w:p>
    <w:p w14:paraId="68DD4FF1" w14:textId="3640C797" w:rsidR="00EB33F4" w:rsidRDefault="00EB33F4" w:rsidP="00EB33F4">
      <w:pPr>
        <w:pStyle w:val="Caption"/>
        <w:ind w:firstLine="0"/>
        <w:rPr>
          <w:ins w:id="144" w:author="blake grills" w:date="2020-04-02T22:20:00Z"/>
        </w:rPr>
      </w:pPr>
      <w:ins w:id="145" w:author="blake grills" w:date="2020-04-02T22:20:00Z">
        <w:r w:rsidRPr="000E69C1">
          <w:rPr>
            <w:sz w:val="24"/>
            <w:szCs w:val="24"/>
          </w:rPr>
          <w:t xml:space="preserve">Figure </w:t>
        </w:r>
        <w:r w:rsidRPr="000E69C1">
          <w:rPr>
            <w:sz w:val="24"/>
            <w:szCs w:val="24"/>
          </w:rPr>
          <w:fldChar w:fldCharType="begin"/>
        </w:r>
        <w:r w:rsidRPr="000E69C1">
          <w:rPr>
            <w:sz w:val="24"/>
            <w:szCs w:val="24"/>
          </w:rPr>
          <w:instrText xml:space="preserve"> SEQ Figure \* ARABIC </w:instrText>
        </w:r>
        <w:r w:rsidRPr="000E69C1">
          <w:rPr>
            <w:sz w:val="24"/>
            <w:szCs w:val="24"/>
          </w:rPr>
          <w:fldChar w:fldCharType="separate"/>
        </w:r>
        <w:r>
          <w:rPr>
            <w:noProof/>
            <w:sz w:val="24"/>
            <w:szCs w:val="24"/>
          </w:rPr>
          <w:t>4</w:t>
        </w:r>
        <w:r w:rsidRPr="000E69C1">
          <w:rPr>
            <w:sz w:val="24"/>
            <w:szCs w:val="24"/>
          </w:rPr>
          <w:fldChar w:fldCharType="end"/>
        </w:r>
      </w:ins>
      <w:ins w:id="146" w:author="blake grills" w:date="2020-04-03T10:17:00Z">
        <w:r w:rsidR="00CF64B0">
          <w:rPr>
            <w:sz w:val="24"/>
            <w:szCs w:val="24"/>
          </w:rPr>
          <w:t xml:space="preserve">.  </w:t>
        </w:r>
      </w:ins>
      <w:ins w:id="147" w:author="blake grills" w:date="2020-04-02T22:20:00Z">
        <w:r w:rsidRPr="005B4A69">
          <w:rPr>
            <w:sz w:val="24"/>
            <w:szCs w:val="24"/>
          </w:rPr>
          <w:t>This is a breakdown of how stratified K-fold works</w:t>
        </w:r>
      </w:ins>
      <w:ins w:id="148" w:author="blake grills" w:date="2020-04-03T10:17:00Z">
        <w:r w:rsidR="00CF64B0">
          <w:rPr>
            <w:sz w:val="24"/>
            <w:szCs w:val="24"/>
          </w:rPr>
          <w:t xml:space="preserve">.  </w:t>
        </w:r>
      </w:ins>
      <w:ins w:id="149" w:author="blake grills" w:date="2020-04-02T22:20:00Z">
        <w:r w:rsidRPr="005B4A69">
          <w:rPr>
            <w:sz w:val="24"/>
            <w:szCs w:val="24"/>
          </w:rPr>
          <w:t>The main data is split into five parts with one of the five being used for testing and the remainder being used for training</w:t>
        </w:r>
      </w:ins>
      <w:ins w:id="150" w:author="blake grills" w:date="2020-04-03T10:17:00Z">
        <w:r w:rsidR="00CF64B0">
          <w:rPr>
            <w:sz w:val="24"/>
            <w:szCs w:val="24"/>
          </w:rPr>
          <w:t xml:space="preserve">.  </w:t>
        </w:r>
      </w:ins>
      <w:ins w:id="151" w:author="blake grills" w:date="2020-04-02T22:20:00Z">
        <w:r w:rsidRPr="005B4A69">
          <w:rPr>
            <w:sz w:val="24"/>
            <w:szCs w:val="24"/>
          </w:rPr>
          <w:t>With stratified K-fold it is important to ensure that the distribution is always equal amongst all of the groups</w:t>
        </w:r>
      </w:ins>
    </w:p>
    <w:p w14:paraId="0D50CDFC" w14:textId="77777777" w:rsidR="00EB33F4" w:rsidRDefault="00EB33F4" w:rsidP="00EB33F4">
      <w:pPr>
        <w:pStyle w:val="Caption"/>
        <w:ind w:firstLine="0"/>
        <w:rPr>
          <w:ins w:id="152" w:author="blake grills" w:date="2020-04-02T22:20:00Z"/>
        </w:rPr>
      </w:pPr>
    </w:p>
    <w:p w14:paraId="6FFAF291" w14:textId="6C613D35" w:rsidR="00EB33F4" w:rsidRDefault="00EB33F4" w:rsidP="00EB33F4">
      <w:pPr>
        <w:rPr>
          <w:ins w:id="153" w:author="blake grills" w:date="2020-04-02T22:20:00Z"/>
        </w:rPr>
      </w:pPr>
      <w:ins w:id="154" w:author="blake grills" w:date="2020-04-02T22:20:00Z">
        <w:r>
          <w:t>For the purposes of validation, we will be using accuracy, precision, recall, and the F1 score</w:t>
        </w:r>
      </w:ins>
      <w:ins w:id="155" w:author="blake grills" w:date="2020-04-03T10:17:00Z">
        <w:r w:rsidR="00CF64B0">
          <w:t xml:space="preserve">.  </w:t>
        </w:r>
      </w:ins>
      <w:ins w:id="156" w:author="blake grills" w:date="2020-04-02T22:20:00Z">
        <w:r>
          <w:t>The combination of these four scores gives a good image of what our results look like when running the prediction model of the decision tree with our test data</w:t>
        </w:r>
      </w:ins>
      <w:ins w:id="157" w:author="blake grills" w:date="2020-04-03T10:17:00Z">
        <w:r w:rsidR="00CF64B0">
          <w:t xml:space="preserve">.  </w:t>
        </w:r>
      </w:ins>
      <w:ins w:id="158" w:author="blake grills" w:date="2020-04-02T22:20:00Z">
        <w:r>
          <w:t>If accuracy and the F1 score are too far apart then we know that our data is likely underfitting</w:t>
        </w:r>
      </w:ins>
      <w:ins w:id="159" w:author="blake grills" w:date="2020-04-03T10:17:00Z">
        <w:r w:rsidR="00CF64B0">
          <w:t xml:space="preserve">.  </w:t>
        </w:r>
      </w:ins>
      <w:ins w:id="160" w:author="blake grills" w:date="2020-04-02T22:20:00Z">
        <w:r>
          <w:t>If accuracy and F1 score are both consistently very close to 100% than we can also determine that our data is overfitting</w:t>
        </w:r>
      </w:ins>
      <w:ins w:id="161" w:author="blake grills" w:date="2020-04-03T10:17:00Z">
        <w:r w:rsidR="00CF64B0">
          <w:t xml:space="preserve">.  </w:t>
        </w:r>
      </w:ins>
      <w:ins w:id="162" w:author="blake grills" w:date="2020-04-02T22:20:00Z">
        <w:r>
          <w:t xml:space="preserve">We include precision and recall primarily as a means to explain why either the F1 score or accuracy may be low, as both accuracy and F1 score use precision and recall in their calculations as shown in </w:t>
        </w:r>
        <w:r>
          <w:fldChar w:fldCharType="begin"/>
        </w:r>
        <w:r>
          <w:instrText xml:space="preserve"> REF _Ref34324168 \h </w:instrText>
        </w:r>
      </w:ins>
      <w:ins w:id="163" w:author="blake grills" w:date="2020-04-02T22:20:00Z">
        <w:r>
          <w:fldChar w:fldCharType="separate"/>
        </w:r>
        <w:r w:rsidRPr="00AA6716">
          <w:rPr>
            <w:szCs w:val="24"/>
          </w:rPr>
          <w:t xml:space="preserve">TABLE </w:t>
        </w:r>
        <w:r>
          <w:rPr>
            <w:noProof/>
            <w:szCs w:val="24"/>
          </w:rPr>
          <w:t>11</w:t>
        </w:r>
        <w:r>
          <w:fldChar w:fldCharType="end"/>
        </w:r>
        <w:r>
          <w:t>.</w:t>
        </w:r>
      </w:ins>
    </w:p>
    <w:p w14:paraId="0938A375" w14:textId="77777777" w:rsidR="00EB33F4" w:rsidRPr="002248ED" w:rsidRDefault="00EB33F4" w:rsidP="00EB33F4">
      <w:pPr>
        <w:pStyle w:val="Caption"/>
        <w:keepNext/>
        <w:jc w:val="center"/>
        <w:rPr>
          <w:ins w:id="164" w:author="blake grills" w:date="2020-04-02T22:20:00Z"/>
          <w:rFonts w:cs="Times New Roman"/>
          <w:sz w:val="24"/>
          <w:szCs w:val="24"/>
        </w:rPr>
      </w:pPr>
    </w:p>
    <w:p w14:paraId="5CE37FDE" w14:textId="5D4C77AC" w:rsidR="00EB33F4" w:rsidRPr="00AA6716" w:rsidRDefault="00EB33F4" w:rsidP="00EB33F4">
      <w:pPr>
        <w:pStyle w:val="Caption"/>
        <w:keepNext/>
        <w:jc w:val="center"/>
        <w:rPr>
          <w:ins w:id="165" w:author="blake grills" w:date="2020-04-02T22:20:00Z"/>
          <w:sz w:val="24"/>
          <w:szCs w:val="24"/>
        </w:rPr>
      </w:pPr>
      <w:ins w:id="166" w:author="blake grills" w:date="2020-04-02T22:20:00Z">
        <w:r w:rsidRPr="00AA6716">
          <w:rPr>
            <w:sz w:val="24"/>
            <w:szCs w:val="24"/>
          </w:rPr>
          <w:t xml:space="preserve">TABLE </w:t>
        </w:r>
        <w:r w:rsidRPr="00AA6716">
          <w:rPr>
            <w:sz w:val="24"/>
            <w:szCs w:val="24"/>
          </w:rPr>
          <w:fldChar w:fldCharType="begin"/>
        </w:r>
        <w:r w:rsidRPr="00AA6716">
          <w:rPr>
            <w:sz w:val="24"/>
            <w:szCs w:val="24"/>
          </w:rPr>
          <w:instrText xml:space="preserve"> SEQ Table \* ARABIC </w:instrText>
        </w:r>
        <w:r w:rsidRPr="00AA6716">
          <w:rPr>
            <w:sz w:val="24"/>
            <w:szCs w:val="24"/>
          </w:rPr>
          <w:fldChar w:fldCharType="separate"/>
        </w:r>
      </w:ins>
      <w:ins w:id="167" w:author="blake grills" w:date="2020-04-03T00:09:00Z">
        <w:r w:rsidR="001A1C33">
          <w:rPr>
            <w:noProof/>
            <w:sz w:val="24"/>
            <w:szCs w:val="24"/>
          </w:rPr>
          <w:t>16</w:t>
        </w:r>
      </w:ins>
      <w:ins w:id="168" w:author="blake grills" w:date="2020-04-02T22:20:00Z">
        <w:r w:rsidRPr="00AA6716">
          <w:rPr>
            <w:noProof/>
            <w:sz w:val="24"/>
            <w:szCs w:val="24"/>
          </w:rPr>
          <w:fldChar w:fldCharType="end"/>
        </w:r>
      </w:ins>
      <w:ins w:id="169" w:author="blake grills" w:date="2020-04-03T10:17:00Z">
        <w:r w:rsidR="00CF64B0">
          <w:rPr>
            <w:noProof/>
            <w:sz w:val="24"/>
            <w:szCs w:val="24"/>
          </w:rPr>
          <w:t xml:space="preserve">.  </w:t>
        </w:r>
      </w:ins>
      <w:ins w:id="170" w:author="blake grills" w:date="2020-04-02T22:20:00Z">
        <w:r w:rsidRPr="00AA6716">
          <w:rPr>
            <w:smallCaps/>
            <w:noProof/>
            <w:sz w:val="24"/>
            <w:szCs w:val="24"/>
          </w:rPr>
          <w:t>This table shows each equation used as a hueristic in the analysis of our results.</w:t>
        </w:r>
      </w:ins>
    </w:p>
    <w:tbl>
      <w:tblPr>
        <w:tblStyle w:val="TableGrid"/>
        <w:tblW w:w="10578" w:type="dxa"/>
        <w:tblLook w:val="04A0" w:firstRow="1" w:lastRow="0" w:firstColumn="1" w:lastColumn="0" w:noHBand="0" w:noVBand="1"/>
      </w:tblPr>
      <w:tblGrid>
        <w:gridCol w:w="2875"/>
        <w:gridCol w:w="7703"/>
      </w:tblGrid>
      <w:tr w:rsidR="00EB33F4" w14:paraId="5238DE15" w14:textId="77777777" w:rsidTr="005A0904">
        <w:trPr>
          <w:trHeight w:val="1025"/>
          <w:ins w:id="171" w:author="blake grills" w:date="2020-04-02T22:20:00Z"/>
        </w:trPr>
        <w:tc>
          <w:tcPr>
            <w:tcW w:w="2875" w:type="dxa"/>
          </w:tcPr>
          <w:p w14:paraId="1EAD429D" w14:textId="77777777" w:rsidR="00EB33F4" w:rsidRDefault="00EB33F4" w:rsidP="005A0904">
            <w:pPr>
              <w:jc w:val="center"/>
              <w:rPr>
                <w:ins w:id="172" w:author="blake grills" w:date="2020-04-02T22:20:00Z"/>
                <w:rFonts w:cs="Times New Roman"/>
                <w:b/>
                <w:bCs/>
                <w:sz w:val="32"/>
                <w:szCs w:val="32"/>
              </w:rPr>
            </w:pPr>
            <w:ins w:id="173" w:author="blake grills" w:date="2020-04-02T22:20:00Z">
              <w:r>
                <w:rPr>
                  <w:rFonts w:cs="Times New Roman"/>
                  <w:b/>
                  <w:bCs/>
                  <w:sz w:val="32"/>
                  <w:szCs w:val="32"/>
                </w:rPr>
                <w:t xml:space="preserve">Accuracy </w:t>
              </w:r>
            </w:ins>
          </w:p>
          <w:p w14:paraId="77E14824" w14:textId="77777777" w:rsidR="00EB33F4" w:rsidRDefault="00EB33F4" w:rsidP="005A0904">
            <w:pPr>
              <w:jc w:val="center"/>
              <w:rPr>
                <w:ins w:id="174" w:author="blake grills" w:date="2020-04-02T22:20:00Z"/>
                <w:rFonts w:cs="Times New Roman"/>
                <w:b/>
                <w:bCs/>
                <w:sz w:val="32"/>
                <w:szCs w:val="32"/>
              </w:rPr>
            </w:pPr>
            <w:ins w:id="175" w:author="blake grills" w:date="2020-04-02T22:20:00Z">
              <w:r>
                <w:rPr>
                  <w:rFonts w:cs="Times New Roman"/>
                  <w:b/>
                  <w:bCs/>
                  <w:sz w:val="32"/>
                  <w:szCs w:val="32"/>
                </w:rPr>
                <w:t>Equation</w:t>
              </w:r>
            </w:ins>
          </w:p>
        </w:tc>
        <w:tc>
          <w:tcPr>
            <w:tcW w:w="7703" w:type="dxa"/>
          </w:tcPr>
          <w:p w14:paraId="18997562" w14:textId="77777777" w:rsidR="00EB33F4" w:rsidRDefault="00EB33F4" w:rsidP="005A0904">
            <w:pPr>
              <w:jc w:val="center"/>
              <w:rPr>
                <w:ins w:id="176" w:author="blake grills" w:date="2020-04-02T22:20:00Z"/>
                <w:rFonts w:cs="Times New Roman"/>
                <w:b/>
                <w:bCs/>
                <w:sz w:val="32"/>
                <w:szCs w:val="32"/>
              </w:rPr>
            </w:pPr>
            <m:oMathPara>
              <m:oMath>
                <m:r>
                  <w:ins w:id="177" w:author="blake grills" w:date="2020-04-02T22:20:00Z">
                    <w:rPr>
                      <w:rFonts w:ascii="Cambria Math" w:hAnsi="Cambria Math" w:cs="Times New Roman"/>
                      <w:sz w:val="32"/>
                      <w:szCs w:val="32"/>
                    </w:rPr>
                    <m:t>accuracy=</m:t>
                  </w:ins>
                </m:r>
                <m:f>
                  <m:fPr>
                    <m:ctrlPr>
                      <w:ins w:id="178" w:author="blake grills" w:date="2020-04-02T22:20:00Z">
                        <w:rPr>
                          <w:rFonts w:ascii="Cambria Math" w:hAnsi="Cambria Math" w:cs="Times New Roman"/>
                          <w:bCs/>
                          <w:sz w:val="32"/>
                          <w:szCs w:val="32"/>
                        </w:rPr>
                      </w:ins>
                    </m:ctrlPr>
                  </m:fPr>
                  <m:num>
                    <m:r>
                      <w:ins w:id="179" w:author="blake grills" w:date="2020-04-02T22:20:00Z">
                        <w:rPr>
                          <w:rFonts w:ascii="Cambria Math" w:hAnsi="Cambria Math" w:cs="Times New Roman"/>
                          <w:sz w:val="32"/>
                          <w:szCs w:val="32"/>
                        </w:rPr>
                        <m:t>tp+tn</m:t>
                      </w:ins>
                    </m:r>
                  </m:num>
                  <m:den>
                    <m:r>
                      <w:ins w:id="180" w:author="blake grills" w:date="2020-04-02T22:20:00Z">
                        <w:rPr>
                          <w:rFonts w:ascii="Cambria Math" w:hAnsi="Cambria Math" w:cs="Times New Roman"/>
                          <w:sz w:val="32"/>
                          <w:szCs w:val="32"/>
                        </w:rPr>
                        <m:t>tp+fp+tn+fn</m:t>
                      </w:ins>
                    </m:r>
                  </m:den>
                </m:f>
              </m:oMath>
            </m:oMathPara>
          </w:p>
        </w:tc>
      </w:tr>
      <w:tr w:rsidR="00EB33F4" w14:paraId="7EC74181" w14:textId="77777777" w:rsidTr="005A0904">
        <w:trPr>
          <w:trHeight w:val="701"/>
          <w:ins w:id="181" w:author="blake grills" w:date="2020-04-02T22:20:00Z"/>
        </w:trPr>
        <w:tc>
          <w:tcPr>
            <w:tcW w:w="2875" w:type="dxa"/>
          </w:tcPr>
          <w:p w14:paraId="6AACAF48" w14:textId="77777777" w:rsidR="00EB33F4" w:rsidRDefault="00EB33F4" w:rsidP="005A0904">
            <w:pPr>
              <w:jc w:val="center"/>
              <w:rPr>
                <w:ins w:id="182" w:author="blake grills" w:date="2020-04-02T22:20:00Z"/>
                <w:rFonts w:cs="Times New Roman"/>
                <w:b/>
                <w:bCs/>
                <w:sz w:val="32"/>
                <w:szCs w:val="32"/>
              </w:rPr>
            </w:pPr>
            <w:ins w:id="183" w:author="blake grills" w:date="2020-04-02T22:20:00Z">
              <w:r>
                <w:rPr>
                  <w:rFonts w:cs="Times New Roman"/>
                  <w:b/>
                  <w:bCs/>
                  <w:sz w:val="32"/>
                  <w:szCs w:val="32"/>
                </w:rPr>
                <w:t xml:space="preserve">Precision </w:t>
              </w:r>
            </w:ins>
          </w:p>
          <w:p w14:paraId="7DCD4D52" w14:textId="77777777" w:rsidR="00EB33F4" w:rsidRDefault="00EB33F4" w:rsidP="005A0904">
            <w:pPr>
              <w:jc w:val="center"/>
              <w:rPr>
                <w:ins w:id="184" w:author="blake grills" w:date="2020-04-02T22:20:00Z"/>
                <w:rFonts w:cs="Times New Roman"/>
                <w:b/>
                <w:bCs/>
                <w:sz w:val="32"/>
                <w:szCs w:val="32"/>
              </w:rPr>
            </w:pPr>
            <w:ins w:id="185" w:author="blake grills" w:date="2020-04-02T22:20:00Z">
              <w:r>
                <w:rPr>
                  <w:rFonts w:cs="Times New Roman"/>
                  <w:b/>
                  <w:bCs/>
                  <w:sz w:val="32"/>
                  <w:szCs w:val="32"/>
                </w:rPr>
                <w:t>Equation</w:t>
              </w:r>
            </w:ins>
          </w:p>
        </w:tc>
        <w:tc>
          <w:tcPr>
            <w:tcW w:w="7703" w:type="dxa"/>
          </w:tcPr>
          <w:p w14:paraId="481C3FC5" w14:textId="77777777" w:rsidR="00EB33F4" w:rsidRDefault="00EB33F4" w:rsidP="005A0904">
            <w:pPr>
              <w:jc w:val="center"/>
              <w:rPr>
                <w:ins w:id="186" w:author="blake grills" w:date="2020-04-02T22:20:00Z"/>
                <w:rFonts w:cs="Times New Roman"/>
                <w:b/>
                <w:bCs/>
                <w:sz w:val="32"/>
                <w:szCs w:val="32"/>
              </w:rPr>
            </w:pPr>
            <m:oMath>
              <m:r>
                <w:ins w:id="187" w:author="blake grills" w:date="2020-04-02T22:20:00Z">
                  <m:rPr>
                    <m:nor/>
                  </m:rPr>
                  <w:rPr>
                    <w:rFonts w:cs="Times New Roman"/>
                    <w:bCs/>
                    <w:sz w:val="32"/>
                    <w:szCs w:val="32"/>
                  </w:rPr>
                  <m:t>precision</m:t>
                </w:ins>
              </m:r>
              <m:r>
                <w:ins w:id="188" w:author="blake grills" w:date="2020-04-02T22:20:00Z">
                  <w:rPr>
                    <w:rFonts w:ascii="Cambria Math" w:hAnsi="Cambria Math" w:cs="Times New Roman"/>
                    <w:sz w:val="32"/>
                    <w:szCs w:val="32"/>
                  </w:rPr>
                  <m:t>=</m:t>
                </w:ins>
              </m:r>
              <m:f>
                <m:fPr>
                  <m:ctrlPr>
                    <w:ins w:id="189" w:author="blake grills" w:date="2020-04-02T22:20:00Z">
                      <w:rPr>
                        <w:rFonts w:ascii="Cambria Math" w:hAnsi="Cambria Math" w:cs="Times New Roman"/>
                        <w:bCs/>
                        <w:sz w:val="32"/>
                        <w:szCs w:val="32"/>
                      </w:rPr>
                    </w:ins>
                  </m:ctrlPr>
                </m:fPr>
                <m:num>
                  <m:r>
                    <w:ins w:id="190" w:author="blake grills" w:date="2020-04-02T22:20:00Z">
                      <w:rPr>
                        <w:rFonts w:ascii="Cambria Math" w:hAnsi="Cambria Math" w:cs="Times New Roman"/>
                        <w:sz w:val="32"/>
                        <w:szCs w:val="32"/>
                      </w:rPr>
                      <m:t>tp</m:t>
                    </w:ins>
                  </m:r>
                </m:num>
                <m:den>
                  <m:r>
                    <w:ins w:id="191" w:author="blake grills" w:date="2020-04-02T22:20:00Z">
                      <w:rPr>
                        <w:rFonts w:ascii="Cambria Math" w:hAnsi="Cambria Math" w:cs="Times New Roman"/>
                        <w:sz w:val="32"/>
                        <w:szCs w:val="32"/>
                      </w:rPr>
                      <m:t>tp+fp</m:t>
                    </w:ins>
                  </m:r>
                </m:den>
              </m:f>
            </m:oMath>
            <w:ins w:id="192" w:author="blake grills" w:date="2020-04-02T22:20:00Z">
              <w:r>
                <w:rPr>
                  <w:rFonts w:cs="Times New Roman"/>
                  <w:b/>
                  <w:bCs/>
                  <w:sz w:val="32"/>
                  <w:szCs w:val="32"/>
                </w:rPr>
                <w:t xml:space="preserve"> </w:t>
              </w:r>
            </w:ins>
          </w:p>
        </w:tc>
      </w:tr>
      <w:tr w:rsidR="00EB33F4" w14:paraId="1ABC18F6" w14:textId="77777777" w:rsidTr="005A0904">
        <w:trPr>
          <w:trHeight w:val="737"/>
          <w:ins w:id="193" w:author="blake grills" w:date="2020-04-02T22:20:00Z"/>
        </w:trPr>
        <w:tc>
          <w:tcPr>
            <w:tcW w:w="2875" w:type="dxa"/>
          </w:tcPr>
          <w:p w14:paraId="3D28E301" w14:textId="77777777" w:rsidR="00EB33F4" w:rsidRDefault="00EB33F4" w:rsidP="005A0904">
            <w:pPr>
              <w:jc w:val="center"/>
              <w:rPr>
                <w:ins w:id="194" w:author="blake grills" w:date="2020-04-02T22:20:00Z"/>
                <w:rFonts w:cs="Times New Roman"/>
                <w:b/>
                <w:bCs/>
                <w:sz w:val="32"/>
                <w:szCs w:val="32"/>
              </w:rPr>
            </w:pPr>
            <w:ins w:id="195" w:author="blake grills" w:date="2020-04-02T22:20:00Z">
              <w:r>
                <w:rPr>
                  <w:rFonts w:cs="Times New Roman"/>
                  <w:b/>
                  <w:bCs/>
                  <w:sz w:val="32"/>
                  <w:szCs w:val="32"/>
                </w:rPr>
                <w:t>Recall</w:t>
              </w:r>
            </w:ins>
          </w:p>
          <w:p w14:paraId="649981FD" w14:textId="77777777" w:rsidR="00EB33F4" w:rsidRDefault="00EB33F4" w:rsidP="005A0904">
            <w:pPr>
              <w:jc w:val="center"/>
              <w:rPr>
                <w:ins w:id="196" w:author="blake grills" w:date="2020-04-02T22:20:00Z"/>
                <w:rFonts w:cs="Times New Roman"/>
                <w:b/>
                <w:bCs/>
                <w:sz w:val="32"/>
                <w:szCs w:val="32"/>
              </w:rPr>
            </w:pPr>
            <w:ins w:id="197" w:author="blake grills" w:date="2020-04-02T22:20:00Z">
              <w:r>
                <w:rPr>
                  <w:rFonts w:cs="Times New Roman"/>
                  <w:b/>
                  <w:bCs/>
                  <w:sz w:val="32"/>
                  <w:szCs w:val="32"/>
                </w:rPr>
                <w:t>Equation</w:t>
              </w:r>
            </w:ins>
          </w:p>
        </w:tc>
        <w:tc>
          <w:tcPr>
            <w:tcW w:w="7703" w:type="dxa"/>
          </w:tcPr>
          <w:p w14:paraId="701CC4F0" w14:textId="77777777" w:rsidR="00EB33F4" w:rsidRDefault="00EB33F4" w:rsidP="005A0904">
            <w:pPr>
              <w:jc w:val="center"/>
              <w:rPr>
                <w:ins w:id="198" w:author="blake grills" w:date="2020-04-02T22:20:00Z"/>
                <w:rFonts w:cs="Times New Roman"/>
                <w:b/>
                <w:bCs/>
                <w:sz w:val="32"/>
                <w:szCs w:val="32"/>
              </w:rPr>
            </w:pPr>
            <m:oMath>
              <m:r>
                <w:ins w:id="199" w:author="blake grills" w:date="2020-04-02T22:20:00Z">
                  <m:rPr>
                    <m:nor/>
                  </m:rPr>
                  <w:rPr>
                    <w:rFonts w:cs="Times New Roman"/>
                    <w:bCs/>
                    <w:sz w:val="32"/>
                    <w:szCs w:val="32"/>
                  </w:rPr>
                  <m:t>recall</m:t>
                </w:ins>
              </m:r>
              <m:r>
                <w:ins w:id="200" w:author="blake grills" w:date="2020-04-02T22:20:00Z">
                  <w:rPr>
                    <w:rFonts w:ascii="Cambria Math" w:hAnsi="Cambria Math" w:cs="Times New Roman"/>
                    <w:sz w:val="32"/>
                    <w:szCs w:val="32"/>
                  </w:rPr>
                  <m:t>=</m:t>
                </w:ins>
              </m:r>
              <m:f>
                <m:fPr>
                  <m:ctrlPr>
                    <w:ins w:id="201" w:author="blake grills" w:date="2020-04-02T22:20:00Z">
                      <w:rPr>
                        <w:rFonts w:ascii="Cambria Math" w:hAnsi="Cambria Math" w:cs="Times New Roman"/>
                        <w:bCs/>
                        <w:sz w:val="32"/>
                        <w:szCs w:val="32"/>
                      </w:rPr>
                    </w:ins>
                  </m:ctrlPr>
                </m:fPr>
                <m:num>
                  <m:r>
                    <w:ins w:id="202" w:author="blake grills" w:date="2020-04-02T22:20:00Z">
                      <w:rPr>
                        <w:rFonts w:ascii="Cambria Math" w:hAnsi="Cambria Math" w:cs="Times New Roman"/>
                        <w:sz w:val="32"/>
                        <w:szCs w:val="32"/>
                      </w:rPr>
                      <m:t>tp</m:t>
                    </w:ins>
                  </m:r>
                </m:num>
                <m:den>
                  <m:r>
                    <w:ins w:id="203" w:author="blake grills" w:date="2020-04-02T22:20:00Z">
                      <w:rPr>
                        <w:rFonts w:ascii="Cambria Math" w:hAnsi="Cambria Math" w:cs="Times New Roman"/>
                        <w:sz w:val="32"/>
                        <w:szCs w:val="32"/>
                      </w:rPr>
                      <m:t>tp+fn</m:t>
                    </w:ins>
                  </m:r>
                </m:den>
              </m:f>
            </m:oMath>
            <w:ins w:id="204" w:author="blake grills" w:date="2020-04-02T22:20:00Z">
              <w:r>
                <w:rPr>
                  <w:rFonts w:cs="Times New Roman"/>
                  <w:b/>
                  <w:bCs/>
                  <w:sz w:val="32"/>
                  <w:szCs w:val="32"/>
                </w:rPr>
                <w:t xml:space="preserve"> </w:t>
              </w:r>
            </w:ins>
          </w:p>
        </w:tc>
      </w:tr>
      <w:tr w:rsidR="00EB33F4" w14:paraId="4CA652C5" w14:textId="77777777" w:rsidTr="005A0904">
        <w:trPr>
          <w:trHeight w:val="701"/>
          <w:ins w:id="205" w:author="blake grills" w:date="2020-04-02T22:20:00Z"/>
        </w:trPr>
        <w:tc>
          <w:tcPr>
            <w:tcW w:w="2875" w:type="dxa"/>
          </w:tcPr>
          <w:p w14:paraId="3D164CE4" w14:textId="77777777" w:rsidR="00EB33F4" w:rsidRDefault="00EB33F4" w:rsidP="005A0904">
            <w:pPr>
              <w:jc w:val="center"/>
              <w:rPr>
                <w:ins w:id="206" w:author="blake grills" w:date="2020-04-02T22:20:00Z"/>
                <w:rFonts w:cs="Times New Roman"/>
                <w:b/>
                <w:bCs/>
                <w:sz w:val="32"/>
                <w:szCs w:val="32"/>
              </w:rPr>
            </w:pPr>
            <w:ins w:id="207" w:author="blake grills" w:date="2020-04-02T22:20:00Z">
              <w:r>
                <w:rPr>
                  <w:rFonts w:cs="Times New Roman"/>
                  <w:b/>
                  <w:bCs/>
                  <w:sz w:val="32"/>
                  <w:szCs w:val="32"/>
                </w:rPr>
                <w:t>F1</w:t>
              </w:r>
            </w:ins>
          </w:p>
          <w:p w14:paraId="1B909129" w14:textId="77777777" w:rsidR="00EB33F4" w:rsidRDefault="00EB33F4" w:rsidP="005A0904">
            <w:pPr>
              <w:jc w:val="center"/>
              <w:rPr>
                <w:ins w:id="208" w:author="blake grills" w:date="2020-04-02T22:20:00Z"/>
                <w:rFonts w:cs="Times New Roman"/>
                <w:b/>
                <w:bCs/>
                <w:sz w:val="32"/>
                <w:szCs w:val="32"/>
              </w:rPr>
            </w:pPr>
            <w:ins w:id="209" w:author="blake grills" w:date="2020-04-02T22:20:00Z">
              <w:r>
                <w:rPr>
                  <w:rFonts w:cs="Times New Roman"/>
                  <w:b/>
                  <w:bCs/>
                  <w:sz w:val="32"/>
                  <w:szCs w:val="32"/>
                </w:rPr>
                <w:t>Equation</w:t>
              </w:r>
            </w:ins>
          </w:p>
        </w:tc>
        <w:tc>
          <w:tcPr>
            <w:tcW w:w="7703" w:type="dxa"/>
          </w:tcPr>
          <w:p w14:paraId="141D8C91" w14:textId="77777777" w:rsidR="00EB33F4" w:rsidRDefault="00EB33F4" w:rsidP="005A0904">
            <w:pPr>
              <w:jc w:val="center"/>
              <w:rPr>
                <w:ins w:id="210" w:author="blake grills" w:date="2020-04-02T22:20:00Z"/>
                <w:rFonts w:cs="Times New Roman"/>
                <w:b/>
                <w:bCs/>
                <w:sz w:val="32"/>
                <w:szCs w:val="32"/>
              </w:rPr>
            </w:pPr>
            <m:oMath>
              <m:r>
                <w:ins w:id="211" w:author="blake grills" w:date="2020-04-02T22:20:00Z">
                  <w:rPr>
                    <w:rFonts w:ascii="Cambria Math" w:hAnsi="Cambria Math" w:cs="Times New Roman"/>
                    <w:sz w:val="32"/>
                    <w:szCs w:val="32"/>
                  </w:rPr>
                  <m:t>F1=2 *(</m:t>
                </w:ins>
              </m:r>
              <m:f>
                <m:fPr>
                  <m:ctrlPr>
                    <w:ins w:id="212" w:author="blake grills" w:date="2020-04-02T22:20:00Z">
                      <w:rPr>
                        <w:rFonts w:ascii="Cambria Math" w:hAnsi="Cambria Math" w:cs="Times New Roman"/>
                        <w:i/>
                        <w:sz w:val="32"/>
                        <w:szCs w:val="32"/>
                      </w:rPr>
                    </w:ins>
                  </m:ctrlPr>
                </m:fPr>
                <m:num>
                  <m:r>
                    <w:ins w:id="213" w:author="blake grills" w:date="2020-04-02T22:20:00Z">
                      <w:rPr>
                        <w:rFonts w:ascii="Cambria Math" w:hAnsi="Cambria Math" w:cs="Times New Roman"/>
                        <w:sz w:val="32"/>
                        <w:szCs w:val="32"/>
                      </w:rPr>
                      <m:t>precision * recall</m:t>
                    </w:ins>
                  </m:r>
                </m:num>
                <m:den>
                  <m:r>
                    <w:ins w:id="214" w:author="blake grills" w:date="2020-04-02T22:20:00Z">
                      <w:rPr>
                        <w:rFonts w:ascii="Cambria Math" w:hAnsi="Cambria Math" w:cs="Times New Roman"/>
                        <w:sz w:val="32"/>
                        <w:szCs w:val="32"/>
                      </w:rPr>
                      <m:t>precision + recall</m:t>
                    </w:ins>
                  </m:r>
                </m:den>
              </m:f>
              <m:r>
                <w:ins w:id="215" w:author="blake grills" w:date="2020-04-02T22:20:00Z">
                  <w:rPr>
                    <w:rFonts w:ascii="Cambria Math" w:hAnsi="Cambria Math" w:cs="Times New Roman"/>
                    <w:sz w:val="32"/>
                    <w:szCs w:val="32"/>
                  </w:rPr>
                  <m:t>)</m:t>
                </w:ins>
              </m:r>
            </m:oMath>
            <w:ins w:id="216" w:author="blake grills" w:date="2020-04-02T22:20:00Z">
              <w:r>
                <w:rPr>
                  <w:rFonts w:cs="Times New Roman"/>
                  <w:b/>
                  <w:bCs/>
                  <w:sz w:val="32"/>
                  <w:szCs w:val="32"/>
                </w:rPr>
                <w:t xml:space="preserve"> </w:t>
              </w:r>
            </w:ins>
          </w:p>
        </w:tc>
      </w:tr>
    </w:tbl>
    <w:p w14:paraId="7AF363AD" w14:textId="307E450C" w:rsidR="00825AE2" w:rsidRPr="002248ED" w:rsidRDefault="004E5433" w:rsidP="00825AE2">
      <w:pPr>
        <w:rPr>
          <w:rFonts w:cs="Times New Roman"/>
          <w:szCs w:val="24"/>
        </w:rPr>
      </w:pPr>
      <w:r w:rsidRPr="002248ED">
        <w:rPr>
          <w:rFonts w:cs="Times New Roman"/>
          <w:szCs w:val="24"/>
        </w:rPr>
        <w:t>The results of this research are attained through the use of a</w:t>
      </w:r>
      <w:r w:rsidR="005F665D" w:rsidRPr="002248ED">
        <w:rPr>
          <w:rFonts w:cs="Times New Roman"/>
          <w:szCs w:val="24"/>
        </w:rPr>
        <w:t xml:space="preserve"> CART</w:t>
      </w:r>
      <w:r w:rsidRPr="002248ED">
        <w:rPr>
          <w:rFonts w:cs="Times New Roman"/>
          <w:szCs w:val="24"/>
        </w:rPr>
        <w:t xml:space="preserve"> decision tree style model present in the Sci-kit Learn module for Python</w:t>
      </w:r>
      <w:del w:id="217" w:author="blake grills" w:date="2020-04-03T10:17:00Z">
        <w:r w:rsidR="00094B30" w:rsidDel="00CF64B0">
          <w:rPr>
            <w:rFonts w:cs="Times New Roman"/>
            <w:szCs w:val="24"/>
          </w:rPr>
          <w:delText xml:space="preserve">.  </w:delText>
        </w:r>
      </w:del>
      <w:ins w:id="218" w:author="blake grills" w:date="2020-04-03T10:17:00Z">
        <w:r w:rsidR="00CF64B0">
          <w:rPr>
            <w:rFonts w:cs="Times New Roman"/>
            <w:szCs w:val="24"/>
          </w:rPr>
          <w:t xml:space="preserve">.  </w:t>
        </w:r>
      </w:ins>
      <w:r w:rsidR="00825AE2" w:rsidRPr="002248ED">
        <w:rPr>
          <w:rFonts w:cs="Times New Roman"/>
          <w:szCs w:val="24"/>
        </w:rPr>
        <w:t>Initial tests</w:t>
      </w:r>
      <w:r w:rsidR="00825AE2">
        <w:rPr>
          <w:rFonts w:cs="Times New Roman"/>
          <w:szCs w:val="24"/>
        </w:rPr>
        <w:t xml:space="preserve"> are</w:t>
      </w:r>
      <w:r w:rsidR="00825AE2" w:rsidRPr="002248ED">
        <w:rPr>
          <w:rFonts w:cs="Times New Roman"/>
          <w:szCs w:val="24"/>
        </w:rPr>
        <w:t xml:space="preserve"> performed on smaller samples of 250 lines of true comments and 250 lines of </w:t>
      </w:r>
      <w:r w:rsidR="00825AE2">
        <w:rPr>
          <w:rFonts w:cs="Times New Roman"/>
          <w:szCs w:val="24"/>
        </w:rPr>
        <w:t>commented-out code</w:t>
      </w:r>
      <w:r w:rsidR="00825AE2" w:rsidRPr="002248ED">
        <w:rPr>
          <w:rFonts w:cs="Times New Roman"/>
          <w:szCs w:val="24"/>
        </w:rPr>
        <w:t xml:space="preserve"> to prevent a training bias based on a dominate class and then mathematically verified to ensure that the results were holding true</w:t>
      </w:r>
      <w:del w:id="219" w:author="blake grills" w:date="2020-04-03T10:17:00Z">
        <w:r w:rsidR="00094B30" w:rsidDel="00CF64B0">
          <w:rPr>
            <w:rFonts w:cs="Times New Roman"/>
            <w:szCs w:val="24"/>
          </w:rPr>
          <w:delText xml:space="preserve">.  </w:delText>
        </w:r>
      </w:del>
      <w:ins w:id="220" w:author="blake grills" w:date="2020-04-03T10:17:00Z">
        <w:r w:rsidR="00CF64B0">
          <w:rPr>
            <w:rFonts w:cs="Times New Roman"/>
            <w:szCs w:val="24"/>
          </w:rPr>
          <w:t xml:space="preserve">.  </w:t>
        </w:r>
      </w:ins>
      <w:r w:rsidR="00825AE2" w:rsidRPr="002248ED">
        <w:rPr>
          <w:rFonts w:cs="Times New Roman"/>
          <w:szCs w:val="24"/>
        </w:rPr>
        <w:t>Afterwards the questions generated by the tree were checked against the initial findings of the research that they were all mathematically sound questions</w:t>
      </w:r>
      <w:del w:id="221" w:author="blake grills" w:date="2020-04-03T10:17:00Z">
        <w:r w:rsidR="00094B30" w:rsidDel="00CF64B0">
          <w:rPr>
            <w:rFonts w:cs="Times New Roman"/>
            <w:szCs w:val="24"/>
          </w:rPr>
          <w:delText xml:space="preserve">.  </w:delText>
        </w:r>
      </w:del>
      <w:ins w:id="222" w:author="blake grills" w:date="2020-04-03T10:17:00Z">
        <w:r w:rsidR="00CF64B0">
          <w:rPr>
            <w:rFonts w:cs="Times New Roman"/>
            <w:szCs w:val="24"/>
          </w:rPr>
          <w:t xml:space="preserve">.  </w:t>
        </w:r>
      </w:ins>
      <w:r w:rsidR="00825AE2" w:rsidRPr="002248ED">
        <w:rPr>
          <w:rFonts w:cs="Times New Roman"/>
          <w:szCs w:val="24"/>
        </w:rPr>
        <w:t>For example, the first question at the root of the tree asks whether or not a line is composed of less than or equal to 26.7% spaces and if the statement is true then the sample is likely a comment</w:t>
      </w:r>
      <w:del w:id="223" w:author="blake grills" w:date="2020-04-03T10:17:00Z">
        <w:r w:rsidR="00094B30" w:rsidDel="00CF64B0">
          <w:rPr>
            <w:rFonts w:cs="Times New Roman"/>
            <w:szCs w:val="24"/>
          </w:rPr>
          <w:delText xml:space="preserve">.  </w:delText>
        </w:r>
      </w:del>
      <w:ins w:id="224" w:author="blake grills" w:date="2020-04-03T10:17:00Z">
        <w:r w:rsidR="00CF64B0">
          <w:rPr>
            <w:rFonts w:cs="Times New Roman"/>
            <w:szCs w:val="24"/>
          </w:rPr>
          <w:t xml:space="preserve">.  </w:t>
        </w:r>
      </w:ins>
      <w:r w:rsidR="00825AE2" w:rsidRPr="002248ED">
        <w:rPr>
          <w:rFonts w:cs="Times New Roman"/>
          <w:szCs w:val="24"/>
        </w:rPr>
        <w:t xml:space="preserve">This is a highly reliable </w:t>
      </w:r>
      <w:r w:rsidR="00825AE2">
        <w:rPr>
          <w:rFonts w:cs="Times New Roman"/>
          <w:szCs w:val="24"/>
        </w:rPr>
        <w:t>character</w:t>
      </w:r>
      <w:r w:rsidR="00825AE2" w:rsidRPr="002248ED">
        <w:rPr>
          <w:rFonts w:cs="Times New Roman"/>
          <w:szCs w:val="24"/>
        </w:rPr>
        <w:t xml:space="preserve"> as initial research indicated that on average comments are </w:t>
      </w:r>
      <w:r w:rsidR="00825AE2" w:rsidRPr="002248ED">
        <w:rPr>
          <w:rFonts w:cs="Times New Roman"/>
          <w:szCs w:val="24"/>
        </w:rPr>
        <w:lastRenderedPageBreak/>
        <w:t xml:space="preserve">constructed of approximately 24% spaces while </w:t>
      </w:r>
      <w:r w:rsidR="00825AE2">
        <w:rPr>
          <w:rFonts w:cs="Times New Roman"/>
          <w:szCs w:val="24"/>
        </w:rPr>
        <w:t>commented-out code</w:t>
      </w:r>
      <w:r w:rsidR="00825AE2" w:rsidRPr="002248ED">
        <w:rPr>
          <w:rFonts w:cs="Times New Roman"/>
          <w:szCs w:val="24"/>
        </w:rPr>
        <w:t xml:space="preserve"> is constructed of approximately 33% spaces</w:t>
      </w:r>
      <w:del w:id="225" w:author="blake grills" w:date="2020-04-03T10:17:00Z">
        <w:r w:rsidR="00094B30" w:rsidDel="00CF64B0">
          <w:rPr>
            <w:rFonts w:cs="Times New Roman"/>
            <w:szCs w:val="24"/>
          </w:rPr>
          <w:delText xml:space="preserve">.  </w:delText>
        </w:r>
      </w:del>
      <w:ins w:id="226" w:author="blake grills" w:date="2020-04-03T10:17:00Z">
        <w:r w:rsidR="00CF64B0">
          <w:rPr>
            <w:rFonts w:cs="Times New Roman"/>
            <w:szCs w:val="24"/>
          </w:rPr>
          <w:t xml:space="preserve">.  </w:t>
        </w:r>
      </w:ins>
      <w:r w:rsidR="00825AE2" w:rsidRPr="002248ED">
        <w:rPr>
          <w:rFonts w:cs="Times New Roman"/>
          <w:szCs w:val="24"/>
        </w:rPr>
        <w:t>Below is a breakdown sample of all 5 folds built into</w:t>
      </w:r>
      <w:r w:rsidR="00825AE2">
        <w:rPr>
          <w:rFonts w:cs="Times New Roman"/>
          <w:szCs w:val="24"/>
        </w:rPr>
        <w:t xml:space="preserve"> </w:t>
      </w:r>
      <w:r w:rsidR="00825AE2">
        <w:rPr>
          <w:rFonts w:cs="Times New Roman"/>
          <w:szCs w:val="24"/>
        </w:rPr>
        <w:fldChar w:fldCharType="begin"/>
      </w:r>
      <w:r w:rsidR="00825AE2">
        <w:rPr>
          <w:rFonts w:cs="Times New Roman"/>
          <w:szCs w:val="24"/>
        </w:rPr>
        <w:instrText xml:space="preserve"> REF _Ref35357782 \h </w:instrText>
      </w:r>
      <w:r w:rsidR="00825AE2">
        <w:rPr>
          <w:rFonts w:cs="Times New Roman"/>
          <w:szCs w:val="24"/>
        </w:rPr>
      </w:r>
      <w:r w:rsidR="00825AE2">
        <w:rPr>
          <w:rFonts w:cs="Times New Roman"/>
          <w:szCs w:val="24"/>
        </w:rPr>
        <w:fldChar w:fldCharType="separate"/>
      </w:r>
      <w:r w:rsidR="00825AE2" w:rsidRPr="002248ED">
        <w:rPr>
          <w:rFonts w:cs="Times New Roman"/>
          <w:szCs w:val="24"/>
        </w:rPr>
        <w:t>T</w:t>
      </w:r>
      <w:r w:rsidR="00825AE2">
        <w:rPr>
          <w:rFonts w:cs="Times New Roman"/>
          <w:szCs w:val="24"/>
        </w:rPr>
        <w:t>ABLE</w:t>
      </w:r>
      <w:r w:rsidR="00825AE2" w:rsidRPr="002248ED">
        <w:rPr>
          <w:rFonts w:cs="Times New Roman"/>
          <w:szCs w:val="24"/>
        </w:rPr>
        <w:t xml:space="preserve"> </w:t>
      </w:r>
      <w:r w:rsidR="00825AE2">
        <w:rPr>
          <w:rFonts w:cs="Times New Roman"/>
          <w:noProof/>
          <w:szCs w:val="24"/>
        </w:rPr>
        <w:t>13</w:t>
      </w:r>
      <w:r w:rsidR="00825AE2">
        <w:rPr>
          <w:rFonts w:cs="Times New Roman"/>
          <w:szCs w:val="24"/>
        </w:rPr>
        <w:fldChar w:fldCharType="end"/>
      </w:r>
      <w:r w:rsidR="00825AE2" w:rsidRPr="002248ED">
        <w:rPr>
          <w:rFonts w:cs="Times New Roman"/>
          <w:szCs w:val="24"/>
        </w:rPr>
        <w:t>.</w:t>
      </w:r>
    </w:p>
    <w:p w14:paraId="6643D789" w14:textId="5E90E5B4" w:rsidR="00825AE2" w:rsidRPr="002248ED" w:rsidRDefault="00825AE2" w:rsidP="00825AE2">
      <w:pPr>
        <w:pStyle w:val="Caption"/>
        <w:keepNext/>
        <w:jc w:val="center"/>
        <w:rPr>
          <w:rFonts w:cs="Times New Roman"/>
          <w:sz w:val="24"/>
          <w:szCs w:val="24"/>
        </w:rPr>
      </w:pPr>
      <w:bookmarkStart w:id="227" w:name="_Ref35357782"/>
      <w:bookmarkStart w:id="228" w:name="_Ref32772875"/>
      <w:bookmarkStart w:id="229" w:name="_Ref33019599"/>
      <w:r w:rsidRPr="002248ED">
        <w:rPr>
          <w:rFonts w:cs="Times New Roman"/>
          <w:sz w:val="24"/>
          <w:szCs w:val="24"/>
        </w:rPr>
        <w:t>T</w:t>
      </w:r>
      <w:r>
        <w:rPr>
          <w:rFonts w:cs="Times New Roman"/>
          <w:sz w:val="24"/>
          <w:szCs w:val="24"/>
        </w:rPr>
        <w:t>ABLE</w:t>
      </w:r>
      <w:r w:rsidRPr="002248ED">
        <w:rPr>
          <w:rFonts w:cs="Times New Roman"/>
          <w:sz w:val="24"/>
          <w:szCs w:val="24"/>
        </w:rPr>
        <w:t xml:space="preserve"> </w:t>
      </w:r>
      <w:r w:rsidRPr="002248ED">
        <w:rPr>
          <w:rFonts w:cs="Times New Roman"/>
          <w:sz w:val="24"/>
          <w:szCs w:val="24"/>
        </w:rPr>
        <w:fldChar w:fldCharType="begin"/>
      </w:r>
      <w:r w:rsidRPr="002248ED">
        <w:rPr>
          <w:rFonts w:cs="Times New Roman"/>
          <w:sz w:val="24"/>
          <w:szCs w:val="24"/>
        </w:rPr>
        <w:instrText xml:space="preserve"> SEQ Table \* ARABIC </w:instrText>
      </w:r>
      <w:r w:rsidRPr="002248ED">
        <w:rPr>
          <w:rFonts w:cs="Times New Roman"/>
          <w:sz w:val="24"/>
          <w:szCs w:val="24"/>
        </w:rPr>
        <w:fldChar w:fldCharType="separate"/>
      </w:r>
      <w:ins w:id="230" w:author="blake grills" w:date="2020-04-03T00:09:00Z">
        <w:r w:rsidR="001A1C33">
          <w:rPr>
            <w:rFonts w:cs="Times New Roman"/>
            <w:noProof/>
            <w:sz w:val="24"/>
            <w:szCs w:val="24"/>
          </w:rPr>
          <w:t>17</w:t>
        </w:r>
      </w:ins>
      <w:del w:id="231" w:author="blake grills" w:date="2020-04-02T18:38:00Z">
        <w:r w:rsidR="00A46103" w:rsidDel="00755023">
          <w:rPr>
            <w:rFonts w:cs="Times New Roman"/>
            <w:noProof/>
            <w:sz w:val="24"/>
            <w:szCs w:val="24"/>
          </w:rPr>
          <w:delText>14</w:delText>
        </w:r>
      </w:del>
      <w:r w:rsidRPr="002248ED">
        <w:rPr>
          <w:rFonts w:cs="Times New Roman"/>
          <w:noProof/>
          <w:sz w:val="24"/>
          <w:szCs w:val="24"/>
        </w:rPr>
        <w:fldChar w:fldCharType="end"/>
      </w:r>
      <w:bookmarkEnd w:id="227"/>
      <w:del w:id="232" w:author="blake grills" w:date="2020-04-03T10:17:00Z">
        <w:r w:rsidR="00094B30" w:rsidDel="00CF64B0">
          <w:rPr>
            <w:rFonts w:cs="Times New Roman"/>
            <w:noProof/>
            <w:sz w:val="24"/>
            <w:szCs w:val="24"/>
          </w:rPr>
          <w:delText xml:space="preserve">.  </w:delText>
        </w:r>
      </w:del>
      <w:ins w:id="233" w:author="blake grills" w:date="2020-04-03T10:17:00Z">
        <w:r w:rsidR="00CF64B0">
          <w:rPr>
            <w:rFonts w:cs="Times New Roman"/>
            <w:noProof/>
            <w:sz w:val="24"/>
            <w:szCs w:val="24"/>
          </w:rPr>
          <w:t xml:space="preserve">.  </w:t>
        </w:r>
      </w:ins>
      <w:r w:rsidRPr="00AA3373">
        <w:rPr>
          <w:rFonts w:cs="Times New Roman"/>
          <w:smallCaps/>
          <w:sz w:val="24"/>
          <w:szCs w:val="24"/>
        </w:rPr>
        <w:t>The following values are the results of each fold from the stratified k-fold cross validation.</w:t>
      </w:r>
      <w:bookmarkEnd w:id="228"/>
      <w:bookmarkEnd w:id="229"/>
    </w:p>
    <w:tbl>
      <w:tblPr>
        <w:tblpPr w:leftFromText="180" w:rightFromText="180" w:vertAnchor="text" w:tblpXSpec="center" w:tblpY="1"/>
        <w:tblOverlap w:val="never"/>
        <w:tblW w:w="53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7"/>
        <w:gridCol w:w="1120"/>
        <w:gridCol w:w="1157"/>
        <w:gridCol w:w="828"/>
        <w:gridCol w:w="828"/>
      </w:tblGrid>
      <w:tr w:rsidR="00825AE2" w:rsidRPr="00A91925" w14:paraId="5DF683B8" w14:textId="77777777" w:rsidTr="00094B30">
        <w:trPr>
          <w:trHeight w:val="300"/>
        </w:trPr>
        <w:tc>
          <w:tcPr>
            <w:tcW w:w="1447" w:type="dxa"/>
            <w:shd w:val="clear" w:color="auto" w:fill="auto"/>
            <w:noWrap/>
            <w:vAlign w:val="bottom"/>
            <w:hideMark/>
          </w:tcPr>
          <w:p w14:paraId="53B08D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Fold Number</w:t>
            </w:r>
          </w:p>
        </w:tc>
        <w:tc>
          <w:tcPr>
            <w:tcW w:w="1120" w:type="dxa"/>
            <w:shd w:val="clear" w:color="auto" w:fill="auto"/>
            <w:noWrap/>
            <w:vAlign w:val="bottom"/>
            <w:hideMark/>
          </w:tcPr>
          <w:p w14:paraId="37442057"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accuracy</w:t>
            </w:r>
          </w:p>
        </w:tc>
        <w:tc>
          <w:tcPr>
            <w:tcW w:w="1157" w:type="dxa"/>
            <w:shd w:val="clear" w:color="auto" w:fill="auto"/>
            <w:noWrap/>
            <w:vAlign w:val="bottom"/>
            <w:hideMark/>
          </w:tcPr>
          <w:p w14:paraId="4B9985FE"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precision</w:t>
            </w:r>
          </w:p>
        </w:tc>
        <w:tc>
          <w:tcPr>
            <w:tcW w:w="828" w:type="dxa"/>
            <w:shd w:val="clear" w:color="auto" w:fill="auto"/>
            <w:noWrap/>
            <w:vAlign w:val="bottom"/>
            <w:hideMark/>
          </w:tcPr>
          <w:p w14:paraId="5BB639B0"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recall</w:t>
            </w:r>
          </w:p>
        </w:tc>
        <w:tc>
          <w:tcPr>
            <w:tcW w:w="828" w:type="dxa"/>
            <w:shd w:val="clear" w:color="auto" w:fill="auto"/>
            <w:noWrap/>
            <w:vAlign w:val="bottom"/>
            <w:hideMark/>
          </w:tcPr>
          <w:p w14:paraId="78CFFBA9" w14:textId="77777777" w:rsidR="00825AE2" w:rsidRPr="00B45F99" w:rsidRDefault="00825AE2" w:rsidP="00094B30">
            <w:pPr>
              <w:spacing w:after="0" w:line="240" w:lineRule="auto"/>
              <w:ind w:firstLine="0"/>
              <w:jc w:val="center"/>
              <w:rPr>
                <w:rFonts w:ascii="Calibri" w:eastAsia="Times New Roman" w:hAnsi="Calibri" w:cs="Calibri"/>
                <w:b/>
                <w:bCs/>
                <w:color w:val="000000"/>
              </w:rPr>
            </w:pPr>
            <w:r w:rsidRPr="00B45F99">
              <w:rPr>
                <w:rFonts w:ascii="Calibri" w:eastAsia="Times New Roman" w:hAnsi="Calibri" w:cs="Calibri"/>
                <w:b/>
                <w:bCs/>
                <w:color w:val="000000"/>
              </w:rPr>
              <w:t>F1</w:t>
            </w:r>
          </w:p>
        </w:tc>
      </w:tr>
      <w:tr w:rsidR="00825AE2" w:rsidRPr="00A91925" w14:paraId="1DC94B36" w14:textId="77777777" w:rsidTr="00094B30">
        <w:trPr>
          <w:trHeight w:val="300"/>
        </w:trPr>
        <w:tc>
          <w:tcPr>
            <w:tcW w:w="1447" w:type="dxa"/>
            <w:shd w:val="clear" w:color="auto" w:fill="auto"/>
            <w:noWrap/>
            <w:vAlign w:val="bottom"/>
            <w:hideMark/>
          </w:tcPr>
          <w:p w14:paraId="5528177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w:t>
            </w:r>
          </w:p>
        </w:tc>
        <w:tc>
          <w:tcPr>
            <w:tcW w:w="1120" w:type="dxa"/>
            <w:shd w:val="clear" w:color="auto" w:fill="auto"/>
            <w:noWrap/>
            <w:vAlign w:val="bottom"/>
            <w:hideMark/>
          </w:tcPr>
          <w:p w14:paraId="7E19001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2025D76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98.15</w:t>
            </w:r>
          </w:p>
        </w:tc>
        <w:tc>
          <w:tcPr>
            <w:tcW w:w="828" w:type="dxa"/>
            <w:shd w:val="clear" w:color="auto" w:fill="auto"/>
            <w:noWrap/>
            <w:vAlign w:val="bottom"/>
            <w:hideMark/>
          </w:tcPr>
          <w:p w14:paraId="66C5BB9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99.07</w:t>
            </w:r>
          </w:p>
        </w:tc>
        <w:tc>
          <w:tcPr>
            <w:tcW w:w="828" w:type="dxa"/>
            <w:shd w:val="clear" w:color="auto" w:fill="auto"/>
            <w:noWrap/>
            <w:vAlign w:val="bottom"/>
            <w:hideMark/>
          </w:tcPr>
          <w:p w14:paraId="4ABBB2D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98.6</w:t>
            </w:r>
            <w:r>
              <w:rPr>
                <w:rFonts w:ascii="Calibri" w:eastAsia="Times New Roman" w:hAnsi="Calibri" w:cs="Calibri"/>
                <w:color w:val="000000"/>
              </w:rPr>
              <w:t>0</w:t>
            </w:r>
          </w:p>
        </w:tc>
      </w:tr>
      <w:tr w:rsidR="00825AE2" w:rsidRPr="00A91925" w14:paraId="6CD72A33" w14:textId="77777777" w:rsidTr="00094B30">
        <w:trPr>
          <w:trHeight w:val="300"/>
        </w:trPr>
        <w:tc>
          <w:tcPr>
            <w:tcW w:w="1447" w:type="dxa"/>
            <w:shd w:val="clear" w:color="auto" w:fill="auto"/>
            <w:noWrap/>
            <w:vAlign w:val="bottom"/>
            <w:hideMark/>
          </w:tcPr>
          <w:p w14:paraId="4E570D50"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2</w:t>
            </w:r>
          </w:p>
        </w:tc>
        <w:tc>
          <w:tcPr>
            <w:tcW w:w="1120" w:type="dxa"/>
            <w:shd w:val="clear" w:color="auto" w:fill="auto"/>
            <w:noWrap/>
            <w:vAlign w:val="bottom"/>
            <w:hideMark/>
          </w:tcPr>
          <w:p w14:paraId="7CA6A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w:t>
            </w:r>
            <w:r>
              <w:rPr>
                <w:rFonts w:ascii="Calibri" w:eastAsia="Times New Roman" w:hAnsi="Calibri" w:cs="Calibri"/>
                <w:color w:val="000000"/>
              </w:rPr>
              <w:t>.00</w:t>
            </w:r>
          </w:p>
        </w:tc>
        <w:tc>
          <w:tcPr>
            <w:tcW w:w="1157" w:type="dxa"/>
            <w:shd w:val="clear" w:color="auto" w:fill="auto"/>
            <w:noWrap/>
            <w:vAlign w:val="bottom"/>
            <w:hideMark/>
          </w:tcPr>
          <w:p w14:paraId="205AFB0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100</w:t>
            </w:r>
            <w:r>
              <w:rPr>
                <w:rFonts w:ascii="Calibri" w:eastAsia="Times New Roman" w:hAnsi="Calibri" w:cs="Calibri"/>
                <w:color w:val="000000"/>
              </w:rPr>
              <w:t>.00</w:t>
            </w:r>
          </w:p>
        </w:tc>
        <w:tc>
          <w:tcPr>
            <w:tcW w:w="828" w:type="dxa"/>
            <w:shd w:val="clear" w:color="auto" w:fill="auto"/>
            <w:noWrap/>
            <w:vAlign w:val="bottom"/>
            <w:hideMark/>
          </w:tcPr>
          <w:p w14:paraId="5D5CA6C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94</w:t>
            </w:r>
            <w:r>
              <w:rPr>
                <w:rFonts w:ascii="Calibri" w:eastAsia="Times New Roman" w:hAnsi="Calibri" w:cs="Calibri"/>
                <w:color w:val="000000"/>
              </w:rPr>
              <w:t>.00</w:t>
            </w:r>
          </w:p>
        </w:tc>
        <w:tc>
          <w:tcPr>
            <w:tcW w:w="828" w:type="dxa"/>
            <w:shd w:val="clear" w:color="auto" w:fill="auto"/>
            <w:noWrap/>
            <w:vAlign w:val="bottom"/>
            <w:hideMark/>
          </w:tcPr>
          <w:p w14:paraId="46776129"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96.91</w:t>
            </w:r>
          </w:p>
        </w:tc>
      </w:tr>
      <w:tr w:rsidR="00825AE2" w:rsidRPr="00A91925" w14:paraId="0514F977" w14:textId="77777777" w:rsidTr="00094B30">
        <w:trPr>
          <w:trHeight w:val="300"/>
        </w:trPr>
        <w:tc>
          <w:tcPr>
            <w:tcW w:w="1447" w:type="dxa"/>
            <w:shd w:val="clear" w:color="auto" w:fill="auto"/>
            <w:noWrap/>
            <w:vAlign w:val="bottom"/>
            <w:hideMark/>
          </w:tcPr>
          <w:p w14:paraId="157ACB3C"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3</w:t>
            </w:r>
          </w:p>
        </w:tc>
        <w:tc>
          <w:tcPr>
            <w:tcW w:w="1120" w:type="dxa"/>
            <w:shd w:val="clear" w:color="auto" w:fill="auto"/>
            <w:noWrap/>
            <w:vAlign w:val="bottom"/>
            <w:hideMark/>
          </w:tcPr>
          <w:p w14:paraId="22D3751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97.5</w:t>
            </w:r>
            <w:r>
              <w:rPr>
                <w:rFonts w:ascii="Calibri" w:eastAsia="Times New Roman" w:hAnsi="Calibri" w:cs="Calibri"/>
                <w:color w:val="000000"/>
              </w:rPr>
              <w:t>0</w:t>
            </w:r>
          </w:p>
        </w:tc>
        <w:tc>
          <w:tcPr>
            <w:tcW w:w="1157" w:type="dxa"/>
            <w:shd w:val="clear" w:color="auto" w:fill="auto"/>
            <w:noWrap/>
            <w:vAlign w:val="bottom"/>
            <w:hideMark/>
          </w:tcPr>
          <w:p w14:paraId="253EF6D4"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95.65</w:t>
            </w:r>
          </w:p>
        </w:tc>
        <w:tc>
          <w:tcPr>
            <w:tcW w:w="828" w:type="dxa"/>
            <w:shd w:val="clear" w:color="auto" w:fill="auto"/>
            <w:noWrap/>
            <w:vAlign w:val="bottom"/>
            <w:hideMark/>
          </w:tcPr>
          <w:p w14:paraId="7B8FDAD5"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98.88</w:t>
            </w:r>
          </w:p>
        </w:tc>
        <w:tc>
          <w:tcPr>
            <w:tcW w:w="828" w:type="dxa"/>
            <w:shd w:val="clear" w:color="auto" w:fill="auto"/>
            <w:noWrap/>
            <w:vAlign w:val="bottom"/>
            <w:hideMark/>
          </w:tcPr>
          <w:p w14:paraId="58CB29F1"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97.23</w:t>
            </w:r>
          </w:p>
        </w:tc>
      </w:tr>
      <w:tr w:rsidR="00825AE2" w:rsidRPr="00A91925" w14:paraId="595509F0" w14:textId="77777777" w:rsidTr="00094B30">
        <w:trPr>
          <w:trHeight w:val="300"/>
        </w:trPr>
        <w:tc>
          <w:tcPr>
            <w:tcW w:w="1447" w:type="dxa"/>
            <w:shd w:val="clear" w:color="auto" w:fill="auto"/>
            <w:noWrap/>
            <w:vAlign w:val="bottom"/>
            <w:hideMark/>
          </w:tcPr>
          <w:p w14:paraId="10B307D3"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4</w:t>
            </w:r>
          </w:p>
        </w:tc>
        <w:tc>
          <w:tcPr>
            <w:tcW w:w="1120" w:type="dxa"/>
            <w:shd w:val="clear" w:color="auto" w:fill="auto"/>
            <w:noWrap/>
            <w:vAlign w:val="bottom"/>
            <w:hideMark/>
          </w:tcPr>
          <w:p w14:paraId="3F3FE8F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w:t>
            </w:r>
            <w:r>
              <w:rPr>
                <w:rFonts w:ascii="Calibri" w:eastAsia="Times New Roman" w:hAnsi="Calibri" w:cs="Calibri"/>
                <w:color w:val="000000"/>
              </w:rPr>
              <w:t>0</w:t>
            </w:r>
          </w:p>
        </w:tc>
        <w:tc>
          <w:tcPr>
            <w:tcW w:w="1157" w:type="dxa"/>
            <w:shd w:val="clear" w:color="auto" w:fill="auto"/>
            <w:noWrap/>
            <w:vAlign w:val="bottom"/>
            <w:hideMark/>
          </w:tcPr>
          <w:p w14:paraId="11D9383B"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w:t>
            </w:r>
            <w:r>
              <w:rPr>
                <w:rFonts w:ascii="Calibri" w:eastAsia="Times New Roman" w:hAnsi="Calibri" w:cs="Calibri"/>
                <w:color w:val="000000"/>
              </w:rPr>
              <w:t>.00</w:t>
            </w:r>
          </w:p>
        </w:tc>
        <w:tc>
          <w:tcPr>
            <w:tcW w:w="828" w:type="dxa"/>
            <w:shd w:val="clear" w:color="auto" w:fill="auto"/>
            <w:noWrap/>
            <w:vAlign w:val="bottom"/>
            <w:hideMark/>
          </w:tcPr>
          <w:p w14:paraId="554EE382"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98.02</w:t>
            </w:r>
          </w:p>
        </w:tc>
        <w:tc>
          <w:tcPr>
            <w:tcW w:w="828" w:type="dxa"/>
            <w:shd w:val="clear" w:color="auto" w:fill="auto"/>
            <w:noWrap/>
            <w:vAlign w:val="bottom"/>
            <w:hideMark/>
          </w:tcPr>
          <w:p w14:paraId="4E7AD548"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98.51</w:t>
            </w:r>
          </w:p>
        </w:tc>
      </w:tr>
      <w:tr w:rsidR="00825AE2" w:rsidRPr="00A91925" w14:paraId="01071F38" w14:textId="77777777" w:rsidTr="00094B30">
        <w:trPr>
          <w:trHeight w:val="300"/>
        </w:trPr>
        <w:tc>
          <w:tcPr>
            <w:tcW w:w="1447" w:type="dxa"/>
            <w:shd w:val="clear" w:color="auto" w:fill="auto"/>
            <w:noWrap/>
            <w:vAlign w:val="bottom"/>
            <w:hideMark/>
          </w:tcPr>
          <w:p w14:paraId="2E6B33C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5</w:t>
            </w:r>
          </w:p>
        </w:tc>
        <w:tc>
          <w:tcPr>
            <w:tcW w:w="1120" w:type="dxa"/>
            <w:shd w:val="clear" w:color="auto" w:fill="auto"/>
            <w:noWrap/>
            <w:vAlign w:val="bottom"/>
            <w:hideMark/>
          </w:tcPr>
          <w:p w14:paraId="61AE08DF"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w:t>
            </w:r>
            <w:r>
              <w:rPr>
                <w:rFonts w:ascii="Calibri" w:eastAsia="Times New Roman" w:hAnsi="Calibri" w:cs="Calibri"/>
                <w:color w:val="000000"/>
              </w:rPr>
              <w:t>.00</w:t>
            </w:r>
          </w:p>
        </w:tc>
        <w:tc>
          <w:tcPr>
            <w:tcW w:w="1157" w:type="dxa"/>
            <w:shd w:val="clear" w:color="auto" w:fill="auto"/>
            <w:noWrap/>
            <w:vAlign w:val="bottom"/>
            <w:hideMark/>
          </w:tcPr>
          <w:p w14:paraId="6C9739F6"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99.01</w:t>
            </w:r>
          </w:p>
        </w:tc>
        <w:tc>
          <w:tcPr>
            <w:tcW w:w="828" w:type="dxa"/>
            <w:shd w:val="clear" w:color="auto" w:fill="auto"/>
            <w:noWrap/>
            <w:vAlign w:val="bottom"/>
            <w:hideMark/>
          </w:tcPr>
          <w:p w14:paraId="0097823D"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97.09</w:t>
            </w:r>
          </w:p>
        </w:tc>
        <w:tc>
          <w:tcPr>
            <w:tcW w:w="828" w:type="dxa"/>
            <w:shd w:val="clear" w:color="auto" w:fill="auto"/>
            <w:noWrap/>
            <w:vAlign w:val="bottom"/>
            <w:hideMark/>
          </w:tcPr>
          <w:p w14:paraId="4F6C18FA" w14:textId="77777777" w:rsidR="00825AE2" w:rsidRPr="00A91925" w:rsidRDefault="00825AE2" w:rsidP="00094B30">
            <w:pPr>
              <w:spacing w:after="0" w:line="240" w:lineRule="auto"/>
              <w:ind w:firstLine="0"/>
              <w:rPr>
                <w:rFonts w:ascii="Calibri" w:eastAsia="Times New Roman" w:hAnsi="Calibri" w:cs="Calibri"/>
                <w:color w:val="000000"/>
              </w:rPr>
            </w:pPr>
            <w:r w:rsidRPr="00A91925">
              <w:rPr>
                <w:rFonts w:ascii="Calibri" w:eastAsia="Times New Roman" w:hAnsi="Calibri" w:cs="Calibri"/>
                <w:color w:val="000000"/>
              </w:rPr>
              <w:t>98.04</w:t>
            </w:r>
          </w:p>
        </w:tc>
      </w:tr>
    </w:tbl>
    <w:p w14:paraId="0945519B" w14:textId="77777777" w:rsidR="00825AE2" w:rsidRDefault="00825AE2" w:rsidP="00825AE2">
      <w:pPr>
        <w:rPr>
          <w:rFonts w:cs="Times New Roman"/>
          <w:szCs w:val="24"/>
        </w:rPr>
      </w:pPr>
    </w:p>
    <w:p w14:paraId="43586BDF" w14:textId="77777777" w:rsidR="00825AE2" w:rsidRDefault="00825AE2" w:rsidP="00825AE2">
      <w:pPr>
        <w:rPr>
          <w:rFonts w:cs="Times New Roman"/>
          <w:szCs w:val="24"/>
        </w:rPr>
      </w:pPr>
    </w:p>
    <w:p w14:paraId="322F10B5" w14:textId="77777777" w:rsidR="00825AE2" w:rsidRDefault="00825AE2" w:rsidP="00825AE2">
      <w:pPr>
        <w:rPr>
          <w:rFonts w:cs="Times New Roman"/>
          <w:szCs w:val="24"/>
        </w:rPr>
      </w:pPr>
    </w:p>
    <w:p w14:paraId="3D530EC2" w14:textId="77777777" w:rsidR="003859E8" w:rsidRDefault="003859E8" w:rsidP="004E5433">
      <w:pPr>
        <w:rPr>
          <w:ins w:id="234" w:author="blake grills" w:date="2020-04-02T22:41:00Z"/>
          <w:rFonts w:cs="Times New Roman"/>
          <w:szCs w:val="24"/>
        </w:rPr>
      </w:pPr>
    </w:p>
    <w:p w14:paraId="70CA738E" w14:textId="2E6BF5A8" w:rsidR="00E82908" w:rsidRDefault="00E82908">
      <w:pPr>
        <w:ind w:firstLine="0"/>
        <w:rPr>
          <w:rFonts w:cs="Times New Roman"/>
          <w:szCs w:val="24"/>
        </w:rPr>
        <w:sectPr w:rsidR="00E82908" w:rsidSect="004B145D">
          <w:pgSz w:w="12240" w:h="15840"/>
          <w:pgMar w:top="1440" w:right="1440" w:bottom="1440" w:left="1440" w:header="720" w:footer="720" w:gutter="0"/>
          <w:cols w:space="720"/>
          <w:docGrid w:linePitch="360"/>
        </w:sectPr>
        <w:pPrChange w:id="235" w:author="blake grills" w:date="2020-04-02T22:41:00Z">
          <w:pPr/>
        </w:pPrChange>
      </w:pPr>
      <w:ins w:id="236" w:author="blake grills" w:date="2020-04-02T22:41:00Z">
        <w:r>
          <w:rPr>
            <w:rFonts w:cs="Times New Roman"/>
            <w:szCs w:val="24"/>
          </w:rPr>
          <w:t xml:space="preserve">Following the completion </w:t>
        </w:r>
      </w:ins>
      <w:ins w:id="237" w:author="blake grills" w:date="2020-04-02T22:42:00Z">
        <w:r>
          <w:rPr>
            <w:rFonts w:cs="Times New Roman"/>
            <w:szCs w:val="24"/>
          </w:rPr>
          <w:t xml:space="preserve">of these five runs </w:t>
        </w:r>
      </w:ins>
      <w:ins w:id="238" w:author="blake grills" w:date="2020-04-02T22:43:00Z">
        <w:r>
          <w:rPr>
            <w:rFonts w:cs="Times New Roman"/>
            <w:szCs w:val="24"/>
          </w:rPr>
          <w:t>we ran a full tree without folding to generate our final decision tree</w:t>
        </w:r>
      </w:ins>
      <w:ins w:id="239" w:author="blake grills" w:date="2020-04-03T10:17:00Z">
        <w:r w:rsidR="00CF64B0">
          <w:rPr>
            <w:rFonts w:cs="Times New Roman"/>
            <w:szCs w:val="24"/>
          </w:rPr>
          <w:t xml:space="preserve">.  </w:t>
        </w:r>
      </w:ins>
      <w:ins w:id="240" w:author="blake grills" w:date="2020-04-02T22:45:00Z">
        <w:r>
          <w:rPr>
            <w:rFonts w:cs="Times New Roman"/>
            <w:szCs w:val="24"/>
          </w:rPr>
          <w:t xml:space="preserve">This decision tree is shown in </w:t>
        </w:r>
        <w:r>
          <w:rPr>
            <w:rFonts w:cs="Times New Roman"/>
            <w:szCs w:val="24"/>
          </w:rPr>
          <w:fldChar w:fldCharType="begin"/>
        </w:r>
        <w:r>
          <w:rPr>
            <w:rFonts w:cs="Times New Roman"/>
            <w:szCs w:val="24"/>
          </w:rPr>
          <w:instrText xml:space="preserve"> REF _Ref33646320 \h </w:instrText>
        </w:r>
      </w:ins>
      <w:r>
        <w:rPr>
          <w:rFonts w:cs="Times New Roman"/>
          <w:szCs w:val="24"/>
        </w:rPr>
      </w:r>
      <w:r>
        <w:rPr>
          <w:rFonts w:cs="Times New Roman"/>
          <w:szCs w:val="24"/>
        </w:rPr>
        <w:fldChar w:fldCharType="separate"/>
      </w:r>
      <w:ins w:id="241" w:author="blake grills" w:date="2020-04-02T22:45:00Z">
        <w:r w:rsidRPr="002248ED">
          <w:rPr>
            <w:rFonts w:cs="Times New Roman"/>
            <w:szCs w:val="24"/>
          </w:rPr>
          <w:t>F</w:t>
        </w:r>
        <w:r>
          <w:rPr>
            <w:rFonts w:cs="Times New Roman"/>
            <w:szCs w:val="24"/>
          </w:rPr>
          <w:t>IGURE</w:t>
        </w:r>
        <w:r w:rsidRPr="002248ED">
          <w:rPr>
            <w:rFonts w:cs="Times New Roman"/>
            <w:szCs w:val="24"/>
          </w:rPr>
          <w:t xml:space="preserve"> </w:t>
        </w:r>
        <w:r>
          <w:rPr>
            <w:rFonts w:cs="Times New Roman"/>
            <w:noProof/>
            <w:szCs w:val="24"/>
          </w:rPr>
          <w:t>5</w:t>
        </w:r>
        <w:r>
          <w:rPr>
            <w:rFonts w:cs="Times New Roman"/>
            <w:szCs w:val="24"/>
          </w:rPr>
          <w:fldChar w:fldCharType="end"/>
        </w:r>
      </w:ins>
      <w:ins w:id="242" w:author="blake grills" w:date="2020-04-03T10:17:00Z">
        <w:r w:rsidR="00CF64B0">
          <w:rPr>
            <w:rFonts w:cs="Times New Roman"/>
            <w:szCs w:val="24"/>
          </w:rPr>
          <w:t xml:space="preserve">.  </w:t>
        </w:r>
      </w:ins>
      <w:ins w:id="243" w:author="blake grills" w:date="2020-04-02T22:45:00Z">
        <w:r w:rsidRPr="00E82908">
          <w:rPr>
            <w:rFonts w:cs="Times New Roman"/>
            <w:szCs w:val="24"/>
          </w:rPr>
          <w:t>This figure shows our decision tree model</w:t>
        </w:r>
      </w:ins>
      <w:ins w:id="244" w:author="blake grills" w:date="2020-04-03T10:17:00Z">
        <w:r w:rsidR="00CF64B0">
          <w:rPr>
            <w:rFonts w:cs="Times New Roman"/>
            <w:szCs w:val="24"/>
          </w:rPr>
          <w:t xml:space="preserve">.  </w:t>
        </w:r>
      </w:ins>
      <w:ins w:id="245" w:author="blake grills" w:date="2020-04-02T22:45:00Z">
        <w:r w:rsidRPr="00E82908">
          <w:rPr>
            <w:rFonts w:cs="Times New Roman"/>
            <w:szCs w:val="24"/>
          </w:rPr>
          <w:t>The two colors represent the classes, orange being a normal comment and blue being commented-out code</w:t>
        </w:r>
      </w:ins>
      <w:ins w:id="246" w:author="blake grills" w:date="2020-04-03T10:17:00Z">
        <w:r w:rsidR="00CF64B0">
          <w:rPr>
            <w:rFonts w:cs="Times New Roman"/>
            <w:szCs w:val="24"/>
          </w:rPr>
          <w:t xml:space="preserve">.  </w:t>
        </w:r>
      </w:ins>
      <w:ins w:id="247" w:author="blake grills" w:date="2020-04-02T22:45:00Z">
        <w:r w:rsidRPr="00E82908">
          <w:rPr>
            <w:rFonts w:cs="Times New Roman"/>
            <w:szCs w:val="24"/>
          </w:rPr>
          <w:t>the samples show the number of samples which are in a node</w:t>
        </w:r>
      </w:ins>
      <w:ins w:id="248" w:author="blake grills" w:date="2020-04-03T10:17:00Z">
        <w:r w:rsidR="00CF64B0">
          <w:rPr>
            <w:rFonts w:cs="Times New Roman"/>
            <w:szCs w:val="24"/>
          </w:rPr>
          <w:t xml:space="preserve">.  </w:t>
        </w:r>
      </w:ins>
      <w:ins w:id="249" w:author="blake grills" w:date="2020-04-02T22:45:00Z">
        <w:r w:rsidRPr="00E82908">
          <w:rPr>
            <w:rFonts w:cs="Times New Roman"/>
            <w:szCs w:val="24"/>
          </w:rPr>
          <w:t xml:space="preserve">The </w:t>
        </w:r>
        <w:proofErr w:type="spellStart"/>
        <w:r w:rsidRPr="00E82908">
          <w:rPr>
            <w:rFonts w:cs="Times New Roman"/>
            <w:szCs w:val="24"/>
          </w:rPr>
          <w:t>gini</w:t>
        </w:r>
        <w:proofErr w:type="spellEnd"/>
        <w:r w:rsidRPr="00E82908">
          <w:rPr>
            <w:rFonts w:cs="Times New Roman"/>
            <w:szCs w:val="24"/>
          </w:rPr>
          <w:t xml:space="preserve"> is the numerical representation of the importance of the </w:t>
        </w:r>
        <w:proofErr w:type="spellStart"/>
        <w:r w:rsidRPr="00E82908">
          <w:rPr>
            <w:rFonts w:cs="Times New Roman"/>
            <w:szCs w:val="24"/>
          </w:rPr>
          <w:t>gini</w:t>
        </w:r>
        <w:proofErr w:type="spellEnd"/>
        <w:r w:rsidRPr="00E82908">
          <w:rPr>
            <w:rFonts w:cs="Times New Roman"/>
            <w:szCs w:val="24"/>
          </w:rPr>
          <w:t>, the lower the score, the more important the value is.</w:t>
        </w:r>
      </w:ins>
    </w:p>
    <w:p w14:paraId="3F7507C8" w14:textId="4F0E406D" w:rsidR="004E5433" w:rsidRPr="002248ED" w:rsidRDefault="004E5433" w:rsidP="005B4A69">
      <w:pPr>
        <w:ind w:firstLine="0"/>
        <w:rPr>
          <w:rFonts w:cs="Times New Roman"/>
          <w:noProof/>
          <w:szCs w:val="24"/>
        </w:rPr>
      </w:pPr>
    </w:p>
    <w:p w14:paraId="66834067" w14:textId="77777777" w:rsidR="001103A7" w:rsidRPr="002248ED" w:rsidRDefault="004E5433" w:rsidP="003C405C">
      <w:pPr>
        <w:keepNext/>
        <w:jc w:val="center"/>
        <w:rPr>
          <w:rFonts w:cs="Times New Roman"/>
          <w:szCs w:val="24"/>
        </w:rPr>
      </w:pPr>
      <w:commentRangeStart w:id="250"/>
      <w:r w:rsidRPr="002248ED">
        <w:rPr>
          <w:rFonts w:cs="Times New Roman"/>
          <w:noProof/>
          <w:szCs w:val="24"/>
        </w:rPr>
        <w:drawing>
          <wp:inline distT="0" distB="0" distL="0" distR="0" wp14:anchorId="6228B913" wp14:editId="42CBA8BB">
            <wp:extent cx="7038717" cy="3678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6">
                      <a:extLst>
                        <a:ext uri="{28A0092B-C50C-407E-A947-70E740481C1C}">
                          <a14:useLocalDpi xmlns:a14="http://schemas.microsoft.com/office/drawing/2010/main" val="0"/>
                        </a:ext>
                      </a:extLst>
                    </a:blip>
                    <a:srcRect b="20139"/>
                    <a:stretch/>
                  </pic:blipFill>
                  <pic:spPr bwMode="auto">
                    <a:xfrm>
                      <a:off x="0" y="0"/>
                      <a:ext cx="7086718" cy="3703953"/>
                    </a:xfrm>
                    <a:prstGeom prst="rect">
                      <a:avLst/>
                    </a:prstGeom>
                    <a:noFill/>
                    <a:ln>
                      <a:noFill/>
                    </a:ln>
                    <a:extLst>
                      <a:ext uri="{53640926-AAD7-44D8-BBD7-CCE9431645EC}">
                        <a14:shadowObscured xmlns:a14="http://schemas.microsoft.com/office/drawing/2010/main"/>
                      </a:ext>
                    </a:extLst>
                  </pic:spPr>
                </pic:pic>
              </a:graphicData>
            </a:graphic>
          </wp:inline>
        </w:drawing>
      </w:r>
      <w:commentRangeEnd w:id="250"/>
      <w:r w:rsidR="00B775B6">
        <w:rPr>
          <w:rStyle w:val="CommentReference"/>
        </w:rPr>
        <w:commentReference w:id="250"/>
      </w:r>
    </w:p>
    <w:p w14:paraId="07B85362" w14:textId="17963FD5" w:rsidR="004E5433" w:rsidRPr="002248ED" w:rsidRDefault="001103A7" w:rsidP="003C405C">
      <w:pPr>
        <w:pStyle w:val="Caption"/>
        <w:jc w:val="center"/>
        <w:rPr>
          <w:rFonts w:cs="Times New Roman"/>
          <w:sz w:val="24"/>
          <w:szCs w:val="24"/>
        </w:rPr>
      </w:pPr>
      <w:bookmarkStart w:id="251" w:name="_Ref33646320"/>
      <w:bookmarkStart w:id="252" w:name="_Ref32495567"/>
      <w:r w:rsidRPr="002248ED">
        <w:rPr>
          <w:rFonts w:cs="Times New Roman"/>
          <w:sz w:val="24"/>
          <w:szCs w:val="24"/>
        </w:rPr>
        <w:t>F</w:t>
      </w:r>
      <w:r w:rsidR="00E36493">
        <w:rPr>
          <w:rFonts w:cs="Times New Roman"/>
          <w:sz w:val="24"/>
          <w:szCs w:val="24"/>
        </w:rPr>
        <w:t>IGURE</w:t>
      </w:r>
      <w:r w:rsidRPr="002248ED">
        <w:rPr>
          <w:rFonts w:cs="Times New Roman"/>
          <w:sz w:val="24"/>
          <w:szCs w:val="24"/>
        </w:rPr>
        <w:t xml:space="preserve"> </w:t>
      </w:r>
      <w:r w:rsidR="00AB11E8" w:rsidRPr="002248ED">
        <w:rPr>
          <w:rFonts w:cs="Times New Roman"/>
          <w:sz w:val="24"/>
          <w:szCs w:val="24"/>
        </w:rPr>
        <w:fldChar w:fldCharType="begin"/>
      </w:r>
      <w:r w:rsidR="00AB11E8" w:rsidRPr="002248ED">
        <w:rPr>
          <w:rFonts w:cs="Times New Roman"/>
          <w:sz w:val="24"/>
          <w:szCs w:val="24"/>
        </w:rPr>
        <w:instrText xml:space="preserve"> SEQ Figure \* ARABIC </w:instrText>
      </w:r>
      <w:r w:rsidR="00AB11E8" w:rsidRPr="002248ED">
        <w:rPr>
          <w:rFonts w:cs="Times New Roman"/>
          <w:sz w:val="24"/>
          <w:szCs w:val="24"/>
        </w:rPr>
        <w:fldChar w:fldCharType="separate"/>
      </w:r>
      <w:r w:rsidR="0032657B">
        <w:rPr>
          <w:rFonts w:cs="Times New Roman"/>
          <w:noProof/>
          <w:sz w:val="24"/>
          <w:szCs w:val="24"/>
        </w:rPr>
        <w:t>5</w:t>
      </w:r>
      <w:r w:rsidR="00AB11E8" w:rsidRPr="002248ED">
        <w:rPr>
          <w:rFonts w:cs="Times New Roman"/>
          <w:noProof/>
          <w:sz w:val="24"/>
          <w:szCs w:val="24"/>
        </w:rPr>
        <w:fldChar w:fldCharType="end"/>
      </w:r>
      <w:bookmarkEnd w:id="251"/>
      <w:del w:id="253" w:author="blake grills" w:date="2020-04-03T10:17:00Z">
        <w:r w:rsidR="00094B30" w:rsidDel="00CF64B0">
          <w:rPr>
            <w:rFonts w:cs="Times New Roman"/>
            <w:noProof/>
            <w:sz w:val="24"/>
            <w:szCs w:val="24"/>
          </w:rPr>
          <w:delText xml:space="preserve">.  </w:delText>
        </w:r>
      </w:del>
      <w:ins w:id="254" w:author="blake grills" w:date="2020-04-03T10:17:00Z">
        <w:r w:rsidR="00CF64B0">
          <w:rPr>
            <w:rFonts w:cs="Times New Roman"/>
            <w:noProof/>
            <w:sz w:val="24"/>
            <w:szCs w:val="24"/>
          </w:rPr>
          <w:t xml:space="preserve">.  </w:t>
        </w:r>
      </w:ins>
      <w:r w:rsidR="00E36493" w:rsidRPr="00E36493">
        <w:rPr>
          <w:rFonts w:cs="Times New Roman"/>
          <w:smallCaps/>
          <w:sz w:val="24"/>
          <w:szCs w:val="24"/>
        </w:rPr>
        <w:t>This figure shows our decision tree model</w:t>
      </w:r>
      <w:del w:id="255" w:author="blake grills" w:date="2020-04-03T10:17:00Z">
        <w:r w:rsidR="00094B30" w:rsidDel="00CF64B0">
          <w:rPr>
            <w:rFonts w:cs="Times New Roman"/>
            <w:smallCaps/>
            <w:sz w:val="24"/>
            <w:szCs w:val="24"/>
          </w:rPr>
          <w:delText xml:space="preserve">.  </w:delText>
        </w:r>
      </w:del>
      <w:ins w:id="256" w:author="blake grills" w:date="2020-04-03T10:17:00Z">
        <w:r w:rsidR="00CF64B0">
          <w:rPr>
            <w:rFonts w:cs="Times New Roman"/>
            <w:smallCaps/>
            <w:sz w:val="24"/>
            <w:szCs w:val="24"/>
          </w:rPr>
          <w:t xml:space="preserve">.  </w:t>
        </w:r>
      </w:ins>
      <w:r w:rsidR="00E36493" w:rsidRPr="00E36493">
        <w:rPr>
          <w:rFonts w:cs="Times New Roman"/>
          <w:smallCaps/>
          <w:sz w:val="24"/>
          <w:szCs w:val="24"/>
        </w:rPr>
        <w:t xml:space="preserve">The two colors represent the classes, orange being a normal comment and blue being </w:t>
      </w:r>
      <w:r w:rsidR="00AF19A8">
        <w:rPr>
          <w:rFonts w:cs="Times New Roman"/>
          <w:smallCaps/>
          <w:sz w:val="24"/>
          <w:szCs w:val="24"/>
        </w:rPr>
        <w:t>commented-out code</w:t>
      </w:r>
      <w:del w:id="257" w:author="blake grills" w:date="2020-04-03T10:17:00Z">
        <w:r w:rsidR="00094B30" w:rsidDel="00CF64B0">
          <w:rPr>
            <w:rFonts w:cs="Times New Roman"/>
            <w:smallCaps/>
            <w:sz w:val="24"/>
            <w:szCs w:val="24"/>
          </w:rPr>
          <w:delText xml:space="preserve">.  </w:delText>
        </w:r>
      </w:del>
      <w:ins w:id="258" w:author="blake grills" w:date="2020-04-03T10:17:00Z">
        <w:r w:rsidR="00CF64B0">
          <w:rPr>
            <w:rFonts w:cs="Times New Roman"/>
            <w:smallCaps/>
            <w:sz w:val="24"/>
            <w:szCs w:val="24"/>
          </w:rPr>
          <w:t xml:space="preserve">.  </w:t>
        </w:r>
      </w:ins>
      <w:r w:rsidR="00E36493" w:rsidRPr="00E36493">
        <w:rPr>
          <w:rFonts w:cs="Times New Roman"/>
          <w:smallCaps/>
          <w:sz w:val="24"/>
          <w:szCs w:val="24"/>
        </w:rPr>
        <w:t>the samples show the number of samples which are in a node</w:t>
      </w:r>
      <w:del w:id="259" w:author="blake grills" w:date="2020-04-03T10:17:00Z">
        <w:r w:rsidR="00094B30" w:rsidDel="00CF64B0">
          <w:rPr>
            <w:rFonts w:cs="Times New Roman"/>
            <w:smallCaps/>
            <w:sz w:val="24"/>
            <w:szCs w:val="24"/>
          </w:rPr>
          <w:delText xml:space="preserve">.  </w:delText>
        </w:r>
      </w:del>
      <w:ins w:id="260" w:author="blake grills" w:date="2020-04-03T10:17:00Z">
        <w:r w:rsidR="00CF64B0">
          <w:rPr>
            <w:rFonts w:cs="Times New Roman"/>
            <w:smallCaps/>
            <w:sz w:val="24"/>
            <w:szCs w:val="24"/>
          </w:rPr>
          <w:t xml:space="preserve">.  </w:t>
        </w:r>
      </w:ins>
      <w:r w:rsidR="00E36493" w:rsidRPr="00E36493">
        <w:rPr>
          <w:rFonts w:cs="Times New Roman"/>
          <w:smallCaps/>
          <w:sz w:val="24"/>
          <w:szCs w:val="24"/>
        </w:rPr>
        <w:t xml:space="preserve">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xml:space="preserve"> is the numerical representation of the importance of the </w:t>
      </w:r>
      <w:proofErr w:type="spellStart"/>
      <w:r w:rsidR="00E36493" w:rsidRPr="00E36493">
        <w:rPr>
          <w:rFonts w:cs="Times New Roman"/>
          <w:smallCaps/>
          <w:sz w:val="24"/>
          <w:szCs w:val="24"/>
        </w:rPr>
        <w:t>gini</w:t>
      </w:r>
      <w:proofErr w:type="spellEnd"/>
      <w:r w:rsidR="00E36493" w:rsidRPr="00E36493">
        <w:rPr>
          <w:rFonts w:cs="Times New Roman"/>
          <w:smallCaps/>
          <w:sz w:val="24"/>
          <w:szCs w:val="24"/>
        </w:rPr>
        <w:t>, the lower the score, the more important the value is.</w:t>
      </w:r>
      <w:bookmarkEnd w:id="252"/>
    </w:p>
    <w:p w14:paraId="5A2E0067" w14:textId="002D71A7" w:rsidR="00797159" w:rsidRDefault="00797159" w:rsidP="004E5433">
      <w:pPr>
        <w:rPr>
          <w:rFonts w:cs="Times New Roman"/>
          <w:szCs w:val="24"/>
        </w:rPr>
      </w:pPr>
    </w:p>
    <w:p w14:paraId="76EED994" w14:textId="77777777" w:rsidR="00E82908" w:rsidRDefault="00E82908">
      <w:pPr>
        <w:rPr>
          <w:ins w:id="261" w:author="blake grills" w:date="2020-04-02T22:50:00Z"/>
          <w:rFonts w:cs="Times New Roman"/>
          <w:szCs w:val="24"/>
        </w:rPr>
        <w:sectPr w:rsidR="00E82908" w:rsidSect="00797159">
          <w:pgSz w:w="12240" w:h="15840"/>
          <w:pgMar w:top="1440" w:right="1440" w:bottom="1440" w:left="1440" w:header="720" w:footer="720" w:gutter="0"/>
          <w:cols w:space="720"/>
          <w:docGrid w:linePitch="360"/>
        </w:sectPr>
      </w:pPr>
    </w:p>
    <w:p w14:paraId="4F1ADCD4" w14:textId="1C02C712" w:rsidR="00FC1D04" w:rsidRDefault="00FC1D04">
      <w:pPr>
        <w:rPr>
          <w:ins w:id="262" w:author="blake grills" w:date="2020-04-03T00:12:00Z"/>
          <w:rFonts w:cs="Times New Roman"/>
          <w:szCs w:val="24"/>
        </w:rPr>
      </w:pPr>
    </w:p>
    <w:p w14:paraId="319BC7CB" w14:textId="404C90CF" w:rsidR="001A1C33" w:rsidRDefault="001A1C33">
      <w:pPr>
        <w:rPr>
          <w:ins w:id="263" w:author="blake grills" w:date="2020-04-03T00:12:00Z"/>
          <w:rFonts w:cs="Times New Roman"/>
          <w:szCs w:val="24"/>
        </w:rPr>
      </w:pPr>
    </w:p>
    <w:p w14:paraId="545C3BC6" w14:textId="716E0E51" w:rsidR="001A1C33" w:rsidRDefault="001A1C33">
      <w:pPr>
        <w:rPr>
          <w:ins w:id="264" w:author="blake grills" w:date="2020-04-03T00:12:00Z"/>
          <w:rFonts w:cs="Times New Roman"/>
          <w:szCs w:val="24"/>
        </w:rPr>
      </w:pPr>
    </w:p>
    <w:p w14:paraId="26282F24" w14:textId="2E39B166" w:rsidR="001A1C33" w:rsidRDefault="001A1C33" w:rsidP="001A1C33">
      <w:pPr>
        <w:pStyle w:val="Heading1"/>
        <w:rPr>
          <w:ins w:id="265" w:author="blake grills" w:date="2020-04-03T00:12:00Z"/>
        </w:rPr>
      </w:pPr>
    </w:p>
    <w:p w14:paraId="76576A6C" w14:textId="1A4FCFEF" w:rsidR="001A1C33" w:rsidRPr="001A1C33" w:rsidRDefault="001A1C33" w:rsidP="001A1C33">
      <w:pPr>
        <w:rPr>
          <w:b/>
          <w:bCs/>
          <w:sz w:val="32"/>
          <w:szCs w:val="32"/>
          <w:rPrChange w:id="266" w:author="blake grills" w:date="2020-04-03T00:12:00Z">
            <w:rPr/>
          </w:rPrChange>
        </w:rPr>
      </w:pPr>
      <w:ins w:id="267" w:author="blake grills" w:date="2020-04-03T00:12:00Z">
        <w:r>
          <w:tab/>
        </w:r>
        <w:r>
          <w:tab/>
        </w:r>
        <w:r>
          <w:tab/>
        </w:r>
        <w:r>
          <w:tab/>
        </w:r>
      </w:ins>
      <w:ins w:id="268" w:author="blake grills" w:date="2020-04-03T00:13:00Z">
        <w:r>
          <w:rPr>
            <w:b/>
            <w:bCs/>
            <w:sz w:val="32"/>
            <w:szCs w:val="32"/>
          </w:rPr>
          <w:t>50 Project Test</w:t>
        </w:r>
      </w:ins>
    </w:p>
    <w:p w14:paraId="6ADA4511" w14:textId="7AC5E355" w:rsidR="00771447" w:rsidRDefault="00771447">
      <w:pPr>
        <w:rPr>
          <w:rFonts w:cs="Times New Roman"/>
          <w:szCs w:val="24"/>
        </w:rPr>
      </w:pPr>
      <w:r>
        <w:rPr>
          <w:rFonts w:cs="Times New Roman"/>
          <w:szCs w:val="24"/>
        </w:rPr>
        <w:t>After verifying that our tool works, the next step was to do a full analysis on a full set of 50 new projects</w:t>
      </w:r>
      <w:del w:id="269" w:author="blake grills" w:date="2020-04-03T10:17:00Z">
        <w:r w:rsidR="00094B30" w:rsidDel="00CF64B0">
          <w:rPr>
            <w:rFonts w:cs="Times New Roman"/>
            <w:szCs w:val="24"/>
          </w:rPr>
          <w:delText xml:space="preserve">.  </w:delText>
        </w:r>
      </w:del>
      <w:ins w:id="270" w:author="blake grills" w:date="2020-04-03T10:17:00Z">
        <w:r w:rsidR="00CF64B0">
          <w:rPr>
            <w:rFonts w:cs="Times New Roman"/>
            <w:szCs w:val="24"/>
          </w:rPr>
          <w:t xml:space="preserve">.  </w:t>
        </w:r>
      </w:ins>
      <w:r w:rsidR="00EF1832">
        <w:rPr>
          <w:rFonts w:cs="Times New Roman"/>
          <w:szCs w:val="24"/>
        </w:rPr>
        <w:fldChar w:fldCharType="begin"/>
      </w:r>
      <w:r w:rsidR="00EF1832">
        <w:rPr>
          <w:rFonts w:cs="Times New Roman"/>
          <w:szCs w:val="24"/>
        </w:rPr>
        <w:instrText xml:space="preserve"> REF _Ref36492013 \h </w:instrText>
      </w:r>
      <w:r w:rsidR="00EF1832">
        <w:rPr>
          <w:rFonts w:cs="Times New Roman"/>
          <w:szCs w:val="24"/>
        </w:rPr>
      </w:r>
      <w:r w:rsidR="00EF1832">
        <w:rPr>
          <w:rFonts w:cs="Times New Roman"/>
          <w:szCs w:val="24"/>
        </w:rPr>
        <w:fldChar w:fldCharType="separate"/>
      </w:r>
      <w:r w:rsidR="00EF1832" w:rsidRPr="00EF1832">
        <w:rPr>
          <w:szCs w:val="24"/>
        </w:rPr>
        <w:t xml:space="preserve">TABLE </w:t>
      </w:r>
      <w:r w:rsidR="00EF1832" w:rsidRPr="00EF1832">
        <w:rPr>
          <w:noProof/>
          <w:szCs w:val="24"/>
        </w:rPr>
        <w:t>14</w:t>
      </w:r>
      <w:r w:rsidR="00EF1832">
        <w:rPr>
          <w:rFonts w:cs="Times New Roman"/>
          <w:szCs w:val="24"/>
        </w:rPr>
        <w:fldChar w:fldCharType="end"/>
      </w:r>
      <w:r w:rsidR="00EF1832">
        <w:rPr>
          <w:rFonts w:cs="Times New Roman"/>
          <w:szCs w:val="24"/>
        </w:rPr>
        <w:t xml:space="preserve"> </w:t>
      </w:r>
      <w:del w:id="271" w:author="blake grills" w:date="2020-04-03T00:14:00Z">
        <w:r w:rsidR="00EF1832" w:rsidRPr="00EF1832" w:rsidDel="001A1C33">
          <w:rPr>
            <w:rFonts w:cs="Times New Roman"/>
            <w:szCs w:val="24"/>
          </w:rPr>
          <w:delText xml:space="preserve">This table </w:delText>
        </w:r>
      </w:del>
      <w:r w:rsidR="00EF1832" w:rsidRPr="00EF1832">
        <w:rPr>
          <w:rFonts w:cs="Times New Roman"/>
          <w:szCs w:val="24"/>
        </w:rPr>
        <w:t>is the heuristic results for 1/10 of the total set</w:t>
      </w:r>
      <w:ins w:id="272" w:author="blake grills" w:date="2020-04-03T00:15:00Z">
        <w:r w:rsidR="001A1C33">
          <w:rPr>
            <w:rFonts w:cs="Times New Roman"/>
            <w:szCs w:val="24"/>
          </w:rPr>
          <w:t xml:space="preserve">, </w:t>
        </w:r>
        <w:proofErr w:type="gramStart"/>
        <w:r w:rsidR="001A1C33">
          <w:rPr>
            <w:rFonts w:cs="Times New Roman"/>
            <w:szCs w:val="24"/>
          </w:rPr>
          <w:t>The</w:t>
        </w:r>
        <w:proofErr w:type="gramEnd"/>
        <w:r w:rsidR="001A1C33">
          <w:rPr>
            <w:rFonts w:cs="Times New Roman"/>
            <w:szCs w:val="24"/>
          </w:rPr>
          <w:t xml:space="preserve"> first five projects,</w:t>
        </w:r>
      </w:ins>
      <w:r w:rsidR="00EF1832" w:rsidRPr="00EF1832">
        <w:rPr>
          <w:rFonts w:cs="Times New Roman"/>
          <w:szCs w:val="24"/>
        </w:rPr>
        <w:t xml:space="preserve"> of comments which was manually verified</w:t>
      </w:r>
      <w:del w:id="273" w:author="blake grills" w:date="2020-04-03T10:17:00Z">
        <w:r w:rsidR="00094B30" w:rsidDel="00CF64B0">
          <w:rPr>
            <w:rFonts w:cs="Times New Roman"/>
            <w:szCs w:val="24"/>
          </w:rPr>
          <w:delText xml:space="preserve">.  </w:delText>
        </w:r>
      </w:del>
      <w:ins w:id="274" w:author="blake grills" w:date="2020-04-03T10:17:00Z">
        <w:r w:rsidR="00CF64B0">
          <w:rPr>
            <w:rFonts w:cs="Times New Roman"/>
            <w:szCs w:val="24"/>
          </w:rPr>
          <w:t xml:space="preserve">.  </w:t>
        </w:r>
      </w:ins>
      <w:r w:rsidR="00EF1832" w:rsidRPr="00EF1832">
        <w:rPr>
          <w:rFonts w:cs="Times New Roman"/>
          <w:szCs w:val="24"/>
        </w:rPr>
        <w:t>The precision was lower than the original data set due to the decision tree finding numerous instances of commented-out code inside English Prose comments</w:t>
      </w:r>
      <w:del w:id="275" w:author="blake grills" w:date="2020-04-03T10:17:00Z">
        <w:r w:rsidR="00094B30" w:rsidDel="00CF64B0">
          <w:rPr>
            <w:rFonts w:cs="Times New Roman"/>
            <w:szCs w:val="24"/>
          </w:rPr>
          <w:delText xml:space="preserve">.  </w:delText>
        </w:r>
      </w:del>
      <w:ins w:id="276" w:author="blake grills" w:date="2020-04-03T10:17:00Z">
        <w:r w:rsidR="00CF64B0">
          <w:rPr>
            <w:rFonts w:cs="Times New Roman"/>
            <w:szCs w:val="24"/>
          </w:rPr>
          <w:t xml:space="preserve">.  </w:t>
        </w:r>
      </w:ins>
      <w:r w:rsidR="00EF1832" w:rsidRPr="00EF1832">
        <w:rPr>
          <w:rFonts w:cs="Times New Roman"/>
          <w:szCs w:val="24"/>
        </w:rPr>
        <w:t>This of course had an effect on both accuracy and F1 score as well, lowering both of them respectively.</w:t>
      </w:r>
    </w:p>
    <w:p w14:paraId="2C8269BD" w14:textId="4C784114" w:rsidR="004046C7" w:rsidRPr="00740BB2" w:rsidRDefault="004046C7" w:rsidP="00740BB2">
      <w:pPr>
        <w:pStyle w:val="Caption"/>
        <w:keepNext/>
        <w:jc w:val="center"/>
        <w:rPr>
          <w:sz w:val="24"/>
          <w:szCs w:val="24"/>
        </w:rPr>
      </w:pPr>
      <w:bookmarkStart w:id="277" w:name="_Ref36492013"/>
      <w:r w:rsidRPr="00740BB2">
        <w:rPr>
          <w:sz w:val="24"/>
          <w:szCs w:val="24"/>
        </w:rPr>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ins w:id="278" w:author="blake grills" w:date="2020-04-03T00:09:00Z">
        <w:r w:rsidR="001A1C33">
          <w:rPr>
            <w:noProof/>
            <w:sz w:val="24"/>
            <w:szCs w:val="24"/>
          </w:rPr>
          <w:t>18</w:t>
        </w:r>
      </w:ins>
      <w:del w:id="279" w:author="blake grills" w:date="2020-04-02T18:38:00Z">
        <w:r w:rsidR="00A46103" w:rsidDel="00755023">
          <w:rPr>
            <w:noProof/>
            <w:sz w:val="24"/>
            <w:szCs w:val="24"/>
          </w:rPr>
          <w:delText>15</w:delText>
        </w:r>
      </w:del>
      <w:r w:rsidRPr="00740BB2">
        <w:rPr>
          <w:sz w:val="24"/>
          <w:szCs w:val="24"/>
        </w:rPr>
        <w:fldChar w:fldCharType="end"/>
      </w:r>
      <w:bookmarkStart w:id="280" w:name="_Hlk36492020"/>
      <w:bookmarkEnd w:id="277"/>
      <w:del w:id="281" w:author="blake grills" w:date="2020-04-03T10:17:00Z">
        <w:r w:rsidR="00094B30" w:rsidDel="00CF64B0">
          <w:rPr>
            <w:sz w:val="24"/>
            <w:szCs w:val="24"/>
          </w:rPr>
          <w:delText xml:space="preserve">.  </w:delText>
        </w:r>
      </w:del>
      <w:ins w:id="282" w:author="blake grills" w:date="2020-04-03T10:17:00Z">
        <w:r w:rsidR="00CF64B0">
          <w:rPr>
            <w:sz w:val="24"/>
            <w:szCs w:val="24"/>
          </w:rPr>
          <w:t xml:space="preserve">.  </w:t>
        </w:r>
      </w:ins>
      <w:r w:rsidRPr="00740BB2">
        <w:rPr>
          <w:smallCaps/>
          <w:sz w:val="24"/>
          <w:szCs w:val="24"/>
        </w:rPr>
        <w:t>This table is the heuristic results for 1/10 of the total set of comments which was manually verified</w:t>
      </w:r>
      <w:del w:id="283" w:author="blake grills" w:date="2020-04-03T10:17:00Z">
        <w:r w:rsidR="00094B30" w:rsidDel="00CF64B0">
          <w:rPr>
            <w:smallCaps/>
            <w:sz w:val="24"/>
            <w:szCs w:val="24"/>
          </w:rPr>
          <w:delText xml:space="preserve">.  </w:delText>
        </w:r>
      </w:del>
      <w:ins w:id="284" w:author="blake grills" w:date="2020-04-03T10:17:00Z">
        <w:r w:rsidR="00CF64B0">
          <w:rPr>
            <w:smallCaps/>
            <w:sz w:val="24"/>
            <w:szCs w:val="24"/>
          </w:rPr>
          <w:t xml:space="preserve">.  </w:t>
        </w:r>
      </w:ins>
      <w:r w:rsidR="00EF1832" w:rsidRPr="00740BB2">
        <w:rPr>
          <w:smallCaps/>
          <w:sz w:val="24"/>
          <w:szCs w:val="24"/>
        </w:rPr>
        <w:t>The precision was lower than the original data set due to the decision tree finding numerous instances of commented-out code inside English Prose comments</w:t>
      </w:r>
      <w:del w:id="285" w:author="blake grills" w:date="2020-04-03T10:17:00Z">
        <w:r w:rsidR="00094B30" w:rsidDel="00CF64B0">
          <w:rPr>
            <w:smallCaps/>
            <w:sz w:val="24"/>
            <w:szCs w:val="24"/>
          </w:rPr>
          <w:delText xml:space="preserve">.  </w:delText>
        </w:r>
      </w:del>
      <w:ins w:id="286" w:author="blake grills" w:date="2020-04-03T10:17:00Z">
        <w:r w:rsidR="00CF64B0">
          <w:rPr>
            <w:smallCaps/>
            <w:sz w:val="24"/>
            <w:szCs w:val="24"/>
          </w:rPr>
          <w:t xml:space="preserve">.  </w:t>
        </w:r>
      </w:ins>
      <w:r w:rsidR="00EF1832" w:rsidRPr="00740BB2">
        <w:rPr>
          <w:smallCaps/>
          <w:sz w:val="24"/>
          <w:szCs w:val="24"/>
        </w:rPr>
        <w:t>This of course had an effect on both accuracy and F1 score as well, lowering both of them respectively.</w:t>
      </w:r>
      <w:bookmarkEnd w:id="280"/>
    </w:p>
    <w:tbl>
      <w:tblPr>
        <w:tblStyle w:val="TableGrid"/>
        <w:tblW w:w="0" w:type="auto"/>
        <w:jc w:val="center"/>
        <w:tblLook w:val="04A0" w:firstRow="1" w:lastRow="0" w:firstColumn="1" w:lastColumn="0" w:noHBand="0" w:noVBand="1"/>
      </w:tblPr>
      <w:tblGrid>
        <w:gridCol w:w="1870"/>
        <w:gridCol w:w="1870"/>
        <w:gridCol w:w="1870"/>
        <w:gridCol w:w="1870"/>
      </w:tblGrid>
      <w:tr w:rsidR="00771447" w14:paraId="70C3B70B" w14:textId="77777777" w:rsidTr="00740BB2">
        <w:trPr>
          <w:jc w:val="center"/>
        </w:trPr>
        <w:tc>
          <w:tcPr>
            <w:tcW w:w="1870" w:type="dxa"/>
          </w:tcPr>
          <w:p w14:paraId="66E341D9" w14:textId="64FDDA2E" w:rsidR="00771447" w:rsidRDefault="00771447" w:rsidP="00740BB2">
            <w:pPr>
              <w:ind w:firstLine="0"/>
              <w:jc w:val="center"/>
              <w:rPr>
                <w:rFonts w:cs="Times New Roman"/>
                <w:szCs w:val="24"/>
              </w:rPr>
            </w:pPr>
            <w:r>
              <w:rPr>
                <w:rFonts w:cs="Times New Roman"/>
                <w:szCs w:val="24"/>
              </w:rPr>
              <w:t>accuracy</w:t>
            </w:r>
          </w:p>
        </w:tc>
        <w:tc>
          <w:tcPr>
            <w:tcW w:w="1870" w:type="dxa"/>
          </w:tcPr>
          <w:p w14:paraId="37622209" w14:textId="0DAF61B4" w:rsidR="00771447" w:rsidRDefault="00771447" w:rsidP="00740BB2">
            <w:pPr>
              <w:ind w:firstLine="0"/>
              <w:jc w:val="center"/>
              <w:rPr>
                <w:rFonts w:cs="Times New Roman"/>
                <w:szCs w:val="24"/>
              </w:rPr>
            </w:pPr>
            <w:r>
              <w:rPr>
                <w:rFonts w:cs="Times New Roman"/>
                <w:szCs w:val="24"/>
              </w:rPr>
              <w:t>precision</w:t>
            </w:r>
          </w:p>
        </w:tc>
        <w:tc>
          <w:tcPr>
            <w:tcW w:w="1870" w:type="dxa"/>
          </w:tcPr>
          <w:p w14:paraId="4AC084F1" w14:textId="5F522BCC" w:rsidR="00771447" w:rsidRDefault="00771447" w:rsidP="00740BB2">
            <w:pPr>
              <w:ind w:firstLine="0"/>
              <w:jc w:val="center"/>
              <w:rPr>
                <w:rFonts w:cs="Times New Roman"/>
                <w:szCs w:val="24"/>
              </w:rPr>
            </w:pPr>
            <w:r>
              <w:rPr>
                <w:rFonts w:cs="Times New Roman"/>
                <w:szCs w:val="24"/>
              </w:rPr>
              <w:t>recall</w:t>
            </w:r>
          </w:p>
        </w:tc>
        <w:tc>
          <w:tcPr>
            <w:tcW w:w="1870" w:type="dxa"/>
          </w:tcPr>
          <w:p w14:paraId="56B8EAF0" w14:textId="0D519C74" w:rsidR="00771447" w:rsidRDefault="00771447" w:rsidP="00740BB2">
            <w:pPr>
              <w:ind w:firstLine="0"/>
              <w:jc w:val="center"/>
              <w:rPr>
                <w:rFonts w:cs="Times New Roman"/>
                <w:szCs w:val="24"/>
              </w:rPr>
            </w:pPr>
            <w:r>
              <w:rPr>
                <w:rFonts w:cs="Times New Roman"/>
                <w:szCs w:val="24"/>
              </w:rPr>
              <w:t>F1</w:t>
            </w:r>
          </w:p>
        </w:tc>
      </w:tr>
      <w:tr w:rsidR="00771447" w14:paraId="6BCB7A43" w14:textId="77777777" w:rsidTr="00740BB2">
        <w:trPr>
          <w:jc w:val="center"/>
        </w:trPr>
        <w:tc>
          <w:tcPr>
            <w:tcW w:w="1870" w:type="dxa"/>
          </w:tcPr>
          <w:p w14:paraId="1F521357" w14:textId="1570B83B" w:rsidR="00771447" w:rsidRDefault="004046C7">
            <w:pPr>
              <w:ind w:firstLine="0"/>
              <w:rPr>
                <w:rFonts w:cs="Times New Roman"/>
                <w:szCs w:val="24"/>
              </w:rPr>
            </w:pPr>
            <w:r>
              <w:rPr>
                <w:rFonts w:cs="Times New Roman"/>
                <w:szCs w:val="24"/>
              </w:rPr>
              <w:t>94.68</w:t>
            </w:r>
          </w:p>
        </w:tc>
        <w:tc>
          <w:tcPr>
            <w:tcW w:w="1870" w:type="dxa"/>
          </w:tcPr>
          <w:p w14:paraId="2ABCAB47" w14:textId="67CFD84A" w:rsidR="00771447" w:rsidRDefault="004046C7">
            <w:pPr>
              <w:ind w:firstLine="0"/>
              <w:rPr>
                <w:rFonts w:cs="Times New Roman"/>
                <w:szCs w:val="24"/>
              </w:rPr>
            </w:pPr>
            <w:r>
              <w:rPr>
                <w:rFonts w:cs="Times New Roman"/>
                <w:szCs w:val="24"/>
              </w:rPr>
              <w:t>78</w:t>
            </w:r>
            <w:r w:rsidR="00771447">
              <w:rPr>
                <w:rFonts w:cs="Times New Roman"/>
                <w:szCs w:val="24"/>
              </w:rPr>
              <w:t>.03</w:t>
            </w:r>
          </w:p>
        </w:tc>
        <w:tc>
          <w:tcPr>
            <w:tcW w:w="1870" w:type="dxa"/>
          </w:tcPr>
          <w:p w14:paraId="23037EE3" w14:textId="67C6E083" w:rsidR="00771447" w:rsidRDefault="00771447">
            <w:pPr>
              <w:ind w:firstLine="0"/>
              <w:rPr>
                <w:rFonts w:cs="Times New Roman"/>
                <w:szCs w:val="24"/>
              </w:rPr>
            </w:pPr>
            <w:r>
              <w:rPr>
                <w:rFonts w:cs="Times New Roman"/>
                <w:szCs w:val="24"/>
              </w:rPr>
              <w:t>99.62</w:t>
            </w:r>
          </w:p>
        </w:tc>
        <w:tc>
          <w:tcPr>
            <w:tcW w:w="1870" w:type="dxa"/>
          </w:tcPr>
          <w:p w14:paraId="582797DD" w14:textId="5BFA3CFA" w:rsidR="00771447" w:rsidRDefault="004046C7" w:rsidP="004046C7">
            <w:pPr>
              <w:ind w:firstLine="0"/>
              <w:rPr>
                <w:rFonts w:cs="Times New Roman"/>
                <w:szCs w:val="24"/>
              </w:rPr>
            </w:pPr>
            <w:r>
              <w:rPr>
                <w:rFonts w:cs="Times New Roman"/>
                <w:szCs w:val="24"/>
              </w:rPr>
              <w:t>87.51</w:t>
            </w:r>
          </w:p>
        </w:tc>
      </w:tr>
    </w:tbl>
    <w:p w14:paraId="35B71C65" w14:textId="458E8916" w:rsidR="005327CF" w:rsidRDefault="00833556" w:rsidP="00740BB2">
      <w:pPr>
        <w:rPr>
          <w:rFonts w:cs="Times New Roman"/>
          <w:szCs w:val="24"/>
        </w:rPr>
        <w:sectPr w:rsidR="005327CF" w:rsidSect="00797159">
          <w:pgSz w:w="12240" w:h="15840"/>
          <w:pgMar w:top="1440" w:right="1440" w:bottom="1440" w:left="1440" w:header="720" w:footer="720" w:gutter="0"/>
          <w:cols w:space="720"/>
          <w:docGrid w:linePitch="360"/>
        </w:sectPr>
      </w:pPr>
      <w:r>
        <w:rPr>
          <w:rFonts w:cs="Times New Roman"/>
          <w:szCs w:val="24"/>
        </w:rPr>
        <w:br w:type="textWrapping" w:clear="all"/>
      </w:r>
      <w:r w:rsidR="00EF1832">
        <w:rPr>
          <w:rFonts w:cs="Times New Roman"/>
          <w:szCs w:val="24"/>
        </w:rPr>
        <w:tab/>
      </w:r>
      <w:r w:rsidR="00BD5ABF">
        <w:rPr>
          <w:rFonts w:cs="Times New Roman"/>
          <w:szCs w:val="24"/>
        </w:rPr>
        <w:t>Using the information gathered from our heuristic analysis of the comments from these 50 new projects we calculated a number of features that are present in this data set</w:t>
      </w:r>
      <w:del w:id="287" w:author="blake grills" w:date="2020-04-03T10:17:00Z">
        <w:r w:rsidR="00094B30" w:rsidDel="00CF64B0">
          <w:rPr>
            <w:rFonts w:cs="Times New Roman"/>
            <w:szCs w:val="24"/>
          </w:rPr>
          <w:delText xml:space="preserve">.  </w:delText>
        </w:r>
      </w:del>
      <w:ins w:id="288" w:author="blake grills" w:date="2020-04-03T10:17:00Z">
        <w:r w:rsidR="00CF64B0">
          <w:rPr>
            <w:rFonts w:cs="Times New Roman"/>
            <w:szCs w:val="24"/>
          </w:rPr>
          <w:t xml:space="preserve">.  </w:t>
        </w:r>
      </w:ins>
      <w:r w:rsidR="006244A7">
        <w:rPr>
          <w:rFonts w:cs="Times New Roman"/>
          <w:szCs w:val="24"/>
        </w:rPr>
        <w:fldChar w:fldCharType="begin"/>
      </w:r>
      <w:r w:rsidR="006244A7">
        <w:rPr>
          <w:rFonts w:cs="Times New Roman"/>
          <w:szCs w:val="24"/>
        </w:rPr>
        <w:instrText xml:space="preserve"> REF _Ref36496412 \h </w:instrText>
      </w:r>
      <w:r w:rsidR="006244A7">
        <w:rPr>
          <w:rFonts w:cs="Times New Roman"/>
          <w:szCs w:val="24"/>
        </w:rPr>
      </w:r>
      <w:r w:rsidR="006244A7">
        <w:rPr>
          <w:rFonts w:cs="Times New Roman"/>
          <w:szCs w:val="24"/>
        </w:rPr>
        <w:fldChar w:fldCharType="separate"/>
      </w:r>
      <w:r w:rsidR="006244A7" w:rsidRPr="006244A7">
        <w:rPr>
          <w:szCs w:val="24"/>
        </w:rPr>
        <w:t xml:space="preserve">TABLE </w:t>
      </w:r>
      <w:r w:rsidR="006244A7" w:rsidRPr="006244A7">
        <w:rPr>
          <w:noProof/>
          <w:szCs w:val="24"/>
        </w:rPr>
        <w:t>15</w:t>
      </w:r>
      <w:r w:rsidR="006244A7">
        <w:rPr>
          <w:rFonts w:cs="Times New Roman"/>
          <w:szCs w:val="24"/>
        </w:rPr>
        <w:fldChar w:fldCharType="end"/>
      </w:r>
      <w:r w:rsidR="006244A7">
        <w:rPr>
          <w:rFonts w:cs="Times New Roman"/>
          <w:szCs w:val="24"/>
        </w:rPr>
        <w:t xml:space="preserve"> </w:t>
      </w:r>
      <w:r w:rsidR="006244A7" w:rsidRPr="006244A7">
        <w:rPr>
          <w:rFonts w:cs="Times New Roman"/>
          <w:szCs w:val="24"/>
        </w:rPr>
        <w:t>provides all of the base information on the 50 projects</w:t>
      </w:r>
      <w:del w:id="289" w:author="blake grills" w:date="2020-04-03T10:17:00Z">
        <w:r w:rsidR="00094B30" w:rsidDel="00CF64B0">
          <w:rPr>
            <w:rFonts w:cs="Times New Roman"/>
            <w:szCs w:val="24"/>
          </w:rPr>
          <w:delText xml:space="preserve">.  </w:delText>
        </w:r>
      </w:del>
      <w:ins w:id="290" w:author="blake grills" w:date="2020-04-03T10:17:00Z">
        <w:r w:rsidR="00CF64B0">
          <w:rPr>
            <w:rFonts w:cs="Times New Roman"/>
            <w:szCs w:val="24"/>
          </w:rPr>
          <w:t xml:space="preserve">.  </w:t>
        </w:r>
      </w:ins>
      <w:r w:rsidR="006244A7" w:rsidRPr="006244A7">
        <w:rPr>
          <w:rFonts w:cs="Times New Roman"/>
          <w:szCs w:val="24"/>
        </w:rPr>
        <w:t xml:space="preserve">The lines of comments </w:t>
      </w:r>
      <w:proofErr w:type="gramStart"/>
      <w:r w:rsidR="006244A7" w:rsidRPr="006244A7">
        <w:rPr>
          <w:rFonts w:cs="Times New Roman"/>
          <w:szCs w:val="24"/>
        </w:rPr>
        <w:t>represents</w:t>
      </w:r>
      <w:proofErr w:type="gramEnd"/>
      <w:r w:rsidR="006244A7" w:rsidRPr="006244A7">
        <w:rPr>
          <w:rFonts w:cs="Times New Roman"/>
          <w:szCs w:val="24"/>
        </w:rPr>
        <w:t xml:space="preserve"> the total number of lines of comments amongst all 50 projects</w:t>
      </w:r>
      <w:del w:id="291" w:author="blake grills" w:date="2020-04-03T10:17:00Z">
        <w:r w:rsidR="00094B30" w:rsidDel="00CF64B0">
          <w:rPr>
            <w:rFonts w:cs="Times New Roman"/>
            <w:szCs w:val="24"/>
          </w:rPr>
          <w:delText xml:space="preserve">.  </w:delText>
        </w:r>
      </w:del>
      <w:ins w:id="292" w:author="blake grills" w:date="2020-04-03T10:17:00Z">
        <w:r w:rsidR="00CF64B0">
          <w:rPr>
            <w:rFonts w:cs="Times New Roman"/>
            <w:szCs w:val="24"/>
          </w:rPr>
          <w:t xml:space="preserve">.  </w:t>
        </w:r>
      </w:ins>
      <w:r w:rsidR="006244A7" w:rsidRPr="006244A7">
        <w:rPr>
          <w:rFonts w:cs="Times New Roman"/>
          <w:szCs w:val="24"/>
        </w:rPr>
        <w:t xml:space="preserve">The number of block comments </w:t>
      </w:r>
      <w:r w:rsidR="006244A7" w:rsidRPr="006244A7">
        <w:rPr>
          <w:rFonts w:cs="Times New Roman"/>
          <w:szCs w:val="24"/>
        </w:rPr>
        <w:lastRenderedPageBreak/>
        <w:t>represents the total count of block comments in the 50 projects</w:t>
      </w:r>
      <w:del w:id="293" w:author="blake grills" w:date="2020-04-03T10:17:00Z">
        <w:r w:rsidR="00094B30" w:rsidDel="00CF64B0">
          <w:rPr>
            <w:rFonts w:cs="Times New Roman"/>
            <w:szCs w:val="24"/>
          </w:rPr>
          <w:delText xml:space="preserve">.  </w:delText>
        </w:r>
      </w:del>
      <w:ins w:id="294" w:author="blake grills" w:date="2020-04-03T10:17:00Z">
        <w:r w:rsidR="00CF64B0">
          <w:rPr>
            <w:rFonts w:cs="Times New Roman"/>
            <w:szCs w:val="24"/>
          </w:rPr>
          <w:t xml:space="preserve">.  </w:t>
        </w:r>
      </w:ins>
      <w:r w:rsidR="006244A7" w:rsidRPr="006244A7">
        <w:rPr>
          <w:rFonts w:cs="Times New Roman"/>
          <w:szCs w:val="24"/>
        </w:rPr>
        <w:t>The number of line comments represents the number of line type comments</w:t>
      </w:r>
      <w:del w:id="295" w:author="blake grills" w:date="2020-04-03T10:17:00Z">
        <w:r w:rsidR="00094B30" w:rsidDel="00CF64B0">
          <w:rPr>
            <w:rFonts w:cs="Times New Roman"/>
            <w:szCs w:val="24"/>
          </w:rPr>
          <w:delText xml:space="preserve">.  </w:delText>
        </w:r>
      </w:del>
      <w:ins w:id="296" w:author="blake grills" w:date="2020-04-03T10:17:00Z">
        <w:r w:rsidR="00CF64B0">
          <w:rPr>
            <w:rFonts w:cs="Times New Roman"/>
            <w:szCs w:val="24"/>
          </w:rPr>
          <w:t xml:space="preserve">.  </w:t>
        </w:r>
      </w:ins>
      <w:r w:rsidR="006244A7" w:rsidRPr="006244A7">
        <w:rPr>
          <w:rFonts w:cs="Times New Roman"/>
          <w:szCs w:val="24"/>
        </w:rPr>
        <w:t xml:space="preserve">The number of </w:t>
      </w:r>
      <w:proofErr w:type="spellStart"/>
      <w:r w:rsidR="006244A7" w:rsidRPr="006244A7">
        <w:rPr>
          <w:rFonts w:cs="Times New Roman"/>
          <w:szCs w:val="24"/>
        </w:rPr>
        <w:t>Doxygen</w:t>
      </w:r>
      <w:proofErr w:type="spellEnd"/>
      <w:r w:rsidR="006244A7" w:rsidRPr="006244A7">
        <w:rPr>
          <w:rFonts w:cs="Times New Roman"/>
          <w:szCs w:val="24"/>
        </w:rPr>
        <w:t xml:space="preserve">/Javadoc comments represents the total number of </w:t>
      </w:r>
      <w:proofErr w:type="spellStart"/>
      <w:r w:rsidR="006244A7" w:rsidRPr="006244A7">
        <w:rPr>
          <w:rFonts w:cs="Times New Roman"/>
          <w:szCs w:val="24"/>
        </w:rPr>
        <w:t>Doxygen</w:t>
      </w:r>
      <w:proofErr w:type="spellEnd"/>
      <w:r w:rsidR="006244A7" w:rsidRPr="006244A7">
        <w:rPr>
          <w:rFonts w:cs="Times New Roman"/>
          <w:szCs w:val="24"/>
        </w:rPr>
        <w:t>/Javadoc comments</w:t>
      </w:r>
      <w:del w:id="297" w:author="blake grills" w:date="2020-04-03T10:17:00Z">
        <w:r w:rsidR="00094B30" w:rsidDel="00CF64B0">
          <w:rPr>
            <w:rFonts w:cs="Times New Roman"/>
            <w:szCs w:val="24"/>
          </w:rPr>
          <w:delText xml:space="preserve">.  </w:delText>
        </w:r>
      </w:del>
      <w:ins w:id="298" w:author="blake grills" w:date="2020-04-03T10:17:00Z">
        <w:r w:rsidR="00CF64B0">
          <w:rPr>
            <w:rFonts w:cs="Times New Roman"/>
            <w:szCs w:val="24"/>
          </w:rPr>
          <w:t xml:space="preserve">.  </w:t>
        </w:r>
      </w:ins>
      <w:r w:rsidR="006244A7" w:rsidRPr="006244A7">
        <w:rPr>
          <w:rFonts w:cs="Times New Roman"/>
          <w:szCs w:val="24"/>
        </w:rPr>
        <w:t xml:space="preserve">The lines of commented-out code </w:t>
      </w:r>
      <w:proofErr w:type="gramStart"/>
      <w:r w:rsidR="006244A7" w:rsidRPr="006244A7">
        <w:rPr>
          <w:rFonts w:cs="Times New Roman"/>
          <w:szCs w:val="24"/>
        </w:rPr>
        <w:t>represents</w:t>
      </w:r>
      <w:proofErr w:type="gramEnd"/>
      <w:r w:rsidR="006244A7" w:rsidRPr="006244A7">
        <w:rPr>
          <w:rFonts w:cs="Times New Roman"/>
          <w:szCs w:val="24"/>
        </w:rPr>
        <w:t xml:space="preserve"> the lines of commented-out code adjusted by the precision that we found in our manual verification</w:t>
      </w:r>
      <w:del w:id="299" w:author="blake grills" w:date="2020-04-03T10:17:00Z">
        <w:r w:rsidR="00094B30" w:rsidDel="00CF64B0">
          <w:rPr>
            <w:rFonts w:cs="Times New Roman"/>
            <w:szCs w:val="24"/>
          </w:rPr>
          <w:delText xml:space="preserve">.  </w:delText>
        </w:r>
      </w:del>
      <w:ins w:id="300" w:author="blake grills" w:date="2020-04-03T10:17:00Z">
        <w:r w:rsidR="00CF64B0">
          <w:rPr>
            <w:rFonts w:cs="Times New Roman"/>
            <w:szCs w:val="24"/>
          </w:rPr>
          <w:t xml:space="preserve">.  </w:t>
        </w:r>
      </w:ins>
      <w:r w:rsidR="006244A7" w:rsidRPr="006244A7">
        <w:rPr>
          <w:rFonts w:cs="Times New Roman"/>
          <w:szCs w:val="24"/>
        </w:rPr>
        <w:t>The percentage of commented out code is based off the adjusted count of lines of commented-out code as part of the lines of comments</w:t>
      </w:r>
      <w:del w:id="301" w:author="blake grills" w:date="2020-04-03T10:17:00Z">
        <w:r w:rsidR="00094B30" w:rsidDel="00CF64B0">
          <w:rPr>
            <w:rFonts w:cs="Times New Roman"/>
            <w:szCs w:val="24"/>
          </w:rPr>
          <w:delText xml:space="preserve">.  </w:delText>
        </w:r>
      </w:del>
      <w:ins w:id="302" w:author="blake grills" w:date="2020-04-03T10:17:00Z">
        <w:r w:rsidR="00CF64B0">
          <w:rPr>
            <w:rFonts w:cs="Times New Roman"/>
            <w:szCs w:val="24"/>
          </w:rPr>
          <w:t xml:space="preserve">.  </w:t>
        </w:r>
      </w:ins>
      <w:r w:rsidR="006244A7" w:rsidRPr="006244A7">
        <w:rPr>
          <w:rFonts w:cs="Times New Roman"/>
          <w:szCs w:val="24"/>
        </w:rPr>
        <w:t xml:space="preserve">The lines of code </w:t>
      </w:r>
      <w:proofErr w:type="gramStart"/>
      <w:r w:rsidR="006244A7" w:rsidRPr="006244A7">
        <w:rPr>
          <w:rFonts w:cs="Times New Roman"/>
          <w:szCs w:val="24"/>
        </w:rPr>
        <w:t>represents</w:t>
      </w:r>
      <w:proofErr w:type="gramEnd"/>
      <w:r w:rsidR="006244A7" w:rsidRPr="006244A7">
        <w:rPr>
          <w:rFonts w:cs="Times New Roman"/>
          <w:szCs w:val="24"/>
        </w:rPr>
        <w:t xml:space="preserve"> the total number of lines of code amongst all the projects</w:t>
      </w:r>
      <w:del w:id="303" w:author="blake grills" w:date="2020-04-03T10:17:00Z">
        <w:r w:rsidR="00094B30" w:rsidDel="00CF64B0">
          <w:rPr>
            <w:rFonts w:cs="Times New Roman"/>
            <w:szCs w:val="24"/>
          </w:rPr>
          <w:delText xml:space="preserve">.  </w:delText>
        </w:r>
      </w:del>
      <w:ins w:id="304" w:author="blake grills" w:date="2020-04-03T10:17:00Z">
        <w:r w:rsidR="00CF64B0">
          <w:rPr>
            <w:rFonts w:cs="Times New Roman"/>
            <w:szCs w:val="24"/>
          </w:rPr>
          <w:t xml:space="preserve">.  </w:t>
        </w:r>
      </w:ins>
      <w:r w:rsidR="006244A7" w:rsidRPr="006244A7">
        <w:rPr>
          <w:rFonts w:cs="Times New Roman"/>
          <w:szCs w:val="24"/>
        </w:rPr>
        <w:t xml:space="preserve">The percentage of comments is calculated based off the number of comments found by </w:t>
      </w:r>
      <w:proofErr w:type="spellStart"/>
      <w:r w:rsidR="006244A7" w:rsidRPr="006244A7">
        <w:rPr>
          <w:rFonts w:cs="Times New Roman"/>
          <w:szCs w:val="24"/>
        </w:rPr>
        <w:t>srcML</w:t>
      </w:r>
      <w:proofErr w:type="spellEnd"/>
      <w:r w:rsidR="006244A7" w:rsidRPr="006244A7">
        <w:rPr>
          <w:rFonts w:cs="Times New Roman"/>
          <w:szCs w:val="24"/>
        </w:rPr>
        <w:t xml:space="preserve"> divided by the lines of code.</w:t>
      </w:r>
    </w:p>
    <w:p w14:paraId="56D4979D" w14:textId="1283CA38" w:rsidR="00052DB5" w:rsidRPr="00740BB2" w:rsidRDefault="00052DB5" w:rsidP="00740BB2">
      <w:pPr>
        <w:pStyle w:val="Caption"/>
        <w:keepNext/>
        <w:jc w:val="center"/>
        <w:rPr>
          <w:sz w:val="24"/>
          <w:szCs w:val="24"/>
        </w:rPr>
      </w:pPr>
      <w:bookmarkStart w:id="305" w:name="_Ref36496412"/>
      <w:r w:rsidRPr="00740BB2">
        <w:rPr>
          <w:sz w:val="24"/>
          <w:szCs w:val="24"/>
        </w:rPr>
        <w:lastRenderedPageBreak/>
        <w:t xml:space="preserve">TABLE </w:t>
      </w:r>
      <w:r w:rsidRPr="00740BB2">
        <w:rPr>
          <w:sz w:val="24"/>
          <w:szCs w:val="24"/>
        </w:rPr>
        <w:fldChar w:fldCharType="begin"/>
      </w:r>
      <w:r w:rsidRPr="00740BB2">
        <w:rPr>
          <w:sz w:val="24"/>
          <w:szCs w:val="24"/>
        </w:rPr>
        <w:instrText xml:space="preserve"> SEQ Table \* ARABIC </w:instrText>
      </w:r>
      <w:r w:rsidRPr="00740BB2">
        <w:rPr>
          <w:sz w:val="24"/>
          <w:szCs w:val="24"/>
        </w:rPr>
        <w:fldChar w:fldCharType="separate"/>
      </w:r>
      <w:ins w:id="306" w:author="blake grills" w:date="2020-04-03T00:09:00Z">
        <w:r w:rsidR="001A1C33">
          <w:rPr>
            <w:noProof/>
            <w:sz w:val="24"/>
            <w:szCs w:val="24"/>
          </w:rPr>
          <w:t>19</w:t>
        </w:r>
      </w:ins>
      <w:del w:id="307" w:author="blake grills" w:date="2020-04-02T18:38:00Z">
        <w:r w:rsidR="00A46103" w:rsidDel="00755023">
          <w:rPr>
            <w:noProof/>
            <w:sz w:val="24"/>
            <w:szCs w:val="24"/>
          </w:rPr>
          <w:delText>16</w:delText>
        </w:r>
      </w:del>
      <w:r w:rsidRPr="00740BB2">
        <w:rPr>
          <w:sz w:val="24"/>
          <w:szCs w:val="24"/>
        </w:rPr>
        <w:fldChar w:fldCharType="end"/>
      </w:r>
      <w:bookmarkEnd w:id="305"/>
      <w:del w:id="308" w:author="blake grills" w:date="2020-04-03T10:17:00Z">
        <w:r w:rsidR="00094B30" w:rsidDel="00CF64B0">
          <w:rPr>
            <w:sz w:val="24"/>
            <w:szCs w:val="24"/>
          </w:rPr>
          <w:delText xml:space="preserve">.  </w:delText>
        </w:r>
      </w:del>
      <w:ins w:id="309" w:author="blake grills" w:date="2020-04-03T10:17:00Z">
        <w:r w:rsidR="00CF64B0">
          <w:rPr>
            <w:sz w:val="24"/>
            <w:szCs w:val="24"/>
          </w:rPr>
          <w:t xml:space="preserve">.  </w:t>
        </w:r>
      </w:ins>
      <w:r w:rsidRPr="00740BB2">
        <w:rPr>
          <w:smallCaps/>
          <w:sz w:val="24"/>
          <w:szCs w:val="24"/>
        </w:rPr>
        <w:t xml:space="preserve">This table provides all of the base information </w:t>
      </w:r>
      <w:r w:rsidR="00CD17BB" w:rsidRPr="00740BB2">
        <w:rPr>
          <w:smallCaps/>
          <w:sz w:val="24"/>
          <w:szCs w:val="24"/>
        </w:rPr>
        <w:t>on the 50 projects</w:t>
      </w:r>
      <w:del w:id="310" w:author="blake grills" w:date="2020-04-03T10:17:00Z">
        <w:r w:rsidR="00094B30" w:rsidDel="00CF64B0">
          <w:rPr>
            <w:smallCaps/>
            <w:sz w:val="24"/>
            <w:szCs w:val="24"/>
          </w:rPr>
          <w:delText xml:space="preserve">.  </w:delText>
        </w:r>
      </w:del>
      <w:ins w:id="311" w:author="blake grills" w:date="2020-04-03T10:17:00Z">
        <w:r w:rsidR="00CF64B0">
          <w:rPr>
            <w:smallCaps/>
            <w:sz w:val="24"/>
            <w:szCs w:val="24"/>
          </w:rPr>
          <w:t xml:space="preserve">.  </w:t>
        </w:r>
      </w:ins>
      <w:r w:rsidR="00CD17BB" w:rsidRPr="00740BB2">
        <w:rPr>
          <w:smallCaps/>
          <w:sz w:val="24"/>
          <w:szCs w:val="24"/>
        </w:rPr>
        <w:t>The lines of comments represents the total number of lines of comments amongst all 50 projects</w:t>
      </w:r>
      <w:del w:id="312" w:author="blake grills" w:date="2020-04-03T10:17:00Z">
        <w:r w:rsidR="00094B30" w:rsidDel="00CF64B0">
          <w:rPr>
            <w:smallCaps/>
            <w:sz w:val="24"/>
            <w:szCs w:val="24"/>
          </w:rPr>
          <w:delText xml:space="preserve">.  </w:delText>
        </w:r>
      </w:del>
      <w:ins w:id="313" w:author="blake grills" w:date="2020-04-03T10:17:00Z">
        <w:r w:rsidR="00CF64B0">
          <w:rPr>
            <w:smallCaps/>
            <w:sz w:val="24"/>
            <w:szCs w:val="24"/>
          </w:rPr>
          <w:t xml:space="preserve">.  </w:t>
        </w:r>
      </w:ins>
      <w:r w:rsidR="00CD17BB" w:rsidRPr="00740BB2">
        <w:rPr>
          <w:smallCaps/>
          <w:sz w:val="24"/>
          <w:szCs w:val="24"/>
        </w:rPr>
        <w:t>The number of block comments represents the total count of block comments in the 50 projects</w:t>
      </w:r>
      <w:del w:id="314" w:author="blake grills" w:date="2020-04-03T10:17:00Z">
        <w:r w:rsidR="00094B30" w:rsidDel="00CF64B0">
          <w:rPr>
            <w:smallCaps/>
            <w:sz w:val="24"/>
            <w:szCs w:val="24"/>
          </w:rPr>
          <w:delText xml:space="preserve">.  </w:delText>
        </w:r>
      </w:del>
      <w:ins w:id="315" w:author="blake grills" w:date="2020-04-03T10:17:00Z">
        <w:r w:rsidR="00CF64B0">
          <w:rPr>
            <w:smallCaps/>
            <w:sz w:val="24"/>
            <w:szCs w:val="24"/>
          </w:rPr>
          <w:t xml:space="preserve">.  </w:t>
        </w:r>
      </w:ins>
      <w:r w:rsidR="00CD17BB" w:rsidRPr="00740BB2">
        <w:rPr>
          <w:smallCaps/>
          <w:sz w:val="24"/>
          <w:szCs w:val="24"/>
        </w:rPr>
        <w:t>The number of line comments represents the number of line type comments</w:t>
      </w:r>
      <w:del w:id="316" w:author="blake grills" w:date="2020-04-03T10:17:00Z">
        <w:r w:rsidR="00094B30" w:rsidDel="00CF64B0">
          <w:rPr>
            <w:smallCaps/>
            <w:sz w:val="24"/>
            <w:szCs w:val="24"/>
          </w:rPr>
          <w:delText xml:space="preserve">.  </w:delText>
        </w:r>
      </w:del>
      <w:ins w:id="317" w:author="blake grills" w:date="2020-04-03T10:17:00Z">
        <w:r w:rsidR="00CF64B0">
          <w:rPr>
            <w:smallCaps/>
            <w:sz w:val="24"/>
            <w:szCs w:val="24"/>
          </w:rPr>
          <w:t xml:space="preserve">.  </w:t>
        </w:r>
      </w:ins>
      <w:r w:rsidR="00CD17BB" w:rsidRPr="00740BB2">
        <w:rPr>
          <w:smallCaps/>
          <w:sz w:val="24"/>
          <w:szCs w:val="24"/>
        </w:rPr>
        <w:t xml:space="preserve">The number of </w:t>
      </w:r>
      <w:proofErr w:type="spellStart"/>
      <w:r w:rsidR="00CD17BB" w:rsidRPr="00740BB2">
        <w:rPr>
          <w:smallCaps/>
          <w:sz w:val="24"/>
          <w:szCs w:val="24"/>
        </w:rPr>
        <w:t>Doxygen</w:t>
      </w:r>
      <w:proofErr w:type="spellEnd"/>
      <w:r w:rsidR="00CD17BB" w:rsidRPr="00740BB2">
        <w:rPr>
          <w:smallCaps/>
          <w:sz w:val="24"/>
          <w:szCs w:val="24"/>
        </w:rPr>
        <w:t xml:space="preserve">/Javadoc comments represents the total number of </w:t>
      </w:r>
      <w:proofErr w:type="spellStart"/>
      <w:r w:rsidR="00CD17BB" w:rsidRPr="00740BB2">
        <w:rPr>
          <w:smallCaps/>
          <w:sz w:val="24"/>
          <w:szCs w:val="24"/>
        </w:rPr>
        <w:t>Doxygen</w:t>
      </w:r>
      <w:proofErr w:type="spellEnd"/>
      <w:r w:rsidR="00CD17BB" w:rsidRPr="00740BB2">
        <w:rPr>
          <w:smallCaps/>
          <w:sz w:val="24"/>
          <w:szCs w:val="24"/>
        </w:rPr>
        <w:t>/Javadoc comments</w:t>
      </w:r>
      <w:del w:id="318" w:author="blake grills" w:date="2020-04-03T10:17:00Z">
        <w:r w:rsidR="00094B30" w:rsidDel="00CF64B0">
          <w:rPr>
            <w:smallCaps/>
            <w:sz w:val="24"/>
            <w:szCs w:val="24"/>
          </w:rPr>
          <w:delText xml:space="preserve">.  </w:delText>
        </w:r>
      </w:del>
      <w:ins w:id="319" w:author="blake grills" w:date="2020-04-03T10:17:00Z">
        <w:r w:rsidR="00CF64B0">
          <w:rPr>
            <w:smallCaps/>
            <w:sz w:val="24"/>
            <w:szCs w:val="24"/>
          </w:rPr>
          <w:t xml:space="preserve">.  </w:t>
        </w:r>
      </w:ins>
      <w:r w:rsidR="00CD17BB" w:rsidRPr="00740BB2">
        <w:rPr>
          <w:smallCaps/>
          <w:sz w:val="24"/>
          <w:szCs w:val="24"/>
        </w:rPr>
        <w:t>The lines of commented-out code represents the lines of commented-out code adjusted by the precision that we found in our manual verification</w:t>
      </w:r>
      <w:del w:id="320" w:author="blake grills" w:date="2020-04-03T10:17:00Z">
        <w:r w:rsidR="00094B30" w:rsidDel="00CF64B0">
          <w:rPr>
            <w:smallCaps/>
            <w:sz w:val="24"/>
            <w:szCs w:val="24"/>
          </w:rPr>
          <w:delText xml:space="preserve">.  </w:delText>
        </w:r>
      </w:del>
      <w:ins w:id="321" w:author="blake grills" w:date="2020-04-03T10:17:00Z">
        <w:r w:rsidR="00CF64B0">
          <w:rPr>
            <w:smallCaps/>
            <w:sz w:val="24"/>
            <w:szCs w:val="24"/>
          </w:rPr>
          <w:t xml:space="preserve">.  </w:t>
        </w:r>
      </w:ins>
      <w:r w:rsidR="006244A7" w:rsidRPr="00740BB2">
        <w:rPr>
          <w:smallCaps/>
          <w:sz w:val="24"/>
          <w:szCs w:val="24"/>
        </w:rPr>
        <w:t>The percentage of commented out code is based off the adjusted count of lines of commented-out code as part of the lines of comments</w:t>
      </w:r>
      <w:del w:id="322" w:author="blake grills" w:date="2020-04-03T10:17:00Z">
        <w:r w:rsidR="00094B30" w:rsidDel="00CF64B0">
          <w:rPr>
            <w:smallCaps/>
            <w:sz w:val="24"/>
            <w:szCs w:val="24"/>
          </w:rPr>
          <w:delText xml:space="preserve">.  </w:delText>
        </w:r>
      </w:del>
      <w:ins w:id="323" w:author="blake grills" w:date="2020-04-03T10:17:00Z">
        <w:r w:rsidR="00CF64B0">
          <w:rPr>
            <w:smallCaps/>
            <w:sz w:val="24"/>
            <w:szCs w:val="24"/>
          </w:rPr>
          <w:t xml:space="preserve">.  </w:t>
        </w:r>
      </w:ins>
      <w:r w:rsidR="006244A7" w:rsidRPr="00740BB2">
        <w:rPr>
          <w:smallCaps/>
          <w:sz w:val="24"/>
          <w:szCs w:val="24"/>
        </w:rPr>
        <w:t>The lines of code represents the total number of lines of code amongst all the projects</w:t>
      </w:r>
      <w:del w:id="324" w:author="blake grills" w:date="2020-04-03T10:17:00Z">
        <w:r w:rsidR="00094B30" w:rsidDel="00CF64B0">
          <w:rPr>
            <w:smallCaps/>
            <w:sz w:val="24"/>
            <w:szCs w:val="24"/>
          </w:rPr>
          <w:delText xml:space="preserve">.  </w:delText>
        </w:r>
      </w:del>
      <w:ins w:id="325" w:author="blake grills" w:date="2020-04-03T10:17:00Z">
        <w:r w:rsidR="00CF64B0">
          <w:rPr>
            <w:smallCaps/>
            <w:sz w:val="24"/>
            <w:szCs w:val="24"/>
          </w:rPr>
          <w:t xml:space="preserve">.  </w:t>
        </w:r>
      </w:ins>
      <w:r w:rsidR="006244A7" w:rsidRPr="00740BB2">
        <w:rPr>
          <w:smallCaps/>
          <w:sz w:val="24"/>
          <w:szCs w:val="24"/>
        </w:rPr>
        <w:t xml:space="preserve">The percentage of comments is calculated based off the number of comments found by </w:t>
      </w:r>
      <w:proofErr w:type="spellStart"/>
      <w:r w:rsidR="006244A7" w:rsidRPr="00740BB2">
        <w:rPr>
          <w:smallCaps/>
          <w:sz w:val="24"/>
          <w:szCs w:val="24"/>
        </w:rPr>
        <w:t>srcML</w:t>
      </w:r>
      <w:proofErr w:type="spellEnd"/>
      <w:r w:rsidR="006244A7" w:rsidRPr="00740BB2">
        <w:rPr>
          <w:smallCaps/>
          <w:sz w:val="24"/>
          <w:szCs w:val="24"/>
        </w:rPr>
        <w:t xml:space="preserve"> divided by the lines of code.</w:t>
      </w:r>
    </w:p>
    <w:tbl>
      <w:tblPr>
        <w:tblStyle w:val="TableGrid"/>
        <w:tblW w:w="0" w:type="auto"/>
        <w:jc w:val="center"/>
        <w:tblLook w:val="04A0" w:firstRow="1" w:lastRow="0" w:firstColumn="1" w:lastColumn="0" w:noHBand="0" w:noVBand="1"/>
      </w:tblPr>
      <w:tblGrid>
        <w:gridCol w:w="1323"/>
        <w:gridCol w:w="1323"/>
        <w:gridCol w:w="1323"/>
        <w:gridCol w:w="2016"/>
        <w:gridCol w:w="1550"/>
        <w:gridCol w:w="1550"/>
        <w:gridCol w:w="1364"/>
        <w:gridCol w:w="1847"/>
      </w:tblGrid>
      <w:tr w:rsidR="00052DB5" w14:paraId="60CFC94D" w14:textId="5D58265E" w:rsidTr="00740BB2">
        <w:trPr>
          <w:jc w:val="center"/>
        </w:trPr>
        <w:tc>
          <w:tcPr>
            <w:tcW w:w="1323" w:type="dxa"/>
          </w:tcPr>
          <w:p w14:paraId="7821F279" w14:textId="1CF890FA" w:rsidR="00052DB5" w:rsidRDefault="00052DB5" w:rsidP="00052DB5">
            <w:pPr>
              <w:ind w:firstLine="0"/>
              <w:jc w:val="center"/>
              <w:rPr>
                <w:rFonts w:cs="Times New Roman"/>
                <w:szCs w:val="24"/>
              </w:rPr>
            </w:pPr>
            <w:commentRangeStart w:id="326"/>
            <w:r>
              <w:rPr>
                <w:rFonts w:cs="Times New Roman"/>
                <w:b/>
                <w:bCs/>
                <w:szCs w:val="24"/>
              </w:rPr>
              <w:t>Lines of Comments</w:t>
            </w:r>
          </w:p>
        </w:tc>
        <w:tc>
          <w:tcPr>
            <w:tcW w:w="1323" w:type="dxa"/>
          </w:tcPr>
          <w:p w14:paraId="49600B43" w14:textId="3B5DE59E" w:rsidR="00052DB5" w:rsidRDefault="00052DB5" w:rsidP="00052DB5">
            <w:pPr>
              <w:ind w:firstLine="0"/>
              <w:jc w:val="center"/>
              <w:rPr>
                <w:rFonts w:cs="Times New Roman"/>
                <w:szCs w:val="24"/>
              </w:rPr>
            </w:pPr>
            <w:r>
              <w:rPr>
                <w:rFonts w:cs="Times New Roman"/>
                <w:b/>
                <w:bCs/>
                <w:szCs w:val="24"/>
              </w:rPr>
              <w:t>Number of Block Comments</w:t>
            </w:r>
          </w:p>
        </w:tc>
        <w:tc>
          <w:tcPr>
            <w:tcW w:w="1323" w:type="dxa"/>
          </w:tcPr>
          <w:p w14:paraId="049CD432" w14:textId="1C3EA5F5" w:rsidR="00052DB5" w:rsidRDefault="00052DB5" w:rsidP="00052DB5">
            <w:pPr>
              <w:ind w:firstLine="0"/>
              <w:jc w:val="center"/>
              <w:rPr>
                <w:rFonts w:cs="Times New Roman"/>
                <w:szCs w:val="24"/>
              </w:rPr>
            </w:pPr>
            <w:r>
              <w:rPr>
                <w:rFonts w:cs="Times New Roman"/>
                <w:b/>
                <w:bCs/>
                <w:szCs w:val="24"/>
              </w:rPr>
              <w:t>Number of Line Comments</w:t>
            </w:r>
          </w:p>
        </w:tc>
        <w:tc>
          <w:tcPr>
            <w:tcW w:w="2016" w:type="dxa"/>
          </w:tcPr>
          <w:p w14:paraId="285CC9D9" w14:textId="77777777" w:rsidR="00052DB5" w:rsidRDefault="00052DB5" w:rsidP="005327CF">
            <w:pPr>
              <w:ind w:firstLine="0"/>
              <w:jc w:val="center"/>
              <w:rPr>
                <w:rFonts w:cs="Times New Roman"/>
                <w:b/>
                <w:bCs/>
                <w:szCs w:val="24"/>
              </w:rPr>
            </w:pPr>
            <w:r>
              <w:rPr>
                <w:rFonts w:cs="Times New Roman"/>
                <w:b/>
                <w:bCs/>
                <w:szCs w:val="24"/>
              </w:rPr>
              <w:t xml:space="preserve">Number of </w:t>
            </w:r>
            <w:proofErr w:type="spellStart"/>
            <w:r>
              <w:rPr>
                <w:rFonts w:cs="Times New Roman"/>
                <w:b/>
                <w:bCs/>
                <w:szCs w:val="24"/>
              </w:rPr>
              <w:t>Doxygen</w:t>
            </w:r>
            <w:proofErr w:type="spellEnd"/>
            <w:r>
              <w:rPr>
                <w:rFonts w:cs="Times New Roman"/>
                <w:b/>
                <w:bCs/>
                <w:szCs w:val="24"/>
              </w:rPr>
              <w:t>/Javadoc</w:t>
            </w:r>
          </w:p>
          <w:p w14:paraId="0F854740" w14:textId="0AB858CF" w:rsidR="00052DB5" w:rsidRDefault="00052DB5" w:rsidP="00052DB5">
            <w:pPr>
              <w:ind w:firstLine="0"/>
              <w:jc w:val="center"/>
              <w:rPr>
                <w:rFonts w:cs="Times New Roman"/>
                <w:szCs w:val="24"/>
              </w:rPr>
            </w:pPr>
            <w:r>
              <w:rPr>
                <w:rFonts w:cs="Times New Roman"/>
                <w:b/>
                <w:bCs/>
                <w:szCs w:val="24"/>
              </w:rPr>
              <w:t>Comments</w:t>
            </w:r>
          </w:p>
        </w:tc>
        <w:tc>
          <w:tcPr>
            <w:tcW w:w="1550" w:type="dxa"/>
          </w:tcPr>
          <w:p w14:paraId="070B27DD" w14:textId="5D33C1E8" w:rsidR="00052DB5" w:rsidRDefault="00052DB5" w:rsidP="00052DB5">
            <w:pPr>
              <w:ind w:firstLine="0"/>
              <w:jc w:val="center"/>
              <w:rPr>
                <w:rFonts w:cs="Times New Roman"/>
                <w:szCs w:val="24"/>
              </w:rPr>
            </w:pPr>
            <w:r>
              <w:rPr>
                <w:rFonts w:cs="Times New Roman"/>
                <w:b/>
                <w:bCs/>
                <w:szCs w:val="24"/>
              </w:rPr>
              <w:t>Lines of Commented-out Code</w:t>
            </w:r>
          </w:p>
        </w:tc>
        <w:tc>
          <w:tcPr>
            <w:tcW w:w="1550" w:type="dxa"/>
          </w:tcPr>
          <w:p w14:paraId="5204F2F2" w14:textId="64E39DDC" w:rsidR="00052DB5" w:rsidRDefault="00052DB5" w:rsidP="00052DB5">
            <w:pPr>
              <w:ind w:firstLine="0"/>
              <w:jc w:val="center"/>
              <w:rPr>
                <w:rFonts w:cs="Times New Roman"/>
                <w:szCs w:val="24"/>
              </w:rPr>
            </w:pPr>
            <w:r>
              <w:rPr>
                <w:rFonts w:cs="Times New Roman"/>
                <w:b/>
                <w:bCs/>
                <w:szCs w:val="24"/>
              </w:rPr>
              <w:t xml:space="preserve">Percentage of Commented-out Code </w:t>
            </w:r>
          </w:p>
        </w:tc>
        <w:tc>
          <w:tcPr>
            <w:tcW w:w="1364" w:type="dxa"/>
          </w:tcPr>
          <w:p w14:paraId="22E90775" w14:textId="7FC921D1" w:rsidR="00052DB5" w:rsidRDefault="00052DB5" w:rsidP="00052DB5">
            <w:pPr>
              <w:ind w:firstLine="0"/>
              <w:jc w:val="center"/>
              <w:rPr>
                <w:rFonts w:cs="Times New Roman"/>
                <w:szCs w:val="24"/>
              </w:rPr>
            </w:pPr>
            <w:r>
              <w:rPr>
                <w:rFonts w:cs="Times New Roman"/>
                <w:b/>
                <w:bCs/>
                <w:szCs w:val="24"/>
              </w:rPr>
              <w:t>Lines of Code</w:t>
            </w:r>
          </w:p>
        </w:tc>
        <w:tc>
          <w:tcPr>
            <w:tcW w:w="1364" w:type="dxa"/>
          </w:tcPr>
          <w:p w14:paraId="19C4C0C3" w14:textId="7D098B42" w:rsidR="00052DB5" w:rsidRDefault="00052DB5" w:rsidP="00052DB5">
            <w:pPr>
              <w:ind w:firstLine="0"/>
              <w:jc w:val="center"/>
              <w:rPr>
                <w:rFonts w:cs="Times New Roman"/>
                <w:b/>
                <w:bCs/>
                <w:szCs w:val="24"/>
              </w:rPr>
            </w:pPr>
            <w:r>
              <w:rPr>
                <w:rFonts w:cs="Times New Roman"/>
                <w:b/>
                <w:bCs/>
                <w:szCs w:val="24"/>
              </w:rPr>
              <w:t>Percentage of Comments</w:t>
            </w:r>
            <w:commentRangeEnd w:id="326"/>
            <w:r w:rsidR="005B7242">
              <w:rPr>
                <w:rStyle w:val="CommentReference"/>
              </w:rPr>
              <w:commentReference w:id="326"/>
            </w:r>
          </w:p>
        </w:tc>
      </w:tr>
      <w:tr w:rsidR="00052DB5" w14:paraId="245D2B49" w14:textId="2C23BFCC" w:rsidTr="00740BB2">
        <w:trPr>
          <w:jc w:val="center"/>
        </w:trPr>
        <w:tc>
          <w:tcPr>
            <w:tcW w:w="1323" w:type="dxa"/>
          </w:tcPr>
          <w:p w14:paraId="75AAE98E" w14:textId="796AACD0" w:rsidR="00052DB5" w:rsidRDefault="00052DB5" w:rsidP="005327CF">
            <w:pPr>
              <w:ind w:firstLine="0"/>
              <w:rPr>
                <w:rFonts w:cs="Times New Roman"/>
                <w:szCs w:val="24"/>
              </w:rPr>
            </w:pPr>
            <w:r>
              <w:rPr>
                <w:rFonts w:cs="Times New Roman"/>
                <w:szCs w:val="24"/>
              </w:rPr>
              <w:t>327467</w:t>
            </w:r>
          </w:p>
        </w:tc>
        <w:tc>
          <w:tcPr>
            <w:tcW w:w="1323" w:type="dxa"/>
          </w:tcPr>
          <w:p w14:paraId="38CEECCA" w14:textId="3FBF6851" w:rsidR="00052DB5" w:rsidRDefault="00052DB5" w:rsidP="005327CF">
            <w:pPr>
              <w:ind w:firstLine="0"/>
              <w:rPr>
                <w:rFonts w:cs="Times New Roman"/>
                <w:szCs w:val="24"/>
              </w:rPr>
            </w:pPr>
            <w:r>
              <w:rPr>
                <w:rFonts w:cs="Times New Roman"/>
                <w:szCs w:val="24"/>
              </w:rPr>
              <w:t>74964</w:t>
            </w:r>
          </w:p>
        </w:tc>
        <w:tc>
          <w:tcPr>
            <w:tcW w:w="1323" w:type="dxa"/>
          </w:tcPr>
          <w:p w14:paraId="755ED320" w14:textId="2C5DD2C5" w:rsidR="00052DB5" w:rsidRDefault="00052DB5" w:rsidP="005327CF">
            <w:pPr>
              <w:ind w:firstLine="0"/>
              <w:rPr>
                <w:rFonts w:cs="Times New Roman"/>
                <w:szCs w:val="24"/>
              </w:rPr>
            </w:pPr>
            <w:r>
              <w:rPr>
                <w:rFonts w:cs="Times New Roman"/>
                <w:szCs w:val="24"/>
              </w:rPr>
              <w:t>157967</w:t>
            </w:r>
          </w:p>
        </w:tc>
        <w:tc>
          <w:tcPr>
            <w:tcW w:w="2016" w:type="dxa"/>
          </w:tcPr>
          <w:p w14:paraId="51D67958" w14:textId="59BBDB6D" w:rsidR="00052DB5" w:rsidRDefault="00052DB5" w:rsidP="005327CF">
            <w:pPr>
              <w:ind w:firstLine="0"/>
              <w:rPr>
                <w:rFonts w:cs="Times New Roman"/>
                <w:szCs w:val="24"/>
              </w:rPr>
            </w:pPr>
            <w:r>
              <w:rPr>
                <w:rFonts w:cs="Times New Roman"/>
                <w:szCs w:val="24"/>
              </w:rPr>
              <w:t>1185</w:t>
            </w:r>
          </w:p>
        </w:tc>
        <w:tc>
          <w:tcPr>
            <w:tcW w:w="1550" w:type="dxa"/>
          </w:tcPr>
          <w:p w14:paraId="2BFA1596" w14:textId="69E7A747" w:rsidR="00052DB5" w:rsidRDefault="00052DB5" w:rsidP="005327CF">
            <w:pPr>
              <w:ind w:firstLine="0"/>
              <w:rPr>
                <w:rFonts w:cs="Times New Roman"/>
                <w:szCs w:val="24"/>
              </w:rPr>
            </w:pPr>
            <w:r>
              <w:rPr>
                <w:rFonts w:cs="Times New Roman"/>
                <w:szCs w:val="24"/>
              </w:rPr>
              <w:t>12979</w:t>
            </w:r>
          </w:p>
        </w:tc>
        <w:tc>
          <w:tcPr>
            <w:tcW w:w="1550" w:type="dxa"/>
          </w:tcPr>
          <w:p w14:paraId="341AF58F" w14:textId="75C2C45B" w:rsidR="00052DB5" w:rsidRDefault="00052DB5" w:rsidP="005327CF">
            <w:pPr>
              <w:ind w:firstLine="0"/>
              <w:rPr>
                <w:rFonts w:cs="Times New Roman"/>
                <w:szCs w:val="24"/>
              </w:rPr>
            </w:pPr>
            <w:r>
              <w:rPr>
                <w:rFonts w:cs="Times New Roman"/>
                <w:szCs w:val="24"/>
              </w:rPr>
              <w:t>3.96</w:t>
            </w:r>
          </w:p>
        </w:tc>
        <w:tc>
          <w:tcPr>
            <w:tcW w:w="1364" w:type="dxa"/>
          </w:tcPr>
          <w:p w14:paraId="094B2F2B" w14:textId="58392C1F" w:rsidR="00052DB5" w:rsidRDefault="00052DB5" w:rsidP="005327CF">
            <w:pPr>
              <w:ind w:firstLine="0"/>
              <w:rPr>
                <w:rFonts w:cs="Times New Roman"/>
                <w:szCs w:val="24"/>
              </w:rPr>
            </w:pPr>
            <w:r>
              <w:rPr>
                <w:rFonts w:cs="Times New Roman"/>
                <w:szCs w:val="24"/>
              </w:rPr>
              <w:t>1556914</w:t>
            </w:r>
          </w:p>
        </w:tc>
        <w:tc>
          <w:tcPr>
            <w:tcW w:w="1364" w:type="dxa"/>
          </w:tcPr>
          <w:p w14:paraId="7281CF78" w14:textId="7D5B6A6C" w:rsidR="00052DB5" w:rsidRDefault="00052DB5" w:rsidP="005327CF">
            <w:pPr>
              <w:ind w:firstLine="0"/>
              <w:rPr>
                <w:rFonts w:cs="Times New Roman"/>
                <w:szCs w:val="24"/>
              </w:rPr>
            </w:pPr>
            <w:r>
              <w:rPr>
                <w:rFonts w:cs="Times New Roman"/>
                <w:szCs w:val="24"/>
              </w:rPr>
              <w:t>21.03</w:t>
            </w:r>
          </w:p>
        </w:tc>
      </w:tr>
    </w:tbl>
    <w:p w14:paraId="43727E58" w14:textId="6D461C43" w:rsidR="005327CF" w:rsidRDefault="005327CF">
      <w:pPr>
        <w:rPr>
          <w:rFonts w:cs="Times New Roman"/>
          <w:szCs w:val="24"/>
        </w:rPr>
      </w:pPr>
    </w:p>
    <w:p w14:paraId="05A93ABE" w14:textId="77777777" w:rsidR="004E5433" w:rsidRDefault="004E5433" w:rsidP="004E5433">
      <w:pPr>
        <w:jc w:val="center"/>
        <w:rPr>
          <w:rFonts w:cs="Times New Roman"/>
          <w:b/>
          <w:bCs/>
          <w:sz w:val="32"/>
          <w:szCs w:val="32"/>
        </w:rPr>
      </w:pPr>
    </w:p>
    <w:p w14:paraId="37A4943E" w14:textId="77777777" w:rsidR="005327CF" w:rsidRDefault="005327CF" w:rsidP="00740BB2">
      <w:pPr>
        <w:ind w:firstLine="0"/>
        <w:rPr>
          <w:rFonts w:cs="Times New Roman"/>
          <w:b/>
          <w:bCs/>
          <w:sz w:val="32"/>
          <w:szCs w:val="32"/>
        </w:rPr>
        <w:sectPr w:rsidR="005327CF" w:rsidSect="00052DB5">
          <w:pgSz w:w="15840" w:h="12240" w:orient="landscape"/>
          <w:pgMar w:top="1440" w:right="1440" w:bottom="1440" w:left="1440" w:header="720" w:footer="720" w:gutter="0"/>
          <w:cols w:space="720"/>
          <w:docGrid w:linePitch="360"/>
        </w:sectPr>
      </w:pPr>
    </w:p>
    <w:p w14:paraId="3D75C45D" w14:textId="3FD7EB0F" w:rsidR="00AF1598" w:rsidRDefault="00AF1598" w:rsidP="00740BB2">
      <w:pPr>
        <w:ind w:firstLine="0"/>
        <w:rPr>
          <w:rFonts w:cs="Times New Roman"/>
          <w:b/>
          <w:bCs/>
          <w:sz w:val="32"/>
          <w:szCs w:val="32"/>
        </w:rPr>
      </w:pPr>
    </w:p>
    <w:p w14:paraId="3A3EA6FF" w14:textId="109948AD" w:rsidR="004E5433" w:rsidRDefault="004E5433" w:rsidP="004E5433">
      <w:pPr>
        <w:jc w:val="center"/>
        <w:rPr>
          <w:rFonts w:cs="Times New Roman"/>
          <w:b/>
          <w:bCs/>
          <w:sz w:val="32"/>
          <w:szCs w:val="32"/>
        </w:rPr>
      </w:pPr>
    </w:p>
    <w:p w14:paraId="6385C5A0" w14:textId="77777777" w:rsidR="00AF1598" w:rsidRDefault="00AF1598" w:rsidP="004E5433">
      <w:pPr>
        <w:jc w:val="center"/>
        <w:rPr>
          <w:rFonts w:cs="Times New Roman"/>
          <w:b/>
          <w:bCs/>
          <w:sz w:val="32"/>
          <w:szCs w:val="32"/>
        </w:rPr>
      </w:pPr>
    </w:p>
    <w:p w14:paraId="59E9D6F0" w14:textId="77777777" w:rsidR="004E5433" w:rsidRDefault="004E5433" w:rsidP="004E5433">
      <w:pPr>
        <w:jc w:val="center"/>
        <w:rPr>
          <w:rFonts w:cs="Times New Roman"/>
          <w:b/>
          <w:bCs/>
          <w:sz w:val="32"/>
          <w:szCs w:val="32"/>
        </w:rPr>
      </w:pPr>
    </w:p>
    <w:p w14:paraId="22667A32" w14:textId="77777777" w:rsidR="004E5433" w:rsidRDefault="004E5433" w:rsidP="004E5433">
      <w:pPr>
        <w:jc w:val="center"/>
        <w:rPr>
          <w:rFonts w:cs="Times New Roman"/>
          <w:b/>
          <w:bCs/>
          <w:sz w:val="32"/>
          <w:szCs w:val="32"/>
        </w:rPr>
      </w:pPr>
    </w:p>
    <w:p w14:paraId="07855480" w14:textId="03AA71DF" w:rsidR="004E5433" w:rsidRPr="00347B64" w:rsidRDefault="004E5433" w:rsidP="00AD242D">
      <w:pPr>
        <w:pStyle w:val="Heading1"/>
      </w:pPr>
      <w:bookmarkStart w:id="327" w:name="_Ref32599906"/>
    </w:p>
    <w:bookmarkEnd w:id="327"/>
    <w:p w14:paraId="2107695A" w14:textId="77777777" w:rsidR="004E5433" w:rsidRPr="00B216D8" w:rsidRDefault="004E5433" w:rsidP="00904867">
      <w:pPr>
        <w:pStyle w:val="ChapterTitle"/>
      </w:pPr>
      <w:r>
        <w:t>Threats to Validity</w:t>
      </w:r>
    </w:p>
    <w:p w14:paraId="5246B550" w14:textId="6D6BBE8D" w:rsidR="007E0745" w:rsidRPr="002248ED" w:rsidRDefault="004E5433" w:rsidP="004E5433">
      <w:pPr>
        <w:rPr>
          <w:rFonts w:cs="Times New Roman"/>
          <w:szCs w:val="24"/>
        </w:rPr>
      </w:pPr>
      <w:r w:rsidRPr="002248ED">
        <w:rPr>
          <w:rFonts w:cs="Times New Roman"/>
          <w:szCs w:val="24"/>
        </w:rPr>
        <w:t>Throughout the duration of our research there have been a few different points that point to threats to validity that we both mitigate</w:t>
      </w:r>
      <w:r w:rsidR="00594AFC">
        <w:rPr>
          <w:rFonts w:cs="Times New Roman"/>
          <w:szCs w:val="24"/>
        </w:rPr>
        <w:t xml:space="preserve"> in current work</w:t>
      </w:r>
      <w:r w:rsidRPr="002248ED">
        <w:rPr>
          <w:rFonts w:cs="Times New Roman"/>
          <w:szCs w:val="24"/>
        </w:rPr>
        <w:t xml:space="preserve"> and </w:t>
      </w:r>
      <w:r w:rsidR="00594AFC">
        <w:rPr>
          <w:rFonts w:cs="Times New Roman"/>
          <w:szCs w:val="24"/>
        </w:rPr>
        <w:t>p</w:t>
      </w:r>
      <w:r w:rsidR="002714D4">
        <w:rPr>
          <w:rFonts w:cs="Times New Roman"/>
          <w:szCs w:val="24"/>
        </w:rPr>
        <w:t>lan</w:t>
      </w:r>
      <w:r w:rsidR="00594AFC">
        <w:rPr>
          <w:rFonts w:cs="Times New Roman"/>
          <w:szCs w:val="24"/>
        </w:rPr>
        <w:t xml:space="preserve"> to </w:t>
      </w:r>
      <w:r w:rsidRPr="002248ED">
        <w:rPr>
          <w:rFonts w:cs="Times New Roman"/>
          <w:szCs w:val="24"/>
        </w:rPr>
        <w:t xml:space="preserve">eliminate in future </w:t>
      </w:r>
      <w:r w:rsidR="00594AFC">
        <w:rPr>
          <w:rFonts w:cs="Times New Roman"/>
          <w:szCs w:val="24"/>
        </w:rPr>
        <w:t>studies</w:t>
      </w:r>
      <w:del w:id="328" w:author="blake grills" w:date="2020-04-03T10:17:00Z">
        <w:r w:rsidR="00094B30" w:rsidDel="00CF64B0">
          <w:rPr>
            <w:rFonts w:cs="Times New Roman"/>
            <w:szCs w:val="24"/>
          </w:rPr>
          <w:delText xml:space="preserve">.  </w:delText>
        </w:r>
      </w:del>
      <w:ins w:id="329" w:author="blake grills" w:date="2020-04-03T10:17:00Z">
        <w:r w:rsidR="00CF64B0">
          <w:rPr>
            <w:rFonts w:cs="Times New Roman"/>
            <w:szCs w:val="24"/>
          </w:rPr>
          <w:t xml:space="preserve">.  </w:t>
        </w:r>
      </w:ins>
      <w:r w:rsidR="00A27C77" w:rsidRPr="002248ED">
        <w:rPr>
          <w:rFonts w:cs="Times New Roman"/>
          <w:szCs w:val="24"/>
        </w:rPr>
        <w:t xml:space="preserve">In </w:t>
      </w:r>
      <w:r w:rsidR="00A27C77" w:rsidRPr="002248ED">
        <w:rPr>
          <w:rFonts w:cs="Times New Roman"/>
          <w:szCs w:val="24"/>
        </w:rPr>
        <w:fldChar w:fldCharType="begin"/>
      </w:r>
      <w:r w:rsidR="00A27C77" w:rsidRPr="002248ED">
        <w:rPr>
          <w:rFonts w:cs="Times New Roman"/>
          <w:szCs w:val="24"/>
        </w:rPr>
        <w:instrText xml:space="preserve"> REF _Ref33017647 \w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6.1</w:t>
      </w:r>
      <w:del w:id="330" w:author="blake grills" w:date="2020-04-03T10:17:00Z">
        <w:r w:rsidR="00094B30" w:rsidDel="00CF64B0">
          <w:rPr>
            <w:rFonts w:cs="Times New Roman"/>
            <w:szCs w:val="24"/>
          </w:rPr>
          <w:delText xml:space="preserve">.  </w:delText>
        </w:r>
      </w:del>
      <w:ins w:id="331" w:author="blake grills" w:date="2020-04-03T10:17:00Z">
        <w:r w:rsidR="00CF64B0">
          <w:rPr>
            <w:rFonts w:cs="Times New Roman"/>
            <w:szCs w:val="24"/>
          </w:rPr>
          <w:t xml:space="preserve">.  </w:t>
        </w:r>
      </w:ins>
      <w:r w:rsidR="00A27C77" w:rsidRPr="002248ED">
        <w:rPr>
          <w:rFonts w:cs="Times New Roman"/>
          <w:szCs w:val="24"/>
        </w:rPr>
        <w:fldChar w:fldCharType="end"/>
      </w:r>
      <w:r w:rsidR="00A27C77" w:rsidRPr="002248ED">
        <w:rPr>
          <w:rFonts w:cs="Times New Roman"/>
          <w:szCs w:val="24"/>
        </w:rPr>
        <w:fldChar w:fldCharType="begin"/>
      </w:r>
      <w:r w:rsidR="00A27C77" w:rsidRPr="002248ED">
        <w:rPr>
          <w:rFonts w:cs="Times New Roman"/>
          <w:szCs w:val="24"/>
        </w:rPr>
        <w:instrText xml:space="preserve"> REF _Ref33017647 \h </w:instrText>
      </w:r>
      <w:r w:rsidR="002248ED" w:rsidRPr="002248ED">
        <w:rPr>
          <w:rFonts w:cs="Times New Roman"/>
          <w:szCs w:val="24"/>
        </w:rPr>
        <w:instrText xml:space="preserve"> \* MERGEFORMAT </w:instrText>
      </w:r>
      <w:r w:rsidR="00A27C77" w:rsidRPr="002248ED">
        <w:rPr>
          <w:rFonts w:cs="Times New Roman"/>
          <w:szCs w:val="24"/>
        </w:rPr>
      </w:r>
      <w:r w:rsidR="00A27C77" w:rsidRPr="002248ED">
        <w:rPr>
          <w:rFonts w:cs="Times New Roman"/>
          <w:szCs w:val="24"/>
        </w:rPr>
        <w:fldChar w:fldCharType="separate"/>
      </w:r>
      <w:r w:rsidR="00A27C77" w:rsidRPr="002248ED">
        <w:rPr>
          <w:rFonts w:cs="Times New Roman"/>
          <w:szCs w:val="24"/>
        </w:rPr>
        <w:t>External Validity</w:t>
      </w:r>
      <w:r w:rsidR="00A27C77" w:rsidRPr="002248ED">
        <w:rPr>
          <w:rFonts w:cs="Times New Roman"/>
          <w:szCs w:val="24"/>
        </w:rPr>
        <w:fldChar w:fldCharType="end"/>
      </w:r>
      <w:r w:rsidR="00A27C77" w:rsidRPr="002248ED">
        <w:rPr>
          <w:rFonts w:cs="Times New Roman"/>
          <w:szCs w:val="24"/>
        </w:rPr>
        <w:t xml:space="preserve"> we will present our concerns about the validity brought by our choices in projects that our data artifact is based on</w:t>
      </w:r>
      <w:del w:id="332" w:author="blake grills" w:date="2020-04-03T10:17:00Z">
        <w:r w:rsidR="00094B30" w:rsidDel="00CF64B0">
          <w:rPr>
            <w:rFonts w:cs="Times New Roman"/>
            <w:szCs w:val="24"/>
          </w:rPr>
          <w:delText xml:space="preserve">.  </w:delText>
        </w:r>
      </w:del>
      <w:ins w:id="333" w:author="blake grills" w:date="2020-04-03T10:17:00Z">
        <w:r w:rsidR="00CF64B0">
          <w:rPr>
            <w:rFonts w:cs="Times New Roman"/>
            <w:szCs w:val="24"/>
          </w:rPr>
          <w:t xml:space="preserve">.  </w:t>
        </w:r>
      </w:ins>
      <w:r w:rsidR="00B45F99" w:rsidRPr="002248ED">
        <w:rPr>
          <w:rFonts w:cs="Times New Roman"/>
          <w:szCs w:val="24"/>
        </w:rPr>
        <w:t xml:space="preserve">In </w:t>
      </w:r>
      <w:r w:rsidR="00B45F99" w:rsidRPr="002248ED">
        <w:rPr>
          <w:rFonts w:cs="Times New Roman"/>
          <w:szCs w:val="24"/>
        </w:rPr>
        <w:fldChar w:fldCharType="begin"/>
      </w:r>
      <w:r w:rsidR="00B45F99" w:rsidRPr="002248ED">
        <w:rPr>
          <w:rFonts w:cs="Times New Roman"/>
          <w:szCs w:val="24"/>
        </w:rPr>
        <w:instrText xml:space="preserve"> REF _Ref33018411 \r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6.2</w:t>
      </w:r>
      <w:del w:id="334" w:author="blake grills" w:date="2020-04-03T10:17:00Z">
        <w:r w:rsidR="00094B30" w:rsidDel="00CF64B0">
          <w:rPr>
            <w:rFonts w:cs="Times New Roman"/>
            <w:szCs w:val="24"/>
          </w:rPr>
          <w:delText xml:space="preserve">.  </w:delText>
        </w:r>
      </w:del>
      <w:ins w:id="335" w:author="blake grills" w:date="2020-04-03T10:17:00Z">
        <w:r w:rsidR="00CF64B0">
          <w:rPr>
            <w:rFonts w:cs="Times New Roman"/>
            <w:szCs w:val="24"/>
          </w:rPr>
          <w:t xml:space="preserve">.  </w:t>
        </w:r>
      </w:ins>
      <w:r w:rsidR="00B45F99" w:rsidRPr="002248ED">
        <w:rPr>
          <w:rFonts w:cs="Times New Roman"/>
          <w:szCs w:val="24"/>
        </w:rPr>
        <w:fldChar w:fldCharType="end"/>
      </w:r>
      <w:r w:rsidR="00B45F99" w:rsidRPr="002248ED">
        <w:rPr>
          <w:rFonts w:cs="Times New Roman"/>
          <w:szCs w:val="24"/>
        </w:rPr>
        <w:fldChar w:fldCharType="begin"/>
      </w:r>
      <w:r w:rsidR="00B45F99" w:rsidRPr="002248ED">
        <w:rPr>
          <w:rFonts w:cs="Times New Roman"/>
          <w:szCs w:val="24"/>
        </w:rPr>
        <w:instrText xml:space="preserve"> REF _Ref33018411 \h </w:instrText>
      </w:r>
      <w:r w:rsidR="002248ED" w:rsidRPr="002248ED">
        <w:rPr>
          <w:rFonts w:cs="Times New Roman"/>
          <w:szCs w:val="24"/>
        </w:rPr>
        <w:instrText xml:space="preserve"> \* MERGEFORMAT </w:instrText>
      </w:r>
      <w:r w:rsidR="00B45F99" w:rsidRPr="002248ED">
        <w:rPr>
          <w:rFonts w:cs="Times New Roman"/>
          <w:szCs w:val="24"/>
        </w:rPr>
      </w:r>
      <w:r w:rsidR="00B45F99" w:rsidRPr="002248ED">
        <w:rPr>
          <w:rFonts w:cs="Times New Roman"/>
          <w:szCs w:val="24"/>
        </w:rPr>
        <w:fldChar w:fldCharType="separate"/>
      </w:r>
      <w:r w:rsidR="00B45F99" w:rsidRPr="002248ED">
        <w:rPr>
          <w:rFonts w:cs="Times New Roman"/>
          <w:szCs w:val="24"/>
        </w:rPr>
        <w:t>Internal Validity</w:t>
      </w:r>
      <w:r w:rsidR="00B45F99" w:rsidRPr="002248ED">
        <w:rPr>
          <w:rFonts w:cs="Times New Roman"/>
          <w:szCs w:val="24"/>
        </w:rPr>
        <w:fldChar w:fldCharType="end"/>
      </w:r>
      <w:r w:rsidR="00B45F99" w:rsidRPr="002248ED">
        <w:rPr>
          <w:rFonts w:cs="Times New Roman"/>
          <w:szCs w:val="24"/>
        </w:rPr>
        <w:t xml:space="preserve"> we consider the second threat to validity that we face, which has to do with the way that we deal with unique or less common coding styles.</w:t>
      </w:r>
    </w:p>
    <w:p w14:paraId="7E5D0536" w14:textId="08C57ECA" w:rsidR="007E0745" w:rsidRPr="002248ED" w:rsidRDefault="007E0745" w:rsidP="007E0745">
      <w:pPr>
        <w:pStyle w:val="Heading2"/>
      </w:pPr>
      <w:bookmarkStart w:id="336" w:name="_Ref33017647"/>
      <w:r w:rsidRPr="002248ED">
        <w:t>External Validity</w:t>
      </w:r>
      <w:bookmarkEnd w:id="336"/>
    </w:p>
    <w:p w14:paraId="3B81BCF4" w14:textId="202D3773" w:rsidR="00222B6E" w:rsidRDefault="00871C54" w:rsidP="007E0745">
      <w:pPr>
        <w:rPr>
          <w:ins w:id="337" w:author="blake grills" w:date="2020-04-03T09:41:00Z"/>
          <w:rFonts w:cs="Times New Roman"/>
          <w:szCs w:val="24"/>
        </w:rPr>
      </w:pPr>
      <w:ins w:id="338" w:author="blake grills" w:date="2020-04-03T01:11:00Z">
        <w:r>
          <w:rPr>
            <w:rFonts w:cs="Times New Roman"/>
            <w:szCs w:val="24"/>
          </w:rPr>
          <w:t>External</w:t>
        </w:r>
      </w:ins>
      <w:ins w:id="339" w:author="blake grills" w:date="2020-04-03T01:12:00Z">
        <w:r>
          <w:rPr>
            <w:rFonts w:cs="Times New Roman"/>
            <w:szCs w:val="24"/>
          </w:rPr>
          <w:t xml:space="preserve"> validity covers </w:t>
        </w:r>
      </w:ins>
      <w:ins w:id="340" w:author="blake grills" w:date="2020-04-03T01:13:00Z">
        <w:r>
          <w:rPr>
            <w:rFonts w:cs="Times New Roman"/>
            <w:szCs w:val="24"/>
          </w:rPr>
          <w:t>any threats to validity that effe</w:t>
        </w:r>
      </w:ins>
      <w:ins w:id="341" w:author="blake grills" w:date="2020-04-03T01:14:00Z">
        <w:r>
          <w:rPr>
            <w:rFonts w:cs="Times New Roman"/>
            <w:szCs w:val="24"/>
          </w:rPr>
          <w:t>ct generalizability</w:t>
        </w:r>
      </w:ins>
      <w:ins w:id="342" w:author="blake grills" w:date="2020-04-03T10:17:00Z">
        <w:r w:rsidR="00CF64B0">
          <w:rPr>
            <w:rFonts w:cs="Times New Roman"/>
            <w:szCs w:val="24"/>
          </w:rPr>
          <w:t xml:space="preserve">.  </w:t>
        </w:r>
      </w:ins>
      <w:ins w:id="343" w:author="blake grills" w:date="2020-04-03T09:34:00Z">
        <w:r w:rsidR="006F5C72">
          <w:rPr>
            <w:rFonts w:cs="Times New Roman"/>
            <w:szCs w:val="24"/>
          </w:rPr>
          <w:t xml:space="preserve">The first threat to external validity that we have is that we only cover 26 of the 78 projects pulled for this study, </w:t>
        </w:r>
        <w:proofErr w:type="gramStart"/>
        <w:r w:rsidR="006F5C72">
          <w:rPr>
            <w:rFonts w:cs="Times New Roman"/>
            <w:szCs w:val="24"/>
          </w:rPr>
          <w:t>There</w:t>
        </w:r>
        <w:proofErr w:type="gramEnd"/>
        <w:r w:rsidR="006F5C72">
          <w:rPr>
            <w:rFonts w:cs="Times New Roman"/>
            <w:szCs w:val="24"/>
          </w:rPr>
          <w:t xml:space="preserve"> are a few reasons </w:t>
        </w:r>
      </w:ins>
      <w:ins w:id="344" w:author="blake grills" w:date="2020-04-03T09:35:00Z">
        <w:r w:rsidR="006F5C72">
          <w:rPr>
            <w:rFonts w:cs="Times New Roman"/>
            <w:szCs w:val="24"/>
          </w:rPr>
          <w:t>that we were able to mitigate this however</w:t>
        </w:r>
      </w:ins>
      <w:ins w:id="345" w:author="blake grills" w:date="2020-04-03T10:17:00Z">
        <w:r w:rsidR="00CF64B0">
          <w:rPr>
            <w:rFonts w:cs="Times New Roman"/>
            <w:szCs w:val="24"/>
          </w:rPr>
          <w:t xml:space="preserve">.  </w:t>
        </w:r>
      </w:ins>
      <w:ins w:id="346" w:author="blake grills" w:date="2020-04-03T09:35:00Z">
        <w:r w:rsidR="006F5C72">
          <w:rPr>
            <w:rFonts w:cs="Times New Roman"/>
            <w:szCs w:val="24"/>
          </w:rPr>
          <w:t xml:space="preserve">When considering the gold set that we created </w:t>
        </w:r>
      </w:ins>
      <w:ins w:id="347" w:author="blake grills" w:date="2020-04-03T09:36:00Z">
        <w:r w:rsidR="006F5C72">
          <w:rPr>
            <w:rFonts w:cs="Times New Roman"/>
            <w:szCs w:val="24"/>
          </w:rPr>
          <w:t>which caused us to only cover these 26 projects</w:t>
        </w:r>
      </w:ins>
      <w:ins w:id="348" w:author="blake grills" w:date="2020-04-03T09:37:00Z">
        <w:r w:rsidR="006F5C72">
          <w:rPr>
            <w:rFonts w:cs="Times New Roman"/>
            <w:szCs w:val="24"/>
          </w:rPr>
          <w:t xml:space="preserve"> we consider that the process of creating this gold set took three months</w:t>
        </w:r>
      </w:ins>
      <w:ins w:id="349" w:author="blake grills" w:date="2020-04-03T10:17:00Z">
        <w:r w:rsidR="00CF64B0">
          <w:rPr>
            <w:rFonts w:cs="Times New Roman"/>
            <w:szCs w:val="24"/>
          </w:rPr>
          <w:t xml:space="preserve">.  </w:t>
        </w:r>
      </w:ins>
      <w:ins w:id="350" w:author="blake grills" w:date="2020-04-03T09:38:00Z">
        <w:r w:rsidR="006F5C72">
          <w:rPr>
            <w:rFonts w:cs="Times New Roman"/>
            <w:szCs w:val="24"/>
          </w:rPr>
          <w:t xml:space="preserve">Expanding it to cover all of these projects while </w:t>
        </w:r>
        <w:r w:rsidR="006F5C72">
          <w:rPr>
            <w:rFonts w:cs="Times New Roman"/>
            <w:szCs w:val="24"/>
          </w:rPr>
          <w:lastRenderedPageBreak/>
          <w:t xml:space="preserve">maintaining randomization could have expanded </w:t>
        </w:r>
      </w:ins>
      <w:ins w:id="351" w:author="blake grills" w:date="2020-04-03T09:39:00Z">
        <w:r w:rsidR="006F5C72">
          <w:rPr>
            <w:rFonts w:cs="Times New Roman"/>
            <w:szCs w:val="24"/>
          </w:rPr>
          <w:t>the time to create this gold set to well over a year</w:t>
        </w:r>
      </w:ins>
      <w:ins w:id="352" w:author="blake grills" w:date="2020-04-03T10:17:00Z">
        <w:r w:rsidR="00CF64B0">
          <w:rPr>
            <w:rFonts w:cs="Times New Roman"/>
            <w:szCs w:val="24"/>
          </w:rPr>
          <w:t xml:space="preserve">.  </w:t>
        </w:r>
      </w:ins>
      <w:ins w:id="353" w:author="blake grills" w:date="2020-04-03T09:40:00Z">
        <w:r w:rsidR="006F5C72">
          <w:rPr>
            <w:rFonts w:cs="Times New Roman"/>
            <w:szCs w:val="24"/>
          </w:rPr>
          <w:t xml:space="preserve">However, even though our coverage is smaller, when executing our tests of our decision tree we are able to prove that </w:t>
        </w:r>
      </w:ins>
      <w:ins w:id="354" w:author="blake grills" w:date="2020-04-03T09:41:00Z">
        <w:r w:rsidR="006F5C72">
          <w:rPr>
            <w:rFonts w:cs="Times New Roman"/>
            <w:szCs w:val="24"/>
          </w:rPr>
          <w:t>this gold set is highly effective, mitigating this external threat to validity</w:t>
        </w:r>
      </w:ins>
      <w:ins w:id="355" w:author="blake grills" w:date="2020-04-03T10:17:00Z">
        <w:r w:rsidR="00CF64B0">
          <w:rPr>
            <w:rFonts w:cs="Times New Roman"/>
            <w:szCs w:val="24"/>
          </w:rPr>
          <w:t xml:space="preserve">.  </w:t>
        </w:r>
      </w:ins>
    </w:p>
    <w:p w14:paraId="50DDFE5E" w14:textId="5749E1E8" w:rsidR="00222B6E" w:rsidRDefault="00222B6E" w:rsidP="007E0745">
      <w:pPr>
        <w:rPr>
          <w:ins w:id="356" w:author="blake grills" w:date="2020-04-03T09:50:00Z"/>
          <w:rFonts w:cs="Times New Roman"/>
          <w:szCs w:val="24"/>
        </w:rPr>
      </w:pPr>
      <w:ins w:id="357" w:author="blake grills" w:date="2020-04-03T09:41:00Z">
        <w:r>
          <w:rPr>
            <w:rFonts w:cs="Times New Roman"/>
            <w:szCs w:val="24"/>
          </w:rPr>
          <w:t xml:space="preserve">The second threat to external validity stems </w:t>
        </w:r>
      </w:ins>
      <w:ins w:id="358" w:author="blake grills" w:date="2020-04-03T09:42:00Z">
        <w:r>
          <w:rPr>
            <w:rFonts w:cs="Times New Roman"/>
            <w:szCs w:val="24"/>
          </w:rPr>
          <w:t>from the spread in the gold</w:t>
        </w:r>
      </w:ins>
      <w:ins w:id="359" w:author="blake grills" w:date="2020-04-03T09:43:00Z">
        <w:r>
          <w:rPr>
            <w:rFonts w:cs="Times New Roman"/>
            <w:szCs w:val="24"/>
          </w:rPr>
          <w:t xml:space="preserve"> </w:t>
        </w:r>
      </w:ins>
      <w:ins w:id="360" w:author="blake grills" w:date="2020-04-03T09:42:00Z">
        <w:r>
          <w:rPr>
            <w:rFonts w:cs="Times New Roman"/>
            <w:szCs w:val="24"/>
          </w:rPr>
          <w:t>set between C/C++ and Java/C#</w:t>
        </w:r>
      </w:ins>
      <w:ins w:id="361" w:author="blake grills" w:date="2020-04-03T10:17:00Z">
        <w:r w:rsidR="00CF64B0">
          <w:rPr>
            <w:rFonts w:cs="Times New Roman"/>
            <w:szCs w:val="24"/>
          </w:rPr>
          <w:t xml:space="preserve">.  </w:t>
        </w:r>
      </w:ins>
      <w:ins w:id="362" w:author="blake grills" w:date="2020-04-03T09:44:00Z">
        <w:r>
          <w:rPr>
            <w:rFonts w:cs="Times New Roman"/>
            <w:szCs w:val="24"/>
          </w:rPr>
          <w:t>There are a number of ways that we are able to mitigate this threat</w:t>
        </w:r>
      </w:ins>
      <w:ins w:id="363" w:author="blake grills" w:date="2020-04-03T10:17:00Z">
        <w:r w:rsidR="00CF64B0">
          <w:rPr>
            <w:rFonts w:cs="Times New Roman"/>
            <w:szCs w:val="24"/>
          </w:rPr>
          <w:t xml:space="preserve">.  </w:t>
        </w:r>
      </w:ins>
      <w:ins w:id="364" w:author="blake grills" w:date="2020-04-03T09:44:00Z">
        <w:r>
          <w:rPr>
            <w:rFonts w:cs="Times New Roman"/>
            <w:szCs w:val="24"/>
          </w:rPr>
          <w:t xml:space="preserve">First, our results test against all four of these languages, and the </w:t>
        </w:r>
      </w:ins>
      <w:ins w:id="365" w:author="blake grills" w:date="2020-04-03T09:45:00Z">
        <w:r>
          <w:rPr>
            <w:rFonts w:cs="Times New Roman"/>
            <w:szCs w:val="24"/>
          </w:rPr>
          <w:t>heuristics show that it is highly effective against all 4 languages</w:t>
        </w:r>
      </w:ins>
      <w:ins w:id="366" w:author="blake grills" w:date="2020-04-03T10:17:00Z">
        <w:r w:rsidR="00CF64B0">
          <w:rPr>
            <w:rFonts w:cs="Times New Roman"/>
            <w:szCs w:val="24"/>
          </w:rPr>
          <w:t xml:space="preserve">.  </w:t>
        </w:r>
      </w:ins>
      <w:ins w:id="367" w:author="blake grills" w:date="2020-04-03T09:47:00Z">
        <w:r>
          <w:rPr>
            <w:rFonts w:cs="Times New Roman"/>
            <w:szCs w:val="24"/>
          </w:rPr>
          <w:t>Second, we show that the relative coverage of C/C++ in projects is over double of Java/C</w:t>
        </w:r>
      </w:ins>
      <w:ins w:id="368" w:author="blake grills" w:date="2020-04-03T09:48:00Z">
        <w:r>
          <w:rPr>
            <w:rFonts w:cs="Times New Roman"/>
            <w:szCs w:val="24"/>
          </w:rPr>
          <w:t xml:space="preserve">#, with all of these languages belonging to the C family and having similar </w:t>
        </w:r>
      </w:ins>
      <w:ins w:id="369" w:author="blake grills" w:date="2020-04-03T09:49:00Z">
        <w:r>
          <w:rPr>
            <w:rFonts w:cs="Times New Roman"/>
            <w:szCs w:val="24"/>
          </w:rPr>
          <w:t>syntax we are able to glean just as much value from the C/C++ as we would from the Java/C#.</w:t>
        </w:r>
      </w:ins>
    </w:p>
    <w:p w14:paraId="346153AC" w14:textId="5582186D" w:rsidR="004E5433" w:rsidRPr="002248ED" w:rsidRDefault="00222B6E" w:rsidP="007E0745">
      <w:pPr>
        <w:rPr>
          <w:rFonts w:cs="Times New Roman"/>
          <w:szCs w:val="24"/>
        </w:rPr>
      </w:pPr>
      <w:ins w:id="370" w:author="blake grills" w:date="2020-04-03T09:50:00Z">
        <w:r>
          <w:rPr>
            <w:rFonts w:cs="Times New Roman"/>
            <w:szCs w:val="24"/>
          </w:rPr>
          <w:t>The final threat to external valid</w:t>
        </w:r>
      </w:ins>
      <w:ins w:id="371" w:author="blake grills" w:date="2020-04-03T09:51:00Z">
        <w:r>
          <w:rPr>
            <w:rFonts w:cs="Times New Roman"/>
            <w:szCs w:val="24"/>
          </w:rPr>
          <w:t xml:space="preserve">ity </w:t>
        </w:r>
      </w:ins>
      <w:ins w:id="372" w:author="blake grills" w:date="2020-04-03T09:52:00Z">
        <w:r w:rsidR="00722E46">
          <w:rPr>
            <w:rFonts w:cs="Times New Roman"/>
            <w:szCs w:val="24"/>
          </w:rPr>
          <w:t xml:space="preserve">comes from </w:t>
        </w:r>
      </w:ins>
      <w:ins w:id="373" w:author="blake grills" w:date="2020-04-03T09:54:00Z">
        <w:r w:rsidR="00722E46">
          <w:rPr>
            <w:rFonts w:cs="Times New Roman"/>
            <w:szCs w:val="24"/>
          </w:rPr>
          <w:t xml:space="preserve">the </w:t>
        </w:r>
      </w:ins>
      <w:ins w:id="374" w:author="blake grills" w:date="2020-04-03T09:52:00Z">
        <w:r w:rsidR="00722E46">
          <w:rPr>
            <w:rFonts w:cs="Times New Roman"/>
            <w:szCs w:val="24"/>
          </w:rPr>
          <w:t xml:space="preserve">generalizability </w:t>
        </w:r>
      </w:ins>
      <w:ins w:id="375" w:author="blake grills" w:date="2020-04-03T09:53:00Z">
        <w:r w:rsidR="00722E46">
          <w:rPr>
            <w:rFonts w:cs="Times New Roman"/>
            <w:szCs w:val="24"/>
          </w:rPr>
          <w:t>of our research</w:t>
        </w:r>
      </w:ins>
      <w:ins w:id="376" w:author="blake grills" w:date="2020-04-03T10:17:00Z">
        <w:r w:rsidR="00CF64B0">
          <w:rPr>
            <w:rFonts w:cs="Times New Roman"/>
            <w:szCs w:val="24"/>
          </w:rPr>
          <w:t xml:space="preserve">.  </w:t>
        </w:r>
      </w:ins>
      <w:ins w:id="377" w:author="blake grills" w:date="2020-04-03T09:55:00Z">
        <w:r w:rsidR="00C80FE6">
          <w:rPr>
            <w:rFonts w:cs="Times New Roman"/>
            <w:szCs w:val="24"/>
          </w:rPr>
          <w:t xml:space="preserve">We are able to mitigate this threat because </w:t>
        </w:r>
      </w:ins>
      <w:ins w:id="378" w:author="blake grills" w:date="2020-04-03T09:56:00Z">
        <w:r w:rsidR="00C80FE6">
          <w:rPr>
            <w:rFonts w:cs="Times New Roman"/>
            <w:szCs w:val="24"/>
          </w:rPr>
          <w:t>our method relies on the way that the comments are written, meaning that the more programmers which had the potential to write these lin</w:t>
        </w:r>
      </w:ins>
      <w:ins w:id="379" w:author="blake grills" w:date="2020-04-03T09:57:00Z">
        <w:r w:rsidR="00C80FE6">
          <w:rPr>
            <w:rFonts w:cs="Times New Roman"/>
            <w:szCs w:val="24"/>
          </w:rPr>
          <w:t>es the better that our results will be</w:t>
        </w:r>
      </w:ins>
      <w:ins w:id="380" w:author="blake grills" w:date="2020-04-03T10:17:00Z">
        <w:r w:rsidR="00CF64B0">
          <w:rPr>
            <w:rFonts w:cs="Times New Roman"/>
            <w:szCs w:val="24"/>
          </w:rPr>
          <w:t xml:space="preserve">.  </w:t>
        </w:r>
      </w:ins>
      <w:ins w:id="381" w:author="blake grills" w:date="2020-04-03T09:57:00Z">
        <w:r w:rsidR="00C80FE6">
          <w:rPr>
            <w:rFonts w:cs="Times New Roman"/>
            <w:szCs w:val="24"/>
          </w:rPr>
          <w:t xml:space="preserve">In this case we have identified that as many as 2606 authors may have had contact with </w:t>
        </w:r>
      </w:ins>
      <w:ins w:id="382" w:author="blake grills" w:date="2020-04-03T09:58:00Z">
        <w:r w:rsidR="00C80FE6">
          <w:rPr>
            <w:rFonts w:cs="Times New Roman"/>
            <w:szCs w:val="24"/>
          </w:rPr>
          <w:t>these comments, though it is likely less than that as 2606 is the maximum number.</w:t>
        </w:r>
      </w:ins>
    </w:p>
    <w:p w14:paraId="0EAFA416" w14:textId="027A2CF5" w:rsidR="007E0745" w:rsidRPr="002248ED" w:rsidRDefault="007E0745" w:rsidP="007E0745">
      <w:pPr>
        <w:pStyle w:val="Heading2"/>
      </w:pPr>
      <w:bookmarkStart w:id="383" w:name="_Ref33018411"/>
      <w:r w:rsidRPr="002248ED">
        <w:t>Internal Validity</w:t>
      </w:r>
      <w:bookmarkEnd w:id="383"/>
    </w:p>
    <w:p w14:paraId="71338248" w14:textId="01A7AE1F" w:rsidR="00351DA7" w:rsidRDefault="004E5433" w:rsidP="004E5433">
      <w:pPr>
        <w:rPr>
          <w:ins w:id="384" w:author="blake grills" w:date="2020-04-03T10:06:00Z"/>
          <w:rFonts w:cs="Times New Roman"/>
          <w:szCs w:val="24"/>
        </w:rPr>
      </w:pPr>
      <w:r w:rsidRPr="002248ED">
        <w:rPr>
          <w:rFonts w:cs="Times New Roman"/>
          <w:szCs w:val="24"/>
        </w:rPr>
        <w:t xml:space="preserve">A </w:t>
      </w:r>
      <w:ins w:id="385" w:author="blake grills" w:date="2020-04-03T09:31:00Z">
        <w:r w:rsidR="006F5C72">
          <w:rPr>
            <w:rFonts w:cs="Times New Roman"/>
            <w:szCs w:val="24"/>
          </w:rPr>
          <w:t>threat to internal validity is an</w:t>
        </w:r>
      </w:ins>
      <w:ins w:id="386" w:author="blake grills" w:date="2020-04-03T09:32:00Z">
        <w:r w:rsidR="006F5C72">
          <w:rPr>
            <w:rFonts w:cs="Times New Roman"/>
            <w:szCs w:val="24"/>
          </w:rPr>
          <w:t>y threat to validity that is caused by something that we did directly</w:t>
        </w:r>
      </w:ins>
      <w:ins w:id="387" w:author="blake grills" w:date="2020-04-03T10:17:00Z">
        <w:r w:rsidR="00CF64B0">
          <w:rPr>
            <w:rFonts w:cs="Times New Roman"/>
            <w:szCs w:val="24"/>
          </w:rPr>
          <w:t xml:space="preserve">.  </w:t>
        </w:r>
      </w:ins>
      <w:ins w:id="388" w:author="blake grills" w:date="2020-04-03T10:00:00Z">
        <w:r w:rsidR="0065549E">
          <w:rPr>
            <w:rFonts w:cs="Times New Roman"/>
            <w:szCs w:val="24"/>
          </w:rPr>
          <w:t xml:space="preserve">A threat to internal validity </w:t>
        </w:r>
      </w:ins>
      <w:ins w:id="389" w:author="blake grills" w:date="2020-04-03T10:01:00Z">
        <w:r w:rsidR="0065549E">
          <w:rPr>
            <w:rFonts w:cs="Times New Roman"/>
            <w:szCs w:val="24"/>
          </w:rPr>
          <w:t xml:space="preserve">in our project is the </w:t>
        </w:r>
      </w:ins>
      <w:ins w:id="390" w:author="blake grills" w:date="2020-04-03T10:03:00Z">
        <w:r w:rsidR="0065549E">
          <w:rPr>
            <w:rFonts w:cs="Times New Roman"/>
            <w:szCs w:val="24"/>
          </w:rPr>
          <w:t>crux of our identification process, namely</w:t>
        </w:r>
      </w:ins>
      <w:ins w:id="391" w:author="blake grills" w:date="2020-04-03T10:04:00Z">
        <w:r w:rsidR="0065549E">
          <w:rPr>
            <w:rFonts w:cs="Times New Roman"/>
            <w:szCs w:val="24"/>
          </w:rPr>
          <w:t xml:space="preserve"> our frequency calculation program</w:t>
        </w:r>
      </w:ins>
      <w:ins w:id="392" w:author="blake grills" w:date="2020-04-03T10:17:00Z">
        <w:r w:rsidR="00CF64B0">
          <w:rPr>
            <w:rFonts w:cs="Times New Roman"/>
            <w:szCs w:val="24"/>
          </w:rPr>
          <w:t xml:space="preserve">.  </w:t>
        </w:r>
      </w:ins>
      <w:ins w:id="393" w:author="blake grills" w:date="2020-04-03T10:04:00Z">
        <w:r w:rsidR="0065549E">
          <w:rPr>
            <w:rFonts w:cs="Times New Roman"/>
            <w:szCs w:val="24"/>
          </w:rPr>
          <w:t>In the case of this threat to validity we are able to mitigate it through mathematic verification.</w:t>
        </w:r>
      </w:ins>
    </w:p>
    <w:p w14:paraId="6A574965" w14:textId="6E980F57" w:rsidR="0065549E" w:rsidRPr="002248ED" w:rsidRDefault="0065549E" w:rsidP="004E5433">
      <w:pPr>
        <w:rPr>
          <w:rFonts w:cs="Times New Roman"/>
          <w:szCs w:val="24"/>
        </w:rPr>
      </w:pPr>
      <w:ins w:id="394" w:author="blake grills" w:date="2020-04-03T10:06:00Z">
        <w:r>
          <w:rPr>
            <w:rFonts w:cs="Times New Roman"/>
            <w:szCs w:val="24"/>
          </w:rPr>
          <w:lastRenderedPageBreak/>
          <w:t xml:space="preserve">A second threat to internal validity comes from the way that we parse and obtain our </w:t>
        </w:r>
      </w:ins>
      <w:ins w:id="395" w:author="blake grills" w:date="2020-04-03T10:07:00Z">
        <w:r>
          <w:rPr>
            <w:rFonts w:cs="Times New Roman"/>
            <w:szCs w:val="24"/>
          </w:rPr>
          <w:t xml:space="preserve">comments from the source code, if the comments are changed in any way than we lose </w:t>
        </w:r>
      </w:ins>
      <w:ins w:id="396" w:author="blake grills" w:date="2020-04-03T10:08:00Z">
        <w:r>
          <w:rPr>
            <w:rFonts w:cs="Times New Roman"/>
            <w:szCs w:val="24"/>
          </w:rPr>
          <w:t>reliability of our frequencies thereby making our results</w:t>
        </w:r>
      </w:ins>
      <w:ins w:id="397" w:author="blake grills" w:date="2020-04-03T10:09:00Z">
        <w:r>
          <w:rPr>
            <w:rFonts w:cs="Times New Roman"/>
            <w:szCs w:val="24"/>
          </w:rPr>
          <w:t xml:space="preserve"> no longer valid</w:t>
        </w:r>
      </w:ins>
      <w:ins w:id="398" w:author="blake grills" w:date="2020-04-03T10:17:00Z">
        <w:r w:rsidR="00CF64B0">
          <w:rPr>
            <w:rFonts w:cs="Times New Roman"/>
            <w:szCs w:val="24"/>
          </w:rPr>
          <w:t xml:space="preserve">.  </w:t>
        </w:r>
      </w:ins>
      <w:ins w:id="399" w:author="blake grills" w:date="2020-04-03T10:09:00Z">
        <w:r>
          <w:rPr>
            <w:rFonts w:cs="Times New Roman"/>
            <w:szCs w:val="24"/>
          </w:rPr>
          <w:t xml:space="preserve">However, we mitigate this threat by use of the parsing tool </w:t>
        </w:r>
        <w:proofErr w:type="spellStart"/>
        <w:r>
          <w:rPr>
            <w:rFonts w:cs="Times New Roman"/>
            <w:szCs w:val="24"/>
          </w:rPr>
          <w:t>srcML</w:t>
        </w:r>
        <w:proofErr w:type="spellEnd"/>
        <w:r>
          <w:rPr>
            <w:rFonts w:cs="Times New Roman"/>
            <w:szCs w:val="24"/>
          </w:rPr>
          <w:t xml:space="preserve"> which has been </w:t>
        </w:r>
      </w:ins>
      <w:ins w:id="400" w:author="blake grills" w:date="2020-04-03T10:10:00Z">
        <w:r>
          <w:rPr>
            <w:rFonts w:cs="Times New Roman"/>
            <w:szCs w:val="24"/>
          </w:rPr>
          <w:t>rigorously</w:t>
        </w:r>
      </w:ins>
      <w:ins w:id="401" w:author="blake grills" w:date="2020-04-03T10:09:00Z">
        <w:r>
          <w:rPr>
            <w:rFonts w:cs="Times New Roman"/>
            <w:szCs w:val="24"/>
          </w:rPr>
          <w:t xml:space="preserve"> tested to prove that it preserves the integrity of the comments when p</w:t>
        </w:r>
      </w:ins>
      <w:ins w:id="402" w:author="blake grills" w:date="2020-04-03T10:10:00Z">
        <w:r>
          <w:rPr>
            <w:rFonts w:cs="Times New Roman"/>
            <w:szCs w:val="24"/>
          </w:rPr>
          <w:t>ulling them from the source code.</w:t>
        </w:r>
      </w:ins>
    </w:p>
    <w:p w14:paraId="07A107D6" w14:textId="5EBC4676" w:rsidR="00C80FE6" w:rsidRDefault="00C80FE6">
      <w:pPr>
        <w:spacing w:line="259" w:lineRule="auto"/>
        <w:ind w:firstLine="0"/>
        <w:rPr>
          <w:ins w:id="403" w:author="blake grills" w:date="2020-04-03T09:54:00Z"/>
          <w:rFonts w:cs="Times New Roman"/>
          <w:i/>
          <w:iCs/>
          <w:color w:val="44546A" w:themeColor="text2"/>
          <w:szCs w:val="24"/>
        </w:rPr>
      </w:pPr>
      <w:ins w:id="404" w:author="blake grills" w:date="2020-04-03T09:54:00Z">
        <w:r>
          <w:rPr>
            <w:rFonts w:cs="Times New Roman"/>
            <w:i/>
            <w:iCs/>
            <w:color w:val="44546A" w:themeColor="text2"/>
            <w:szCs w:val="24"/>
          </w:rPr>
          <w:br w:type="page"/>
        </w:r>
      </w:ins>
    </w:p>
    <w:p w14:paraId="77E80A1C" w14:textId="77777777" w:rsidR="004E5433" w:rsidRDefault="004E5433" w:rsidP="004E5433">
      <w:pPr>
        <w:jc w:val="center"/>
        <w:rPr>
          <w:rFonts w:cs="Times New Roman"/>
          <w:b/>
          <w:bCs/>
          <w:sz w:val="32"/>
          <w:szCs w:val="32"/>
        </w:rPr>
      </w:pPr>
    </w:p>
    <w:p w14:paraId="37784E4B" w14:textId="77777777" w:rsidR="004E5433" w:rsidRDefault="004E5433" w:rsidP="004E5433">
      <w:pPr>
        <w:jc w:val="center"/>
        <w:rPr>
          <w:rFonts w:cs="Times New Roman"/>
          <w:b/>
          <w:bCs/>
          <w:sz w:val="32"/>
          <w:szCs w:val="32"/>
        </w:rPr>
      </w:pPr>
    </w:p>
    <w:p w14:paraId="167C7FB8" w14:textId="77777777" w:rsidR="004E5433" w:rsidRDefault="004E5433" w:rsidP="004E5433">
      <w:pPr>
        <w:jc w:val="center"/>
        <w:rPr>
          <w:rFonts w:cs="Times New Roman"/>
          <w:b/>
          <w:bCs/>
          <w:sz w:val="32"/>
          <w:szCs w:val="32"/>
        </w:rPr>
      </w:pPr>
    </w:p>
    <w:p w14:paraId="488C9ED6" w14:textId="77777777" w:rsidR="004E5433" w:rsidRDefault="004E5433" w:rsidP="004E5433">
      <w:pPr>
        <w:jc w:val="center"/>
        <w:rPr>
          <w:rFonts w:cs="Times New Roman"/>
          <w:b/>
          <w:bCs/>
          <w:sz w:val="32"/>
          <w:szCs w:val="32"/>
        </w:rPr>
      </w:pPr>
    </w:p>
    <w:p w14:paraId="796ED396" w14:textId="50382F26" w:rsidR="004E5433" w:rsidRPr="00347B64" w:rsidRDefault="004E5433" w:rsidP="00AD242D">
      <w:pPr>
        <w:pStyle w:val="Heading1"/>
      </w:pPr>
      <w:bookmarkStart w:id="405" w:name="_Ref33719271"/>
    </w:p>
    <w:bookmarkEnd w:id="405"/>
    <w:p w14:paraId="2BB82A63" w14:textId="77777777" w:rsidR="004E5433" w:rsidRPr="00347B64" w:rsidRDefault="004E5433" w:rsidP="00F357C5">
      <w:pPr>
        <w:pStyle w:val="ChapterTitle"/>
      </w:pPr>
      <w:r>
        <w:t>Future Works</w:t>
      </w:r>
    </w:p>
    <w:p w14:paraId="7D548AA8" w14:textId="4AFE5976" w:rsidR="001F1C7C" w:rsidRDefault="004E5433" w:rsidP="004E5433">
      <w:pPr>
        <w:rPr>
          <w:rFonts w:cs="Times New Roman"/>
          <w:szCs w:val="24"/>
        </w:rPr>
      </w:pPr>
      <w:r w:rsidRPr="002E31BA">
        <w:rPr>
          <w:rFonts w:cs="Times New Roman"/>
          <w:szCs w:val="24"/>
        </w:rPr>
        <w:t xml:space="preserve">We envision </w:t>
      </w:r>
      <w:r w:rsidR="001F1C7C">
        <w:rPr>
          <w:rFonts w:cs="Times New Roman"/>
          <w:szCs w:val="24"/>
        </w:rPr>
        <w:t>two</w:t>
      </w:r>
      <w:r w:rsidRPr="00510D29">
        <w:rPr>
          <w:rFonts w:cs="Times New Roman"/>
          <w:szCs w:val="24"/>
        </w:rPr>
        <w:t xml:space="preserve"> primary enhancements</w:t>
      </w:r>
      <w:r>
        <w:rPr>
          <w:rFonts w:cs="Times New Roman"/>
          <w:szCs w:val="24"/>
        </w:rPr>
        <w:t xml:space="preserve"> that we believe need to be handled in the future to extend the power and validity of this research</w:t>
      </w:r>
      <w:del w:id="406" w:author="blake grills" w:date="2020-04-03T10:17:00Z">
        <w:r w:rsidR="00094B30" w:rsidDel="00CF64B0">
          <w:rPr>
            <w:rFonts w:cs="Times New Roman"/>
            <w:szCs w:val="24"/>
          </w:rPr>
          <w:delText xml:space="preserve">.  </w:delText>
        </w:r>
      </w:del>
      <w:ins w:id="407" w:author="blake grills" w:date="2020-04-03T10:17:00Z">
        <w:r w:rsidR="00CF64B0">
          <w:rPr>
            <w:rFonts w:cs="Times New Roman"/>
            <w:szCs w:val="24"/>
          </w:rPr>
          <w:t xml:space="preserve">.  </w:t>
        </w:r>
      </w:ins>
      <w:r>
        <w:rPr>
          <w:rFonts w:cs="Times New Roman"/>
          <w:szCs w:val="24"/>
        </w:rPr>
        <w:t xml:space="preserve">The </w:t>
      </w:r>
      <w:r w:rsidR="001F1C7C">
        <w:rPr>
          <w:rFonts w:cs="Times New Roman"/>
          <w:szCs w:val="24"/>
        </w:rPr>
        <w:t>first</w:t>
      </w:r>
      <w:r>
        <w:rPr>
          <w:rFonts w:cs="Times New Roman"/>
          <w:szCs w:val="24"/>
        </w:rPr>
        <w:t xml:space="preserve"> focus of our future research is to handle the various levels of coding skill as well as bad coding practices that are in use today</w:t>
      </w:r>
      <w:del w:id="408" w:author="blake grills" w:date="2020-04-03T10:17:00Z">
        <w:r w:rsidR="00094B30" w:rsidDel="00CF64B0">
          <w:rPr>
            <w:rFonts w:cs="Times New Roman"/>
            <w:szCs w:val="24"/>
          </w:rPr>
          <w:delText xml:space="preserve">.  </w:delText>
        </w:r>
      </w:del>
      <w:ins w:id="409" w:author="blake grills" w:date="2020-04-03T10:17:00Z">
        <w:r w:rsidR="00CF64B0">
          <w:rPr>
            <w:rFonts w:cs="Times New Roman"/>
            <w:szCs w:val="24"/>
          </w:rPr>
          <w:t xml:space="preserve">.  </w:t>
        </w:r>
      </w:ins>
      <w:r>
        <w:rPr>
          <w:rFonts w:cs="Times New Roman"/>
          <w:szCs w:val="24"/>
        </w:rPr>
        <w:t xml:space="preserve">The </w:t>
      </w:r>
      <w:r w:rsidR="001F1C7C">
        <w:rPr>
          <w:rFonts w:cs="Times New Roman"/>
          <w:szCs w:val="24"/>
        </w:rPr>
        <w:t>second</w:t>
      </w:r>
      <w:r>
        <w:rPr>
          <w:rFonts w:cs="Times New Roman"/>
          <w:szCs w:val="24"/>
        </w:rPr>
        <w:t xml:space="preserve"> focus of our future research is to be able to search merge history within version control to identify exactly when and by whom code has been commented out</w:t>
      </w:r>
      <w:r w:rsidR="00D17DE3">
        <w:rPr>
          <w:rFonts w:cs="Times New Roman"/>
          <w:szCs w:val="24"/>
        </w:rPr>
        <w:t>, as well as, the motivation for commenting-out code</w:t>
      </w:r>
      <w:del w:id="410" w:author="blake grills" w:date="2020-04-03T10:17:00Z">
        <w:r w:rsidR="00094B30" w:rsidDel="00CF64B0">
          <w:rPr>
            <w:rFonts w:cs="Times New Roman"/>
            <w:szCs w:val="24"/>
          </w:rPr>
          <w:delText xml:space="preserve">.  </w:delText>
        </w:r>
      </w:del>
      <w:ins w:id="411" w:author="blake grills" w:date="2020-04-03T10:17:00Z">
        <w:r w:rsidR="00CF64B0">
          <w:rPr>
            <w:rFonts w:cs="Times New Roman"/>
            <w:szCs w:val="24"/>
          </w:rPr>
          <w:t xml:space="preserve">.  </w:t>
        </w:r>
      </w:ins>
    </w:p>
    <w:p w14:paraId="2AA45607" w14:textId="54A11D77" w:rsidR="004E5433" w:rsidRDefault="004E5433" w:rsidP="004E5433">
      <w:pPr>
        <w:rPr>
          <w:rFonts w:cs="Times New Roman"/>
          <w:szCs w:val="24"/>
        </w:rPr>
      </w:pPr>
      <w:r>
        <w:rPr>
          <w:rFonts w:cs="Times New Roman"/>
          <w:szCs w:val="24"/>
        </w:rPr>
        <w:t>In</w:t>
      </w:r>
      <w:r w:rsidR="001F1C7C">
        <w:rPr>
          <w:rFonts w:cs="Times New Roman"/>
          <w:szCs w:val="24"/>
        </w:rPr>
        <w:t xml:space="preserve"> </w:t>
      </w:r>
      <w:r w:rsidR="0069241F">
        <w:rPr>
          <w:rFonts w:cs="Times New Roman"/>
          <w:szCs w:val="24"/>
        </w:rPr>
        <w:fldChar w:fldCharType="begin"/>
      </w:r>
      <w:r w:rsidR="0069241F">
        <w:rPr>
          <w:rFonts w:cs="Times New Roman"/>
          <w:szCs w:val="24"/>
        </w:rPr>
        <w:instrText xml:space="preserve"> REF _Ref34251006 \r \h </w:instrText>
      </w:r>
      <w:r w:rsidR="0069241F">
        <w:rPr>
          <w:rFonts w:cs="Times New Roman"/>
          <w:szCs w:val="24"/>
        </w:rPr>
      </w:r>
      <w:r w:rsidR="0069241F">
        <w:rPr>
          <w:rFonts w:cs="Times New Roman"/>
          <w:szCs w:val="24"/>
        </w:rPr>
        <w:fldChar w:fldCharType="separate"/>
      </w:r>
      <w:r w:rsidR="0069241F">
        <w:rPr>
          <w:rFonts w:cs="Times New Roman"/>
          <w:szCs w:val="24"/>
        </w:rPr>
        <w:t>Chapter 5</w:t>
      </w:r>
      <w:r w:rsidR="0069241F">
        <w:rPr>
          <w:rFonts w:cs="Times New Roman"/>
          <w:szCs w:val="24"/>
        </w:rPr>
        <w:fldChar w:fldCharType="end"/>
      </w:r>
      <w:r w:rsidR="002F038B">
        <w:rPr>
          <w:rFonts w:cs="Times New Roman"/>
          <w:szCs w:val="24"/>
        </w:rPr>
        <w:t xml:space="preserve">, </w:t>
      </w:r>
      <w:r>
        <w:rPr>
          <w:rFonts w:cs="Times New Roman"/>
          <w:szCs w:val="24"/>
        </w:rPr>
        <w:t xml:space="preserve">it is discussed that the scope of this study is limited, because it has only worked with </w:t>
      </w:r>
      <w:r w:rsidR="001F1C7C">
        <w:rPr>
          <w:rFonts w:cs="Times New Roman"/>
          <w:szCs w:val="24"/>
        </w:rPr>
        <w:t>eighty</w:t>
      </w:r>
      <w:r>
        <w:rPr>
          <w:rFonts w:cs="Times New Roman"/>
          <w:szCs w:val="24"/>
        </w:rPr>
        <w:t xml:space="preserve"> projects from GitHub</w:t>
      </w:r>
      <w:del w:id="412" w:author="blake grills" w:date="2020-04-03T10:17:00Z">
        <w:r w:rsidR="00094B30" w:rsidDel="00CF64B0">
          <w:rPr>
            <w:rFonts w:cs="Times New Roman"/>
            <w:szCs w:val="24"/>
          </w:rPr>
          <w:delText xml:space="preserve">.  </w:delText>
        </w:r>
      </w:del>
      <w:ins w:id="413" w:author="blake grills" w:date="2020-04-03T10:17:00Z">
        <w:r w:rsidR="00CF64B0">
          <w:rPr>
            <w:rFonts w:cs="Times New Roman"/>
            <w:szCs w:val="24"/>
          </w:rPr>
          <w:t xml:space="preserve">.  </w:t>
        </w:r>
      </w:ins>
      <w:r>
        <w:rPr>
          <w:rFonts w:cs="Times New Roman"/>
          <w:szCs w:val="24"/>
        </w:rPr>
        <w:t>This choice was made with the idea in mind that we wanted to have a very well written sample of code to work with for the first iteration of this project and it did give us access to almost 100,000 lines of comments</w:t>
      </w:r>
      <w:del w:id="414" w:author="blake grills" w:date="2020-04-03T10:17:00Z">
        <w:r w:rsidR="00094B30" w:rsidDel="00CF64B0">
          <w:rPr>
            <w:rFonts w:cs="Times New Roman"/>
            <w:szCs w:val="24"/>
          </w:rPr>
          <w:delText xml:space="preserve">.  </w:delText>
        </w:r>
      </w:del>
      <w:ins w:id="415" w:author="blake grills" w:date="2020-04-03T10:17:00Z">
        <w:r w:rsidR="00CF64B0">
          <w:rPr>
            <w:rFonts w:cs="Times New Roman"/>
            <w:szCs w:val="24"/>
          </w:rPr>
          <w:t xml:space="preserve">.  </w:t>
        </w:r>
      </w:ins>
      <w:r>
        <w:rPr>
          <w:rFonts w:cs="Times New Roman"/>
          <w:szCs w:val="24"/>
        </w:rPr>
        <w:t>However</w:t>
      </w:r>
      <w:r w:rsidR="00D7535E">
        <w:rPr>
          <w:rFonts w:cs="Times New Roman"/>
          <w:szCs w:val="24"/>
        </w:rPr>
        <w:t>,</w:t>
      </w:r>
      <w:r>
        <w:rPr>
          <w:rFonts w:cs="Times New Roman"/>
          <w:szCs w:val="24"/>
        </w:rPr>
        <w:t xml:space="preserve"> the code in these projects tend to be very well written and fairly uniform, and while this does give us a good example of what code and comments should look like it does not account for junior </w:t>
      </w:r>
      <w:r w:rsidR="002F038B">
        <w:rPr>
          <w:rFonts w:cs="Times New Roman"/>
          <w:szCs w:val="24"/>
        </w:rPr>
        <w:t>a</w:t>
      </w:r>
      <w:r>
        <w:rPr>
          <w:rFonts w:cs="Times New Roman"/>
          <w:szCs w:val="24"/>
        </w:rPr>
        <w:t>nd veteran programmers who use out of date coding styles</w:t>
      </w:r>
      <w:del w:id="416" w:author="blake grills" w:date="2020-04-03T10:17:00Z">
        <w:r w:rsidR="00094B30" w:rsidDel="00CF64B0">
          <w:rPr>
            <w:rFonts w:cs="Times New Roman"/>
            <w:szCs w:val="24"/>
          </w:rPr>
          <w:delText xml:space="preserve">.  </w:delText>
        </w:r>
      </w:del>
      <w:ins w:id="417" w:author="blake grills" w:date="2020-04-03T10:17:00Z">
        <w:r w:rsidR="00CF64B0">
          <w:rPr>
            <w:rFonts w:cs="Times New Roman"/>
            <w:szCs w:val="24"/>
          </w:rPr>
          <w:t xml:space="preserve">.  </w:t>
        </w:r>
      </w:ins>
      <w:r>
        <w:rPr>
          <w:rFonts w:cs="Times New Roman"/>
          <w:szCs w:val="24"/>
        </w:rPr>
        <w:t xml:space="preserve">Of course, a third group of coders, those who are self-taught, and who lack common and good practices and standards within our field also </w:t>
      </w:r>
      <w:r>
        <w:rPr>
          <w:rFonts w:cs="Times New Roman"/>
          <w:szCs w:val="24"/>
        </w:rPr>
        <w:lastRenderedPageBreak/>
        <w:t>provide an additional layer of content that we wish to explore</w:t>
      </w:r>
      <w:del w:id="418" w:author="blake grills" w:date="2020-04-03T10:17:00Z">
        <w:r w:rsidR="00094B30" w:rsidDel="00CF64B0">
          <w:rPr>
            <w:rFonts w:cs="Times New Roman"/>
            <w:szCs w:val="24"/>
          </w:rPr>
          <w:delText xml:space="preserve">.  </w:delText>
        </w:r>
      </w:del>
      <w:ins w:id="419" w:author="blake grills" w:date="2020-04-03T10:17:00Z">
        <w:r w:rsidR="00CF64B0">
          <w:rPr>
            <w:rFonts w:cs="Times New Roman"/>
            <w:szCs w:val="24"/>
          </w:rPr>
          <w:t xml:space="preserve">.  </w:t>
        </w:r>
      </w:ins>
      <w:r>
        <w:rPr>
          <w:rFonts w:cs="Times New Roman"/>
          <w:szCs w:val="24"/>
        </w:rPr>
        <w:t>When looking at these groups of programmers and their coding styles they have to potential to cause shifts in the data similar to the highly specific coding styles discussed earlier in this chapter</w:t>
      </w:r>
      <w:del w:id="420" w:author="blake grills" w:date="2020-04-03T10:17:00Z">
        <w:r w:rsidR="00094B30" w:rsidDel="00CF64B0">
          <w:rPr>
            <w:rFonts w:cs="Times New Roman"/>
            <w:szCs w:val="24"/>
          </w:rPr>
          <w:delText xml:space="preserve">.  </w:delText>
        </w:r>
      </w:del>
      <w:ins w:id="421" w:author="blake grills" w:date="2020-04-03T10:17:00Z">
        <w:r w:rsidR="00CF64B0">
          <w:rPr>
            <w:rFonts w:cs="Times New Roman"/>
            <w:szCs w:val="24"/>
          </w:rPr>
          <w:t xml:space="preserve">.  </w:t>
        </w:r>
      </w:ins>
      <w:r>
        <w:rPr>
          <w:rFonts w:cs="Times New Roman"/>
          <w:szCs w:val="24"/>
        </w:rPr>
        <w:t>However, the difficulty here is that unlike with those coding styles which have established rules within their designs, the coding styles that we are talking about here are much harder to identify and will require a lot of research to automate their identification.</w:t>
      </w:r>
    </w:p>
    <w:p w14:paraId="7D85074E" w14:textId="36B22118" w:rsidR="004E5433" w:rsidRDefault="004E5433" w:rsidP="004E5433">
      <w:pPr>
        <w:rPr>
          <w:rFonts w:cs="Times New Roman"/>
          <w:szCs w:val="24"/>
        </w:rPr>
      </w:pPr>
      <w:r>
        <w:rPr>
          <w:rFonts w:cs="Times New Roman"/>
          <w:szCs w:val="24"/>
        </w:rPr>
        <w:t>Finally, a big part of our future research, and one of the long</w:t>
      </w:r>
      <w:r w:rsidR="002E31BA">
        <w:rPr>
          <w:rFonts w:cs="Times New Roman"/>
          <w:szCs w:val="24"/>
        </w:rPr>
        <w:t>-</w:t>
      </w:r>
      <w:r>
        <w:rPr>
          <w:rFonts w:cs="Times New Roman"/>
          <w:szCs w:val="24"/>
        </w:rPr>
        <w:t xml:space="preserve">term purposes for this research is the ability to automate the process of locating exactly when </w:t>
      </w:r>
      <w:r w:rsidR="00AF19A8">
        <w:rPr>
          <w:rFonts w:cs="Times New Roman"/>
          <w:szCs w:val="24"/>
        </w:rPr>
        <w:t>commented-out code</w:t>
      </w:r>
      <w:r>
        <w:rPr>
          <w:rFonts w:cs="Times New Roman"/>
          <w:szCs w:val="24"/>
        </w:rPr>
        <w:t xml:space="preserve"> has been introduced into the code base</w:t>
      </w:r>
      <w:del w:id="422" w:author="blake grills" w:date="2020-04-03T10:17:00Z">
        <w:r w:rsidR="00094B30" w:rsidDel="00CF64B0">
          <w:rPr>
            <w:rFonts w:cs="Times New Roman"/>
            <w:szCs w:val="24"/>
          </w:rPr>
          <w:delText xml:space="preserve">.  </w:delText>
        </w:r>
      </w:del>
      <w:ins w:id="423" w:author="blake grills" w:date="2020-04-03T10:17:00Z">
        <w:r w:rsidR="00CF64B0">
          <w:rPr>
            <w:rFonts w:cs="Times New Roman"/>
            <w:szCs w:val="24"/>
          </w:rPr>
          <w:t xml:space="preserve">.  </w:t>
        </w:r>
      </w:ins>
      <w:r>
        <w:rPr>
          <w:rFonts w:cs="Times New Roman"/>
          <w:szCs w:val="24"/>
        </w:rPr>
        <w:t xml:space="preserve">Once we can identify when </w:t>
      </w:r>
      <w:r w:rsidR="00AF19A8">
        <w:rPr>
          <w:rFonts w:cs="Times New Roman"/>
          <w:szCs w:val="24"/>
        </w:rPr>
        <w:t>commented-out code</w:t>
      </w:r>
      <w:r>
        <w:rPr>
          <w:rFonts w:cs="Times New Roman"/>
          <w:szCs w:val="24"/>
        </w:rPr>
        <w:t xml:space="preserve"> has been</w:t>
      </w:r>
      <w:r w:rsidR="002F038B">
        <w:rPr>
          <w:rFonts w:cs="Times New Roman"/>
          <w:szCs w:val="24"/>
        </w:rPr>
        <w:t xml:space="preserve"> commented</w:t>
      </w:r>
      <w:r>
        <w:rPr>
          <w:rFonts w:cs="Times New Roman"/>
          <w:szCs w:val="24"/>
        </w:rPr>
        <w:t>, then we can also figure out who actually commented out the code in the script</w:t>
      </w:r>
      <w:del w:id="424" w:author="blake grills" w:date="2020-04-03T10:17:00Z">
        <w:r w:rsidR="00094B30" w:rsidDel="00CF64B0">
          <w:rPr>
            <w:rFonts w:cs="Times New Roman"/>
            <w:szCs w:val="24"/>
          </w:rPr>
          <w:delText xml:space="preserve">.  </w:delText>
        </w:r>
      </w:del>
      <w:ins w:id="425" w:author="blake grills" w:date="2020-04-03T10:17:00Z">
        <w:r w:rsidR="00CF64B0">
          <w:rPr>
            <w:rFonts w:cs="Times New Roman"/>
            <w:szCs w:val="24"/>
          </w:rPr>
          <w:t xml:space="preserve">.  </w:t>
        </w:r>
      </w:ins>
      <w:r>
        <w:rPr>
          <w:rFonts w:cs="Times New Roman"/>
          <w:szCs w:val="24"/>
        </w:rPr>
        <w:t xml:space="preserve">This allows us to ask the programmer exactly why they commented out the code in the first place hopefully find good solutions to the removal of this </w:t>
      </w:r>
      <w:r w:rsidR="00AF19A8">
        <w:rPr>
          <w:rFonts w:cs="Times New Roman"/>
          <w:szCs w:val="24"/>
        </w:rPr>
        <w:t>commented-out code</w:t>
      </w:r>
      <w:r>
        <w:rPr>
          <w:rFonts w:cs="Times New Roman"/>
          <w:szCs w:val="24"/>
        </w:rPr>
        <w:t xml:space="preserve"> so that when a project is finally shipped it will be much easier to maintain</w:t>
      </w:r>
      <w:del w:id="426" w:author="blake grills" w:date="2020-04-03T10:17:00Z">
        <w:r w:rsidR="00094B30" w:rsidDel="00CF64B0">
          <w:rPr>
            <w:rFonts w:cs="Times New Roman"/>
            <w:szCs w:val="24"/>
          </w:rPr>
          <w:delText xml:space="preserve">.  </w:delText>
        </w:r>
      </w:del>
      <w:ins w:id="427" w:author="blake grills" w:date="2020-04-03T10:17:00Z">
        <w:r w:rsidR="00CF64B0">
          <w:rPr>
            <w:rFonts w:cs="Times New Roman"/>
            <w:szCs w:val="24"/>
          </w:rPr>
          <w:t xml:space="preserve">.  </w:t>
        </w:r>
      </w:ins>
      <w:r w:rsidR="002F038B">
        <w:rPr>
          <w:rFonts w:cs="Times New Roman"/>
          <w:szCs w:val="24"/>
        </w:rPr>
        <w:t>Additionally</w:t>
      </w:r>
      <w:r w:rsidR="002E31BA">
        <w:rPr>
          <w:rFonts w:cs="Times New Roman"/>
          <w:szCs w:val="24"/>
        </w:rPr>
        <w:t>,</w:t>
      </w:r>
      <w:r w:rsidR="002F038B">
        <w:rPr>
          <w:rFonts w:cs="Times New Roman"/>
          <w:szCs w:val="24"/>
        </w:rPr>
        <w:t xml:space="preserve"> we gain the ability to track </w:t>
      </w:r>
      <w:r w:rsidR="00AF19A8">
        <w:rPr>
          <w:rFonts w:cs="Times New Roman"/>
          <w:szCs w:val="24"/>
        </w:rPr>
        <w:t>commented-out code</w:t>
      </w:r>
      <w:r w:rsidR="002F038B">
        <w:rPr>
          <w:rFonts w:cs="Times New Roman"/>
          <w:szCs w:val="24"/>
        </w:rPr>
        <w:t xml:space="preserve"> as it enters and exits source code, develop a method for automatic removal and correcting developer behavior over time in order to prevent future issues and need for constant tracking.</w:t>
      </w:r>
    </w:p>
    <w:p w14:paraId="43B3DB87" w14:textId="77777777" w:rsidR="004E5433" w:rsidRDefault="004E5433">
      <w:pPr>
        <w:rPr>
          <w:rFonts w:cs="Times New Roman"/>
          <w:szCs w:val="24"/>
        </w:rPr>
      </w:pPr>
      <w:r>
        <w:rPr>
          <w:rFonts w:cs="Times New Roman"/>
          <w:szCs w:val="24"/>
        </w:rPr>
        <w:br w:type="page"/>
      </w:r>
    </w:p>
    <w:p w14:paraId="4EBACEEC" w14:textId="77777777" w:rsidR="004E5433" w:rsidRDefault="004E5433" w:rsidP="004E5433">
      <w:pPr>
        <w:jc w:val="center"/>
        <w:rPr>
          <w:rFonts w:cs="Times New Roman"/>
          <w:b/>
          <w:bCs/>
          <w:sz w:val="32"/>
          <w:szCs w:val="32"/>
        </w:rPr>
      </w:pPr>
    </w:p>
    <w:p w14:paraId="0F39A199" w14:textId="77777777" w:rsidR="004E5433" w:rsidRDefault="004E5433" w:rsidP="004E5433">
      <w:pPr>
        <w:jc w:val="center"/>
        <w:rPr>
          <w:rFonts w:cs="Times New Roman"/>
          <w:b/>
          <w:bCs/>
          <w:sz w:val="32"/>
          <w:szCs w:val="32"/>
        </w:rPr>
      </w:pPr>
    </w:p>
    <w:p w14:paraId="5F567EE1" w14:textId="77777777" w:rsidR="004E5433" w:rsidRDefault="004E5433" w:rsidP="004E5433">
      <w:pPr>
        <w:jc w:val="center"/>
        <w:rPr>
          <w:rFonts w:cs="Times New Roman"/>
          <w:b/>
          <w:bCs/>
          <w:sz w:val="32"/>
          <w:szCs w:val="32"/>
        </w:rPr>
      </w:pPr>
    </w:p>
    <w:p w14:paraId="1F00BDBB" w14:textId="77777777" w:rsidR="004E5433" w:rsidRDefault="004E5433" w:rsidP="004E5433">
      <w:pPr>
        <w:jc w:val="center"/>
        <w:rPr>
          <w:rFonts w:cs="Times New Roman"/>
          <w:b/>
          <w:bCs/>
          <w:sz w:val="32"/>
          <w:szCs w:val="32"/>
        </w:rPr>
      </w:pPr>
    </w:p>
    <w:p w14:paraId="5BEEE4C3" w14:textId="3A20086F" w:rsidR="004E5433" w:rsidRPr="00347B64" w:rsidRDefault="004E5433" w:rsidP="00AD242D">
      <w:pPr>
        <w:pStyle w:val="Heading1"/>
      </w:pPr>
      <w:bookmarkStart w:id="428" w:name="_Ref33719289"/>
    </w:p>
    <w:bookmarkEnd w:id="428"/>
    <w:p w14:paraId="76CAE88D" w14:textId="77777777" w:rsidR="004E5433" w:rsidRPr="00347B64" w:rsidRDefault="004E5433" w:rsidP="00F357C5">
      <w:pPr>
        <w:pStyle w:val="ChapterTitle"/>
      </w:pPr>
      <w:r>
        <w:t>Conclusion</w:t>
      </w:r>
    </w:p>
    <w:p w14:paraId="500546AC" w14:textId="34AB6D16" w:rsidR="00CB706B" w:rsidRDefault="007847E1" w:rsidP="004E5433">
      <w:pPr>
        <w:rPr>
          <w:rFonts w:cs="Times New Roman"/>
          <w:szCs w:val="24"/>
        </w:rPr>
      </w:pPr>
      <w:r>
        <w:rPr>
          <w:rFonts w:cs="Times New Roman"/>
          <w:szCs w:val="24"/>
        </w:rPr>
        <w:t>The results of our analysis are definitive and show that we can use machine learning in order to detect commented-out code</w:t>
      </w:r>
      <w:del w:id="429" w:author="blake grills" w:date="2020-04-03T10:17:00Z">
        <w:r w:rsidR="00094B30" w:rsidDel="00CF64B0">
          <w:rPr>
            <w:rFonts w:cs="Times New Roman"/>
            <w:szCs w:val="24"/>
          </w:rPr>
          <w:delText xml:space="preserve">.  </w:delText>
        </w:r>
      </w:del>
      <w:ins w:id="430" w:author="blake grills" w:date="2020-04-03T10:17:00Z">
        <w:r w:rsidR="00CF64B0">
          <w:rPr>
            <w:rFonts w:cs="Times New Roman"/>
            <w:szCs w:val="24"/>
          </w:rPr>
          <w:t xml:space="preserve">.  </w:t>
        </w:r>
      </w:ins>
      <w:r w:rsidR="002F29FE">
        <w:rPr>
          <w:rFonts w:cs="Times New Roman"/>
          <w:szCs w:val="24"/>
        </w:rPr>
        <w:t>W</w:t>
      </w:r>
      <w:r>
        <w:rPr>
          <w:rFonts w:cs="Times New Roman"/>
          <w:szCs w:val="24"/>
        </w:rPr>
        <w:t xml:space="preserve">e were able to accomplish this within a 5% confidence interval within the original </w:t>
      </w:r>
      <w:del w:id="431" w:author="blake grills" w:date="2020-04-03T00:26:00Z">
        <w:r w:rsidDel="001A1C33">
          <w:rPr>
            <w:rFonts w:cs="Times New Roman"/>
            <w:szCs w:val="24"/>
          </w:rPr>
          <w:delText>80</w:delText>
        </w:r>
      </w:del>
      <w:ins w:id="432" w:author="blake grills" w:date="2020-04-03T00:26:00Z">
        <w:r w:rsidR="001A1C33">
          <w:rPr>
            <w:rFonts w:cs="Times New Roman"/>
            <w:szCs w:val="24"/>
          </w:rPr>
          <w:t>78</w:t>
        </w:r>
      </w:ins>
      <w:r>
        <w:rPr>
          <w:rFonts w:cs="Times New Roman"/>
          <w:szCs w:val="24"/>
        </w:rPr>
        <w:t xml:space="preserve"> projects</w:t>
      </w:r>
      <w:ins w:id="433" w:author="blake grills" w:date="2020-04-03T10:12:00Z">
        <w:r w:rsidR="00CF64B0">
          <w:rPr>
            <w:rFonts w:cs="Times New Roman"/>
            <w:szCs w:val="24"/>
          </w:rPr>
          <w:t xml:space="preserve"> with an average precision</w:t>
        </w:r>
      </w:ins>
      <w:ins w:id="434" w:author="blake grills" w:date="2020-04-03T10:13:00Z">
        <w:r w:rsidR="00CF64B0">
          <w:rPr>
            <w:rFonts w:cs="Times New Roman"/>
            <w:szCs w:val="24"/>
          </w:rPr>
          <w:t xml:space="preserve"> of </w:t>
        </w:r>
      </w:ins>
      <w:ins w:id="435" w:author="blake grills" w:date="2020-04-03T10:15:00Z">
        <w:r w:rsidR="00CF64B0">
          <w:rPr>
            <w:rFonts w:cs="Times New Roman"/>
            <w:szCs w:val="24"/>
          </w:rPr>
          <w:t>98.36%, average reca</w:t>
        </w:r>
      </w:ins>
      <w:ins w:id="436" w:author="blake grills" w:date="2020-04-03T10:16:00Z">
        <w:r w:rsidR="00CF64B0">
          <w:rPr>
            <w:rFonts w:cs="Times New Roman"/>
            <w:szCs w:val="24"/>
          </w:rPr>
          <w:t>ll of 97.42%, and an average F1 score of 97.86%</w:t>
        </w:r>
      </w:ins>
      <w:del w:id="437" w:author="blake grills" w:date="2020-04-03T10:17:00Z">
        <w:r w:rsidR="002F29FE" w:rsidDel="00CF64B0">
          <w:rPr>
            <w:rFonts w:cs="Times New Roman"/>
            <w:szCs w:val="24"/>
          </w:rPr>
          <w:delText xml:space="preserve"> </w:delText>
        </w:r>
      </w:del>
      <w:ins w:id="438" w:author="blake grills" w:date="2020-04-03T10:17:00Z">
        <w:r w:rsidR="00CF64B0">
          <w:rPr>
            <w:rFonts w:cs="Times New Roman"/>
            <w:szCs w:val="24"/>
          </w:rPr>
          <w:t xml:space="preserve">.  </w:t>
        </w:r>
      </w:ins>
      <w:ins w:id="439" w:author="blake grills" w:date="2020-04-03T10:16:00Z">
        <w:r w:rsidR="00CF64B0">
          <w:rPr>
            <w:rFonts w:cs="Times New Roman"/>
            <w:szCs w:val="24"/>
          </w:rPr>
          <w:t>I</w:t>
        </w:r>
      </w:ins>
      <w:del w:id="440" w:author="blake grills" w:date="2020-04-03T10:16:00Z">
        <w:r w:rsidR="002F29FE" w:rsidDel="00CF64B0">
          <w:rPr>
            <w:rFonts w:cs="Times New Roman"/>
            <w:szCs w:val="24"/>
          </w:rPr>
          <w:delText>i</w:delText>
        </w:r>
      </w:del>
      <w:r w:rsidR="002F29FE">
        <w:rPr>
          <w:rFonts w:cs="Times New Roman"/>
          <w:szCs w:val="24"/>
        </w:rPr>
        <w:t xml:space="preserve">n addition </w:t>
      </w:r>
      <w:ins w:id="441" w:author="blake grills" w:date="2020-04-03T10:15:00Z">
        <w:r w:rsidR="00CF64B0">
          <w:rPr>
            <w:rFonts w:cs="Times New Roman"/>
            <w:szCs w:val="24"/>
          </w:rPr>
          <w:t>we</w:t>
        </w:r>
      </w:ins>
      <w:del w:id="442" w:author="blake grills" w:date="2020-04-03T10:15:00Z">
        <w:r w:rsidR="002F29FE" w:rsidDel="00CF64B0">
          <w:rPr>
            <w:rFonts w:cs="Times New Roman"/>
            <w:szCs w:val="24"/>
          </w:rPr>
          <w:delText>to</w:delText>
        </w:r>
      </w:del>
      <w:r w:rsidR="002F29FE">
        <w:rPr>
          <w:rFonts w:cs="Times New Roman"/>
          <w:szCs w:val="24"/>
        </w:rPr>
        <w:t xml:space="preserve"> creat</w:t>
      </w:r>
      <w:ins w:id="443" w:author="blake grills" w:date="2020-04-03T10:15:00Z">
        <w:r w:rsidR="00CF64B0">
          <w:rPr>
            <w:rFonts w:cs="Times New Roman"/>
            <w:szCs w:val="24"/>
          </w:rPr>
          <w:t>e</w:t>
        </w:r>
      </w:ins>
      <w:del w:id="444" w:author="blake grills" w:date="2020-04-03T10:15:00Z">
        <w:r w:rsidR="002F29FE" w:rsidDel="00CF64B0">
          <w:rPr>
            <w:rFonts w:cs="Times New Roman"/>
            <w:szCs w:val="24"/>
          </w:rPr>
          <w:delText>ing</w:delText>
        </w:r>
      </w:del>
      <w:r w:rsidR="002F29FE">
        <w:rPr>
          <w:rFonts w:cs="Times New Roman"/>
          <w:szCs w:val="24"/>
        </w:rPr>
        <w:t xml:space="preserve"> a gold set which was derived from these original </w:t>
      </w:r>
      <w:del w:id="445" w:author="blake grills" w:date="2020-04-03T00:26:00Z">
        <w:r w:rsidR="002F29FE" w:rsidDel="001A1C33">
          <w:rPr>
            <w:rFonts w:cs="Times New Roman"/>
            <w:szCs w:val="24"/>
          </w:rPr>
          <w:delText>80</w:delText>
        </w:r>
      </w:del>
      <w:ins w:id="446" w:author="blake grills" w:date="2020-04-03T00:26:00Z">
        <w:r w:rsidR="001A1C33">
          <w:rPr>
            <w:rFonts w:cs="Times New Roman"/>
            <w:szCs w:val="24"/>
          </w:rPr>
          <w:t>78</w:t>
        </w:r>
      </w:ins>
      <w:r w:rsidR="002F29FE">
        <w:rPr>
          <w:rFonts w:cs="Times New Roman"/>
          <w:szCs w:val="24"/>
        </w:rPr>
        <w:t xml:space="preserve"> projects</w:t>
      </w:r>
      <w:ins w:id="447" w:author="blake grills" w:date="2020-04-03T10:11:00Z">
        <w:r w:rsidR="00CF64B0">
          <w:rPr>
            <w:rFonts w:cs="Times New Roman"/>
            <w:szCs w:val="24"/>
          </w:rPr>
          <w:t xml:space="preserve"> containing 26 of the projects</w:t>
        </w:r>
      </w:ins>
      <w:del w:id="448" w:author="blake grills" w:date="2020-04-03T10:17:00Z">
        <w:r w:rsidR="00094B30" w:rsidDel="00CF64B0">
          <w:rPr>
            <w:rFonts w:cs="Times New Roman"/>
            <w:szCs w:val="24"/>
          </w:rPr>
          <w:delText xml:space="preserve">.  </w:delText>
        </w:r>
      </w:del>
      <w:ins w:id="449" w:author="blake grills" w:date="2020-04-03T10:17:00Z">
        <w:r w:rsidR="00CF64B0">
          <w:rPr>
            <w:rFonts w:cs="Times New Roman"/>
            <w:szCs w:val="24"/>
          </w:rPr>
          <w:t xml:space="preserve">.  </w:t>
        </w:r>
      </w:ins>
      <w:r w:rsidR="007A5A90">
        <w:rPr>
          <w:rFonts w:cs="Times New Roman"/>
          <w:szCs w:val="24"/>
        </w:rPr>
        <w:t>Part of developing this gold set required the development of a comment taxonomy</w:t>
      </w:r>
      <w:r w:rsidR="00AF0484">
        <w:rPr>
          <w:rFonts w:cs="Times New Roman"/>
          <w:szCs w:val="24"/>
        </w:rPr>
        <w:t xml:space="preserve">, which is covered in </w:t>
      </w:r>
      <w:r w:rsidR="00AF0484">
        <w:rPr>
          <w:rFonts w:cs="Times New Roman"/>
          <w:szCs w:val="24"/>
        </w:rPr>
        <w:fldChar w:fldCharType="begin"/>
      </w:r>
      <w:r w:rsidR="00AF0484">
        <w:rPr>
          <w:rFonts w:cs="Times New Roman"/>
          <w:szCs w:val="24"/>
        </w:rPr>
        <w:instrText xml:space="preserve"> REF _Ref34250949 \r \h </w:instrText>
      </w:r>
      <w:r w:rsidR="00AF0484">
        <w:rPr>
          <w:rFonts w:cs="Times New Roman"/>
          <w:szCs w:val="24"/>
        </w:rPr>
      </w:r>
      <w:r w:rsidR="00AF0484">
        <w:rPr>
          <w:rFonts w:cs="Times New Roman"/>
          <w:szCs w:val="24"/>
        </w:rPr>
        <w:fldChar w:fldCharType="separate"/>
      </w:r>
      <w:r w:rsidR="00AF0484">
        <w:rPr>
          <w:rFonts w:cs="Times New Roman"/>
          <w:szCs w:val="24"/>
        </w:rPr>
        <w:t>Chapter 3</w:t>
      </w:r>
      <w:r w:rsidR="00AF0484">
        <w:rPr>
          <w:rFonts w:cs="Times New Roman"/>
          <w:szCs w:val="24"/>
        </w:rPr>
        <w:fldChar w:fldCharType="end"/>
      </w:r>
      <w:del w:id="450" w:author="blake grills" w:date="2020-04-03T10:17:00Z">
        <w:r w:rsidR="00094B30" w:rsidDel="00CF64B0">
          <w:rPr>
            <w:rFonts w:cs="Times New Roman"/>
            <w:szCs w:val="24"/>
          </w:rPr>
          <w:delText xml:space="preserve">.  </w:delText>
        </w:r>
      </w:del>
      <w:ins w:id="451" w:author="blake grills" w:date="2020-04-03T10:17:00Z">
        <w:r w:rsidR="00CF64B0">
          <w:rPr>
            <w:rFonts w:cs="Times New Roman"/>
            <w:szCs w:val="24"/>
          </w:rPr>
          <w:t xml:space="preserve">.  </w:t>
        </w:r>
      </w:ins>
      <w:r w:rsidR="00C579DE">
        <w:rPr>
          <w:rFonts w:cs="Times New Roman"/>
          <w:szCs w:val="24"/>
        </w:rPr>
        <w:t xml:space="preserve">Developing </w:t>
      </w:r>
      <w:r w:rsidR="00CE54FF">
        <w:rPr>
          <w:rFonts w:cs="Times New Roman"/>
          <w:szCs w:val="24"/>
        </w:rPr>
        <w:t>t</w:t>
      </w:r>
      <w:r w:rsidR="0086336B">
        <w:rPr>
          <w:rFonts w:cs="Times New Roman"/>
          <w:szCs w:val="24"/>
        </w:rPr>
        <w:t>his taxonomy allowed us to answer both the question of what commented-out code is as well as the different ways to provide comments and commented-out code</w:t>
      </w:r>
      <w:del w:id="452" w:author="blake grills" w:date="2020-04-03T10:17:00Z">
        <w:r w:rsidR="00094B30" w:rsidDel="00CF64B0">
          <w:rPr>
            <w:rFonts w:cs="Times New Roman"/>
            <w:szCs w:val="24"/>
          </w:rPr>
          <w:delText xml:space="preserve">.  </w:delText>
        </w:r>
      </w:del>
      <w:ins w:id="453" w:author="blake grills" w:date="2020-04-03T10:17:00Z">
        <w:r w:rsidR="00CF64B0">
          <w:rPr>
            <w:rFonts w:cs="Times New Roman"/>
            <w:szCs w:val="24"/>
          </w:rPr>
          <w:t xml:space="preserve">.  </w:t>
        </w:r>
      </w:ins>
    </w:p>
    <w:p w14:paraId="005693DA" w14:textId="1FFB095A" w:rsidR="00D64872" w:rsidRDefault="00D64872" w:rsidP="004E5433">
      <w:pPr>
        <w:rPr>
          <w:rFonts w:cs="Times New Roman"/>
          <w:szCs w:val="24"/>
        </w:rPr>
      </w:pPr>
      <w:r>
        <w:rPr>
          <w:rFonts w:cs="Times New Roman"/>
          <w:szCs w:val="24"/>
        </w:rPr>
        <w:t>Following the testing of the projects used to form the gold set we moved on to 50 entirely new projects</w:t>
      </w:r>
      <w:del w:id="454" w:author="blake grills" w:date="2020-04-03T10:17:00Z">
        <w:r w:rsidR="00094B30" w:rsidDel="00CF64B0">
          <w:rPr>
            <w:rFonts w:cs="Times New Roman"/>
            <w:szCs w:val="24"/>
          </w:rPr>
          <w:delText xml:space="preserve">.  </w:delText>
        </w:r>
      </w:del>
      <w:ins w:id="455" w:author="blake grills" w:date="2020-04-03T10:17:00Z">
        <w:r w:rsidR="00CF64B0">
          <w:rPr>
            <w:rFonts w:cs="Times New Roman"/>
            <w:szCs w:val="24"/>
          </w:rPr>
          <w:t xml:space="preserve">.  </w:t>
        </w:r>
      </w:ins>
      <w:r>
        <w:rPr>
          <w:rFonts w:cs="Times New Roman"/>
          <w:szCs w:val="24"/>
        </w:rPr>
        <w:t>These projects saw a reduction in precision due to the program we developed detecting lines that contained code but were not fully commented out code themselves</w:t>
      </w:r>
      <w:del w:id="456" w:author="blake grills" w:date="2020-04-03T10:17:00Z">
        <w:r w:rsidR="00094B30" w:rsidDel="00CF64B0">
          <w:rPr>
            <w:rFonts w:cs="Times New Roman"/>
            <w:szCs w:val="24"/>
          </w:rPr>
          <w:delText xml:space="preserve">.  </w:delText>
        </w:r>
      </w:del>
      <w:ins w:id="457" w:author="blake grills" w:date="2020-04-03T10:17:00Z">
        <w:r w:rsidR="00CF64B0">
          <w:rPr>
            <w:rFonts w:cs="Times New Roman"/>
            <w:szCs w:val="24"/>
          </w:rPr>
          <w:t xml:space="preserve">.  </w:t>
        </w:r>
      </w:ins>
      <w:r>
        <w:rPr>
          <w:rFonts w:cs="Times New Roman"/>
          <w:szCs w:val="24"/>
        </w:rPr>
        <w:t>However, our analysis showed that we succeeded in detecting commented-out code</w:t>
      </w:r>
      <w:r w:rsidR="0027290B">
        <w:rPr>
          <w:rFonts w:cs="Times New Roman"/>
          <w:szCs w:val="24"/>
        </w:rPr>
        <w:t xml:space="preserve"> w</w:t>
      </w:r>
      <w:r>
        <w:rPr>
          <w:rFonts w:cs="Times New Roman"/>
          <w:szCs w:val="24"/>
        </w:rPr>
        <w:t>ithin an acceptable margin of error</w:t>
      </w:r>
      <w:r w:rsidR="0027290B">
        <w:rPr>
          <w:rFonts w:cs="Times New Roman"/>
          <w:szCs w:val="24"/>
        </w:rPr>
        <w:t xml:space="preserve"> combined with the results from the original corpus</w:t>
      </w:r>
      <w:del w:id="458" w:author="blake grills" w:date="2020-04-03T10:17:00Z">
        <w:r w:rsidR="00094B30" w:rsidDel="00CF64B0">
          <w:rPr>
            <w:rFonts w:cs="Times New Roman"/>
            <w:szCs w:val="24"/>
          </w:rPr>
          <w:delText xml:space="preserve">.  </w:delText>
        </w:r>
      </w:del>
      <w:ins w:id="459" w:author="blake grills" w:date="2020-04-03T10:17:00Z">
        <w:r w:rsidR="00CF64B0">
          <w:rPr>
            <w:rFonts w:cs="Times New Roman"/>
            <w:szCs w:val="24"/>
          </w:rPr>
          <w:t xml:space="preserve">.  </w:t>
        </w:r>
      </w:ins>
      <w:r w:rsidR="0027290B">
        <w:rPr>
          <w:rFonts w:cs="Times New Roman"/>
          <w:szCs w:val="24"/>
        </w:rPr>
        <w:t xml:space="preserve">Furthermore, we </w:t>
      </w:r>
      <w:r w:rsidR="0027290B">
        <w:rPr>
          <w:rFonts w:cs="Times New Roman"/>
          <w:szCs w:val="24"/>
        </w:rPr>
        <w:lastRenderedPageBreak/>
        <w:t xml:space="preserve">were able to use the results to determine the prevalence of commented-out code </w:t>
      </w:r>
      <w:r w:rsidR="0092253C">
        <w:rPr>
          <w:rFonts w:cs="Times New Roman"/>
          <w:szCs w:val="24"/>
        </w:rPr>
        <w:t>in open-source software projects.</w:t>
      </w:r>
    </w:p>
    <w:p w14:paraId="12793D7F" w14:textId="3DB7ABC4" w:rsidR="0092253C" w:rsidRDefault="0092253C" w:rsidP="004E5433">
      <w:pPr>
        <w:rPr>
          <w:rFonts w:cs="Times New Roman"/>
          <w:szCs w:val="24"/>
        </w:rPr>
      </w:pPr>
      <w:r>
        <w:rPr>
          <w:rFonts w:cs="Times New Roman"/>
          <w:szCs w:val="24"/>
        </w:rPr>
        <w:t xml:space="preserve">The end result of all of our research is </w:t>
      </w:r>
      <w:r w:rsidR="005F3211">
        <w:rPr>
          <w:rFonts w:cs="Times New Roman"/>
          <w:szCs w:val="24"/>
        </w:rPr>
        <w:t>new information on the prevalence of commented-out code</w:t>
      </w:r>
      <w:r w:rsidR="0023437C">
        <w:rPr>
          <w:rFonts w:cs="Times New Roman"/>
          <w:szCs w:val="24"/>
        </w:rPr>
        <w:t xml:space="preserve"> in open-source software</w:t>
      </w:r>
      <w:del w:id="460" w:author="blake grills" w:date="2020-04-03T10:17:00Z">
        <w:r w:rsidR="00094B30" w:rsidDel="00CF64B0">
          <w:rPr>
            <w:rFonts w:cs="Times New Roman"/>
            <w:szCs w:val="24"/>
          </w:rPr>
          <w:delText xml:space="preserve">.  </w:delText>
        </w:r>
      </w:del>
      <w:ins w:id="461" w:author="blake grills" w:date="2020-04-03T10:17:00Z">
        <w:r w:rsidR="00CF64B0">
          <w:rPr>
            <w:rFonts w:cs="Times New Roman"/>
            <w:szCs w:val="24"/>
          </w:rPr>
          <w:t xml:space="preserve">.  </w:t>
        </w:r>
      </w:ins>
      <w:r w:rsidR="005F3211">
        <w:rPr>
          <w:rFonts w:cs="Times New Roman"/>
          <w:szCs w:val="24"/>
        </w:rPr>
        <w:t xml:space="preserve">In addition to this we now have a fully functioning program </w:t>
      </w:r>
      <w:r w:rsidR="00740BB2">
        <w:rPr>
          <w:rFonts w:cs="Times New Roman"/>
          <w:szCs w:val="24"/>
        </w:rPr>
        <w:t>which is capable of translating XML files to the datasets that we use for our decision tree</w:t>
      </w:r>
      <w:del w:id="462" w:author="blake grills" w:date="2020-04-03T10:17:00Z">
        <w:r w:rsidR="00094B30" w:rsidDel="00CF64B0">
          <w:rPr>
            <w:rFonts w:cs="Times New Roman"/>
            <w:szCs w:val="24"/>
          </w:rPr>
          <w:delText xml:space="preserve">.  </w:delText>
        </w:r>
      </w:del>
      <w:ins w:id="463" w:author="blake grills" w:date="2020-04-03T10:17:00Z">
        <w:r w:rsidR="00CF64B0">
          <w:rPr>
            <w:rFonts w:cs="Times New Roman"/>
            <w:szCs w:val="24"/>
          </w:rPr>
          <w:t xml:space="preserve">.  </w:t>
        </w:r>
      </w:ins>
      <w:r w:rsidR="00740BB2">
        <w:rPr>
          <w:rFonts w:cs="Times New Roman"/>
          <w:szCs w:val="24"/>
        </w:rPr>
        <w:t xml:space="preserve">From there we are able to determine the prevalence of commented-out code which allows </w:t>
      </w:r>
      <w:r w:rsidR="0023437C">
        <w:rPr>
          <w:rFonts w:cs="Times New Roman"/>
          <w:szCs w:val="24"/>
        </w:rPr>
        <w:t xml:space="preserve">use </w:t>
      </w:r>
      <w:r w:rsidR="00740BB2">
        <w:rPr>
          <w:rFonts w:cs="Times New Roman"/>
          <w:szCs w:val="24"/>
        </w:rPr>
        <w:t>to label each line and determine the exact location of the lines of commented out code.</w:t>
      </w:r>
    </w:p>
    <w:p w14:paraId="4F54B111" w14:textId="77777777" w:rsidR="00254445" w:rsidRDefault="00254445">
      <w:r>
        <w:br w:type="page"/>
      </w:r>
    </w:p>
    <w:p w14:paraId="0BAAB4F0" w14:textId="41955460" w:rsidR="00B21A8A" w:rsidRDefault="00254445" w:rsidP="007407DF">
      <w:pPr>
        <w:pStyle w:val="Bibliography"/>
        <w:rPr>
          <w:rFonts w:cs="Times New Roman"/>
          <w:szCs w:val="24"/>
        </w:rPr>
      </w:pPr>
      <w:r>
        <w:rPr>
          <w:rFonts w:asciiTheme="minorHAnsi" w:hAnsiTheme="minorHAnsi"/>
          <w:sz w:val="22"/>
        </w:rPr>
        <w:lastRenderedPageBreak/>
        <w:fldChar w:fldCharType="begin"/>
      </w:r>
      <w:r w:rsidR="00084A37">
        <w:instrText xml:space="preserve"> ADDIN ZOTERO_BIBL {"uncited":[["http://zotero.org/users/local/B8a741ni/items/8CNX8WZB"],["http://zotero.org/users/local/B8a741ni/items/HID2ASZ8"],["http://zotero.org/users/local/B8a741ni/items/S82R6DSD"],["http://zotero.org/users/local/B8a741ni/items/N2WBEWSQ"],["http://zotero.org/users/local/B8a741ni/items/R874XMLT"],["http://zotero.org/users/local/B8a741ni/items/4RK64L74"],["http://zotero.org/users/local/B8a741ni/items/3H9VYVUL"],["http://zotero.org/users/local/B8a741ni/items/DK4A6QPR"],["http://zotero.org/users/local/B8a741ni/items/GBPF2T4T"],["http://zotero.org/users/local/B8a741ni/items/B8KZA539"],["http://zotero.org/users/local/B8a741ni/items/JFR7T5DC"],["http://zotero.org/users/local/B8a741ni/items/T6LZVADF"]],"omitted":[],"custom":[]} CSL_BIBLIOGRAPHY </w:instrText>
      </w:r>
      <w:r>
        <w:rPr>
          <w:rFonts w:asciiTheme="minorHAnsi" w:hAnsiTheme="minorHAnsi"/>
          <w:sz w:val="22"/>
        </w:rPr>
        <w:fldChar w:fldCharType="separate"/>
      </w:r>
      <w:r w:rsidR="00B21A8A">
        <w:rPr>
          <w:rFonts w:cs="Times New Roman"/>
          <w:smallCaps/>
          <w:szCs w:val="24"/>
        </w:rPr>
        <w:t>Abdalkareem, R., Shihab, E., and Rilling, J</w:t>
      </w:r>
      <w:del w:id="464" w:author="blake grills" w:date="2020-04-03T10:17:00Z">
        <w:r w:rsidR="00094B30" w:rsidDel="00CF64B0">
          <w:rPr>
            <w:rFonts w:cs="Times New Roman"/>
            <w:smallCaps/>
            <w:szCs w:val="24"/>
          </w:rPr>
          <w:delText xml:space="preserve">.  </w:delText>
        </w:r>
      </w:del>
      <w:ins w:id="465" w:author="blake grills" w:date="2020-04-03T10:17:00Z">
        <w:r w:rsidR="00CF64B0">
          <w:rPr>
            <w:rFonts w:cs="Times New Roman"/>
            <w:smallCaps/>
            <w:szCs w:val="24"/>
          </w:rPr>
          <w:t xml:space="preserve">.  </w:t>
        </w:r>
      </w:ins>
      <w:r w:rsidR="00B21A8A">
        <w:rPr>
          <w:rFonts w:cs="Times New Roman"/>
          <w:szCs w:val="24"/>
        </w:rPr>
        <w:t>2017</w:t>
      </w:r>
      <w:del w:id="466" w:author="blake grills" w:date="2020-04-03T10:17:00Z">
        <w:r w:rsidR="00094B30" w:rsidDel="00CF64B0">
          <w:rPr>
            <w:rFonts w:cs="Times New Roman"/>
            <w:szCs w:val="24"/>
          </w:rPr>
          <w:delText xml:space="preserve">.  </w:delText>
        </w:r>
      </w:del>
      <w:ins w:id="467" w:author="blake grills" w:date="2020-04-03T10:17:00Z">
        <w:r w:rsidR="00CF64B0">
          <w:rPr>
            <w:rFonts w:cs="Times New Roman"/>
            <w:szCs w:val="24"/>
          </w:rPr>
          <w:t xml:space="preserve">.  </w:t>
        </w:r>
      </w:ins>
      <w:r w:rsidR="00B21A8A">
        <w:rPr>
          <w:rFonts w:cs="Times New Roman"/>
          <w:szCs w:val="24"/>
        </w:rPr>
        <w:t>On code reuse from StackOverflow: An exploratory study on Android apps</w:t>
      </w:r>
      <w:del w:id="468" w:author="blake grills" w:date="2020-04-03T10:17:00Z">
        <w:r w:rsidR="00094B30" w:rsidDel="00CF64B0">
          <w:rPr>
            <w:rFonts w:cs="Times New Roman"/>
            <w:szCs w:val="24"/>
          </w:rPr>
          <w:delText xml:space="preserve">.  </w:delText>
        </w:r>
      </w:del>
      <w:ins w:id="469" w:author="blake grills" w:date="2020-04-03T10:17:00Z">
        <w:r w:rsidR="00CF64B0">
          <w:rPr>
            <w:rFonts w:cs="Times New Roman"/>
            <w:szCs w:val="24"/>
          </w:rPr>
          <w:t xml:space="preserve">.  </w:t>
        </w:r>
      </w:ins>
      <w:r w:rsidR="00B21A8A">
        <w:rPr>
          <w:rFonts w:cs="Times New Roman"/>
          <w:i/>
          <w:iCs/>
          <w:szCs w:val="24"/>
        </w:rPr>
        <w:t>Information and Software Technology</w:t>
      </w:r>
      <w:r w:rsidR="00B21A8A">
        <w:rPr>
          <w:rFonts w:cs="Times New Roman"/>
          <w:szCs w:val="24"/>
        </w:rPr>
        <w:t xml:space="preserve"> </w:t>
      </w:r>
      <w:r w:rsidR="00B21A8A">
        <w:rPr>
          <w:rFonts w:cs="Times New Roman"/>
          <w:i/>
          <w:iCs/>
          <w:szCs w:val="24"/>
        </w:rPr>
        <w:t>88</w:t>
      </w:r>
      <w:r w:rsidR="00B21A8A">
        <w:rPr>
          <w:rFonts w:cs="Times New Roman"/>
          <w:szCs w:val="24"/>
        </w:rPr>
        <w:t>, 148–158.</w:t>
      </w:r>
    </w:p>
    <w:p w14:paraId="2EEC1782" w14:textId="2670ABCE" w:rsidR="00B21A8A" w:rsidRDefault="00B21A8A" w:rsidP="007407DF">
      <w:pPr>
        <w:pStyle w:val="Bibliography"/>
        <w:rPr>
          <w:rFonts w:cs="Times New Roman"/>
          <w:szCs w:val="24"/>
        </w:rPr>
      </w:pPr>
      <w:r>
        <w:rPr>
          <w:rFonts w:cs="Times New Roman"/>
          <w:smallCaps/>
          <w:szCs w:val="24"/>
        </w:rPr>
        <w:t>Abid, N</w:t>
      </w:r>
      <w:del w:id="470" w:author="blake grills" w:date="2020-04-03T10:17:00Z">
        <w:r w:rsidR="00094B30" w:rsidDel="00CF64B0">
          <w:rPr>
            <w:rFonts w:cs="Times New Roman"/>
            <w:smallCaps/>
            <w:szCs w:val="24"/>
          </w:rPr>
          <w:delText xml:space="preserve">.  </w:delText>
        </w:r>
      </w:del>
      <w:ins w:id="471" w:author="blake grills" w:date="2020-04-03T10:17:00Z">
        <w:r w:rsidR="00CF64B0">
          <w:rPr>
            <w:rFonts w:cs="Times New Roman"/>
            <w:smallCaps/>
            <w:szCs w:val="24"/>
          </w:rPr>
          <w:t xml:space="preserve">.  </w:t>
        </w:r>
      </w:ins>
      <w:r>
        <w:rPr>
          <w:rFonts w:cs="Times New Roman"/>
          <w:szCs w:val="24"/>
        </w:rPr>
        <w:t>degree of Doctor of Philosophy</w:t>
      </w:r>
      <w:del w:id="472" w:author="blake grills" w:date="2020-04-03T10:17:00Z">
        <w:r w:rsidR="00094B30" w:rsidDel="00CF64B0">
          <w:rPr>
            <w:rFonts w:cs="Times New Roman"/>
            <w:szCs w:val="24"/>
          </w:rPr>
          <w:delText xml:space="preserve">.  </w:delText>
        </w:r>
      </w:del>
      <w:ins w:id="473" w:author="blake grills" w:date="2020-04-03T10:17:00Z">
        <w:r w:rsidR="00CF64B0">
          <w:rPr>
            <w:rFonts w:cs="Times New Roman"/>
            <w:szCs w:val="24"/>
          </w:rPr>
          <w:t xml:space="preserve">.  </w:t>
        </w:r>
      </w:ins>
      <w:r>
        <w:rPr>
          <w:rFonts w:cs="Times New Roman"/>
          <w:szCs w:val="24"/>
        </w:rPr>
        <w:t>195.</w:t>
      </w:r>
    </w:p>
    <w:p w14:paraId="324E922C" w14:textId="16A741DB" w:rsidR="00B21A8A" w:rsidRDefault="00B21A8A" w:rsidP="007407DF">
      <w:pPr>
        <w:pStyle w:val="Bibliography"/>
        <w:rPr>
          <w:rFonts w:cs="Times New Roman"/>
          <w:szCs w:val="24"/>
        </w:rPr>
      </w:pPr>
      <w:r>
        <w:rPr>
          <w:rFonts w:cs="Times New Roman"/>
          <w:smallCaps/>
          <w:szCs w:val="24"/>
        </w:rPr>
        <w:t>Abid, N.J., Dragan, N., Collard, M.L., and Maletic, J.I</w:t>
      </w:r>
      <w:del w:id="474" w:author="blake grills" w:date="2020-04-03T10:17:00Z">
        <w:r w:rsidR="00094B30" w:rsidDel="00CF64B0">
          <w:rPr>
            <w:rFonts w:cs="Times New Roman"/>
            <w:smallCaps/>
            <w:szCs w:val="24"/>
          </w:rPr>
          <w:delText xml:space="preserve">.  </w:delText>
        </w:r>
      </w:del>
      <w:ins w:id="475" w:author="blake grills" w:date="2020-04-03T10:17:00Z">
        <w:r w:rsidR="00CF64B0">
          <w:rPr>
            <w:rFonts w:cs="Times New Roman"/>
            <w:smallCaps/>
            <w:szCs w:val="24"/>
          </w:rPr>
          <w:t xml:space="preserve">.  </w:t>
        </w:r>
      </w:ins>
      <w:r>
        <w:rPr>
          <w:rFonts w:cs="Times New Roman"/>
          <w:szCs w:val="24"/>
        </w:rPr>
        <w:t>2015</w:t>
      </w:r>
      <w:del w:id="476" w:author="blake grills" w:date="2020-04-03T10:17:00Z">
        <w:r w:rsidR="00094B30" w:rsidDel="00CF64B0">
          <w:rPr>
            <w:rFonts w:cs="Times New Roman"/>
            <w:szCs w:val="24"/>
          </w:rPr>
          <w:delText xml:space="preserve">.  </w:delText>
        </w:r>
      </w:del>
      <w:ins w:id="477" w:author="blake grills" w:date="2020-04-03T10:17:00Z">
        <w:r w:rsidR="00CF64B0">
          <w:rPr>
            <w:rFonts w:cs="Times New Roman"/>
            <w:szCs w:val="24"/>
          </w:rPr>
          <w:t xml:space="preserve">.  </w:t>
        </w:r>
      </w:ins>
      <w:r>
        <w:rPr>
          <w:rFonts w:cs="Times New Roman"/>
          <w:szCs w:val="24"/>
        </w:rPr>
        <w:t>Using stereotypes in the automatic generation of natural language summaries for C++ methods</w:t>
      </w:r>
      <w:del w:id="478" w:author="blake grills" w:date="2020-04-03T10:17:00Z">
        <w:r w:rsidR="00094B30" w:rsidDel="00CF64B0">
          <w:rPr>
            <w:rFonts w:cs="Times New Roman"/>
            <w:szCs w:val="24"/>
          </w:rPr>
          <w:delText xml:space="preserve">.  </w:delText>
        </w:r>
      </w:del>
      <w:ins w:id="479" w:author="blake grills" w:date="2020-04-03T10:17:00Z">
        <w:r w:rsidR="00CF64B0">
          <w:rPr>
            <w:rFonts w:cs="Times New Roman"/>
            <w:szCs w:val="24"/>
          </w:rPr>
          <w:t xml:space="preserve">.  </w:t>
        </w:r>
      </w:ins>
      <w:r>
        <w:rPr>
          <w:rFonts w:cs="Times New Roman"/>
          <w:i/>
          <w:iCs/>
          <w:szCs w:val="24"/>
        </w:rPr>
        <w:t>2015 IEEE International Conference on Software Maintenance and Evolution (ICSME)</w:t>
      </w:r>
      <w:r>
        <w:rPr>
          <w:rFonts w:cs="Times New Roman"/>
          <w:szCs w:val="24"/>
        </w:rPr>
        <w:t>, IEEE, 561–565.</w:t>
      </w:r>
    </w:p>
    <w:p w14:paraId="0B4A6174" w14:textId="1264799D" w:rsidR="00B21A8A" w:rsidRDefault="00B21A8A" w:rsidP="007407DF">
      <w:pPr>
        <w:pStyle w:val="Bibliography"/>
        <w:rPr>
          <w:rFonts w:cs="Times New Roman"/>
          <w:szCs w:val="24"/>
        </w:rPr>
      </w:pPr>
      <w:r>
        <w:rPr>
          <w:rFonts w:cs="Times New Roman"/>
          <w:smallCaps/>
          <w:szCs w:val="24"/>
        </w:rPr>
        <w:t>Allamanis, M., Peng, H., and Sutton, C</w:t>
      </w:r>
      <w:del w:id="480" w:author="blake grills" w:date="2020-04-03T10:17:00Z">
        <w:r w:rsidR="00094B30" w:rsidDel="00CF64B0">
          <w:rPr>
            <w:rFonts w:cs="Times New Roman"/>
            <w:smallCaps/>
            <w:szCs w:val="24"/>
          </w:rPr>
          <w:delText xml:space="preserve">.  </w:delText>
        </w:r>
      </w:del>
      <w:ins w:id="481" w:author="blake grills" w:date="2020-04-03T10:17:00Z">
        <w:r w:rsidR="00CF64B0">
          <w:rPr>
            <w:rFonts w:cs="Times New Roman"/>
            <w:smallCaps/>
            <w:szCs w:val="24"/>
          </w:rPr>
          <w:t xml:space="preserve">.  </w:t>
        </w:r>
      </w:ins>
      <w:r>
        <w:rPr>
          <w:rFonts w:cs="Times New Roman"/>
          <w:szCs w:val="24"/>
        </w:rPr>
        <w:t>2016</w:t>
      </w:r>
      <w:del w:id="482" w:author="blake grills" w:date="2020-04-03T10:17:00Z">
        <w:r w:rsidR="00094B30" w:rsidDel="00CF64B0">
          <w:rPr>
            <w:rFonts w:cs="Times New Roman"/>
            <w:szCs w:val="24"/>
          </w:rPr>
          <w:delText xml:space="preserve">.  </w:delText>
        </w:r>
      </w:del>
      <w:ins w:id="483" w:author="blake grills" w:date="2020-04-03T10:17:00Z">
        <w:r w:rsidR="00CF64B0">
          <w:rPr>
            <w:rFonts w:cs="Times New Roman"/>
            <w:szCs w:val="24"/>
          </w:rPr>
          <w:t xml:space="preserve">.  </w:t>
        </w:r>
      </w:ins>
      <w:r>
        <w:rPr>
          <w:rFonts w:cs="Times New Roman"/>
          <w:szCs w:val="24"/>
        </w:rPr>
        <w:t>A Convolutional Attention Network for Extreme Summarization of Source Code</w:t>
      </w:r>
      <w:del w:id="484" w:author="blake grills" w:date="2020-04-03T10:17:00Z">
        <w:r w:rsidR="00094B30" w:rsidDel="00CF64B0">
          <w:rPr>
            <w:rFonts w:cs="Times New Roman"/>
            <w:szCs w:val="24"/>
          </w:rPr>
          <w:delText xml:space="preserve">.  </w:delText>
        </w:r>
      </w:del>
      <w:ins w:id="485" w:author="blake grills" w:date="2020-04-03T10:17:00Z">
        <w:r w:rsidR="00CF64B0">
          <w:rPr>
            <w:rFonts w:cs="Times New Roman"/>
            <w:szCs w:val="24"/>
          </w:rPr>
          <w:t xml:space="preserve">.  </w:t>
        </w:r>
      </w:ins>
      <w:r>
        <w:rPr>
          <w:rFonts w:cs="Times New Roman"/>
          <w:i/>
          <w:iCs/>
          <w:szCs w:val="24"/>
        </w:rPr>
        <w:t>arXiv:1602.03001 [cs]</w:t>
      </w:r>
      <w:r>
        <w:rPr>
          <w:rFonts w:cs="Times New Roman"/>
          <w:szCs w:val="24"/>
        </w:rPr>
        <w:t>.</w:t>
      </w:r>
    </w:p>
    <w:p w14:paraId="3F894CD9" w14:textId="11D8635C" w:rsidR="00B21A8A" w:rsidRDefault="00B21A8A" w:rsidP="007407DF">
      <w:pPr>
        <w:pStyle w:val="Bibliography"/>
        <w:rPr>
          <w:rFonts w:cs="Times New Roman"/>
          <w:szCs w:val="24"/>
        </w:rPr>
      </w:pPr>
      <w:r>
        <w:rPr>
          <w:rFonts w:cs="Times New Roman"/>
          <w:smallCaps/>
          <w:szCs w:val="24"/>
        </w:rPr>
        <w:t>Arafat, O</w:t>
      </w:r>
      <w:del w:id="486" w:author="blake grills" w:date="2020-04-03T10:17:00Z">
        <w:r w:rsidR="00094B30" w:rsidDel="00CF64B0">
          <w:rPr>
            <w:rFonts w:cs="Times New Roman"/>
            <w:smallCaps/>
            <w:szCs w:val="24"/>
          </w:rPr>
          <w:delText xml:space="preserve">.  </w:delText>
        </w:r>
      </w:del>
      <w:ins w:id="487" w:author="blake grills" w:date="2020-04-03T10:17:00Z">
        <w:r w:rsidR="00CF64B0">
          <w:rPr>
            <w:rFonts w:cs="Times New Roman"/>
            <w:smallCaps/>
            <w:szCs w:val="24"/>
          </w:rPr>
          <w:t xml:space="preserve">.  </w:t>
        </w:r>
      </w:ins>
      <w:r>
        <w:rPr>
          <w:rFonts w:cs="Times New Roman"/>
          <w:smallCaps/>
          <w:szCs w:val="24"/>
        </w:rPr>
        <w:t>and Riehle, D</w:t>
      </w:r>
      <w:del w:id="488" w:author="blake grills" w:date="2020-04-03T10:17:00Z">
        <w:r w:rsidR="00094B30" w:rsidDel="00CF64B0">
          <w:rPr>
            <w:rFonts w:cs="Times New Roman"/>
            <w:smallCaps/>
            <w:szCs w:val="24"/>
          </w:rPr>
          <w:delText xml:space="preserve">.  </w:delText>
        </w:r>
      </w:del>
      <w:ins w:id="489" w:author="blake grills" w:date="2020-04-03T10:17:00Z">
        <w:r w:rsidR="00CF64B0">
          <w:rPr>
            <w:rFonts w:cs="Times New Roman"/>
            <w:smallCaps/>
            <w:szCs w:val="24"/>
          </w:rPr>
          <w:t xml:space="preserve">.  </w:t>
        </w:r>
      </w:ins>
      <w:r>
        <w:rPr>
          <w:rFonts w:cs="Times New Roman"/>
          <w:szCs w:val="24"/>
        </w:rPr>
        <w:t>2009</w:t>
      </w:r>
      <w:del w:id="490" w:author="blake grills" w:date="2020-04-03T10:17:00Z">
        <w:r w:rsidR="00094B30" w:rsidDel="00CF64B0">
          <w:rPr>
            <w:rFonts w:cs="Times New Roman"/>
            <w:szCs w:val="24"/>
          </w:rPr>
          <w:delText xml:space="preserve">.  </w:delText>
        </w:r>
      </w:del>
      <w:ins w:id="491" w:author="blake grills" w:date="2020-04-03T10:17:00Z">
        <w:r w:rsidR="00CF64B0">
          <w:rPr>
            <w:rFonts w:cs="Times New Roman"/>
            <w:szCs w:val="24"/>
          </w:rPr>
          <w:t xml:space="preserve">.  </w:t>
        </w:r>
      </w:ins>
      <w:r>
        <w:rPr>
          <w:rFonts w:cs="Times New Roman"/>
          <w:szCs w:val="24"/>
        </w:rPr>
        <w:t>The commenting practice of open source</w:t>
      </w:r>
      <w:del w:id="492" w:author="blake grills" w:date="2020-04-03T10:17:00Z">
        <w:r w:rsidR="00094B30" w:rsidDel="00CF64B0">
          <w:rPr>
            <w:rFonts w:cs="Times New Roman"/>
            <w:szCs w:val="24"/>
          </w:rPr>
          <w:delText xml:space="preserve">.  </w:delText>
        </w:r>
      </w:del>
      <w:ins w:id="493" w:author="blake grills" w:date="2020-04-03T10:17:00Z">
        <w:r w:rsidR="00CF64B0">
          <w:rPr>
            <w:rFonts w:cs="Times New Roman"/>
            <w:szCs w:val="24"/>
          </w:rPr>
          <w:t xml:space="preserve">.  </w:t>
        </w:r>
      </w:ins>
      <w:r>
        <w:rPr>
          <w:rFonts w:cs="Times New Roman"/>
          <w:i/>
          <w:iCs/>
          <w:szCs w:val="24"/>
        </w:rPr>
        <w:t>Proceeding of the 24th ACM SIGPLAN conference companion on Object oriented programming systems languages and applications - OOPSLA ’09</w:t>
      </w:r>
      <w:r>
        <w:rPr>
          <w:rFonts w:cs="Times New Roman"/>
          <w:szCs w:val="24"/>
        </w:rPr>
        <w:t>, ACM Press, 857.</w:t>
      </w:r>
    </w:p>
    <w:p w14:paraId="1155F308" w14:textId="6949E8E0" w:rsidR="00B21A8A" w:rsidRDefault="00B21A8A" w:rsidP="007407DF">
      <w:pPr>
        <w:pStyle w:val="Bibliography"/>
        <w:rPr>
          <w:rFonts w:cs="Times New Roman"/>
          <w:szCs w:val="24"/>
        </w:rPr>
      </w:pPr>
      <w:r>
        <w:rPr>
          <w:rFonts w:cs="Times New Roman"/>
          <w:smallCaps/>
          <w:szCs w:val="24"/>
        </w:rPr>
        <w:t>Bacchelli, A., D’Ambros, M., and Lanza, M</w:t>
      </w:r>
      <w:del w:id="494" w:author="blake grills" w:date="2020-04-03T10:17:00Z">
        <w:r w:rsidR="00094B30" w:rsidDel="00CF64B0">
          <w:rPr>
            <w:rFonts w:cs="Times New Roman"/>
            <w:smallCaps/>
            <w:szCs w:val="24"/>
          </w:rPr>
          <w:delText xml:space="preserve">.  </w:delText>
        </w:r>
      </w:del>
      <w:ins w:id="495" w:author="blake grills" w:date="2020-04-03T10:17:00Z">
        <w:r w:rsidR="00CF64B0">
          <w:rPr>
            <w:rFonts w:cs="Times New Roman"/>
            <w:smallCaps/>
            <w:szCs w:val="24"/>
          </w:rPr>
          <w:t xml:space="preserve">.  </w:t>
        </w:r>
      </w:ins>
      <w:r>
        <w:rPr>
          <w:rFonts w:cs="Times New Roman"/>
          <w:szCs w:val="24"/>
        </w:rPr>
        <w:t>2010a</w:t>
      </w:r>
      <w:del w:id="496" w:author="blake grills" w:date="2020-04-03T10:17:00Z">
        <w:r w:rsidR="00094B30" w:rsidDel="00CF64B0">
          <w:rPr>
            <w:rFonts w:cs="Times New Roman"/>
            <w:szCs w:val="24"/>
          </w:rPr>
          <w:delText xml:space="preserve">.  </w:delText>
        </w:r>
      </w:del>
      <w:ins w:id="497" w:author="blake grills" w:date="2020-04-03T10:17:00Z">
        <w:r w:rsidR="00CF64B0">
          <w:rPr>
            <w:rFonts w:cs="Times New Roman"/>
            <w:szCs w:val="24"/>
          </w:rPr>
          <w:t xml:space="preserve">.  </w:t>
        </w:r>
      </w:ins>
      <w:r>
        <w:rPr>
          <w:rFonts w:cs="Times New Roman"/>
          <w:szCs w:val="24"/>
        </w:rPr>
        <w:t>Extracting Source Code from E-Mails</w:t>
      </w:r>
      <w:del w:id="498" w:author="blake grills" w:date="2020-04-03T10:17:00Z">
        <w:r w:rsidR="00094B30" w:rsidDel="00CF64B0">
          <w:rPr>
            <w:rFonts w:cs="Times New Roman"/>
            <w:szCs w:val="24"/>
          </w:rPr>
          <w:delText xml:space="preserve">.  </w:delText>
        </w:r>
      </w:del>
      <w:ins w:id="499" w:author="blake grills" w:date="2020-04-03T10:17:00Z">
        <w:r w:rsidR="00CF64B0">
          <w:rPr>
            <w:rFonts w:cs="Times New Roman"/>
            <w:szCs w:val="24"/>
          </w:rPr>
          <w:t xml:space="preserve">.  </w:t>
        </w:r>
      </w:ins>
      <w:r>
        <w:rPr>
          <w:rFonts w:cs="Times New Roman"/>
          <w:i/>
          <w:iCs/>
          <w:szCs w:val="24"/>
        </w:rPr>
        <w:t>2010 IEEE 18th International Conference on Program Comprehension</w:t>
      </w:r>
      <w:r>
        <w:rPr>
          <w:rFonts w:cs="Times New Roman"/>
          <w:szCs w:val="24"/>
        </w:rPr>
        <w:t>, IEEE, 24–33.</w:t>
      </w:r>
    </w:p>
    <w:p w14:paraId="29593759" w14:textId="25E5C2A6" w:rsidR="00B21A8A" w:rsidRDefault="00B21A8A" w:rsidP="007407DF">
      <w:pPr>
        <w:pStyle w:val="Bibliography"/>
        <w:rPr>
          <w:rFonts w:cs="Times New Roman"/>
          <w:szCs w:val="24"/>
        </w:rPr>
      </w:pPr>
      <w:r>
        <w:rPr>
          <w:rFonts w:cs="Times New Roman"/>
          <w:smallCaps/>
          <w:szCs w:val="24"/>
        </w:rPr>
        <w:t>Bacchelli, A., Lanza, M., and Robbes, R</w:t>
      </w:r>
      <w:del w:id="500" w:author="blake grills" w:date="2020-04-03T10:17:00Z">
        <w:r w:rsidR="00094B30" w:rsidDel="00CF64B0">
          <w:rPr>
            <w:rFonts w:cs="Times New Roman"/>
            <w:smallCaps/>
            <w:szCs w:val="24"/>
          </w:rPr>
          <w:delText xml:space="preserve">.  </w:delText>
        </w:r>
      </w:del>
      <w:ins w:id="501" w:author="blake grills" w:date="2020-04-03T10:17:00Z">
        <w:r w:rsidR="00CF64B0">
          <w:rPr>
            <w:rFonts w:cs="Times New Roman"/>
            <w:smallCaps/>
            <w:szCs w:val="24"/>
          </w:rPr>
          <w:t xml:space="preserve">.  </w:t>
        </w:r>
      </w:ins>
      <w:r>
        <w:rPr>
          <w:rFonts w:cs="Times New Roman"/>
          <w:szCs w:val="24"/>
        </w:rPr>
        <w:t>2010b</w:t>
      </w:r>
      <w:del w:id="502" w:author="blake grills" w:date="2020-04-03T10:17:00Z">
        <w:r w:rsidR="00094B30" w:rsidDel="00CF64B0">
          <w:rPr>
            <w:rFonts w:cs="Times New Roman"/>
            <w:szCs w:val="24"/>
          </w:rPr>
          <w:delText xml:space="preserve">.  </w:delText>
        </w:r>
      </w:del>
      <w:ins w:id="503" w:author="blake grills" w:date="2020-04-03T10:17:00Z">
        <w:r w:rsidR="00CF64B0">
          <w:rPr>
            <w:rFonts w:cs="Times New Roman"/>
            <w:szCs w:val="24"/>
          </w:rPr>
          <w:t xml:space="preserve">.  </w:t>
        </w:r>
      </w:ins>
      <w:r>
        <w:rPr>
          <w:rFonts w:cs="Times New Roman"/>
          <w:szCs w:val="24"/>
        </w:rPr>
        <w:t>Linking e-mails and source code artifacts</w:t>
      </w:r>
      <w:del w:id="504" w:author="blake grills" w:date="2020-04-03T10:17:00Z">
        <w:r w:rsidR="00094B30" w:rsidDel="00CF64B0">
          <w:rPr>
            <w:rFonts w:cs="Times New Roman"/>
            <w:szCs w:val="24"/>
          </w:rPr>
          <w:delText xml:space="preserve">.  </w:delText>
        </w:r>
      </w:del>
      <w:ins w:id="505" w:author="blake grills" w:date="2020-04-03T10:17:00Z">
        <w:r w:rsidR="00CF64B0">
          <w:rPr>
            <w:rFonts w:cs="Times New Roman"/>
            <w:szCs w:val="24"/>
          </w:rPr>
          <w:t xml:space="preserve">.  </w:t>
        </w:r>
      </w:ins>
      <w:r>
        <w:rPr>
          <w:rFonts w:cs="Times New Roman"/>
          <w:i/>
          <w:iCs/>
          <w:szCs w:val="24"/>
        </w:rPr>
        <w:t>Proceedings of the 32nd ACM/IEEE International Conference on Software Engineering - ICSE ’10</w:t>
      </w:r>
      <w:r>
        <w:rPr>
          <w:rFonts w:cs="Times New Roman"/>
          <w:szCs w:val="24"/>
        </w:rPr>
        <w:t>, ACM Press, 375.</w:t>
      </w:r>
    </w:p>
    <w:p w14:paraId="5EAD2912" w14:textId="5DBF5D89" w:rsidR="00B21A8A" w:rsidRDefault="00B21A8A" w:rsidP="007407DF">
      <w:pPr>
        <w:pStyle w:val="Bibliography"/>
        <w:rPr>
          <w:rFonts w:cs="Times New Roman"/>
          <w:szCs w:val="24"/>
        </w:rPr>
      </w:pPr>
      <w:r>
        <w:rPr>
          <w:rFonts w:cs="Times New Roman"/>
          <w:smallCaps/>
          <w:szCs w:val="24"/>
        </w:rPr>
        <w:t>Binkley, D., Lawrie, D., Hill, E., et al</w:t>
      </w:r>
      <w:del w:id="506" w:author="blake grills" w:date="2020-04-03T10:17:00Z">
        <w:r w:rsidR="00094B30" w:rsidDel="00CF64B0">
          <w:rPr>
            <w:rFonts w:cs="Times New Roman"/>
            <w:smallCaps/>
            <w:szCs w:val="24"/>
          </w:rPr>
          <w:delText xml:space="preserve">.  </w:delText>
        </w:r>
      </w:del>
      <w:ins w:id="507" w:author="blake grills" w:date="2020-04-03T10:17:00Z">
        <w:r w:rsidR="00CF64B0">
          <w:rPr>
            <w:rFonts w:cs="Times New Roman"/>
            <w:smallCaps/>
            <w:szCs w:val="24"/>
          </w:rPr>
          <w:t xml:space="preserve">.  </w:t>
        </w:r>
      </w:ins>
      <w:r>
        <w:rPr>
          <w:rFonts w:cs="Times New Roman"/>
          <w:szCs w:val="24"/>
        </w:rPr>
        <w:t>2013</w:t>
      </w:r>
      <w:del w:id="508" w:author="blake grills" w:date="2020-04-03T10:17:00Z">
        <w:r w:rsidR="00094B30" w:rsidDel="00CF64B0">
          <w:rPr>
            <w:rFonts w:cs="Times New Roman"/>
            <w:szCs w:val="24"/>
          </w:rPr>
          <w:delText xml:space="preserve">.  </w:delText>
        </w:r>
      </w:del>
      <w:ins w:id="509" w:author="blake grills" w:date="2020-04-03T10:17:00Z">
        <w:r w:rsidR="00CF64B0">
          <w:rPr>
            <w:rFonts w:cs="Times New Roman"/>
            <w:szCs w:val="24"/>
          </w:rPr>
          <w:t xml:space="preserve">.  </w:t>
        </w:r>
      </w:ins>
      <w:r>
        <w:rPr>
          <w:rFonts w:cs="Times New Roman"/>
          <w:szCs w:val="24"/>
        </w:rPr>
        <w:t>Task-Driven Software Summarization</w:t>
      </w:r>
      <w:del w:id="510" w:author="blake grills" w:date="2020-04-03T10:17:00Z">
        <w:r w:rsidR="00094B30" w:rsidDel="00CF64B0">
          <w:rPr>
            <w:rFonts w:cs="Times New Roman"/>
            <w:szCs w:val="24"/>
          </w:rPr>
          <w:delText xml:space="preserve">.  </w:delText>
        </w:r>
      </w:del>
      <w:ins w:id="511" w:author="blake grills" w:date="2020-04-03T10:17:00Z">
        <w:r w:rsidR="00CF64B0">
          <w:rPr>
            <w:rFonts w:cs="Times New Roman"/>
            <w:szCs w:val="24"/>
          </w:rPr>
          <w:t xml:space="preserve">.  </w:t>
        </w:r>
      </w:ins>
      <w:r>
        <w:rPr>
          <w:rFonts w:cs="Times New Roman"/>
          <w:i/>
          <w:iCs/>
          <w:szCs w:val="24"/>
        </w:rPr>
        <w:t>2013 IEEE International Conference on Software Maintenance</w:t>
      </w:r>
      <w:r>
        <w:rPr>
          <w:rFonts w:cs="Times New Roman"/>
          <w:szCs w:val="24"/>
        </w:rPr>
        <w:t>, IEEE, 432–435.</w:t>
      </w:r>
    </w:p>
    <w:p w14:paraId="340D8C47" w14:textId="48C2C035" w:rsidR="00B21A8A" w:rsidRDefault="00B21A8A" w:rsidP="007407DF">
      <w:pPr>
        <w:pStyle w:val="Bibliography"/>
        <w:rPr>
          <w:rFonts w:cs="Times New Roman"/>
          <w:szCs w:val="24"/>
        </w:rPr>
      </w:pPr>
      <w:r>
        <w:rPr>
          <w:rFonts w:cs="Times New Roman"/>
          <w:smallCaps/>
          <w:szCs w:val="24"/>
        </w:rPr>
        <w:t>Borstler, J</w:t>
      </w:r>
      <w:del w:id="512" w:author="blake grills" w:date="2020-04-03T10:17:00Z">
        <w:r w:rsidR="00094B30" w:rsidDel="00CF64B0">
          <w:rPr>
            <w:rFonts w:cs="Times New Roman"/>
            <w:smallCaps/>
            <w:szCs w:val="24"/>
          </w:rPr>
          <w:delText xml:space="preserve">.  </w:delText>
        </w:r>
      </w:del>
      <w:ins w:id="513" w:author="blake grills" w:date="2020-04-03T10:17:00Z">
        <w:r w:rsidR="00CF64B0">
          <w:rPr>
            <w:rFonts w:cs="Times New Roman"/>
            <w:smallCaps/>
            <w:szCs w:val="24"/>
          </w:rPr>
          <w:t xml:space="preserve">.  </w:t>
        </w:r>
      </w:ins>
      <w:r>
        <w:rPr>
          <w:rFonts w:cs="Times New Roman"/>
          <w:smallCaps/>
          <w:szCs w:val="24"/>
        </w:rPr>
        <w:t>and Paech, B</w:t>
      </w:r>
      <w:del w:id="514" w:author="blake grills" w:date="2020-04-03T10:17:00Z">
        <w:r w:rsidR="00094B30" w:rsidDel="00CF64B0">
          <w:rPr>
            <w:rFonts w:cs="Times New Roman"/>
            <w:smallCaps/>
            <w:szCs w:val="24"/>
          </w:rPr>
          <w:delText xml:space="preserve">.  </w:delText>
        </w:r>
      </w:del>
      <w:ins w:id="515" w:author="blake grills" w:date="2020-04-03T10:17:00Z">
        <w:r w:rsidR="00CF64B0">
          <w:rPr>
            <w:rFonts w:cs="Times New Roman"/>
            <w:smallCaps/>
            <w:szCs w:val="24"/>
          </w:rPr>
          <w:t xml:space="preserve">.  </w:t>
        </w:r>
      </w:ins>
      <w:r>
        <w:rPr>
          <w:rFonts w:cs="Times New Roman"/>
          <w:szCs w:val="24"/>
        </w:rPr>
        <w:t>2016</w:t>
      </w:r>
      <w:del w:id="516" w:author="blake grills" w:date="2020-04-03T10:17:00Z">
        <w:r w:rsidR="00094B30" w:rsidDel="00CF64B0">
          <w:rPr>
            <w:rFonts w:cs="Times New Roman"/>
            <w:szCs w:val="24"/>
          </w:rPr>
          <w:delText xml:space="preserve">.  </w:delText>
        </w:r>
      </w:del>
      <w:ins w:id="517" w:author="blake grills" w:date="2020-04-03T10:17:00Z">
        <w:r w:rsidR="00CF64B0">
          <w:rPr>
            <w:rFonts w:cs="Times New Roman"/>
            <w:szCs w:val="24"/>
          </w:rPr>
          <w:t xml:space="preserve">.  </w:t>
        </w:r>
      </w:ins>
      <w:r>
        <w:rPr>
          <w:rFonts w:cs="Times New Roman"/>
          <w:szCs w:val="24"/>
        </w:rPr>
        <w:t>The Role of Method Chains and Comments in Software Readability and Comprehension—An Experiment</w:t>
      </w:r>
      <w:del w:id="518" w:author="blake grills" w:date="2020-04-03T10:17:00Z">
        <w:r w:rsidR="00094B30" w:rsidDel="00CF64B0">
          <w:rPr>
            <w:rFonts w:cs="Times New Roman"/>
            <w:szCs w:val="24"/>
          </w:rPr>
          <w:delText xml:space="preserve">.  </w:delText>
        </w:r>
      </w:del>
      <w:ins w:id="519" w:author="blake grills" w:date="2020-04-03T10:17:00Z">
        <w:r w:rsidR="00CF64B0">
          <w:rPr>
            <w:rFonts w:cs="Times New Roman"/>
            <w:szCs w:val="24"/>
          </w:rPr>
          <w:t xml:space="preserve">.  </w:t>
        </w:r>
      </w:ins>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9, 886–898.</w:t>
      </w:r>
    </w:p>
    <w:p w14:paraId="06CB597C" w14:textId="76E04E29" w:rsidR="00B21A8A" w:rsidRDefault="00B21A8A" w:rsidP="007407DF">
      <w:pPr>
        <w:pStyle w:val="Bibliography"/>
        <w:rPr>
          <w:rFonts w:cs="Times New Roman"/>
          <w:szCs w:val="24"/>
        </w:rPr>
      </w:pPr>
      <w:r>
        <w:rPr>
          <w:rFonts w:cs="Times New Roman"/>
          <w:smallCaps/>
          <w:szCs w:val="24"/>
        </w:rPr>
        <w:t>Chen, H., Huang, Y., Liu, Z., Chen, X., Zhou, F., and Luo, X</w:t>
      </w:r>
      <w:del w:id="520" w:author="blake grills" w:date="2020-04-03T10:17:00Z">
        <w:r w:rsidR="00094B30" w:rsidDel="00CF64B0">
          <w:rPr>
            <w:rFonts w:cs="Times New Roman"/>
            <w:smallCaps/>
            <w:szCs w:val="24"/>
          </w:rPr>
          <w:delText xml:space="preserve">.  </w:delText>
        </w:r>
      </w:del>
      <w:ins w:id="521" w:author="blake grills" w:date="2020-04-03T10:17:00Z">
        <w:r w:rsidR="00CF64B0">
          <w:rPr>
            <w:rFonts w:cs="Times New Roman"/>
            <w:smallCaps/>
            <w:szCs w:val="24"/>
          </w:rPr>
          <w:t xml:space="preserve">.  </w:t>
        </w:r>
      </w:ins>
      <w:r>
        <w:rPr>
          <w:rFonts w:cs="Times New Roman"/>
          <w:szCs w:val="24"/>
        </w:rPr>
        <w:t>2019</w:t>
      </w:r>
      <w:del w:id="522" w:author="blake grills" w:date="2020-04-03T10:17:00Z">
        <w:r w:rsidR="00094B30" w:rsidDel="00CF64B0">
          <w:rPr>
            <w:rFonts w:cs="Times New Roman"/>
            <w:szCs w:val="24"/>
          </w:rPr>
          <w:delText xml:space="preserve">.  </w:delText>
        </w:r>
      </w:del>
      <w:ins w:id="523" w:author="blake grills" w:date="2020-04-03T10:17:00Z">
        <w:r w:rsidR="00CF64B0">
          <w:rPr>
            <w:rFonts w:cs="Times New Roman"/>
            <w:szCs w:val="24"/>
          </w:rPr>
          <w:t xml:space="preserve">.  </w:t>
        </w:r>
      </w:ins>
      <w:r>
        <w:rPr>
          <w:rFonts w:cs="Times New Roman"/>
          <w:szCs w:val="24"/>
        </w:rPr>
        <w:t>Automatically detecting the scopes of source code comments</w:t>
      </w:r>
      <w:del w:id="524" w:author="blake grills" w:date="2020-04-03T10:17:00Z">
        <w:r w:rsidR="00094B30" w:rsidDel="00CF64B0">
          <w:rPr>
            <w:rFonts w:cs="Times New Roman"/>
            <w:szCs w:val="24"/>
          </w:rPr>
          <w:delText xml:space="preserve">.  </w:delText>
        </w:r>
      </w:del>
      <w:ins w:id="525" w:author="blake grills" w:date="2020-04-03T10:17:00Z">
        <w:r w:rsidR="00CF64B0">
          <w:rPr>
            <w:rFonts w:cs="Times New Roman"/>
            <w:szCs w:val="24"/>
          </w:rPr>
          <w:t xml:space="preserve">.  </w:t>
        </w:r>
      </w:ins>
      <w:r>
        <w:rPr>
          <w:rFonts w:cs="Times New Roman"/>
          <w:i/>
          <w:iCs/>
          <w:szCs w:val="24"/>
        </w:rPr>
        <w:t>Journal of Systems and Software</w:t>
      </w:r>
      <w:r>
        <w:rPr>
          <w:rFonts w:cs="Times New Roman"/>
          <w:szCs w:val="24"/>
        </w:rPr>
        <w:t xml:space="preserve"> </w:t>
      </w:r>
      <w:r>
        <w:rPr>
          <w:rFonts w:cs="Times New Roman"/>
          <w:i/>
          <w:iCs/>
          <w:szCs w:val="24"/>
        </w:rPr>
        <w:t>153</w:t>
      </w:r>
      <w:r>
        <w:rPr>
          <w:rFonts w:cs="Times New Roman"/>
          <w:szCs w:val="24"/>
        </w:rPr>
        <w:t>, 45–63.</w:t>
      </w:r>
    </w:p>
    <w:p w14:paraId="4234ADC8" w14:textId="646D98B4" w:rsidR="00B21A8A" w:rsidRDefault="00B21A8A" w:rsidP="007407DF">
      <w:pPr>
        <w:pStyle w:val="Bibliography"/>
        <w:rPr>
          <w:rFonts w:cs="Times New Roman"/>
          <w:szCs w:val="24"/>
        </w:rPr>
      </w:pPr>
      <w:r>
        <w:rPr>
          <w:rFonts w:cs="Times New Roman"/>
          <w:smallCaps/>
          <w:szCs w:val="24"/>
        </w:rPr>
        <w:t>Collard, M.L</w:t>
      </w:r>
      <w:del w:id="526" w:author="blake grills" w:date="2020-04-03T10:17:00Z">
        <w:r w:rsidR="00094B30" w:rsidDel="00CF64B0">
          <w:rPr>
            <w:rFonts w:cs="Times New Roman"/>
            <w:smallCaps/>
            <w:szCs w:val="24"/>
          </w:rPr>
          <w:delText xml:space="preserve">.  </w:delText>
        </w:r>
      </w:del>
      <w:ins w:id="527" w:author="blake grills" w:date="2020-04-03T10:17:00Z">
        <w:r w:rsidR="00CF64B0">
          <w:rPr>
            <w:rFonts w:cs="Times New Roman"/>
            <w:smallCaps/>
            <w:szCs w:val="24"/>
          </w:rPr>
          <w:t xml:space="preserve">.  </w:t>
        </w:r>
      </w:ins>
      <w:r>
        <w:rPr>
          <w:rFonts w:cs="Times New Roman"/>
          <w:smallCaps/>
          <w:szCs w:val="24"/>
        </w:rPr>
        <w:t>and Maletic, J.I</w:t>
      </w:r>
      <w:del w:id="528" w:author="blake grills" w:date="2020-04-03T10:17:00Z">
        <w:r w:rsidR="00094B30" w:rsidDel="00CF64B0">
          <w:rPr>
            <w:rFonts w:cs="Times New Roman"/>
            <w:smallCaps/>
            <w:szCs w:val="24"/>
          </w:rPr>
          <w:delText xml:space="preserve">.  </w:delText>
        </w:r>
      </w:del>
      <w:ins w:id="529" w:author="blake grills" w:date="2020-04-03T10:17:00Z">
        <w:r w:rsidR="00CF64B0">
          <w:rPr>
            <w:rFonts w:cs="Times New Roman"/>
            <w:smallCaps/>
            <w:szCs w:val="24"/>
          </w:rPr>
          <w:t xml:space="preserve">.  </w:t>
        </w:r>
      </w:ins>
      <w:r>
        <w:rPr>
          <w:rFonts w:cs="Times New Roman"/>
          <w:szCs w:val="24"/>
        </w:rPr>
        <w:t>srcML</w:t>
      </w:r>
      <w:del w:id="530" w:author="blake grills" w:date="2020-04-03T10:17:00Z">
        <w:r w:rsidR="00094B30" w:rsidDel="00CF64B0">
          <w:rPr>
            <w:rFonts w:cs="Times New Roman"/>
            <w:szCs w:val="24"/>
          </w:rPr>
          <w:delText xml:space="preserve">.  </w:delText>
        </w:r>
      </w:del>
      <w:ins w:id="531" w:author="blake grills" w:date="2020-04-03T10:17:00Z">
        <w:r w:rsidR="00CF64B0">
          <w:rPr>
            <w:rFonts w:cs="Times New Roman"/>
            <w:szCs w:val="24"/>
          </w:rPr>
          <w:t xml:space="preserve">.  </w:t>
        </w:r>
      </w:ins>
      <w:r>
        <w:rPr>
          <w:rFonts w:cs="Times New Roman"/>
          <w:i/>
          <w:iCs/>
          <w:szCs w:val="24"/>
        </w:rPr>
        <w:t>srcML</w:t>
      </w:r>
      <w:r>
        <w:rPr>
          <w:rFonts w:cs="Times New Roman"/>
          <w:szCs w:val="24"/>
        </w:rPr>
        <w:t>.</w:t>
      </w:r>
    </w:p>
    <w:p w14:paraId="79FBB349" w14:textId="17E71F57" w:rsidR="00B21A8A" w:rsidRDefault="00B21A8A" w:rsidP="007407DF">
      <w:pPr>
        <w:pStyle w:val="Bibliography"/>
        <w:rPr>
          <w:rFonts w:cs="Times New Roman"/>
          <w:szCs w:val="24"/>
        </w:rPr>
      </w:pPr>
      <w:r>
        <w:rPr>
          <w:rFonts w:cs="Times New Roman"/>
          <w:smallCaps/>
          <w:szCs w:val="24"/>
        </w:rPr>
        <w:t>Cortes-Coy, L.F., Linares-Vasquez, M., Aponte, J., and Poshyvanyk, D</w:t>
      </w:r>
      <w:del w:id="532" w:author="blake grills" w:date="2020-04-03T10:17:00Z">
        <w:r w:rsidR="00094B30" w:rsidDel="00CF64B0">
          <w:rPr>
            <w:rFonts w:cs="Times New Roman"/>
            <w:smallCaps/>
            <w:szCs w:val="24"/>
          </w:rPr>
          <w:delText xml:space="preserve">.  </w:delText>
        </w:r>
      </w:del>
      <w:ins w:id="533" w:author="blake grills" w:date="2020-04-03T10:17:00Z">
        <w:r w:rsidR="00CF64B0">
          <w:rPr>
            <w:rFonts w:cs="Times New Roman"/>
            <w:smallCaps/>
            <w:szCs w:val="24"/>
          </w:rPr>
          <w:t xml:space="preserve">.  </w:t>
        </w:r>
      </w:ins>
      <w:r>
        <w:rPr>
          <w:rFonts w:cs="Times New Roman"/>
          <w:szCs w:val="24"/>
        </w:rPr>
        <w:t>2014</w:t>
      </w:r>
      <w:del w:id="534" w:author="blake grills" w:date="2020-04-03T10:17:00Z">
        <w:r w:rsidR="00094B30" w:rsidDel="00CF64B0">
          <w:rPr>
            <w:rFonts w:cs="Times New Roman"/>
            <w:szCs w:val="24"/>
          </w:rPr>
          <w:delText xml:space="preserve">.  </w:delText>
        </w:r>
      </w:del>
      <w:ins w:id="535" w:author="blake grills" w:date="2020-04-03T10:17:00Z">
        <w:r w:rsidR="00CF64B0">
          <w:rPr>
            <w:rFonts w:cs="Times New Roman"/>
            <w:szCs w:val="24"/>
          </w:rPr>
          <w:t xml:space="preserve">.  </w:t>
        </w:r>
      </w:ins>
      <w:r>
        <w:rPr>
          <w:rFonts w:cs="Times New Roman"/>
          <w:szCs w:val="24"/>
        </w:rPr>
        <w:t>On Automatically Generating Commit Messages via Summarization of Source Code Changes</w:t>
      </w:r>
      <w:del w:id="536" w:author="blake grills" w:date="2020-04-03T10:17:00Z">
        <w:r w:rsidR="00094B30" w:rsidDel="00CF64B0">
          <w:rPr>
            <w:rFonts w:cs="Times New Roman"/>
            <w:szCs w:val="24"/>
          </w:rPr>
          <w:delText xml:space="preserve">.  </w:delText>
        </w:r>
      </w:del>
      <w:ins w:id="537" w:author="blake grills" w:date="2020-04-03T10:17:00Z">
        <w:r w:rsidR="00CF64B0">
          <w:rPr>
            <w:rFonts w:cs="Times New Roman"/>
            <w:szCs w:val="24"/>
          </w:rPr>
          <w:t xml:space="preserve">.  </w:t>
        </w:r>
      </w:ins>
      <w:r>
        <w:rPr>
          <w:rFonts w:cs="Times New Roman"/>
          <w:i/>
          <w:iCs/>
          <w:szCs w:val="24"/>
        </w:rPr>
        <w:t>2014 IEEE 14th International Working Conference on Source Code Analysis and Manipulation</w:t>
      </w:r>
      <w:r>
        <w:rPr>
          <w:rFonts w:cs="Times New Roman"/>
          <w:szCs w:val="24"/>
        </w:rPr>
        <w:t>, IEEE, 275–284.</w:t>
      </w:r>
    </w:p>
    <w:p w14:paraId="4819EB5C" w14:textId="5F6890E5" w:rsidR="00B21A8A" w:rsidRDefault="00B21A8A" w:rsidP="007407DF">
      <w:pPr>
        <w:pStyle w:val="Bibliography"/>
        <w:rPr>
          <w:rFonts w:cs="Times New Roman"/>
          <w:szCs w:val="24"/>
        </w:rPr>
      </w:pPr>
      <w:r>
        <w:rPr>
          <w:rFonts w:cs="Times New Roman"/>
          <w:smallCaps/>
          <w:szCs w:val="24"/>
        </w:rPr>
        <w:t>Détienne, F</w:t>
      </w:r>
      <w:del w:id="538" w:author="blake grills" w:date="2020-04-03T10:17:00Z">
        <w:r w:rsidR="00094B30" w:rsidDel="00CF64B0">
          <w:rPr>
            <w:rFonts w:cs="Times New Roman"/>
            <w:smallCaps/>
            <w:szCs w:val="24"/>
          </w:rPr>
          <w:delText xml:space="preserve">.  </w:delText>
        </w:r>
      </w:del>
      <w:ins w:id="539" w:author="blake grills" w:date="2020-04-03T10:17:00Z">
        <w:r w:rsidR="00CF64B0">
          <w:rPr>
            <w:rFonts w:cs="Times New Roman"/>
            <w:smallCaps/>
            <w:szCs w:val="24"/>
          </w:rPr>
          <w:t xml:space="preserve">.  </w:t>
        </w:r>
      </w:ins>
      <w:r>
        <w:rPr>
          <w:rFonts w:cs="Times New Roman"/>
          <w:szCs w:val="24"/>
        </w:rPr>
        <w:t>1990</w:t>
      </w:r>
      <w:del w:id="540" w:author="blake grills" w:date="2020-04-03T10:17:00Z">
        <w:r w:rsidR="00094B30" w:rsidDel="00CF64B0">
          <w:rPr>
            <w:rFonts w:cs="Times New Roman"/>
            <w:szCs w:val="24"/>
          </w:rPr>
          <w:delText xml:space="preserve">.  </w:delText>
        </w:r>
      </w:del>
      <w:ins w:id="541" w:author="blake grills" w:date="2020-04-03T10:17:00Z">
        <w:r w:rsidR="00CF64B0">
          <w:rPr>
            <w:rFonts w:cs="Times New Roman"/>
            <w:szCs w:val="24"/>
          </w:rPr>
          <w:t xml:space="preserve">.  </w:t>
        </w:r>
      </w:ins>
      <w:r>
        <w:rPr>
          <w:rFonts w:cs="Times New Roman"/>
          <w:szCs w:val="24"/>
        </w:rPr>
        <w:t>Expert Programming Knowledge: A Schema-based Approach</w:t>
      </w:r>
      <w:del w:id="542" w:author="blake grills" w:date="2020-04-03T10:17:00Z">
        <w:r w:rsidR="00094B30" w:rsidDel="00CF64B0">
          <w:rPr>
            <w:rFonts w:cs="Times New Roman"/>
            <w:szCs w:val="24"/>
          </w:rPr>
          <w:delText xml:space="preserve">.  </w:delText>
        </w:r>
      </w:del>
      <w:ins w:id="543" w:author="blake grills" w:date="2020-04-03T10:17:00Z">
        <w:r w:rsidR="00CF64B0">
          <w:rPr>
            <w:rFonts w:cs="Times New Roman"/>
            <w:szCs w:val="24"/>
          </w:rPr>
          <w:t xml:space="preserve">.  </w:t>
        </w:r>
      </w:ins>
      <w:r>
        <w:rPr>
          <w:rFonts w:cs="Times New Roman"/>
          <w:szCs w:val="24"/>
        </w:rPr>
        <w:t xml:space="preserve">In: </w:t>
      </w:r>
      <w:r>
        <w:rPr>
          <w:rFonts w:cs="Times New Roman"/>
          <w:i/>
          <w:iCs/>
          <w:szCs w:val="24"/>
        </w:rPr>
        <w:t>Psychology of Programming</w:t>
      </w:r>
      <w:del w:id="544" w:author="blake grills" w:date="2020-04-03T10:17:00Z">
        <w:r w:rsidR="00094B30" w:rsidDel="00CF64B0">
          <w:rPr>
            <w:rFonts w:cs="Times New Roman"/>
            <w:szCs w:val="24"/>
          </w:rPr>
          <w:delText xml:space="preserve">.  </w:delText>
        </w:r>
      </w:del>
      <w:ins w:id="545" w:author="blake grills" w:date="2020-04-03T10:17:00Z">
        <w:r w:rsidR="00CF64B0">
          <w:rPr>
            <w:rFonts w:cs="Times New Roman"/>
            <w:szCs w:val="24"/>
          </w:rPr>
          <w:t xml:space="preserve">.  </w:t>
        </w:r>
      </w:ins>
      <w:r>
        <w:rPr>
          <w:rFonts w:cs="Times New Roman"/>
          <w:szCs w:val="24"/>
        </w:rPr>
        <w:t>Elsevier, 205–222.</w:t>
      </w:r>
    </w:p>
    <w:p w14:paraId="2566FB5F" w14:textId="708841FD" w:rsidR="00B21A8A" w:rsidRDefault="00B21A8A" w:rsidP="007407DF">
      <w:pPr>
        <w:pStyle w:val="Bibliography"/>
        <w:rPr>
          <w:rFonts w:cs="Times New Roman"/>
          <w:szCs w:val="24"/>
        </w:rPr>
      </w:pPr>
      <w:r>
        <w:rPr>
          <w:rFonts w:cs="Times New Roman"/>
          <w:smallCaps/>
          <w:szCs w:val="24"/>
        </w:rPr>
        <w:t>Dolfing, H</w:t>
      </w:r>
      <w:del w:id="546" w:author="blake grills" w:date="2020-04-03T10:17:00Z">
        <w:r w:rsidR="00094B30" w:rsidDel="00CF64B0">
          <w:rPr>
            <w:rFonts w:cs="Times New Roman"/>
            <w:smallCaps/>
            <w:szCs w:val="24"/>
          </w:rPr>
          <w:delText xml:space="preserve">.  </w:delText>
        </w:r>
      </w:del>
      <w:ins w:id="547" w:author="blake grills" w:date="2020-04-03T10:17:00Z">
        <w:r w:rsidR="00CF64B0">
          <w:rPr>
            <w:rFonts w:cs="Times New Roman"/>
            <w:smallCaps/>
            <w:szCs w:val="24"/>
          </w:rPr>
          <w:t xml:space="preserve">.  </w:t>
        </w:r>
      </w:ins>
      <w:r>
        <w:rPr>
          <w:rFonts w:cs="Times New Roman"/>
          <w:szCs w:val="24"/>
        </w:rPr>
        <w:t>2019</w:t>
      </w:r>
      <w:del w:id="548" w:author="blake grills" w:date="2020-04-03T10:17:00Z">
        <w:r w:rsidR="00094B30" w:rsidDel="00CF64B0">
          <w:rPr>
            <w:rFonts w:cs="Times New Roman"/>
            <w:szCs w:val="24"/>
          </w:rPr>
          <w:delText xml:space="preserve">.  </w:delText>
        </w:r>
      </w:del>
      <w:ins w:id="549" w:author="blake grills" w:date="2020-04-03T10:17:00Z">
        <w:r w:rsidR="00CF64B0">
          <w:rPr>
            <w:rFonts w:cs="Times New Roman"/>
            <w:szCs w:val="24"/>
          </w:rPr>
          <w:t xml:space="preserve">.  </w:t>
        </w:r>
      </w:ins>
      <w:r>
        <w:rPr>
          <w:rFonts w:cs="Times New Roman"/>
          <w:szCs w:val="24"/>
        </w:rPr>
        <w:t>Case Study 4: The $440 Million Software Error at Knight Capital</w:t>
      </w:r>
      <w:del w:id="550" w:author="blake grills" w:date="2020-04-03T10:17:00Z">
        <w:r w:rsidR="00094B30" w:rsidDel="00CF64B0">
          <w:rPr>
            <w:rFonts w:cs="Times New Roman"/>
            <w:szCs w:val="24"/>
          </w:rPr>
          <w:delText xml:space="preserve">.  </w:delText>
        </w:r>
      </w:del>
      <w:ins w:id="551" w:author="blake grills" w:date="2020-04-03T10:17:00Z">
        <w:r w:rsidR="00CF64B0">
          <w:rPr>
            <w:rFonts w:cs="Times New Roman"/>
            <w:szCs w:val="24"/>
          </w:rPr>
          <w:t xml:space="preserve">.  </w:t>
        </w:r>
      </w:ins>
      <w:r>
        <w:rPr>
          <w:rFonts w:cs="Times New Roman"/>
          <w:szCs w:val="24"/>
        </w:rPr>
        <w:t xml:space="preserve">In: </w:t>
      </w:r>
      <w:r>
        <w:rPr>
          <w:rFonts w:cs="Times New Roman"/>
          <w:i/>
          <w:iCs/>
          <w:szCs w:val="24"/>
        </w:rPr>
        <w:t>The Project Success Model</w:t>
      </w:r>
      <w:del w:id="552" w:author="blake grills" w:date="2020-04-03T10:17:00Z">
        <w:r w:rsidR="00094B30" w:rsidDel="00CF64B0">
          <w:rPr>
            <w:rFonts w:cs="Times New Roman"/>
            <w:szCs w:val="24"/>
          </w:rPr>
          <w:delText xml:space="preserve">.  </w:delText>
        </w:r>
      </w:del>
      <w:ins w:id="553" w:author="blake grills" w:date="2020-04-03T10:17:00Z">
        <w:r w:rsidR="00CF64B0">
          <w:rPr>
            <w:rFonts w:cs="Times New Roman"/>
            <w:szCs w:val="24"/>
          </w:rPr>
          <w:t xml:space="preserve">.  </w:t>
        </w:r>
      </w:ins>
      <w:r>
        <w:rPr>
          <w:rFonts w:cs="Times New Roman"/>
          <w:szCs w:val="24"/>
        </w:rPr>
        <w:t>Amazon.com Services LLC.</w:t>
      </w:r>
    </w:p>
    <w:p w14:paraId="7AC621E8" w14:textId="638FE43A" w:rsidR="00B21A8A" w:rsidRDefault="00B21A8A" w:rsidP="007407DF">
      <w:pPr>
        <w:pStyle w:val="Bibliography"/>
        <w:rPr>
          <w:rFonts w:cs="Times New Roman"/>
          <w:szCs w:val="24"/>
        </w:rPr>
      </w:pPr>
      <w:r>
        <w:rPr>
          <w:rFonts w:cs="Times New Roman"/>
          <w:smallCaps/>
          <w:szCs w:val="24"/>
        </w:rPr>
        <w:lastRenderedPageBreak/>
        <w:t>Flexra</w:t>
      </w:r>
      <w:del w:id="554" w:author="blake grills" w:date="2020-04-03T10:17:00Z">
        <w:r w:rsidR="00094B30" w:rsidDel="00CF64B0">
          <w:rPr>
            <w:rFonts w:cs="Times New Roman"/>
            <w:szCs w:val="24"/>
          </w:rPr>
          <w:delText xml:space="preserve">.  </w:delText>
        </w:r>
      </w:del>
      <w:ins w:id="555" w:author="blake grills" w:date="2020-04-03T10:17:00Z">
        <w:r w:rsidR="00CF64B0">
          <w:rPr>
            <w:rFonts w:cs="Times New Roman"/>
            <w:szCs w:val="24"/>
          </w:rPr>
          <w:t xml:space="preserve">.  </w:t>
        </w:r>
      </w:ins>
      <w:r>
        <w:rPr>
          <w:rFonts w:cs="Times New Roman"/>
          <w:szCs w:val="24"/>
        </w:rPr>
        <w:t>Allegation of Open Source Non-Compliance Leads to Anti-Competitive Practice Lawsuit</w:t>
      </w:r>
      <w:del w:id="556" w:author="blake grills" w:date="2020-04-03T10:17:00Z">
        <w:r w:rsidR="00094B30" w:rsidDel="00CF64B0">
          <w:rPr>
            <w:rFonts w:cs="Times New Roman"/>
            <w:szCs w:val="24"/>
          </w:rPr>
          <w:delText xml:space="preserve">.  </w:delText>
        </w:r>
      </w:del>
      <w:ins w:id="557" w:author="blake grills" w:date="2020-04-03T10:17:00Z">
        <w:r w:rsidR="00CF64B0">
          <w:rPr>
            <w:rFonts w:cs="Times New Roman"/>
            <w:szCs w:val="24"/>
          </w:rPr>
          <w:t xml:space="preserve">.  </w:t>
        </w:r>
      </w:ins>
      <w:r>
        <w:rPr>
          <w:rFonts w:cs="Times New Roman"/>
          <w:szCs w:val="24"/>
        </w:rPr>
        <w:t>.</w:t>
      </w:r>
    </w:p>
    <w:p w14:paraId="1E0FBC8A" w14:textId="048E81D8" w:rsidR="00B21A8A" w:rsidRDefault="00B21A8A" w:rsidP="007407DF">
      <w:pPr>
        <w:pStyle w:val="Bibliography"/>
        <w:rPr>
          <w:rFonts w:cs="Times New Roman"/>
          <w:szCs w:val="24"/>
        </w:rPr>
      </w:pPr>
      <w:r>
        <w:rPr>
          <w:rFonts w:cs="Times New Roman"/>
          <w:smallCaps/>
          <w:szCs w:val="24"/>
        </w:rPr>
        <w:t>Flisar, J</w:t>
      </w:r>
      <w:del w:id="558" w:author="blake grills" w:date="2020-04-03T10:17:00Z">
        <w:r w:rsidR="00094B30" w:rsidDel="00CF64B0">
          <w:rPr>
            <w:rFonts w:cs="Times New Roman"/>
            <w:smallCaps/>
            <w:szCs w:val="24"/>
          </w:rPr>
          <w:delText xml:space="preserve">.  </w:delText>
        </w:r>
      </w:del>
      <w:ins w:id="559" w:author="blake grills" w:date="2020-04-03T10:17:00Z">
        <w:r w:rsidR="00CF64B0">
          <w:rPr>
            <w:rFonts w:cs="Times New Roman"/>
            <w:smallCaps/>
            <w:szCs w:val="24"/>
          </w:rPr>
          <w:t xml:space="preserve">.  </w:t>
        </w:r>
      </w:ins>
      <w:r>
        <w:rPr>
          <w:rFonts w:cs="Times New Roman"/>
          <w:smallCaps/>
          <w:szCs w:val="24"/>
        </w:rPr>
        <w:t>and Podgorelec, V</w:t>
      </w:r>
      <w:del w:id="560" w:author="blake grills" w:date="2020-04-03T10:17:00Z">
        <w:r w:rsidR="00094B30" w:rsidDel="00CF64B0">
          <w:rPr>
            <w:rFonts w:cs="Times New Roman"/>
            <w:smallCaps/>
            <w:szCs w:val="24"/>
          </w:rPr>
          <w:delText xml:space="preserve">.  </w:delText>
        </w:r>
      </w:del>
      <w:ins w:id="561" w:author="blake grills" w:date="2020-04-03T10:17:00Z">
        <w:r w:rsidR="00CF64B0">
          <w:rPr>
            <w:rFonts w:cs="Times New Roman"/>
            <w:smallCaps/>
            <w:szCs w:val="24"/>
          </w:rPr>
          <w:t xml:space="preserve">.  </w:t>
        </w:r>
      </w:ins>
      <w:r>
        <w:rPr>
          <w:rFonts w:cs="Times New Roman"/>
          <w:szCs w:val="24"/>
        </w:rPr>
        <w:t>2019</w:t>
      </w:r>
      <w:del w:id="562" w:author="blake grills" w:date="2020-04-03T10:17:00Z">
        <w:r w:rsidR="00094B30" w:rsidDel="00CF64B0">
          <w:rPr>
            <w:rFonts w:cs="Times New Roman"/>
            <w:szCs w:val="24"/>
          </w:rPr>
          <w:delText xml:space="preserve">.  </w:delText>
        </w:r>
      </w:del>
      <w:ins w:id="563" w:author="blake grills" w:date="2020-04-03T10:17:00Z">
        <w:r w:rsidR="00CF64B0">
          <w:rPr>
            <w:rFonts w:cs="Times New Roman"/>
            <w:szCs w:val="24"/>
          </w:rPr>
          <w:t xml:space="preserve">.  </w:t>
        </w:r>
      </w:ins>
      <w:r>
        <w:rPr>
          <w:rFonts w:cs="Times New Roman"/>
          <w:szCs w:val="24"/>
        </w:rPr>
        <w:t>Identification of Self-Admitted Technical Debt Using Enhanced Feature Selection Based on Word Embedding</w:t>
      </w:r>
      <w:del w:id="564" w:author="blake grills" w:date="2020-04-03T10:17:00Z">
        <w:r w:rsidR="00094B30" w:rsidDel="00CF64B0">
          <w:rPr>
            <w:rFonts w:cs="Times New Roman"/>
            <w:szCs w:val="24"/>
          </w:rPr>
          <w:delText xml:space="preserve">.  </w:delText>
        </w:r>
      </w:del>
      <w:ins w:id="565" w:author="blake grills" w:date="2020-04-03T10:17:00Z">
        <w:r w:rsidR="00CF64B0">
          <w:rPr>
            <w:rFonts w:cs="Times New Roman"/>
            <w:szCs w:val="24"/>
          </w:rPr>
          <w:t xml:space="preserve">.  </w:t>
        </w:r>
      </w:ins>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106475–106494.</w:t>
      </w:r>
    </w:p>
    <w:p w14:paraId="5CC0CC54" w14:textId="5FF4F222" w:rsidR="00B21A8A" w:rsidRDefault="00B21A8A" w:rsidP="007407DF">
      <w:pPr>
        <w:pStyle w:val="Bibliography"/>
        <w:rPr>
          <w:rFonts w:cs="Times New Roman"/>
          <w:szCs w:val="24"/>
        </w:rPr>
      </w:pPr>
      <w:r>
        <w:rPr>
          <w:rFonts w:cs="Times New Roman"/>
          <w:smallCaps/>
          <w:szCs w:val="24"/>
        </w:rPr>
        <w:t>Fluri, B., Wursch, M., and Gall, H.C</w:t>
      </w:r>
      <w:del w:id="566" w:author="blake grills" w:date="2020-04-03T10:17:00Z">
        <w:r w:rsidR="00094B30" w:rsidDel="00CF64B0">
          <w:rPr>
            <w:rFonts w:cs="Times New Roman"/>
            <w:smallCaps/>
            <w:szCs w:val="24"/>
          </w:rPr>
          <w:delText xml:space="preserve">.  </w:delText>
        </w:r>
      </w:del>
      <w:ins w:id="567" w:author="blake grills" w:date="2020-04-03T10:17:00Z">
        <w:r w:rsidR="00CF64B0">
          <w:rPr>
            <w:rFonts w:cs="Times New Roman"/>
            <w:smallCaps/>
            <w:szCs w:val="24"/>
          </w:rPr>
          <w:t xml:space="preserve">.  </w:t>
        </w:r>
      </w:ins>
      <w:r>
        <w:rPr>
          <w:rFonts w:cs="Times New Roman"/>
          <w:szCs w:val="24"/>
        </w:rPr>
        <w:t>2007</w:t>
      </w:r>
      <w:del w:id="568" w:author="blake grills" w:date="2020-04-03T10:17:00Z">
        <w:r w:rsidR="00094B30" w:rsidDel="00CF64B0">
          <w:rPr>
            <w:rFonts w:cs="Times New Roman"/>
            <w:szCs w:val="24"/>
          </w:rPr>
          <w:delText xml:space="preserve">.  </w:delText>
        </w:r>
      </w:del>
      <w:ins w:id="569" w:author="blake grills" w:date="2020-04-03T10:17:00Z">
        <w:r w:rsidR="00CF64B0">
          <w:rPr>
            <w:rFonts w:cs="Times New Roman"/>
            <w:szCs w:val="24"/>
          </w:rPr>
          <w:t xml:space="preserve">.  </w:t>
        </w:r>
      </w:ins>
      <w:r>
        <w:rPr>
          <w:rFonts w:cs="Times New Roman"/>
          <w:szCs w:val="24"/>
        </w:rPr>
        <w:t>Do Code and Comments Co-Evolve? On the Relation between Source Code and Comment Changes</w:t>
      </w:r>
      <w:del w:id="570" w:author="blake grills" w:date="2020-04-03T10:17:00Z">
        <w:r w:rsidR="00094B30" w:rsidDel="00CF64B0">
          <w:rPr>
            <w:rFonts w:cs="Times New Roman"/>
            <w:szCs w:val="24"/>
          </w:rPr>
          <w:delText xml:space="preserve">.  </w:delText>
        </w:r>
      </w:del>
      <w:ins w:id="571" w:author="blake grills" w:date="2020-04-03T10:17:00Z">
        <w:r w:rsidR="00CF64B0">
          <w:rPr>
            <w:rFonts w:cs="Times New Roman"/>
            <w:szCs w:val="24"/>
          </w:rPr>
          <w:t xml:space="preserve">.  </w:t>
        </w:r>
      </w:ins>
      <w:r>
        <w:rPr>
          <w:rFonts w:cs="Times New Roman"/>
          <w:i/>
          <w:iCs/>
          <w:szCs w:val="24"/>
        </w:rPr>
        <w:t>14th Working Conference on Reverse Engineering (WCRE 2007)</w:t>
      </w:r>
      <w:r>
        <w:rPr>
          <w:rFonts w:cs="Times New Roman"/>
          <w:szCs w:val="24"/>
        </w:rPr>
        <w:t>, IEEE, 70–79.</w:t>
      </w:r>
    </w:p>
    <w:p w14:paraId="6B6B9651" w14:textId="16351E5E" w:rsidR="00B21A8A" w:rsidRDefault="00B21A8A" w:rsidP="007407DF">
      <w:pPr>
        <w:pStyle w:val="Bibliography"/>
        <w:rPr>
          <w:rFonts w:cs="Times New Roman"/>
          <w:szCs w:val="24"/>
        </w:rPr>
      </w:pPr>
      <w:r>
        <w:rPr>
          <w:rFonts w:cs="Times New Roman"/>
          <w:smallCaps/>
          <w:szCs w:val="24"/>
        </w:rPr>
        <w:t>Haiduc, S., Aponte, J., Moreno, L., and Marcus, A</w:t>
      </w:r>
      <w:del w:id="572" w:author="blake grills" w:date="2020-04-03T10:17:00Z">
        <w:r w:rsidR="00094B30" w:rsidDel="00CF64B0">
          <w:rPr>
            <w:rFonts w:cs="Times New Roman"/>
            <w:smallCaps/>
            <w:szCs w:val="24"/>
          </w:rPr>
          <w:delText xml:space="preserve">.  </w:delText>
        </w:r>
      </w:del>
      <w:ins w:id="573" w:author="blake grills" w:date="2020-04-03T10:17:00Z">
        <w:r w:rsidR="00CF64B0">
          <w:rPr>
            <w:rFonts w:cs="Times New Roman"/>
            <w:smallCaps/>
            <w:szCs w:val="24"/>
          </w:rPr>
          <w:t xml:space="preserve">.  </w:t>
        </w:r>
      </w:ins>
      <w:r>
        <w:rPr>
          <w:rFonts w:cs="Times New Roman"/>
          <w:szCs w:val="24"/>
        </w:rPr>
        <w:t>2010a</w:t>
      </w:r>
      <w:del w:id="574" w:author="blake grills" w:date="2020-04-03T10:17:00Z">
        <w:r w:rsidR="00094B30" w:rsidDel="00CF64B0">
          <w:rPr>
            <w:rFonts w:cs="Times New Roman"/>
            <w:szCs w:val="24"/>
          </w:rPr>
          <w:delText xml:space="preserve">.  </w:delText>
        </w:r>
      </w:del>
      <w:ins w:id="575" w:author="blake grills" w:date="2020-04-03T10:17:00Z">
        <w:r w:rsidR="00CF64B0">
          <w:rPr>
            <w:rFonts w:cs="Times New Roman"/>
            <w:szCs w:val="24"/>
          </w:rPr>
          <w:t xml:space="preserve">.  </w:t>
        </w:r>
      </w:ins>
      <w:r>
        <w:rPr>
          <w:rFonts w:cs="Times New Roman"/>
          <w:szCs w:val="24"/>
        </w:rPr>
        <w:t>On the Use of Automated Text Summarization Techniques for Summarizing Source Code</w:t>
      </w:r>
      <w:del w:id="576" w:author="blake grills" w:date="2020-04-03T10:17:00Z">
        <w:r w:rsidR="00094B30" w:rsidDel="00CF64B0">
          <w:rPr>
            <w:rFonts w:cs="Times New Roman"/>
            <w:szCs w:val="24"/>
          </w:rPr>
          <w:delText xml:space="preserve">.  </w:delText>
        </w:r>
      </w:del>
      <w:ins w:id="577" w:author="blake grills" w:date="2020-04-03T10:17:00Z">
        <w:r w:rsidR="00CF64B0">
          <w:rPr>
            <w:rFonts w:cs="Times New Roman"/>
            <w:szCs w:val="24"/>
          </w:rPr>
          <w:t xml:space="preserve">.  </w:t>
        </w:r>
      </w:ins>
      <w:r>
        <w:rPr>
          <w:rFonts w:cs="Times New Roman"/>
          <w:i/>
          <w:iCs/>
          <w:szCs w:val="24"/>
        </w:rPr>
        <w:t>2010 17th Working Conference on Reverse Engineering</w:t>
      </w:r>
      <w:r>
        <w:rPr>
          <w:rFonts w:cs="Times New Roman"/>
          <w:szCs w:val="24"/>
        </w:rPr>
        <w:t>, IEEE, 35–44.</w:t>
      </w:r>
    </w:p>
    <w:p w14:paraId="19729F88" w14:textId="5418F450" w:rsidR="00B21A8A" w:rsidRDefault="00B21A8A" w:rsidP="007407DF">
      <w:pPr>
        <w:pStyle w:val="Bibliography"/>
        <w:rPr>
          <w:rFonts w:cs="Times New Roman"/>
          <w:szCs w:val="24"/>
        </w:rPr>
      </w:pPr>
      <w:r>
        <w:rPr>
          <w:rFonts w:cs="Times New Roman"/>
          <w:smallCaps/>
          <w:szCs w:val="24"/>
        </w:rPr>
        <w:t>Haiduc, S., Aponte, J., Moreno, L., and Marcus, A</w:t>
      </w:r>
      <w:del w:id="578" w:author="blake grills" w:date="2020-04-03T10:17:00Z">
        <w:r w:rsidR="00094B30" w:rsidDel="00CF64B0">
          <w:rPr>
            <w:rFonts w:cs="Times New Roman"/>
            <w:smallCaps/>
            <w:szCs w:val="24"/>
          </w:rPr>
          <w:delText xml:space="preserve">.  </w:delText>
        </w:r>
      </w:del>
      <w:ins w:id="579" w:author="blake grills" w:date="2020-04-03T10:17:00Z">
        <w:r w:rsidR="00CF64B0">
          <w:rPr>
            <w:rFonts w:cs="Times New Roman"/>
            <w:smallCaps/>
            <w:szCs w:val="24"/>
          </w:rPr>
          <w:t xml:space="preserve">.  </w:t>
        </w:r>
      </w:ins>
      <w:r>
        <w:rPr>
          <w:rFonts w:cs="Times New Roman"/>
          <w:szCs w:val="24"/>
        </w:rPr>
        <w:t>2010b</w:t>
      </w:r>
      <w:del w:id="580" w:author="blake grills" w:date="2020-04-03T10:17:00Z">
        <w:r w:rsidR="00094B30" w:rsidDel="00CF64B0">
          <w:rPr>
            <w:rFonts w:cs="Times New Roman"/>
            <w:szCs w:val="24"/>
          </w:rPr>
          <w:delText xml:space="preserve">.  </w:delText>
        </w:r>
      </w:del>
      <w:ins w:id="581" w:author="blake grills" w:date="2020-04-03T10:17:00Z">
        <w:r w:rsidR="00CF64B0">
          <w:rPr>
            <w:rFonts w:cs="Times New Roman"/>
            <w:szCs w:val="24"/>
          </w:rPr>
          <w:t xml:space="preserve">.  </w:t>
        </w:r>
      </w:ins>
      <w:r>
        <w:rPr>
          <w:rFonts w:cs="Times New Roman"/>
          <w:szCs w:val="24"/>
        </w:rPr>
        <w:t>On the Use of Automated Text Summarization Techniques for Summarizing Source Code</w:t>
      </w:r>
      <w:del w:id="582" w:author="blake grills" w:date="2020-04-03T10:17:00Z">
        <w:r w:rsidR="00094B30" w:rsidDel="00CF64B0">
          <w:rPr>
            <w:rFonts w:cs="Times New Roman"/>
            <w:szCs w:val="24"/>
          </w:rPr>
          <w:delText xml:space="preserve">.  </w:delText>
        </w:r>
      </w:del>
      <w:ins w:id="583" w:author="blake grills" w:date="2020-04-03T10:17:00Z">
        <w:r w:rsidR="00CF64B0">
          <w:rPr>
            <w:rFonts w:cs="Times New Roman"/>
            <w:szCs w:val="24"/>
          </w:rPr>
          <w:t xml:space="preserve">.  </w:t>
        </w:r>
      </w:ins>
      <w:r>
        <w:rPr>
          <w:rFonts w:cs="Times New Roman"/>
          <w:i/>
          <w:iCs/>
          <w:szCs w:val="24"/>
        </w:rPr>
        <w:t>2010 17th Working Conference on Reverse Engineering</w:t>
      </w:r>
      <w:r>
        <w:rPr>
          <w:rFonts w:cs="Times New Roman"/>
          <w:szCs w:val="24"/>
        </w:rPr>
        <w:t>, IEEE, 35–44.</w:t>
      </w:r>
    </w:p>
    <w:p w14:paraId="5D5EF2DB" w14:textId="52235D50" w:rsidR="00B21A8A" w:rsidRDefault="00B21A8A" w:rsidP="007407DF">
      <w:pPr>
        <w:pStyle w:val="Bibliography"/>
        <w:rPr>
          <w:rFonts w:cs="Times New Roman"/>
          <w:szCs w:val="24"/>
        </w:rPr>
      </w:pPr>
      <w:r>
        <w:rPr>
          <w:rFonts w:cs="Times New Roman"/>
          <w:smallCaps/>
          <w:szCs w:val="24"/>
        </w:rPr>
        <w:t>Haouari, D., Sahraoui, H., and Langlais, P</w:t>
      </w:r>
      <w:del w:id="584" w:author="blake grills" w:date="2020-04-03T10:17:00Z">
        <w:r w:rsidR="00094B30" w:rsidDel="00CF64B0">
          <w:rPr>
            <w:rFonts w:cs="Times New Roman"/>
            <w:smallCaps/>
            <w:szCs w:val="24"/>
          </w:rPr>
          <w:delText xml:space="preserve">.  </w:delText>
        </w:r>
      </w:del>
      <w:ins w:id="585" w:author="blake grills" w:date="2020-04-03T10:17:00Z">
        <w:r w:rsidR="00CF64B0">
          <w:rPr>
            <w:rFonts w:cs="Times New Roman"/>
            <w:smallCaps/>
            <w:szCs w:val="24"/>
          </w:rPr>
          <w:t xml:space="preserve">.  </w:t>
        </w:r>
      </w:ins>
      <w:r>
        <w:rPr>
          <w:rFonts w:cs="Times New Roman"/>
          <w:szCs w:val="24"/>
        </w:rPr>
        <w:t>2011</w:t>
      </w:r>
      <w:del w:id="586" w:author="blake grills" w:date="2020-04-03T10:17:00Z">
        <w:r w:rsidR="00094B30" w:rsidDel="00CF64B0">
          <w:rPr>
            <w:rFonts w:cs="Times New Roman"/>
            <w:szCs w:val="24"/>
          </w:rPr>
          <w:delText xml:space="preserve">.  </w:delText>
        </w:r>
      </w:del>
      <w:ins w:id="587" w:author="blake grills" w:date="2020-04-03T10:17:00Z">
        <w:r w:rsidR="00CF64B0">
          <w:rPr>
            <w:rFonts w:cs="Times New Roman"/>
            <w:szCs w:val="24"/>
          </w:rPr>
          <w:t xml:space="preserve">.  </w:t>
        </w:r>
      </w:ins>
      <w:r>
        <w:rPr>
          <w:rFonts w:cs="Times New Roman"/>
          <w:szCs w:val="24"/>
        </w:rPr>
        <w:t>How Good is Your Comment? A Study of Comments in Java Programs</w:t>
      </w:r>
      <w:del w:id="588" w:author="blake grills" w:date="2020-04-03T10:17:00Z">
        <w:r w:rsidR="00094B30" w:rsidDel="00CF64B0">
          <w:rPr>
            <w:rFonts w:cs="Times New Roman"/>
            <w:szCs w:val="24"/>
          </w:rPr>
          <w:delText xml:space="preserve">.  </w:delText>
        </w:r>
      </w:del>
      <w:ins w:id="589" w:author="blake grills" w:date="2020-04-03T10:17:00Z">
        <w:r w:rsidR="00CF64B0">
          <w:rPr>
            <w:rFonts w:cs="Times New Roman"/>
            <w:szCs w:val="24"/>
          </w:rPr>
          <w:t xml:space="preserve">.  </w:t>
        </w:r>
      </w:ins>
      <w:r>
        <w:rPr>
          <w:rFonts w:cs="Times New Roman"/>
          <w:i/>
          <w:iCs/>
          <w:szCs w:val="24"/>
        </w:rPr>
        <w:t>2011 International Symposium on Empirical Software Engineering and Measurement</w:t>
      </w:r>
      <w:r>
        <w:rPr>
          <w:rFonts w:cs="Times New Roman"/>
          <w:szCs w:val="24"/>
        </w:rPr>
        <w:t>, IEEE, 137–146.</w:t>
      </w:r>
    </w:p>
    <w:p w14:paraId="1E979C38" w14:textId="319C5C1B" w:rsidR="00B21A8A" w:rsidRDefault="00B21A8A" w:rsidP="007407DF">
      <w:pPr>
        <w:pStyle w:val="Bibliography"/>
        <w:rPr>
          <w:rFonts w:cs="Times New Roman"/>
          <w:szCs w:val="24"/>
        </w:rPr>
      </w:pPr>
      <w:r>
        <w:rPr>
          <w:rFonts w:cs="Times New Roman"/>
          <w:smallCaps/>
          <w:szCs w:val="24"/>
        </w:rPr>
        <w:t>Linares-Vasquez, M., Cortes-Coy, L.F., Aponte, J., and Poshyvanyk, D</w:t>
      </w:r>
      <w:del w:id="590" w:author="blake grills" w:date="2020-04-03T10:17:00Z">
        <w:r w:rsidR="00094B30" w:rsidDel="00CF64B0">
          <w:rPr>
            <w:rFonts w:cs="Times New Roman"/>
            <w:smallCaps/>
            <w:szCs w:val="24"/>
          </w:rPr>
          <w:delText xml:space="preserve">.  </w:delText>
        </w:r>
      </w:del>
      <w:ins w:id="591" w:author="blake grills" w:date="2020-04-03T10:17:00Z">
        <w:r w:rsidR="00CF64B0">
          <w:rPr>
            <w:rFonts w:cs="Times New Roman"/>
            <w:smallCaps/>
            <w:szCs w:val="24"/>
          </w:rPr>
          <w:t xml:space="preserve">.  </w:t>
        </w:r>
      </w:ins>
      <w:r>
        <w:rPr>
          <w:rFonts w:cs="Times New Roman"/>
          <w:szCs w:val="24"/>
        </w:rPr>
        <w:t>2015</w:t>
      </w:r>
      <w:del w:id="592" w:author="blake grills" w:date="2020-04-03T10:17:00Z">
        <w:r w:rsidR="00094B30" w:rsidDel="00CF64B0">
          <w:rPr>
            <w:rFonts w:cs="Times New Roman"/>
            <w:szCs w:val="24"/>
          </w:rPr>
          <w:delText xml:space="preserve">.  </w:delText>
        </w:r>
      </w:del>
      <w:ins w:id="593" w:author="blake grills" w:date="2020-04-03T10:17:00Z">
        <w:r w:rsidR="00CF64B0">
          <w:rPr>
            <w:rFonts w:cs="Times New Roman"/>
            <w:szCs w:val="24"/>
          </w:rPr>
          <w:t xml:space="preserve">.  </w:t>
        </w:r>
      </w:ins>
      <w:r>
        <w:rPr>
          <w:rFonts w:cs="Times New Roman"/>
          <w:szCs w:val="24"/>
        </w:rPr>
        <w:t>ChangeScribe: A Tool for Automatically Generating Commit Messages</w:t>
      </w:r>
      <w:del w:id="594" w:author="blake grills" w:date="2020-04-03T10:17:00Z">
        <w:r w:rsidR="00094B30" w:rsidDel="00CF64B0">
          <w:rPr>
            <w:rFonts w:cs="Times New Roman"/>
            <w:szCs w:val="24"/>
          </w:rPr>
          <w:delText xml:space="preserve">.  </w:delText>
        </w:r>
      </w:del>
      <w:ins w:id="595" w:author="blake grills" w:date="2020-04-03T10:17:00Z">
        <w:r w:rsidR="00CF64B0">
          <w:rPr>
            <w:rFonts w:cs="Times New Roman"/>
            <w:szCs w:val="24"/>
          </w:rPr>
          <w:t xml:space="preserve">.  </w:t>
        </w:r>
      </w:ins>
      <w:r>
        <w:rPr>
          <w:rFonts w:cs="Times New Roman"/>
          <w:i/>
          <w:iCs/>
          <w:szCs w:val="24"/>
        </w:rPr>
        <w:t>2015 IEEE/ACM 37th IEEE International Conference on Software Engineering</w:t>
      </w:r>
      <w:r>
        <w:rPr>
          <w:rFonts w:cs="Times New Roman"/>
          <w:szCs w:val="24"/>
        </w:rPr>
        <w:t>, IEEE, 709–712.</w:t>
      </w:r>
    </w:p>
    <w:p w14:paraId="3950CFF5" w14:textId="1E326523" w:rsidR="00B21A8A" w:rsidRDefault="00B21A8A" w:rsidP="007407DF">
      <w:pPr>
        <w:pStyle w:val="Bibliography"/>
        <w:rPr>
          <w:rFonts w:cs="Times New Roman"/>
          <w:szCs w:val="24"/>
        </w:rPr>
      </w:pPr>
      <w:r>
        <w:rPr>
          <w:rFonts w:cs="Times New Roman"/>
          <w:smallCaps/>
          <w:szCs w:val="24"/>
        </w:rPr>
        <w:t>Liu, M., Lang, B., and Gu, Z</w:t>
      </w:r>
      <w:del w:id="596" w:author="blake grills" w:date="2020-04-03T10:17:00Z">
        <w:r w:rsidR="00094B30" w:rsidDel="00CF64B0">
          <w:rPr>
            <w:rFonts w:cs="Times New Roman"/>
            <w:smallCaps/>
            <w:szCs w:val="24"/>
          </w:rPr>
          <w:delText xml:space="preserve">.  </w:delText>
        </w:r>
      </w:del>
      <w:ins w:id="597" w:author="blake grills" w:date="2020-04-03T10:17:00Z">
        <w:r w:rsidR="00CF64B0">
          <w:rPr>
            <w:rFonts w:cs="Times New Roman"/>
            <w:smallCaps/>
            <w:szCs w:val="24"/>
          </w:rPr>
          <w:t xml:space="preserve">.  </w:t>
        </w:r>
      </w:ins>
      <w:r>
        <w:rPr>
          <w:rFonts w:cs="Times New Roman"/>
          <w:szCs w:val="24"/>
        </w:rPr>
        <w:t>Calculating Semantic Similarity between Academic Articles using Topic Event and Ontology</w:t>
      </w:r>
      <w:del w:id="598" w:author="blake grills" w:date="2020-04-03T10:17:00Z">
        <w:r w:rsidR="00094B30" w:rsidDel="00CF64B0">
          <w:rPr>
            <w:rFonts w:cs="Times New Roman"/>
            <w:szCs w:val="24"/>
          </w:rPr>
          <w:delText xml:space="preserve">.  </w:delText>
        </w:r>
      </w:del>
      <w:ins w:id="599" w:author="blake grills" w:date="2020-04-03T10:17:00Z">
        <w:r w:rsidR="00CF64B0">
          <w:rPr>
            <w:rFonts w:cs="Times New Roman"/>
            <w:szCs w:val="24"/>
          </w:rPr>
          <w:t xml:space="preserve">.  </w:t>
        </w:r>
      </w:ins>
      <w:r>
        <w:rPr>
          <w:rFonts w:cs="Times New Roman"/>
          <w:szCs w:val="24"/>
        </w:rPr>
        <w:t>21.</w:t>
      </w:r>
    </w:p>
    <w:p w14:paraId="6C46CC02" w14:textId="42D3E00B" w:rsidR="00B21A8A" w:rsidRDefault="00B21A8A" w:rsidP="007407DF">
      <w:pPr>
        <w:pStyle w:val="Bibliography"/>
        <w:rPr>
          <w:rFonts w:cs="Times New Roman"/>
          <w:szCs w:val="24"/>
        </w:rPr>
      </w:pPr>
      <w:r>
        <w:rPr>
          <w:rFonts w:cs="Times New Roman"/>
          <w:smallCaps/>
          <w:szCs w:val="24"/>
        </w:rPr>
        <w:t>Maletic, J.I</w:t>
      </w:r>
      <w:del w:id="600" w:author="blake grills" w:date="2020-04-03T10:17:00Z">
        <w:r w:rsidR="00094B30" w:rsidDel="00CF64B0">
          <w:rPr>
            <w:rFonts w:cs="Times New Roman"/>
            <w:smallCaps/>
            <w:szCs w:val="24"/>
          </w:rPr>
          <w:delText xml:space="preserve">.  </w:delText>
        </w:r>
      </w:del>
      <w:ins w:id="601" w:author="blake grills" w:date="2020-04-03T10:17:00Z">
        <w:r w:rsidR="00CF64B0">
          <w:rPr>
            <w:rFonts w:cs="Times New Roman"/>
            <w:smallCaps/>
            <w:szCs w:val="24"/>
          </w:rPr>
          <w:t xml:space="preserve">.  </w:t>
        </w:r>
      </w:ins>
      <w:r>
        <w:rPr>
          <w:rFonts w:cs="Times New Roman"/>
          <w:smallCaps/>
          <w:szCs w:val="24"/>
        </w:rPr>
        <w:t>and Kagdi, H</w:t>
      </w:r>
      <w:del w:id="602" w:author="blake grills" w:date="2020-04-03T10:17:00Z">
        <w:r w:rsidR="00094B30" w:rsidDel="00CF64B0">
          <w:rPr>
            <w:rFonts w:cs="Times New Roman"/>
            <w:smallCaps/>
            <w:szCs w:val="24"/>
          </w:rPr>
          <w:delText xml:space="preserve">.  </w:delText>
        </w:r>
      </w:del>
      <w:ins w:id="603" w:author="blake grills" w:date="2020-04-03T10:17:00Z">
        <w:r w:rsidR="00CF64B0">
          <w:rPr>
            <w:rFonts w:cs="Times New Roman"/>
            <w:smallCaps/>
            <w:szCs w:val="24"/>
          </w:rPr>
          <w:t xml:space="preserve">.  </w:t>
        </w:r>
      </w:ins>
      <w:r>
        <w:rPr>
          <w:rFonts w:cs="Times New Roman"/>
          <w:szCs w:val="24"/>
        </w:rPr>
        <w:t>2008</w:t>
      </w:r>
      <w:del w:id="604" w:author="blake grills" w:date="2020-04-03T10:17:00Z">
        <w:r w:rsidR="00094B30" w:rsidDel="00CF64B0">
          <w:rPr>
            <w:rFonts w:cs="Times New Roman"/>
            <w:szCs w:val="24"/>
          </w:rPr>
          <w:delText xml:space="preserve">.  </w:delText>
        </w:r>
      </w:del>
      <w:ins w:id="605" w:author="blake grills" w:date="2020-04-03T10:17:00Z">
        <w:r w:rsidR="00CF64B0">
          <w:rPr>
            <w:rFonts w:cs="Times New Roman"/>
            <w:szCs w:val="24"/>
          </w:rPr>
          <w:t xml:space="preserve">.  </w:t>
        </w:r>
      </w:ins>
      <w:r>
        <w:rPr>
          <w:rFonts w:cs="Times New Roman"/>
          <w:szCs w:val="24"/>
        </w:rPr>
        <w:t>Expressiveness and effectiveness of program comprehension: Thoughts on future research directions</w:t>
      </w:r>
      <w:del w:id="606" w:author="blake grills" w:date="2020-04-03T10:17:00Z">
        <w:r w:rsidR="00094B30" w:rsidDel="00CF64B0">
          <w:rPr>
            <w:rFonts w:cs="Times New Roman"/>
            <w:szCs w:val="24"/>
          </w:rPr>
          <w:delText xml:space="preserve">.  </w:delText>
        </w:r>
      </w:del>
      <w:ins w:id="607" w:author="blake grills" w:date="2020-04-03T10:17:00Z">
        <w:r w:rsidR="00CF64B0">
          <w:rPr>
            <w:rFonts w:cs="Times New Roman"/>
            <w:szCs w:val="24"/>
          </w:rPr>
          <w:t xml:space="preserve">.  </w:t>
        </w:r>
      </w:ins>
      <w:r>
        <w:rPr>
          <w:rFonts w:cs="Times New Roman"/>
          <w:i/>
          <w:iCs/>
          <w:szCs w:val="24"/>
        </w:rPr>
        <w:t>2008 Frontiers of Software Maintenance</w:t>
      </w:r>
      <w:r>
        <w:rPr>
          <w:rFonts w:cs="Times New Roman"/>
          <w:szCs w:val="24"/>
        </w:rPr>
        <w:t>, IEEE, 31–37.</w:t>
      </w:r>
    </w:p>
    <w:p w14:paraId="730D590B" w14:textId="388AC981" w:rsidR="00B21A8A" w:rsidRDefault="00B21A8A" w:rsidP="007407DF">
      <w:pPr>
        <w:pStyle w:val="Bibliography"/>
        <w:rPr>
          <w:rFonts w:cs="Times New Roman"/>
          <w:szCs w:val="24"/>
        </w:rPr>
      </w:pPr>
      <w:r>
        <w:rPr>
          <w:rFonts w:cs="Times New Roman"/>
          <w:smallCaps/>
          <w:szCs w:val="24"/>
        </w:rPr>
        <w:t>McBurney, P.W</w:t>
      </w:r>
      <w:del w:id="608" w:author="blake grills" w:date="2020-04-03T10:17:00Z">
        <w:r w:rsidR="00094B30" w:rsidDel="00CF64B0">
          <w:rPr>
            <w:rFonts w:cs="Times New Roman"/>
            <w:smallCaps/>
            <w:szCs w:val="24"/>
          </w:rPr>
          <w:delText xml:space="preserve">.  </w:delText>
        </w:r>
      </w:del>
      <w:ins w:id="609" w:author="blake grills" w:date="2020-04-03T10:17:00Z">
        <w:r w:rsidR="00CF64B0">
          <w:rPr>
            <w:rFonts w:cs="Times New Roman"/>
            <w:smallCaps/>
            <w:szCs w:val="24"/>
          </w:rPr>
          <w:t xml:space="preserve">.  </w:t>
        </w:r>
      </w:ins>
      <w:r>
        <w:rPr>
          <w:rFonts w:cs="Times New Roman"/>
          <w:smallCaps/>
          <w:szCs w:val="24"/>
        </w:rPr>
        <w:t>and McMillan, C</w:t>
      </w:r>
      <w:del w:id="610" w:author="blake grills" w:date="2020-04-03T10:17:00Z">
        <w:r w:rsidR="00094B30" w:rsidDel="00CF64B0">
          <w:rPr>
            <w:rFonts w:cs="Times New Roman"/>
            <w:smallCaps/>
            <w:szCs w:val="24"/>
          </w:rPr>
          <w:delText xml:space="preserve">.  </w:delText>
        </w:r>
      </w:del>
      <w:ins w:id="611" w:author="blake grills" w:date="2020-04-03T10:17:00Z">
        <w:r w:rsidR="00CF64B0">
          <w:rPr>
            <w:rFonts w:cs="Times New Roman"/>
            <w:smallCaps/>
            <w:szCs w:val="24"/>
          </w:rPr>
          <w:t xml:space="preserve">.  </w:t>
        </w:r>
      </w:ins>
      <w:r>
        <w:rPr>
          <w:rFonts w:cs="Times New Roman"/>
          <w:szCs w:val="24"/>
        </w:rPr>
        <w:t>2016</w:t>
      </w:r>
      <w:del w:id="612" w:author="blake grills" w:date="2020-04-03T10:17:00Z">
        <w:r w:rsidR="00094B30" w:rsidDel="00CF64B0">
          <w:rPr>
            <w:rFonts w:cs="Times New Roman"/>
            <w:szCs w:val="24"/>
          </w:rPr>
          <w:delText xml:space="preserve">.  </w:delText>
        </w:r>
      </w:del>
      <w:ins w:id="613" w:author="blake grills" w:date="2020-04-03T10:17:00Z">
        <w:r w:rsidR="00CF64B0">
          <w:rPr>
            <w:rFonts w:cs="Times New Roman"/>
            <w:szCs w:val="24"/>
          </w:rPr>
          <w:t xml:space="preserve">.  </w:t>
        </w:r>
      </w:ins>
      <w:r>
        <w:rPr>
          <w:rFonts w:cs="Times New Roman"/>
          <w:szCs w:val="24"/>
        </w:rPr>
        <w:t>Automatic Source Code Summarization of Context for Java Methods</w:t>
      </w:r>
      <w:del w:id="614" w:author="blake grills" w:date="2020-04-03T10:17:00Z">
        <w:r w:rsidR="00094B30" w:rsidDel="00CF64B0">
          <w:rPr>
            <w:rFonts w:cs="Times New Roman"/>
            <w:szCs w:val="24"/>
          </w:rPr>
          <w:delText xml:space="preserve">.  </w:delText>
        </w:r>
      </w:del>
      <w:ins w:id="615" w:author="blake grills" w:date="2020-04-03T10:17:00Z">
        <w:r w:rsidR="00CF64B0">
          <w:rPr>
            <w:rFonts w:cs="Times New Roman"/>
            <w:szCs w:val="24"/>
          </w:rPr>
          <w:t xml:space="preserve">.  </w:t>
        </w:r>
      </w:ins>
      <w:r>
        <w:rPr>
          <w:rFonts w:cs="Times New Roman"/>
          <w:i/>
          <w:iCs/>
          <w:szCs w:val="24"/>
        </w:rPr>
        <w:t>IEEE Transactions on Software Engineering</w:t>
      </w:r>
      <w:r>
        <w:rPr>
          <w:rFonts w:cs="Times New Roman"/>
          <w:szCs w:val="24"/>
        </w:rPr>
        <w:t xml:space="preserve"> </w:t>
      </w:r>
      <w:r>
        <w:rPr>
          <w:rFonts w:cs="Times New Roman"/>
          <w:i/>
          <w:iCs/>
          <w:szCs w:val="24"/>
        </w:rPr>
        <w:t>42</w:t>
      </w:r>
      <w:r>
        <w:rPr>
          <w:rFonts w:cs="Times New Roman"/>
          <w:szCs w:val="24"/>
        </w:rPr>
        <w:t>, 2, 103–119.</w:t>
      </w:r>
    </w:p>
    <w:p w14:paraId="621DDF9F" w14:textId="2C484B7C" w:rsidR="00B21A8A" w:rsidRDefault="00B21A8A" w:rsidP="007407DF">
      <w:pPr>
        <w:pStyle w:val="Bibliography"/>
        <w:rPr>
          <w:rFonts w:cs="Times New Roman"/>
          <w:szCs w:val="24"/>
        </w:rPr>
      </w:pPr>
      <w:r>
        <w:rPr>
          <w:rFonts w:cs="Times New Roman"/>
          <w:smallCaps/>
          <w:szCs w:val="24"/>
        </w:rPr>
        <w:t>Movshovitz-Attias, D</w:t>
      </w:r>
      <w:del w:id="616" w:author="blake grills" w:date="2020-04-03T10:17:00Z">
        <w:r w:rsidR="00094B30" w:rsidDel="00CF64B0">
          <w:rPr>
            <w:rFonts w:cs="Times New Roman"/>
            <w:smallCaps/>
            <w:szCs w:val="24"/>
          </w:rPr>
          <w:delText xml:space="preserve">.  </w:delText>
        </w:r>
      </w:del>
      <w:ins w:id="617" w:author="blake grills" w:date="2020-04-03T10:17:00Z">
        <w:r w:rsidR="00CF64B0">
          <w:rPr>
            <w:rFonts w:cs="Times New Roman"/>
            <w:smallCaps/>
            <w:szCs w:val="24"/>
          </w:rPr>
          <w:t xml:space="preserve">.  </w:t>
        </w:r>
      </w:ins>
      <w:r>
        <w:rPr>
          <w:rFonts w:cs="Times New Roman"/>
          <w:smallCaps/>
          <w:szCs w:val="24"/>
        </w:rPr>
        <w:t>and Cohen, W.W</w:t>
      </w:r>
      <w:del w:id="618" w:author="blake grills" w:date="2020-04-03T10:17:00Z">
        <w:r w:rsidR="00094B30" w:rsidDel="00CF64B0">
          <w:rPr>
            <w:rFonts w:cs="Times New Roman"/>
            <w:smallCaps/>
            <w:szCs w:val="24"/>
          </w:rPr>
          <w:delText xml:space="preserve">.  </w:delText>
        </w:r>
      </w:del>
      <w:ins w:id="619" w:author="blake grills" w:date="2020-04-03T10:17:00Z">
        <w:r w:rsidR="00CF64B0">
          <w:rPr>
            <w:rFonts w:cs="Times New Roman"/>
            <w:smallCaps/>
            <w:szCs w:val="24"/>
          </w:rPr>
          <w:t xml:space="preserve">.  </w:t>
        </w:r>
      </w:ins>
      <w:r>
        <w:rPr>
          <w:rFonts w:cs="Times New Roman"/>
          <w:szCs w:val="24"/>
        </w:rPr>
        <w:t>Natural Language Models for Predicting Programming Comments</w:t>
      </w:r>
      <w:del w:id="620" w:author="blake grills" w:date="2020-04-03T10:17:00Z">
        <w:r w:rsidR="00094B30" w:rsidDel="00CF64B0">
          <w:rPr>
            <w:rFonts w:cs="Times New Roman"/>
            <w:szCs w:val="24"/>
          </w:rPr>
          <w:delText xml:space="preserve">.  </w:delText>
        </w:r>
      </w:del>
      <w:ins w:id="621" w:author="blake grills" w:date="2020-04-03T10:17:00Z">
        <w:r w:rsidR="00CF64B0">
          <w:rPr>
            <w:rFonts w:cs="Times New Roman"/>
            <w:szCs w:val="24"/>
          </w:rPr>
          <w:t xml:space="preserve">.  </w:t>
        </w:r>
      </w:ins>
      <w:r>
        <w:rPr>
          <w:rFonts w:cs="Times New Roman"/>
          <w:szCs w:val="24"/>
        </w:rPr>
        <w:t>6.</w:t>
      </w:r>
    </w:p>
    <w:p w14:paraId="2F18D4DE" w14:textId="6CB9BA27" w:rsidR="00B21A8A" w:rsidRDefault="00B21A8A" w:rsidP="007407DF">
      <w:pPr>
        <w:pStyle w:val="Bibliography"/>
        <w:rPr>
          <w:rFonts w:cs="Times New Roman"/>
          <w:szCs w:val="24"/>
        </w:rPr>
      </w:pPr>
      <w:r>
        <w:rPr>
          <w:rFonts w:cs="Times New Roman"/>
          <w:smallCaps/>
          <w:szCs w:val="24"/>
        </w:rPr>
        <w:t>Nakic-Alfirevic, T</w:t>
      </w:r>
      <w:del w:id="622" w:author="blake grills" w:date="2020-04-03T10:17:00Z">
        <w:r w:rsidR="00094B30" w:rsidDel="00CF64B0">
          <w:rPr>
            <w:rFonts w:cs="Times New Roman"/>
            <w:smallCaps/>
            <w:szCs w:val="24"/>
          </w:rPr>
          <w:delText xml:space="preserve">.  </w:delText>
        </w:r>
      </w:del>
      <w:ins w:id="623" w:author="blake grills" w:date="2020-04-03T10:17:00Z">
        <w:r w:rsidR="00CF64B0">
          <w:rPr>
            <w:rFonts w:cs="Times New Roman"/>
            <w:smallCaps/>
            <w:szCs w:val="24"/>
          </w:rPr>
          <w:t xml:space="preserve">.  </w:t>
        </w:r>
      </w:ins>
      <w:r>
        <w:rPr>
          <w:rFonts w:cs="Times New Roman"/>
          <w:smallCaps/>
          <w:szCs w:val="24"/>
        </w:rPr>
        <w:t>and Durek, M</w:t>
      </w:r>
      <w:del w:id="624" w:author="blake grills" w:date="2020-04-03T10:17:00Z">
        <w:r w:rsidR="00094B30" w:rsidDel="00CF64B0">
          <w:rPr>
            <w:rFonts w:cs="Times New Roman"/>
            <w:smallCaps/>
            <w:szCs w:val="24"/>
          </w:rPr>
          <w:delText xml:space="preserve">.  </w:delText>
        </w:r>
      </w:del>
      <w:ins w:id="625" w:author="blake grills" w:date="2020-04-03T10:17:00Z">
        <w:r w:rsidR="00CF64B0">
          <w:rPr>
            <w:rFonts w:cs="Times New Roman"/>
            <w:smallCaps/>
            <w:szCs w:val="24"/>
          </w:rPr>
          <w:t xml:space="preserve">.  </w:t>
        </w:r>
      </w:ins>
      <w:r>
        <w:rPr>
          <w:rFonts w:cs="Times New Roman"/>
          <w:szCs w:val="24"/>
        </w:rPr>
        <w:t>2004</w:t>
      </w:r>
      <w:del w:id="626" w:author="blake grills" w:date="2020-04-03T10:17:00Z">
        <w:r w:rsidR="00094B30" w:rsidDel="00CF64B0">
          <w:rPr>
            <w:rFonts w:cs="Times New Roman"/>
            <w:szCs w:val="24"/>
          </w:rPr>
          <w:delText xml:space="preserve">.  </w:delText>
        </w:r>
      </w:del>
      <w:ins w:id="627" w:author="blake grills" w:date="2020-04-03T10:17:00Z">
        <w:r w:rsidR="00CF64B0">
          <w:rPr>
            <w:rFonts w:cs="Times New Roman"/>
            <w:szCs w:val="24"/>
          </w:rPr>
          <w:t xml:space="preserve">.  </w:t>
        </w:r>
      </w:ins>
      <w:r>
        <w:rPr>
          <w:rFonts w:cs="Times New Roman"/>
          <w:szCs w:val="24"/>
        </w:rPr>
        <w:t>The Dvorak keyboard layout and possibilities of its regional adaptation</w:t>
      </w:r>
      <w:del w:id="628" w:author="blake grills" w:date="2020-04-03T10:17:00Z">
        <w:r w:rsidR="00094B30" w:rsidDel="00CF64B0">
          <w:rPr>
            <w:rFonts w:cs="Times New Roman"/>
            <w:szCs w:val="24"/>
          </w:rPr>
          <w:delText xml:space="preserve">.  </w:delText>
        </w:r>
      </w:del>
      <w:ins w:id="629" w:author="blake grills" w:date="2020-04-03T10:17:00Z">
        <w:r w:rsidR="00CF64B0">
          <w:rPr>
            <w:rFonts w:cs="Times New Roman"/>
            <w:szCs w:val="24"/>
          </w:rPr>
          <w:t xml:space="preserve">.  </w:t>
        </w:r>
      </w:ins>
      <w:r>
        <w:rPr>
          <w:rFonts w:cs="Times New Roman"/>
          <w:szCs w:val="24"/>
        </w:rPr>
        <w:t>6.</w:t>
      </w:r>
    </w:p>
    <w:p w14:paraId="66AB1705" w14:textId="2A04FC97" w:rsidR="00B21A8A" w:rsidRDefault="00B21A8A" w:rsidP="007407DF">
      <w:pPr>
        <w:pStyle w:val="Bibliography"/>
        <w:rPr>
          <w:rFonts w:cs="Times New Roman"/>
          <w:szCs w:val="24"/>
        </w:rPr>
      </w:pPr>
      <w:r>
        <w:rPr>
          <w:rFonts w:cs="Times New Roman"/>
          <w:smallCaps/>
          <w:szCs w:val="24"/>
        </w:rPr>
        <w:t>Norvig, P</w:t>
      </w:r>
      <w:del w:id="630" w:author="blake grills" w:date="2020-04-03T10:17:00Z">
        <w:r w:rsidR="00094B30" w:rsidDel="00CF64B0">
          <w:rPr>
            <w:rFonts w:cs="Times New Roman"/>
            <w:smallCaps/>
            <w:szCs w:val="24"/>
          </w:rPr>
          <w:delText xml:space="preserve">.  </w:delText>
        </w:r>
      </w:del>
      <w:ins w:id="631" w:author="blake grills" w:date="2020-04-03T10:17:00Z">
        <w:r w:rsidR="00CF64B0">
          <w:rPr>
            <w:rFonts w:cs="Times New Roman"/>
            <w:smallCaps/>
            <w:szCs w:val="24"/>
          </w:rPr>
          <w:t xml:space="preserve">.  </w:t>
        </w:r>
      </w:ins>
      <w:r>
        <w:rPr>
          <w:rFonts w:cs="Times New Roman"/>
          <w:szCs w:val="24"/>
        </w:rPr>
        <w:t>English Letter Frequency Counts: Mayzner Revisited or ETAOIN SRHLDCU</w:t>
      </w:r>
      <w:del w:id="632" w:author="blake grills" w:date="2020-04-03T10:17:00Z">
        <w:r w:rsidR="00094B30" w:rsidDel="00CF64B0">
          <w:rPr>
            <w:rFonts w:cs="Times New Roman"/>
            <w:szCs w:val="24"/>
          </w:rPr>
          <w:delText xml:space="preserve">.  </w:delText>
        </w:r>
      </w:del>
      <w:ins w:id="633" w:author="blake grills" w:date="2020-04-03T10:17:00Z">
        <w:r w:rsidR="00CF64B0">
          <w:rPr>
            <w:rFonts w:cs="Times New Roman"/>
            <w:szCs w:val="24"/>
          </w:rPr>
          <w:t xml:space="preserve">.  </w:t>
        </w:r>
      </w:ins>
      <w:r>
        <w:rPr>
          <w:rFonts w:cs="Times New Roman"/>
          <w:szCs w:val="24"/>
        </w:rPr>
        <w:t>https://norvig.com/mayzner.html.</w:t>
      </w:r>
    </w:p>
    <w:p w14:paraId="4C9F1ADE" w14:textId="6B30CB6E" w:rsidR="00B21A8A" w:rsidRDefault="00B21A8A" w:rsidP="007407DF">
      <w:pPr>
        <w:pStyle w:val="Bibliography"/>
        <w:rPr>
          <w:rFonts w:cs="Times New Roman"/>
          <w:szCs w:val="24"/>
        </w:rPr>
      </w:pPr>
      <w:r>
        <w:rPr>
          <w:rFonts w:cs="Times New Roman"/>
          <w:smallCaps/>
          <w:szCs w:val="24"/>
        </w:rPr>
        <w:t>paper-esem-2011.pdf</w:t>
      </w:r>
      <w:del w:id="634" w:author="blake grills" w:date="2020-04-03T10:17:00Z">
        <w:r w:rsidR="00094B30" w:rsidDel="00CF64B0">
          <w:rPr>
            <w:rFonts w:cs="Times New Roman"/>
            <w:szCs w:val="24"/>
          </w:rPr>
          <w:delText xml:space="preserve">.  </w:delText>
        </w:r>
      </w:del>
      <w:ins w:id="635" w:author="blake grills" w:date="2020-04-03T10:17:00Z">
        <w:r w:rsidR="00CF64B0">
          <w:rPr>
            <w:rFonts w:cs="Times New Roman"/>
            <w:szCs w:val="24"/>
          </w:rPr>
          <w:t xml:space="preserve">.  </w:t>
        </w:r>
      </w:ins>
      <w:r>
        <w:rPr>
          <w:rFonts w:cs="Times New Roman"/>
          <w:szCs w:val="24"/>
        </w:rPr>
        <w:t>.</w:t>
      </w:r>
    </w:p>
    <w:p w14:paraId="0ED6A0C0" w14:textId="0F40DFDD" w:rsidR="00B21A8A" w:rsidRDefault="00B21A8A" w:rsidP="007407DF">
      <w:pPr>
        <w:pStyle w:val="Bibliography"/>
        <w:rPr>
          <w:rFonts w:cs="Times New Roman"/>
          <w:szCs w:val="24"/>
        </w:rPr>
      </w:pPr>
      <w:r>
        <w:rPr>
          <w:rFonts w:cs="Times New Roman"/>
          <w:smallCaps/>
          <w:szCs w:val="24"/>
        </w:rPr>
        <w:lastRenderedPageBreak/>
        <w:t>Ren, Y</w:t>
      </w:r>
      <w:del w:id="636" w:author="blake grills" w:date="2020-04-03T10:17:00Z">
        <w:r w:rsidR="00094B30" w:rsidDel="00CF64B0">
          <w:rPr>
            <w:rFonts w:cs="Times New Roman"/>
            <w:smallCaps/>
            <w:szCs w:val="24"/>
          </w:rPr>
          <w:delText xml:space="preserve">.  </w:delText>
        </w:r>
      </w:del>
      <w:ins w:id="637" w:author="blake grills" w:date="2020-04-03T10:17:00Z">
        <w:r w:rsidR="00CF64B0">
          <w:rPr>
            <w:rFonts w:cs="Times New Roman"/>
            <w:smallCaps/>
            <w:szCs w:val="24"/>
          </w:rPr>
          <w:t xml:space="preserve">.  </w:t>
        </w:r>
      </w:ins>
      <w:r>
        <w:rPr>
          <w:rFonts w:cs="Times New Roman"/>
          <w:smallCaps/>
          <w:szCs w:val="24"/>
        </w:rPr>
        <w:t>and Ji, D</w:t>
      </w:r>
      <w:del w:id="638" w:author="blake grills" w:date="2020-04-03T10:17:00Z">
        <w:r w:rsidR="00094B30" w:rsidDel="00CF64B0">
          <w:rPr>
            <w:rFonts w:cs="Times New Roman"/>
            <w:smallCaps/>
            <w:szCs w:val="24"/>
          </w:rPr>
          <w:delText xml:space="preserve">.  </w:delText>
        </w:r>
      </w:del>
      <w:ins w:id="639" w:author="blake grills" w:date="2020-04-03T10:17:00Z">
        <w:r w:rsidR="00CF64B0">
          <w:rPr>
            <w:rFonts w:cs="Times New Roman"/>
            <w:smallCaps/>
            <w:szCs w:val="24"/>
          </w:rPr>
          <w:t xml:space="preserve">.  </w:t>
        </w:r>
      </w:ins>
      <w:r>
        <w:rPr>
          <w:rFonts w:cs="Times New Roman"/>
          <w:szCs w:val="24"/>
        </w:rPr>
        <w:t>2019</w:t>
      </w:r>
      <w:del w:id="640" w:author="blake grills" w:date="2020-04-03T10:17:00Z">
        <w:r w:rsidR="00094B30" w:rsidDel="00CF64B0">
          <w:rPr>
            <w:rFonts w:cs="Times New Roman"/>
            <w:szCs w:val="24"/>
          </w:rPr>
          <w:delText xml:space="preserve">.  </w:delText>
        </w:r>
      </w:del>
      <w:ins w:id="641" w:author="blake grills" w:date="2020-04-03T10:17:00Z">
        <w:r w:rsidR="00CF64B0">
          <w:rPr>
            <w:rFonts w:cs="Times New Roman"/>
            <w:szCs w:val="24"/>
          </w:rPr>
          <w:t xml:space="preserve">.  </w:t>
        </w:r>
      </w:ins>
      <w:r>
        <w:rPr>
          <w:rFonts w:cs="Times New Roman"/>
          <w:szCs w:val="24"/>
        </w:rPr>
        <w:t>Learning to Detect Deceptive Opinion Spam: A Survey</w:t>
      </w:r>
      <w:del w:id="642" w:author="blake grills" w:date="2020-04-03T10:17:00Z">
        <w:r w:rsidR="00094B30" w:rsidDel="00CF64B0">
          <w:rPr>
            <w:rFonts w:cs="Times New Roman"/>
            <w:szCs w:val="24"/>
          </w:rPr>
          <w:delText xml:space="preserve">.  </w:delText>
        </w:r>
      </w:del>
      <w:ins w:id="643" w:author="blake grills" w:date="2020-04-03T10:17:00Z">
        <w:r w:rsidR="00CF64B0">
          <w:rPr>
            <w:rFonts w:cs="Times New Roman"/>
            <w:szCs w:val="24"/>
          </w:rPr>
          <w:t xml:space="preserve">.  </w:t>
        </w:r>
      </w:ins>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42934–42945.</w:t>
      </w:r>
    </w:p>
    <w:p w14:paraId="5AE1A104" w14:textId="2CCD3311" w:rsidR="00B21A8A" w:rsidRDefault="00B21A8A" w:rsidP="007407DF">
      <w:pPr>
        <w:pStyle w:val="Bibliography"/>
        <w:rPr>
          <w:rFonts w:cs="Times New Roman"/>
          <w:szCs w:val="24"/>
        </w:rPr>
      </w:pPr>
      <w:r>
        <w:rPr>
          <w:rFonts w:cs="Times New Roman"/>
          <w:smallCaps/>
          <w:szCs w:val="24"/>
        </w:rPr>
        <w:t>scikit-learn developers</w:t>
      </w:r>
      <w:del w:id="644" w:author="blake grills" w:date="2020-04-03T10:17:00Z">
        <w:r w:rsidR="00094B30" w:rsidDel="00CF64B0">
          <w:rPr>
            <w:rFonts w:cs="Times New Roman"/>
            <w:szCs w:val="24"/>
          </w:rPr>
          <w:delText xml:space="preserve">.  </w:delText>
        </w:r>
      </w:del>
      <w:ins w:id="645" w:author="blake grills" w:date="2020-04-03T10:17:00Z">
        <w:r w:rsidR="00CF64B0">
          <w:rPr>
            <w:rFonts w:cs="Times New Roman"/>
            <w:szCs w:val="24"/>
          </w:rPr>
          <w:t xml:space="preserve">.  </w:t>
        </w:r>
      </w:ins>
      <w:r>
        <w:rPr>
          <w:rFonts w:cs="Times New Roman"/>
          <w:szCs w:val="24"/>
        </w:rPr>
        <w:t>1.10</w:t>
      </w:r>
      <w:del w:id="646" w:author="blake grills" w:date="2020-04-03T10:17:00Z">
        <w:r w:rsidR="00094B30" w:rsidDel="00CF64B0">
          <w:rPr>
            <w:rFonts w:cs="Times New Roman"/>
            <w:szCs w:val="24"/>
          </w:rPr>
          <w:delText xml:space="preserve">.  </w:delText>
        </w:r>
      </w:del>
      <w:ins w:id="647" w:author="blake grills" w:date="2020-04-03T10:17:00Z">
        <w:r w:rsidR="00CF64B0">
          <w:rPr>
            <w:rFonts w:cs="Times New Roman"/>
            <w:szCs w:val="24"/>
          </w:rPr>
          <w:t xml:space="preserve">.  </w:t>
        </w:r>
      </w:ins>
      <w:r>
        <w:rPr>
          <w:rFonts w:cs="Times New Roman"/>
          <w:szCs w:val="24"/>
        </w:rPr>
        <w:t>Decision Trees</w:t>
      </w:r>
      <w:del w:id="648" w:author="blake grills" w:date="2020-04-03T10:17:00Z">
        <w:r w:rsidR="00094B30" w:rsidDel="00CF64B0">
          <w:rPr>
            <w:rFonts w:cs="Times New Roman"/>
            <w:szCs w:val="24"/>
          </w:rPr>
          <w:delText xml:space="preserve">.  </w:delText>
        </w:r>
      </w:del>
      <w:ins w:id="649" w:author="blake grills" w:date="2020-04-03T10:17:00Z">
        <w:r w:rsidR="00CF64B0">
          <w:rPr>
            <w:rFonts w:cs="Times New Roman"/>
            <w:szCs w:val="24"/>
          </w:rPr>
          <w:t xml:space="preserve">.  </w:t>
        </w:r>
      </w:ins>
      <w:r>
        <w:rPr>
          <w:rFonts w:cs="Times New Roman"/>
          <w:i/>
          <w:iCs/>
          <w:szCs w:val="24"/>
        </w:rPr>
        <w:t>scikit-learn</w:t>
      </w:r>
      <w:del w:id="650" w:author="blake grills" w:date="2020-04-03T10:17:00Z">
        <w:r w:rsidR="00094B30" w:rsidDel="00CF64B0">
          <w:rPr>
            <w:rFonts w:cs="Times New Roman"/>
            <w:szCs w:val="24"/>
          </w:rPr>
          <w:delText xml:space="preserve">.  </w:delText>
        </w:r>
      </w:del>
      <w:ins w:id="651" w:author="blake grills" w:date="2020-04-03T10:17:00Z">
        <w:r w:rsidR="00CF64B0">
          <w:rPr>
            <w:rFonts w:cs="Times New Roman"/>
            <w:szCs w:val="24"/>
          </w:rPr>
          <w:t xml:space="preserve">.  </w:t>
        </w:r>
      </w:ins>
      <w:r>
        <w:rPr>
          <w:rFonts w:cs="Times New Roman"/>
          <w:szCs w:val="24"/>
        </w:rPr>
        <w:t>https://scikit-learn.org/stable/modules/tree.html.</w:t>
      </w:r>
    </w:p>
    <w:p w14:paraId="1CEB0A4B" w14:textId="34BDD38D" w:rsidR="00B21A8A" w:rsidRDefault="00B21A8A" w:rsidP="007407DF">
      <w:pPr>
        <w:pStyle w:val="Bibliography"/>
        <w:rPr>
          <w:rFonts w:cs="Times New Roman"/>
          <w:szCs w:val="24"/>
        </w:rPr>
      </w:pPr>
      <w:r>
        <w:rPr>
          <w:rFonts w:cs="Times New Roman"/>
          <w:smallCaps/>
          <w:szCs w:val="24"/>
        </w:rPr>
        <w:t>SKLearn</w:t>
      </w:r>
      <w:del w:id="652" w:author="blake grills" w:date="2020-04-03T10:17:00Z">
        <w:r w:rsidR="00094B30" w:rsidDel="00CF64B0">
          <w:rPr>
            <w:rFonts w:cs="Times New Roman"/>
            <w:szCs w:val="24"/>
          </w:rPr>
          <w:delText xml:space="preserve">.  </w:delText>
        </w:r>
      </w:del>
      <w:ins w:id="653" w:author="blake grills" w:date="2020-04-03T10:17:00Z">
        <w:r w:rsidR="00CF64B0">
          <w:rPr>
            <w:rFonts w:cs="Times New Roman"/>
            <w:szCs w:val="24"/>
          </w:rPr>
          <w:t xml:space="preserve">.  </w:t>
        </w:r>
      </w:ins>
      <w:r>
        <w:rPr>
          <w:rFonts w:cs="Times New Roman"/>
          <w:szCs w:val="24"/>
        </w:rPr>
        <w:t>2019</w:t>
      </w:r>
      <w:del w:id="654" w:author="blake grills" w:date="2020-04-03T10:17:00Z">
        <w:r w:rsidR="00094B30" w:rsidDel="00CF64B0">
          <w:rPr>
            <w:rFonts w:cs="Times New Roman"/>
            <w:szCs w:val="24"/>
          </w:rPr>
          <w:delText xml:space="preserve">.  </w:delText>
        </w:r>
      </w:del>
      <w:ins w:id="655" w:author="blake grills" w:date="2020-04-03T10:17:00Z">
        <w:r w:rsidR="00CF64B0">
          <w:rPr>
            <w:rFonts w:cs="Times New Roman"/>
            <w:szCs w:val="24"/>
          </w:rPr>
          <w:t xml:space="preserve">.  </w:t>
        </w:r>
      </w:ins>
      <w:r>
        <w:rPr>
          <w:rFonts w:cs="Times New Roman"/>
          <w:szCs w:val="24"/>
        </w:rPr>
        <w:t>1.10 Decision Tree 1.10.1 Classification</w:t>
      </w:r>
      <w:del w:id="656" w:author="blake grills" w:date="2020-04-03T10:17:00Z">
        <w:r w:rsidR="00094B30" w:rsidDel="00CF64B0">
          <w:rPr>
            <w:rFonts w:cs="Times New Roman"/>
            <w:szCs w:val="24"/>
          </w:rPr>
          <w:delText xml:space="preserve">.  </w:delText>
        </w:r>
      </w:del>
      <w:ins w:id="657" w:author="blake grills" w:date="2020-04-03T10:17:00Z">
        <w:r w:rsidR="00CF64B0">
          <w:rPr>
            <w:rFonts w:cs="Times New Roman"/>
            <w:szCs w:val="24"/>
          </w:rPr>
          <w:t xml:space="preserve">.  </w:t>
        </w:r>
      </w:ins>
      <w:r>
        <w:rPr>
          <w:rFonts w:cs="Times New Roman"/>
          <w:szCs w:val="24"/>
        </w:rPr>
        <w:t>https://scikit-learn.org/stable/modules/tree.html.</w:t>
      </w:r>
    </w:p>
    <w:p w14:paraId="7FF6B20A" w14:textId="30E94F79" w:rsidR="00B21A8A" w:rsidRDefault="00B21A8A" w:rsidP="007407DF">
      <w:pPr>
        <w:pStyle w:val="Bibliography"/>
        <w:rPr>
          <w:rFonts w:cs="Times New Roman"/>
          <w:szCs w:val="24"/>
        </w:rPr>
      </w:pPr>
      <w:r>
        <w:rPr>
          <w:rFonts w:cs="Times New Roman"/>
          <w:smallCaps/>
          <w:szCs w:val="24"/>
        </w:rPr>
        <w:t>Song, X., Sun, H., Wang, X., and Yan, J</w:t>
      </w:r>
      <w:del w:id="658" w:author="blake grills" w:date="2020-04-03T10:17:00Z">
        <w:r w:rsidR="00094B30" w:rsidDel="00CF64B0">
          <w:rPr>
            <w:rFonts w:cs="Times New Roman"/>
            <w:smallCaps/>
            <w:szCs w:val="24"/>
          </w:rPr>
          <w:delText xml:space="preserve">.  </w:delText>
        </w:r>
      </w:del>
      <w:ins w:id="659" w:author="blake grills" w:date="2020-04-03T10:17:00Z">
        <w:r w:rsidR="00CF64B0">
          <w:rPr>
            <w:rFonts w:cs="Times New Roman"/>
            <w:smallCaps/>
            <w:szCs w:val="24"/>
          </w:rPr>
          <w:t xml:space="preserve">.  </w:t>
        </w:r>
      </w:ins>
      <w:r>
        <w:rPr>
          <w:rFonts w:cs="Times New Roman"/>
          <w:szCs w:val="24"/>
        </w:rPr>
        <w:t>2019</w:t>
      </w:r>
      <w:del w:id="660" w:author="blake grills" w:date="2020-04-03T10:17:00Z">
        <w:r w:rsidR="00094B30" w:rsidDel="00CF64B0">
          <w:rPr>
            <w:rFonts w:cs="Times New Roman"/>
            <w:szCs w:val="24"/>
          </w:rPr>
          <w:delText xml:space="preserve">.  </w:delText>
        </w:r>
      </w:del>
      <w:ins w:id="661" w:author="blake grills" w:date="2020-04-03T10:17:00Z">
        <w:r w:rsidR="00CF64B0">
          <w:rPr>
            <w:rFonts w:cs="Times New Roman"/>
            <w:szCs w:val="24"/>
          </w:rPr>
          <w:t xml:space="preserve">.  </w:t>
        </w:r>
      </w:ins>
      <w:r>
        <w:rPr>
          <w:rFonts w:cs="Times New Roman"/>
          <w:szCs w:val="24"/>
        </w:rPr>
        <w:t>A Survey of Automatic Generation of Source Code Comments: Algorithms and Techniques</w:t>
      </w:r>
      <w:del w:id="662" w:author="blake grills" w:date="2020-04-03T10:17:00Z">
        <w:r w:rsidR="00094B30" w:rsidDel="00CF64B0">
          <w:rPr>
            <w:rFonts w:cs="Times New Roman"/>
            <w:szCs w:val="24"/>
          </w:rPr>
          <w:delText xml:space="preserve">.  </w:delText>
        </w:r>
      </w:del>
      <w:ins w:id="663" w:author="blake grills" w:date="2020-04-03T10:17:00Z">
        <w:r w:rsidR="00CF64B0">
          <w:rPr>
            <w:rFonts w:cs="Times New Roman"/>
            <w:szCs w:val="24"/>
          </w:rPr>
          <w:t xml:space="preserve">.  </w:t>
        </w:r>
      </w:ins>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111411–111428.</w:t>
      </w:r>
    </w:p>
    <w:p w14:paraId="36191ED2" w14:textId="6264453B" w:rsidR="00B21A8A" w:rsidRDefault="00B21A8A" w:rsidP="007407DF">
      <w:pPr>
        <w:pStyle w:val="Bibliography"/>
        <w:rPr>
          <w:rFonts w:cs="Times New Roman"/>
          <w:szCs w:val="24"/>
        </w:rPr>
      </w:pPr>
      <w:r>
        <w:rPr>
          <w:rFonts w:cs="Times New Roman"/>
          <w:smallCaps/>
          <w:szCs w:val="24"/>
        </w:rPr>
        <w:t>Steidl, D., Hummel, B., and Juergens, E</w:t>
      </w:r>
      <w:del w:id="664" w:author="blake grills" w:date="2020-04-03T10:17:00Z">
        <w:r w:rsidR="00094B30" w:rsidDel="00CF64B0">
          <w:rPr>
            <w:rFonts w:cs="Times New Roman"/>
            <w:smallCaps/>
            <w:szCs w:val="24"/>
          </w:rPr>
          <w:delText xml:space="preserve">.  </w:delText>
        </w:r>
      </w:del>
      <w:ins w:id="665" w:author="blake grills" w:date="2020-04-03T10:17:00Z">
        <w:r w:rsidR="00CF64B0">
          <w:rPr>
            <w:rFonts w:cs="Times New Roman"/>
            <w:smallCaps/>
            <w:szCs w:val="24"/>
          </w:rPr>
          <w:t xml:space="preserve">.  </w:t>
        </w:r>
      </w:ins>
      <w:r>
        <w:rPr>
          <w:rFonts w:cs="Times New Roman"/>
          <w:szCs w:val="24"/>
        </w:rPr>
        <w:t>2013</w:t>
      </w:r>
      <w:del w:id="666" w:author="blake grills" w:date="2020-04-03T10:17:00Z">
        <w:r w:rsidR="00094B30" w:rsidDel="00CF64B0">
          <w:rPr>
            <w:rFonts w:cs="Times New Roman"/>
            <w:szCs w:val="24"/>
          </w:rPr>
          <w:delText xml:space="preserve">.  </w:delText>
        </w:r>
      </w:del>
      <w:ins w:id="667" w:author="blake grills" w:date="2020-04-03T10:17:00Z">
        <w:r w:rsidR="00CF64B0">
          <w:rPr>
            <w:rFonts w:cs="Times New Roman"/>
            <w:szCs w:val="24"/>
          </w:rPr>
          <w:t xml:space="preserve">.  </w:t>
        </w:r>
      </w:ins>
      <w:r>
        <w:rPr>
          <w:rFonts w:cs="Times New Roman"/>
          <w:szCs w:val="24"/>
        </w:rPr>
        <w:t>Quality analysis of source code comments</w:t>
      </w:r>
      <w:del w:id="668" w:author="blake grills" w:date="2020-04-03T10:17:00Z">
        <w:r w:rsidR="00094B30" w:rsidDel="00CF64B0">
          <w:rPr>
            <w:rFonts w:cs="Times New Roman"/>
            <w:szCs w:val="24"/>
          </w:rPr>
          <w:delText xml:space="preserve">.  </w:delText>
        </w:r>
      </w:del>
      <w:ins w:id="669" w:author="blake grills" w:date="2020-04-03T10:17:00Z">
        <w:r w:rsidR="00CF64B0">
          <w:rPr>
            <w:rFonts w:cs="Times New Roman"/>
            <w:szCs w:val="24"/>
          </w:rPr>
          <w:t xml:space="preserve">.  </w:t>
        </w:r>
      </w:ins>
      <w:r>
        <w:rPr>
          <w:rFonts w:cs="Times New Roman"/>
          <w:i/>
          <w:iCs/>
          <w:szCs w:val="24"/>
        </w:rPr>
        <w:t>2013 21st International Conference on Program Comprehension (ICPC)</w:t>
      </w:r>
      <w:r>
        <w:rPr>
          <w:rFonts w:cs="Times New Roman"/>
          <w:szCs w:val="24"/>
        </w:rPr>
        <w:t>, IEEE, 83–92.</w:t>
      </w:r>
    </w:p>
    <w:p w14:paraId="7CC03B6C" w14:textId="795178E4" w:rsidR="00B21A8A" w:rsidRDefault="00B21A8A" w:rsidP="007407DF">
      <w:pPr>
        <w:pStyle w:val="Bibliography"/>
        <w:rPr>
          <w:rFonts w:cs="Times New Roman"/>
          <w:szCs w:val="24"/>
        </w:rPr>
      </w:pPr>
      <w:r>
        <w:rPr>
          <w:rFonts w:cs="Times New Roman"/>
          <w:smallCaps/>
          <w:szCs w:val="24"/>
        </w:rPr>
        <w:t>Storey, M.-A</w:t>
      </w:r>
      <w:del w:id="670" w:author="blake grills" w:date="2020-04-03T10:17:00Z">
        <w:r w:rsidR="00094B30" w:rsidDel="00CF64B0">
          <w:rPr>
            <w:rFonts w:cs="Times New Roman"/>
            <w:smallCaps/>
            <w:szCs w:val="24"/>
          </w:rPr>
          <w:delText xml:space="preserve">.  </w:delText>
        </w:r>
      </w:del>
      <w:ins w:id="671" w:author="blake grills" w:date="2020-04-03T10:17:00Z">
        <w:r w:rsidR="00CF64B0">
          <w:rPr>
            <w:rFonts w:cs="Times New Roman"/>
            <w:smallCaps/>
            <w:szCs w:val="24"/>
          </w:rPr>
          <w:t xml:space="preserve">.  </w:t>
        </w:r>
      </w:ins>
      <w:r>
        <w:rPr>
          <w:rFonts w:cs="Times New Roman"/>
          <w:szCs w:val="24"/>
        </w:rPr>
        <w:t>2005</w:t>
      </w:r>
      <w:del w:id="672" w:author="blake grills" w:date="2020-04-03T10:17:00Z">
        <w:r w:rsidR="00094B30" w:rsidDel="00CF64B0">
          <w:rPr>
            <w:rFonts w:cs="Times New Roman"/>
            <w:szCs w:val="24"/>
          </w:rPr>
          <w:delText xml:space="preserve">.  </w:delText>
        </w:r>
      </w:del>
      <w:ins w:id="673" w:author="blake grills" w:date="2020-04-03T10:17:00Z">
        <w:r w:rsidR="00CF64B0">
          <w:rPr>
            <w:rFonts w:cs="Times New Roman"/>
            <w:szCs w:val="24"/>
          </w:rPr>
          <w:t xml:space="preserve">.  </w:t>
        </w:r>
      </w:ins>
      <w:r>
        <w:rPr>
          <w:rFonts w:cs="Times New Roman"/>
          <w:szCs w:val="24"/>
        </w:rPr>
        <w:t>Theories, methods and tools in program comprehension: past, present and future</w:t>
      </w:r>
      <w:del w:id="674" w:author="blake grills" w:date="2020-04-03T10:17:00Z">
        <w:r w:rsidR="00094B30" w:rsidDel="00CF64B0">
          <w:rPr>
            <w:rFonts w:cs="Times New Roman"/>
            <w:szCs w:val="24"/>
          </w:rPr>
          <w:delText xml:space="preserve">.  </w:delText>
        </w:r>
      </w:del>
      <w:ins w:id="675" w:author="blake grills" w:date="2020-04-03T10:17:00Z">
        <w:r w:rsidR="00CF64B0">
          <w:rPr>
            <w:rFonts w:cs="Times New Roman"/>
            <w:szCs w:val="24"/>
          </w:rPr>
          <w:t xml:space="preserve">.  </w:t>
        </w:r>
      </w:ins>
      <w:r>
        <w:rPr>
          <w:rFonts w:cs="Times New Roman"/>
          <w:i/>
          <w:iCs/>
          <w:szCs w:val="24"/>
        </w:rPr>
        <w:t>13th International Workshop on Program Comprehension (IWPC’05)</w:t>
      </w:r>
      <w:r>
        <w:rPr>
          <w:rFonts w:cs="Times New Roman"/>
          <w:szCs w:val="24"/>
        </w:rPr>
        <w:t>, IEEE, 181–191.</w:t>
      </w:r>
    </w:p>
    <w:p w14:paraId="75B495F8" w14:textId="311C8863" w:rsidR="00B21A8A" w:rsidRDefault="00B21A8A" w:rsidP="007407DF">
      <w:pPr>
        <w:pStyle w:val="Bibliography"/>
        <w:rPr>
          <w:rFonts w:cs="Times New Roman"/>
          <w:szCs w:val="24"/>
        </w:rPr>
      </w:pPr>
      <w:r>
        <w:rPr>
          <w:rFonts w:cs="Times New Roman"/>
          <w:smallCaps/>
          <w:szCs w:val="24"/>
        </w:rPr>
        <w:t>United States District Court Northern District of California</w:t>
      </w:r>
      <w:del w:id="676" w:author="blake grills" w:date="2020-04-03T10:17:00Z">
        <w:r w:rsidR="00094B30" w:rsidDel="00CF64B0">
          <w:rPr>
            <w:rFonts w:cs="Times New Roman"/>
            <w:szCs w:val="24"/>
          </w:rPr>
          <w:delText xml:space="preserve">.  </w:delText>
        </w:r>
      </w:del>
      <w:ins w:id="677" w:author="blake grills" w:date="2020-04-03T10:17:00Z">
        <w:r w:rsidR="00CF64B0">
          <w:rPr>
            <w:rFonts w:cs="Times New Roman"/>
            <w:szCs w:val="24"/>
          </w:rPr>
          <w:t xml:space="preserve">.  </w:t>
        </w:r>
      </w:ins>
      <w:r>
        <w:rPr>
          <w:rFonts w:cs="Times New Roman"/>
          <w:szCs w:val="24"/>
        </w:rPr>
        <w:t>2017</w:t>
      </w:r>
      <w:del w:id="678" w:author="blake grills" w:date="2020-04-03T10:17:00Z">
        <w:r w:rsidR="00094B30" w:rsidDel="00CF64B0">
          <w:rPr>
            <w:rFonts w:cs="Times New Roman"/>
            <w:szCs w:val="24"/>
          </w:rPr>
          <w:delText xml:space="preserve">.  </w:delText>
        </w:r>
      </w:del>
      <w:ins w:id="679" w:author="blake grills" w:date="2020-04-03T10:17:00Z">
        <w:r w:rsidR="00CF64B0">
          <w:rPr>
            <w:rFonts w:cs="Times New Roman"/>
            <w:szCs w:val="24"/>
          </w:rPr>
          <w:t xml:space="preserve">.  </w:t>
        </w:r>
      </w:ins>
      <w:r>
        <w:rPr>
          <w:rFonts w:cs="Times New Roman"/>
          <w:szCs w:val="24"/>
        </w:rPr>
        <w:t>Artifex Software, Inc</w:t>
      </w:r>
      <w:del w:id="680" w:author="blake grills" w:date="2020-04-03T10:17:00Z">
        <w:r w:rsidR="00094B30" w:rsidDel="00CF64B0">
          <w:rPr>
            <w:rFonts w:cs="Times New Roman"/>
            <w:szCs w:val="24"/>
          </w:rPr>
          <w:delText xml:space="preserve">.  </w:delText>
        </w:r>
      </w:del>
      <w:ins w:id="681" w:author="blake grills" w:date="2020-04-03T10:17:00Z">
        <w:r w:rsidR="00CF64B0">
          <w:rPr>
            <w:rFonts w:cs="Times New Roman"/>
            <w:szCs w:val="24"/>
          </w:rPr>
          <w:t xml:space="preserve">.  </w:t>
        </w:r>
      </w:ins>
      <w:r>
        <w:rPr>
          <w:rFonts w:cs="Times New Roman"/>
          <w:szCs w:val="24"/>
        </w:rPr>
        <w:t>v</w:t>
      </w:r>
      <w:del w:id="682" w:author="blake grills" w:date="2020-04-03T10:17:00Z">
        <w:r w:rsidR="00094B30" w:rsidDel="00CF64B0">
          <w:rPr>
            <w:rFonts w:cs="Times New Roman"/>
            <w:szCs w:val="24"/>
          </w:rPr>
          <w:delText xml:space="preserve">.  </w:delText>
        </w:r>
      </w:del>
      <w:ins w:id="683" w:author="blake grills" w:date="2020-04-03T10:17:00Z">
        <w:r w:rsidR="00CF64B0">
          <w:rPr>
            <w:rFonts w:cs="Times New Roman"/>
            <w:szCs w:val="24"/>
          </w:rPr>
          <w:t xml:space="preserve">.  </w:t>
        </w:r>
      </w:ins>
      <w:r>
        <w:rPr>
          <w:rFonts w:cs="Times New Roman"/>
          <w:szCs w:val="24"/>
        </w:rPr>
        <w:t>Hancom, Inc</w:t>
      </w:r>
      <w:del w:id="684" w:author="blake grills" w:date="2020-04-03T10:17:00Z">
        <w:r w:rsidR="00094B30" w:rsidDel="00CF64B0">
          <w:rPr>
            <w:rFonts w:cs="Times New Roman"/>
            <w:szCs w:val="24"/>
          </w:rPr>
          <w:delText xml:space="preserve">.  </w:delText>
        </w:r>
      </w:del>
      <w:ins w:id="685" w:author="blake grills" w:date="2020-04-03T10:17:00Z">
        <w:r w:rsidR="00CF64B0">
          <w:rPr>
            <w:rFonts w:cs="Times New Roman"/>
            <w:szCs w:val="24"/>
          </w:rPr>
          <w:t xml:space="preserve">.  </w:t>
        </w:r>
      </w:ins>
      <w:r>
        <w:rPr>
          <w:rFonts w:cs="Times New Roman"/>
          <w:szCs w:val="24"/>
        </w:rPr>
        <w:t>https://casetext.com/case/artifex-software-inc-v-hancom-inc.</w:t>
      </w:r>
    </w:p>
    <w:p w14:paraId="2BEA2F20" w14:textId="02B4CA27" w:rsidR="00B21A8A" w:rsidRDefault="00B21A8A" w:rsidP="007407DF">
      <w:pPr>
        <w:pStyle w:val="Bibliography"/>
        <w:rPr>
          <w:rFonts w:cs="Times New Roman"/>
          <w:szCs w:val="24"/>
        </w:rPr>
      </w:pPr>
      <w:r>
        <w:rPr>
          <w:rFonts w:cs="Times New Roman"/>
          <w:smallCaps/>
          <w:szCs w:val="24"/>
        </w:rPr>
        <w:t>Vaughan-Nichols, S</w:t>
      </w:r>
      <w:del w:id="686" w:author="blake grills" w:date="2020-04-03T10:17:00Z">
        <w:r w:rsidR="00094B30" w:rsidDel="00CF64B0">
          <w:rPr>
            <w:rFonts w:cs="Times New Roman"/>
            <w:smallCaps/>
            <w:szCs w:val="24"/>
          </w:rPr>
          <w:delText xml:space="preserve">.  </w:delText>
        </w:r>
      </w:del>
      <w:ins w:id="687" w:author="blake grills" w:date="2020-04-03T10:17:00Z">
        <w:r w:rsidR="00CF64B0">
          <w:rPr>
            <w:rFonts w:cs="Times New Roman"/>
            <w:smallCaps/>
            <w:szCs w:val="24"/>
          </w:rPr>
          <w:t xml:space="preserve">.  </w:t>
        </w:r>
      </w:ins>
      <w:r>
        <w:rPr>
          <w:rFonts w:cs="Times New Roman"/>
          <w:szCs w:val="24"/>
        </w:rPr>
        <w:t>2015</w:t>
      </w:r>
      <w:del w:id="688" w:author="blake grills" w:date="2020-04-03T10:17:00Z">
        <w:r w:rsidR="00094B30" w:rsidDel="00CF64B0">
          <w:rPr>
            <w:rFonts w:cs="Times New Roman"/>
            <w:szCs w:val="24"/>
          </w:rPr>
          <w:delText xml:space="preserve">.  </w:delText>
        </w:r>
      </w:del>
      <w:ins w:id="689" w:author="blake grills" w:date="2020-04-03T10:17:00Z">
        <w:r w:rsidR="00CF64B0">
          <w:rPr>
            <w:rFonts w:cs="Times New Roman"/>
            <w:szCs w:val="24"/>
          </w:rPr>
          <w:t xml:space="preserve">.  </w:t>
        </w:r>
      </w:ins>
      <w:r>
        <w:rPr>
          <w:rFonts w:cs="Times New Roman"/>
          <w:szCs w:val="24"/>
        </w:rPr>
        <w:t>VMware sued for failure to comply with Linux license</w:t>
      </w:r>
      <w:del w:id="690" w:author="blake grills" w:date="2020-04-03T10:17:00Z">
        <w:r w:rsidR="00094B30" w:rsidDel="00CF64B0">
          <w:rPr>
            <w:rFonts w:cs="Times New Roman"/>
            <w:szCs w:val="24"/>
          </w:rPr>
          <w:delText xml:space="preserve">.  </w:delText>
        </w:r>
      </w:del>
      <w:ins w:id="691" w:author="blake grills" w:date="2020-04-03T10:17:00Z">
        <w:r w:rsidR="00CF64B0">
          <w:rPr>
            <w:rFonts w:cs="Times New Roman"/>
            <w:szCs w:val="24"/>
          </w:rPr>
          <w:t xml:space="preserve">.  </w:t>
        </w:r>
      </w:ins>
      <w:r>
        <w:rPr>
          <w:rFonts w:cs="Times New Roman"/>
          <w:szCs w:val="24"/>
        </w:rPr>
        <w:t>https://www.zdnet.com/article/vmware-sued-for-failure-to-comply-with-linuxs-license/.</w:t>
      </w:r>
    </w:p>
    <w:p w14:paraId="521EA4FB" w14:textId="7D1858EF" w:rsidR="00B21A8A" w:rsidRDefault="00B21A8A" w:rsidP="007407DF">
      <w:pPr>
        <w:pStyle w:val="Bibliography"/>
        <w:rPr>
          <w:rFonts w:cs="Times New Roman"/>
          <w:szCs w:val="24"/>
        </w:rPr>
      </w:pPr>
      <w:r>
        <w:rPr>
          <w:rFonts w:cs="Times New Roman"/>
          <w:smallCaps/>
          <w:szCs w:val="24"/>
        </w:rPr>
        <w:t>Von Mayrhauser, A</w:t>
      </w:r>
      <w:del w:id="692" w:author="blake grills" w:date="2020-04-03T10:17:00Z">
        <w:r w:rsidR="00094B30" w:rsidDel="00CF64B0">
          <w:rPr>
            <w:rFonts w:cs="Times New Roman"/>
            <w:smallCaps/>
            <w:szCs w:val="24"/>
          </w:rPr>
          <w:delText xml:space="preserve">.  </w:delText>
        </w:r>
      </w:del>
      <w:ins w:id="693" w:author="blake grills" w:date="2020-04-03T10:17:00Z">
        <w:r w:rsidR="00CF64B0">
          <w:rPr>
            <w:rFonts w:cs="Times New Roman"/>
            <w:smallCaps/>
            <w:szCs w:val="24"/>
          </w:rPr>
          <w:t xml:space="preserve">.  </w:t>
        </w:r>
      </w:ins>
      <w:r>
        <w:rPr>
          <w:rFonts w:cs="Times New Roman"/>
          <w:smallCaps/>
          <w:szCs w:val="24"/>
        </w:rPr>
        <w:t>and Vans, A.M</w:t>
      </w:r>
      <w:del w:id="694" w:author="blake grills" w:date="2020-04-03T10:17:00Z">
        <w:r w:rsidR="00094B30" w:rsidDel="00CF64B0">
          <w:rPr>
            <w:rFonts w:cs="Times New Roman"/>
            <w:smallCaps/>
            <w:szCs w:val="24"/>
          </w:rPr>
          <w:delText xml:space="preserve">.  </w:delText>
        </w:r>
      </w:del>
      <w:ins w:id="695" w:author="blake grills" w:date="2020-04-03T10:17:00Z">
        <w:r w:rsidR="00CF64B0">
          <w:rPr>
            <w:rFonts w:cs="Times New Roman"/>
            <w:smallCaps/>
            <w:szCs w:val="24"/>
          </w:rPr>
          <w:t xml:space="preserve">.  </w:t>
        </w:r>
      </w:ins>
      <w:r>
        <w:rPr>
          <w:rFonts w:cs="Times New Roman"/>
          <w:szCs w:val="24"/>
        </w:rPr>
        <w:t>1995</w:t>
      </w:r>
      <w:del w:id="696" w:author="blake grills" w:date="2020-04-03T10:17:00Z">
        <w:r w:rsidR="00094B30" w:rsidDel="00CF64B0">
          <w:rPr>
            <w:rFonts w:cs="Times New Roman"/>
            <w:szCs w:val="24"/>
          </w:rPr>
          <w:delText xml:space="preserve">.  </w:delText>
        </w:r>
      </w:del>
      <w:ins w:id="697" w:author="blake grills" w:date="2020-04-03T10:17:00Z">
        <w:r w:rsidR="00CF64B0">
          <w:rPr>
            <w:rFonts w:cs="Times New Roman"/>
            <w:szCs w:val="24"/>
          </w:rPr>
          <w:t xml:space="preserve">.  </w:t>
        </w:r>
      </w:ins>
      <w:r>
        <w:rPr>
          <w:rFonts w:cs="Times New Roman"/>
          <w:szCs w:val="24"/>
        </w:rPr>
        <w:t>Program comprehension during software maintenance and evolution</w:t>
      </w:r>
      <w:del w:id="698" w:author="blake grills" w:date="2020-04-03T10:17:00Z">
        <w:r w:rsidR="00094B30" w:rsidDel="00CF64B0">
          <w:rPr>
            <w:rFonts w:cs="Times New Roman"/>
            <w:szCs w:val="24"/>
          </w:rPr>
          <w:delText xml:space="preserve">.  </w:delText>
        </w:r>
      </w:del>
      <w:ins w:id="699" w:author="blake grills" w:date="2020-04-03T10:17:00Z">
        <w:r w:rsidR="00CF64B0">
          <w:rPr>
            <w:rFonts w:cs="Times New Roman"/>
            <w:szCs w:val="24"/>
          </w:rPr>
          <w:t xml:space="preserve">.  </w:t>
        </w:r>
      </w:ins>
      <w:r>
        <w:rPr>
          <w:rFonts w:cs="Times New Roman"/>
          <w:i/>
          <w:iCs/>
          <w:szCs w:val="24"/>
        </w:rPr>
        <w:t>28</w:t>
      </w:r>
      <w:r>
        <w:rPr>
          <w:rFonts w:cs="Times New Roman"/>
          <w:szCs w:val="24"/>
        </w:rPr>
        <w:t>, 8, 44–55.</w:t>
      </w:r>
    </w:p>
    <w:p w14:paraId="7CAC2086" w14:textId="24AF4BAE" w:rsidR="00B21A8A" w:rsidRDefault="00B21A8A" w:rsidP="007407DF">
      <w:pPr>
        <w:pStyle w:val="Bibliography"/>
        <w:rPr>
          <w:rFonts w:cs="Times New Roman"/>
          <w:szCs w:val="24"/>
        </w:rPr>
      </w:pPr>
      <w:r>
        <w:rPr>
          <w:rFonts w:cs="Times New Roman"/>
          <w:smallCaps/>
          <w:szCs w:val="24"/>
        </w:rPr>
        <w:t>Zaidman, A., Hamou-Lhadj, A., Greevy, O., and Rothlisberger, D</w:t>
      </w:r>
      <w:del w:id="700" w:author="blake grills" w:date="2020-04-03T10:17:00Z">
        <w:r w:rsidR="00094B30" w:rsidDel="00CF64B0">
          <w:rPr>
            <w:rFonts w:cs="Times New Roman"/>
            <w:smallCaps/>
            <w:szCs w:val="24"/>
          </w:rPr>
          <w:delText xml:space="preserve">.  </w:delText>
        </w:r>
      </w:del>
      <w:ins w:id="701" w:author="blake grills" w:date="2020-04-03T10:17:00Z">
        <w:r w:rsidR="00CF64B0">
          <w:rPr>
            <w:rFonts w:cs="Times New Roman"/>
            <w:smallCaps/>
            <w:szCs w:val="24"/>
          </w:rPr>
          <w:t xml:space="preserve">.  </w:t>
        </w:r>
      </w:ins>
      <w:r>
        <w:rPr>
          <w:rFonts w:cs="Times New Roman"/>
          <w:szCs w:val="24"/>
        </w:rPr>
        <w:t>2008</w:t>
      </w:r>
      <w:del w:id="702" w:author="blake grills" w:date="2020-04-03T10:17:00Z">
        <w:r w:rsidR="00094B30" w:rsidDel="00CF64B0">
          <w:rPr>
            <w:rFonts w:cs="Times New Roman"/>
            <w:szCs w:val="24"/>
          </w:rPr>
          <w:delText xml:space="preserve">.  </w:delText>
        </w:r>
      </w:del>
      <w:ins w:id="703" w:author="blake grills" w:date="2020-04-03T10:17:00Z">
        <w:r w:rsidR="00CF64B0">
          <w:rPr>
            <w:rFonts w:cs="Times New Roman"/>
            <w:szCs w:val="24"/>
          </w:rPr>
          <w:t xml:space="preserve">.  </w:t>
        </w:r>
      </w:ins>
      <w:r>
        <w:rPr>
          <w:rFonts w:cs="Times New Roman"/>
          <w:szCs w:val="24"/>
        </w:rPr>
        <w:t>Workshop on Program Comprehension through Dynamic Analysis (PCODA’08)</w:t>
      </w:r>
      <w:del w:id="704" w:author="blake grills" w:date="2020-04-03T10:17:00Z">
        <w:r w:rsidR="00094B30" w:rsidDel="00CF64B0">
          <w:rPr>
            <w:rFonts w:cs="Times New Roman"/>
            <w:szCs w:val="24"/>
          </w:rPr>
          <w:delText xml:space="preserve">.  </w:delText>
        </w:r>
      </w:del>
      <w:ins w:id="705" w:author="blake grills" w:date="2020-04-03T10:17:00Z">
        <w:r w:rsidR="00CF64B0">
          <w:rPr>
            <w:rFonts w:cs="Times New Roman"/>
            <w:szCs w:val="24"/>
          </w:rPr>
          <w:t xml:space="preserve">.  </w:t>
        </w:r>
      </w:ins>
      <w:r>
        <w:rPr>
          <w:rFonts w:cs="Times New Roman"/>
          <w:szCs w:val="24"/>
        </w:rPr>
        <w:t>2.</w:t>
      </w:r>
    </w:p>
    <w:p w14:paraId="7268B1BB" w14:textId="3F48731B" w:rsidR="00B21A8A" w:rsidRDefault="00B21A8A" w:rsidP="007407DF">
      <w:pPr>
        <w:pStyle w:val="Bibliography"/>
        <w:rPr>
          <w:rFonts w:cs="Times New Roman"/>
          <w:szCs w:val="24"/>
        </w:rPr>
      </w:pPr>
      <w:r>
        <w:rPr>
          <w:rFonts w:cs="Times New Roman"/>
          <w:smallCaps/>
          <w:szCs w:val="24"/>
        </w:rPr>
        <w:t>Zhou, S., Xu, X., Liu, Y., Chang, R., and Xiao, Y</w:t>
      </w:r>
      <w:del w:id="706" w:author="blake grills" w:date="2020-04-03T10:17:00Z">
        <w:r w:rsidR="00094B30" w:rsidDel="00CF64B0">
          <w:rPr>
            <w:rFonts w:cs="Times New Roman"/>
            <w:smallCaps/>
            <w:szCs w:val="24"/>
          </w:rPr>
          <w:delText xml:space="preserve">.  </w:delText>
        </w:r>
      </w:del>
      <w:ins w:id="707" w:author="blake grills" w:date="2020-04-03T10:17:00Z">
        <w:r w:rsidR="00CF64B0">
          <w:rPr>
            <w:rFonts w:cs="Times New Roman"/>
            <w:smallCaps/>
            <w:szCs w:val="24"/>
          </w:rPr>
          <w:t xml:space="preserve">.  </w:t>
        </w:r>
      </w:ins>
      <w:r>
        <w:rPr>
          <w:rFonts w:cs="Times New Roman"/>
          <w:szCs w:val="24"/>
        </w:rPr>
        <w:t>2019</w:t>
      </w:r>
      <w:del w:id="708" w:author="blake grills" w:date="2020-04-03T10:17:00Z">
        <w:r w:rsidR="00094B30" w:rsidDel="00CF64B0">
          <w:rPr>
            <w:rFonts w:cs="Times New Roman"/>
            <w:szCs w:val="24"/>
          </w:rPr>
          <w:delText xml:space="preserve">.  </w:delText>
        </w:r>
      </w:del>
      <w:ins w:id="709" w:author="blake grills" w:date="2020-04-03T10:17:00Z">
        <w:r w:rsidR="00CF64B0">
          <w:rPr>
            <w:rFonts w:cs="Times New Roman"/>
            <w:szCs w:val="24"/>
          </w:rPr>
          <w:t xml:space="preserve">.  </w:t>
        </w:r>
      </w:ins>
      <w:r>
        <w:rPr>
          <w:rFonts w:cs="Times New Roman"/>
          <w:szCs w:val="24"/>
        </w:rPr>
        <w:t>Text Similarity Measurement of Semantic Cognition Based on Word Vector Distance Decentralization With Clustering Analysis</w:t>
      </w:r>
      <w:del w:id="710" w:author="blake grills" w:date="2020-04-03T10:17:00Z">
        <w:r w:rsidR="00094B30" w:rsidDel="00CF64B0">
          <w:rPr>
            <w:rFonts w:cs="Times New Roman"/>
            <w:szCs w:val="24"/>
          </w:rPr>
          <w:delText xml:space="preserve">.  </w:delText>
        </w:r>
      </w:del>
      <w:ins w:id="711" w:author="blake grills" w:date="2020-04-03T10:17:00Z">
        <w:r w:rsidR="00CF64B0">
          <w:rPr>
            <w:rFonts w:cs="Times New Roman"/>
            <w:szCs w:val="24"/>
          </w:rPr>
          <w:t xml:space="preserve">.  </w:t>
        </w:r>
      </w:ins>
      <w:r>
        <w:rPr>
          <w:rFonts w:cs="Times New Roman"/>
          <w:i/>
          <w:iCs/>
          <w:szCs w:val="24"/>
        </w:rPr>
        <w:t>IEEE Access</w:t>
      </w:r>
      <w:r>
        <w:rPr>
          <w:rFonts w:cs="Times New Roman"/>
          <w:szCs w:val="24"/>
        </w:rPr>
        <w:t xml:space="preserve"> </w:t>
      </w:r>
      <w:r>
        <w:rPr>
          <w:rFonts w:cs="Times New Roman"/>
          <w:i/>
          <w:iCs/>
          <w:szCs w:val="24"/>
        </w:rPr>
        <w:t>7</w:t>
      </w:r>
      <w:r>
        <w:rPr>
          <w:rFonts w:cs="Times New Roman"/>
          <w:szCs w:val="24"/>
        </w:rPr>
        <w:t>, 107247–107258.</w:t>
      </w:r>
    </w:p>
    <w:p w14:paraId="2C4F2D04" w14:textId="0CDA02EC" w:rsidR="00524C09" w:rsidRPr="004807EF" w:rsidRDefault="00254445" w:rsidP="004807EF">
      <w:pPr>
        <w:rPr>
          <w:rFonts w:cs="Times New Roman"/>
          <w:szCs w:val="24"/>
        </w:rPr>
      </w:pPr>
      <w:r>
        <w:rPr>
          <w:rFonts w:cs="Times New Roman"/>
          <w:szCs w:val="24"/>
        </w:rPr>
        <w:fldChar w:fldCharType="end"/>
      </w:r>
    </w:p>
    <w:sectPr w:rsidR="00524C09" w:rsidRPr="004807EF" w:rsidSect="007971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ichael Decker" w:date="2020-04-01T14:12:00Z" w:initials="MD">
    <w:p w14:paraId="05A25E25" w14:textId="7792637A" w:rsidR="00BE73FC" w:rsidRDefault="00BE73FC">
      <w:pPr>
        <w:pStyle w:val="CommentText"/>
      </w:pPr>
      <w:r>
        <w:rPr>
          <w:rStyle w:val="CommentReference"/>
        </w:rPr>
        <w:annotationRef/>
      </w:r>
      <w:r>
        <w:t>Missing open-source study</w:t>
      </w:r>
    </w:p>
  </w:comment>
  <w:comment w:id="28" w:author="Michael Decker" w:date="2020-04-01T18:12:00Z" w:initials="MD">
    <w:p w14:paraId="44E8D5EA" w14:textId="13376848" w:rsidR="00BE73FC" w:rsidRDefault="00BE73FC">
      <w:pPr>
        <w:pStyle w:val="CommentText"/>
      </w:pPr>
      <w:r>
        <w:rPr>
          <w:rStyle w:val="CommentReference"/>
        </w:rPr>
        <w:annotationRef/>
      </w:r>
      <w:r>
        <w:t>Should this be blank?</w:t>
      </w:r>
    </w:p>
  </w:comment>
  <w:comment w:id="29" w:author="Michael Decker" w:date="2020-04-01T17:25:00Z" w:initials="MD">
    <w:p w14:paraId="1B37E022" w14:textId="38819FF8" w:rsidR="00BE73FC" w:rsidRDefault="00BE73FC">
      <w:pPr>
        <w:pStyle w:val="CommentText"/>
      </w:pPr>
      <w:r>
        <w:rPr>
          <w:rStyle w:val="CommentReference"/>
        </w:rPr>
        <w:annotationRef/>
      </w:r>
      <w:r>
        <w:t>They default parse as C.</w:t>
      </w:r>
    </w:p>
  </w:comment>
  <w:comment w:id="30" w:author="Michael Decker" w:date="2020-04-03T17:42:00Z" w:initials="MD">
    <w:p w14:paraId="0CAA3BCD" w14:textId="57DC2376" w:rsidR="00BE73FC" w:rsidRDefault="00BE73FC">
      <w:pPr>
        <w:pStyle w:val="CommentText"/>
      </w:pPr>
      <w:r>
        <w:rPr>
          <w:rStyle w:val="CommentReference"/>
        </w:rPr>
        <w:annotationRef/>
      </w:r>
      <w:r>
        <w:t>Discuss something about table 10.  Anything. Like how largely C++ but there is a large amount of non-</w:t>
      </w:r>
      <w:proofErr w:type="spellStart"/>
      <w:r>
        <w:t>cpp</w:t>
      </w:r>
      <w:proofErr w:type="spellEnd"/>
      <w:r>
        <w:t>.  Why did this happen, etc.</w:t>
      </w:r>
    </w:p>
  </w:comment>
  <w:comment w:id="31" w:author="Michael Decker" w:date="2020-04-03T17:45:00Z" w:initials="MD">
    <w:p w14:paraId="5E71D378" w14:textId="51C6D2E2" w:rsidR="00BE73FC" w:rsidRDefault="00BE73FC">
      <w:pPr>
        <w:pStyle w:val="CommentText"/>
      </w:pPr>
      <w:r>
        <w:rPr>
          <w:rStyle w:val="CommentReference"/>
        </w:rPr>
        <w:annotationRef/>
      </w:r>
      <w:r>
        <w:t xml:space="preserve">Discussion more. Like the one project that is a third, but then there are quite a few others.  You have the percentages in there as well, talk about them and the spread.  Is there anything interesting about </w:t>
      </w:r>
      <w:proofErr w:type="gramStart"/>
      <w:r>
        <w:t>num b</w:t>
      </w:r>
      <w:proofErr w:type="gramEnd"/>
      <w:r>
        <w:t>lock /</w:t>
      </w:r>
      <w:proofErr w:type="spellStart"/>
      <w:r>
        <w:t>doxygen</w:t>
      </w:r>
      <w:proofErr w:type="spellEnd"/>
      <w:r>
        <w:t>/. Is there a good about of each?</w:t>
      </w:r>
    </w:p>
  </w:comment>
  <w:comment w:id="32" w:author="Michael Decker" w:date="2020-04-03T17:49:00Z" w:initials="MD">
    <w:p w14:paraId="42E9A3BA" w14:textId="71B85A64" w:rsidR="00BE73FC" w:rsidRDefault="00BE73FC">
      <w:pPr>
        <w:pStyle w:val="CommentText"/>
      </w:pPr>
      <w:r>
        <w:rPr>
          <w:rStyle w:val="CommentReference"/>
        </w:rPr>
        <w:annotationRef/>
      </w:r>
      <w:r>
        <w:t xml:space="preserve">Reference and explain in paper.  </w:t>
      </w:r>
      <w:proofErr w:type="gramStart"/>
      <w:r>
        <w:t>Also</w:t>
      </w:r>
      <w:proofErr w:type="gramEnd"/>
      <w:r>
        <w:t xml:space="preserve"> a caption</w:t>
      </w:r>
    </w:p>
  </w:comment>
  <w:comment w:id="38" w:author="Michael Decker" w:date="2020-04-01T17:28:00Z" w:initials="MD">
    <w:p w14:paraId="51756E7C" w14:textId="04DBDDA9" w:rsidR="00BE73FC" w:rsidRDefault="00BE73FC">
      <w:pPr>
        <w:pStyle w:val="CommentText"/>
      </w:pPr>
      <w:r>
        <w:rPr>
          <w:rStyle w:val="CommentReference"/>
        </w:rPr>
        <w:annotationRef/>
      </w:r>
      <w:r>
        <w:t>Put totals in.</w:t>
      </w:r>
    </w:p>
    <w:p w14:paraId="01D33D4B" w14:textId="2DBB9AD2" w:rsidR="00BE73FC" w:rsidRDefault="00BE73FC">
      <w:pPr>
        <w:pStyle w:val="CommentText"/>
      </w:pPr>
    </w:p>
    <w:p w14:paraId="112F2470" w14:textId="0DCA702B" w:rsidR="00BE73FC" w:rsidRDefault="00BE73FC">
      <w:pPr>
        <w:pStyle w:val="CommentText"/>
      </w:pPr>
      <w:r>
        <w:t>Pie chart of comment types.</w:t>
      </w:r>
    </w:p>
    <w:p w14:paraId="2E57F300" w14:textId="77777777" w:rsidR="00BE73FC" w:rsidRDefault="00BE73FC">
      <w:pPr>
        <w:pStyle w:val="CommentText"/>
      </w:pPr>
    </w:p>
    <w:p w14:paraId="47B32955" w14:textId="328D3FE8" w:rsidR="00BE73FC" w:rsidRDefault="00BE73FC">
      <w:pPr>
        <w:pStyle w:val="CommentText"/>
      </w:pPr>
      <w:r>
        <w:t>I want percent.  What percent are commented out code.  What percent of comments are line block/</w:t>
      </w:r>
      <w:proofErr w:type="spellStart"/>
      <w:r>
        <w:t>Doxygen</w:t>
      </w:r>
      <w:proofErr w:type="spellEnd"/>
      <w:r>
        <w:t>/</w:t>
      </w:r>
      <w:proofErr w:type="gramStart"/>
      <w:r>
        <w:t>Javadoc</w:t>
      </w:r>
      <w:proofErr w:type="gramEnd"/>
    </w:p>
    <w:p w14:paraId="4B793330" w14:textId="77777777" w:rsidR="00BE73FC" w:rsidRDefault="00BE73FC">
      <w:pPr>
        <w:pStyle w:val="CommentText"/>
      </w:pPr>
    </w:p>
    <w:p w14:paraId="5D58FEE5" w14:textId="06C54DBB" w:rsidR="00BE73FC" w:rsidRDefault="00BE73FC">
      <w:pPr>
        <w:pStyle w:val="CommentText"/>
      </w:pPr>
      <w:r>
        <w:t xml:space="preserve">You need a list of all 80 projects and information on them.  Where they can be found, language, how many loc, and how many comments total and how many comments that are in the gold set from that project.  </w:t>
      </w:r>
    </w:p>
    <w:p w14:paraId="7EFA6EEA" w14:textId="77777777" w:rsidR="00BE73FC" w:rsidRDefault="00BE73FC">
      <w:pPr>
        <w:pStyle w:val="CommentText"/>
      </w:pPr>
    </w:p>
    <w:p w14:paraId="469D9B0A" w14:textId="712EC2AD" w:rsidR="00BE73FC" w:rsidRDefault="00BE73FC">
      <w:pPr>
        <w:pStyle w:val="CommentText"/>
      </w:pPr>
      <w:r>
        <w:t xml:space="preserve">When you mentioned randomly distributed between </w:t>
      </w:r>
      <w:proofErr w:type="gramStart"/>
      <w:r>
        <w:t>language</w:t>
      </w:r>
      <w:proofErr w:type="gramEnd"/>
      <w:r>
        <w:t xml:space="preserve"> I interpreted that as evenly </w:t>
      </w:r>
      <w:proofErr w:type="spellStart"/>
      <w:r>
        <w:t>amongs</w:t>
      </w:r>
      <w:proofErr w:type="spellEnd"/>
      <w:r>
        <w:t xml:space="preserve"> </w:t>
      </w:r>
      <w:proofErr w:type="spellStart"/>
      <w:r>
        <w:t>langauges</w:t>
      </w:r>
      <w:proofErr w:type="spellEnd"/>
      <w:r>
        <w:t>.  This shows that is not the case.</w:t>
      </w:r>
    </w:p>
  </w:comment>
  <w:comment w:id="39" w:author="Michael Decker" w:date="2020-04-01T17:28:00Z" w:initials="MD">
    <w:p w14:paraId="53EAB8AD" w14:textId="77777777" w:rsidR="00BE73FC" w:rsidRDefault="00BE73FC" w:rsidP="003D7FE0">
      <w:pPr>
        <w:pStyle w:val="CommentText"/>
      </w:pPr>
      <w:r>
        <w:rPr>
          <w:rStyle w:val="CommentReference"/>
        </w:rPr>
        <w:annotationRef/>
      </w:r>
      <w:r>
        <w:t>Put totals in.</w:t>
      </w:r>
    </w:p>
    <w:p w14:paraId="6EBBB78F" w14:textId="77777777" w:rsidR="00BE73FC" w:rsidRDefault="00BE73FC" w:rsidP="003D7FE0">
      <w:pPr>
        <w:pStyle w:val="CommentText"/>
      </w:pPr>
    </w:p>
    <w:p w14:paraId="327DECAD" w14:textId="77777777" w:rsidR="00BE73FC" w:rsidRDefault="00BE73FC" w:rsidP="003D7FE0">
      <w:pPr>
        <w:pStyle w:val="CommentText"/>
      </w:pPr>
      <w:r>
        <w:t>Pie chart of comment types.</w:t>
      </w:r>
    </w:p>
    <w:p w14:paraId="23ED68EA" w14:textId="77777777" w:rsidR="00BE73FC" w:rsidRDefault="00BE73FC" w:rsidP="003D7FE0">
      <w:pPr>
        <w:pStyle w:val="CommentText"/>
      </w:pPr>
    </w:p>
    <w:p w14:paraId="65DE9818" w14:textId="77777777" w:rsidR="00BE73FC" w:rsidRDefault="00BE73FC" w:rsidP="003D7FE0">
      <w:pPr>
        <w:pStyle w:val="CommentText"/>
      </w:pPr>
      <w:r>
        <w:t>I want percent.  What percent are commented out code.  What percent of comments are line block/</w:t>
      </w:r>
      <w:proofErr w:type="spellStart"/>
      <w:r>
        <w:t>Doxygen</w:t>
      </w:r>
      <w:proofErr w:type="spellEnd"/>
      <w:r>
        <w:t>/</w:t>
      </w:r>
      <w:proofErr w:type="gramStart"/>
      <w:r>
        <w:t>Javadoc</w:t>
      </w:r>
      <w:proofErr w:type="gramEnd"/>
    </w:p>
    <w:p w14:paraId="277DCEAD" w14:textId="77777777" w:rsidR="00BE73FC" w:rsidRDefault="00BE73FC" w:rsidP="003D7FE0">
      <w:pPr>
        <w:pStyle w:val="CommentText"/>
      </w:pPr>
    </w:p>
    <w:p w14:paraId="206E834A" w14:textId="77777777" w:rsidR="00BE73FC" w:rsidRDefault="00BE73FC" w:rsidP="003D7FE0">
      <w:pPr>
        <w:pStyle w:val="CommentText"/>
      </w:pPr>
      <w:r>
        <w:t xml:space="preserve">You need a list of all 80 projects and information on them.  Where they can be found, language, how many loc, and how many comments total and how many comments that are in the gold set from that project.  </w:t>
      </w:r>
    </w:p>
    <w:p w14:paraId="4AAF6973" w14:textId="77777777" w:rsidR="00BE73FC" w:rsidRDefault="00BE73FC" w:rsidP="003D7FE0">
      <w:pPr>
        <w:pStyle w:val="CommentText"/>
      </w:pPr>
    </w:p>
    <w:p w14:paraId="466D4A20" w14:textId="77777777" w:rsidR="00BE73FC" w:rsidRDefault="00BE73FC" w:rsidP="003D7FE0">
      <w:pPr>
        <w:pStyle w:val="CommentText"/>
      </w:pPr>
      <w:r>
        <w:t xml:space="preserve">When you mentioned randomly distributed between </w:t>
      </w:r>
      <w:proofErr w:type="gramStart"/>
      <w:r>
        <w:t>language</w:t>
      </w:r>
      <w:proofErr w:type="gramEnd"/>
      <w:r>
        <w:t xml:space="preserve"> I interpreted that as evenly </w:t>
      </w:r>
      <w:proofErr w:type="spellStart"/>
      <w:r>
        <w:t>amongs</w:t>
      </w:r>
      <w:proofErr w:type="spellEnd"/>
      <w:r>
        <w:t xml:space="preserve"> </w:t>
      </w:r>
      <w:proofErr w:type="spellStart"/>
      <w:r>
        <w:t>langauges</w:t>
      </w:r>
      <w:proofErr w:type="spellEnd"/>
      <w:r>
        <w:t>.  This shows that is not the case.</w:t>
      </w:r>
    </w:p>
  </w:comment>
  <w:comment w:id="45" w:author="Michael Decker" w:date="2020-04-03T17:51:00Z" w:initials="MD">
    <w:p w14:paraId="51FED267" w14:textId="65C34562" w:rsidR="00BE73FC" w:rsidRDefault="00BE73FC">
      <w:pPr>
        <w:pStyle w:val="CommentText"/>
      </w:pPr>
      <w:r>
        <w:rPr>
          <w:rStyle w:val="CommentReference"/>
        </w:rPr>
        <w:annotationRef/>
      </w:r>
      <w:r>
        <w:t>Explain how it is performed.</w:t>
      </w:r>
    </w:p>
  </w:comment>
  <w:comment w:id="84" w:author="Michael Decker" w:date="2020-04-03T17:55:00Z" w:initials="MD">
    <w:p w14:paraId="56384257" w14:textId="77777777" w:rsidR="00925AED" w:rsidRDefault="00925AED" w:rsidP="00925AED">
      <w:pPr>
        <w:pStyle w:val="CommentText"/>
      </w:pPr>
      <w:r>
        <w:rPr>
          <w:rStyle w:val="CommentReference"/>
        </w:rPr>
        <w:annotationRef/>
      </w:r>
    </w:p>
  </w:comment>
  <w:comment w:id="88" w:author="Michael Decker" w:date="2020-04-03T18:18:00Z" w:initials="MD">
    <w:p w14:paraId="01392768" w14:textId="08A9607B" w:rsidR="00F91780" w:rsidRDefault="00F91780">
      <w:pPr>
        <w:pStyle w:val="CommentText"/>
      </w:pPr>
      <w:r>
        <w:rPr>
          <w:rStyle w:val="CommentReference"/>
        </w:rPr>
        <w:annotationRef/>
      </w:r>
    </w:p>
  </w:comment>
  <w:comment w:id="85" w:author="Michael Decker" w:date="2020-04-03T18:18:00Z" w:initials="MD">
    <w:p w14:paraId="1EEB06C6" w14:textId="2F667BF7" w:rsidR="00F91780" w:rsidRDefault="00F91780">
      <w:pPr>
        <w:pStyle w:val="CommentText"/>
      </w:pPr>
      <w:r>
        <w:rPr>
          <w:rStyle w:val="CommentReference"/>
        </w:rPr>
        <w:annotationRef/>
      </w:r>
      <w:r>
        <w:t>Finish this.</w:t>
      </w:r>
    </w:p>
  </w:comment>
  <w:comment w:id="86" w:author="Michael Decker" w:date="2020-04-03T18:18:00Z" w:initials="MD">
    <w:p w14:paraId="2C5F709D" w14:textId="646FEF61" w:rsidR="003C28D8" w:rsidRDefault="003C28D8">
      <w:pPr>
        <w:pStyle w:val="CommentText"/>
      </w:pPr>
      <w:r>
        <w:rPr>
          <w:rStyle w:val="CommentReference"/>
        </w:rPr>
        <w:annotationRef/>
      </w:r>
    </w:p>
  </w:comment>
  <w:comment w:id="103" w:author="Michael Decker" w:date="2020-04-03T17:55:00Z" w:initials="MD">
    <w:p w14:paraId="405831BB" w14:textId="1C422AD1" w:rsidR="00BE73FC" w:rsidRDefault="00BE73FC">
      <w:pPr>
        <w:pStyle w:val="CommentText"/>
      </w:pPr>
      <w:r>
        <w:rPr>
          <w:rStyle w:val="CommentReference"/>
        </w:rPr>
        <w:annotationRef/>
      </w:r>
    </w:p>
  </w:comment>
  <w:comment w:id="106" w:author="Michael Decker" w:date="2020-04-03T17:56:00Z" w:initials="MD">
    <w:p w14:paraId="037A5D06" w14:textId="2AC4F6F3" w:rsidR="00BE73FC" w:rsidRDefault="00BE73FC">
      <w:pPr>
        <w:pStyle w:val="CommentText"/>
      </w:pPr>
      <w:r>
        <w:rPr>
          <w:rStyle w:val="CommentReference"/>
        </w:rPr>
        <w:annotationRef/>
      </w:r>
      <w:r>
        <w:t>Figure captions are not all caps. Normal text</w:t>
      </w:r>
    </w:p>
  </w:comment>
  <w:comment w:id="250" w:author="Michael Decker" w:date="2020-04-01T20:44:00Z" w:initials="MD">
    <w:p w14:paraId="6B14E262" w14:textId="5440FE5F" w:rsidR="00BE73FC" w:rsidRDefault="00BE73FC">
      <w:pPr>
        <w:pStyle w:val="CommentText"/>
      </w:pPr>
      <w:r>
        <w:rPr>
          <w:rStyle w:val="CommentReference"/>
        </w:rPr>
        <w:annotationRef/>
      </w:r>
      <w:r>
        <w:t xml:space="preserve">This goes after you </w:t>
      </w:r>
    </w:p>
  </w:comment>
  <w:comment w:id="326" w:author="Michael Decker" w:date="2020-04-01T19:20:00Z" w:initials="MD">
    <w:p w14:paraId="588A91A2" w14:textId="2E697AFC" w:rsidR="00BE73FC" w:rsidRDefault="00BE73FC">
      <w:pPr>
        <w:pStyle w:val="CommentText"/>
      </w:pPr>
      <w:r>
        <w:rPr>
          <w:rStyle w:val="CommentReference"/>
        </w:rPr>
        <w:annotationRef/>
      </w:r>
      <w:r>
        <w:t xml:space="preserve">You need this for each project individually and not on all 50 as a whole.  </w:t>
      </w:r>
      <w:proofErr w:type="gramStart"/>
      <w:r>
        <w:t>Also</w:t>
      </w:r>
      <w:proofErr w:type="gramEnd"/>
      <w:r>
        <w:t xml:space="preserve"> computer median of.  These between projects.</w:t>
      </w:r>
    </w:p>
    <w:p w14:paraId="4149F824" w14:textId="26E5D2B9" w:rsidR="00BE73FC" w:rsidRDefault="00BE73FC">
      <w:pPr>
        <w:pStyle w:val="CommentText"/>
      </w:pPr>
    </w:p>
    <w:p w14:paraId="59D1CDE9" w14:textId="52B5BCE8" w:rsidR="00BE73FC" w:rsidRDefault="00BE73FC">
      <w:pPr>
        <w:pStyle w:val="CommentText"/>
      </w:pPr>
      <w:r>
        <w:t>You need to give lots more info on the projects.  The name, language, #files, etc.</w:t>
      </w:r>
    </w:p>
    <w:p w14:paraId="4EB3F62D" w14:textId="77777777" w:rsidR="00BE73FC" w:rsidRDefault="00BE73FC">
      <w:pPr>
        <w:pStyle w:val="CommentText"/>
      </w:pPr>
    </w:p>
    <w:p w14:paraId="2E0E6FDE" w14:textId="6FEC3ACC" w:rsidR="00BE73FC" w:rsidRDefault="00BE73FC">
      <w:pPr>
        <w:pStyle w:val="CommentText"/>
      </w:pPr>
      <w:r>
        <w:t xml:space="preserve">You need to discuss the data completely and what the implications are.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5A25E25" w15:done="0"/>
  <w15:commentEx w15:paraId="44E8D5EA" w15:done="0"/>
  <w15:commentEx w15:paraId="1B37E022" w15:done="0"/>
  <w15:commentEx w15:paraId="0CAA3BCD" w15:done="0"/>
  <w15:commentEx w15:paraId="5E71D378" w15:done="0"/>
  <w15:commentEx w15:paraId="42E9A3BA" w15:done="0"/>
  <w15:commentEx w15:paraId="469D9B0A" w15:done="0"/>
  <w15:commentEx w15:paraId="466D4A20" w15:done="0"/>
  <w15:commentEx w15:paraId="51FED267" w15:done="0"/>
  <w15:commentEx w15:paraId="56384257" w15:done="0"/>
  <w15:commentEx w15:paraId="01392768" w15:done="0"/>
  <w15:commentEx w15:paraId="1EEB06C6" w15:done="0"/>
  <w15:commentEx w15:paraId="2C5F709D" w15:paraIdParent="1EEB06C6" w15:done="0"/>
  <w15:commentEx w15:paraId="405831BB" w15:done="0"/>
  <w15:commentEx w15:paraId="037A5D06" w15:done="0"/>
  <w15:commentEx w15:paraId="6B14E262" w15:done="0"/>
  <w15:commentEx w15:paraId="2E0E6FD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2F1FD4" w16cex:dateUtc="2020-04-01T18:12:00Z"/>
  <w16cex:commentExtensible w16cex:durableId="222F582A" w16cex:dateUtc="2020-04-01T22:12:00Z"/>
  <w16cex:commentExtensible w16cex:durableId="222F4D0B" w16cex:dateUtc="2020-04-01T21:25:00Z"/>
  <w16cex:commentExtensible w16cex:durableId="2231F420" w16cex:dateUtc="2020-04-03T21:42:00Z"/>
  <w16cex:commentExtensible w16cex:durableId="2231F4AB" w16cex:dateUtc="2020-04-03T21:45:00Z"/>
  <w16cex:commentExtensible w16cex:durableId="2231F59F" w16cex:dateUtc="2020-04-03T21:49:00Z"/>
  <w16cex:commentExtensible w16cex:durableId="222F4DB3" w16cex:dateUtc="2020-04-01T21:28:00Z"/>
  <w16cex:commentExtensible w16cex:durableId="2231F61E" w16cex:dateUtc="2020-04-03T21:51:00Z"/>
  <w16cex:commentExtensible w16cex:durableId="2231FA8C" w16cex:dateUtc="2020-04-03T21:55:00Z"/>
  <w16cex:commentExtensible w16cex:durableId="2231FC6C" w16cex:dateUtc="2020-04-03T22:18:00Z"/>
  <w16cex:commentExtensible w16cex:durableId="2231FC7B" w16cex:dateUtc="2020-04-03T22:18:00Z"/>
  <w16cex:commentExtensible w16cex:durableId="2231FC82" w16cex:dateUtc="2020-04-03T22:18:00Z"/>
  <w16cex:commentExtensible w16cex:durableId="2231F6F8" w16cex:dateUtc="2020-04-03T21:55:00Z"/>
  <w16cex:commentExtensible w16cex:durableId="2231F75D" w16cex:dateUtc="2020-04-03T21:56:00Z"/>
  <w16cex:commentExtensible w16cex:durableId="222F7BC1" w16cex:dateUtc="2020-04-02T00:44:00Z"/>
  <w16cex:commentExtensible w16cex:durableId="222F6814" w16cex:dateUtc="2020-04-01T23:2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5A25E25" w16cid:durableId="222F1FD4"/>
  <w16cid:commentId w16cid:paraId="44E8D5EA" w16cid:durableId="222F582A"/>
  <w16cid:commentId w16cid:paraId="1B37E022" w16cid:durableId="222F4D0B"/>
  <w16cid:commentId w16cid:paraId="0CAA3BCD" w16cid:durableId="2231F420"/>
  <w16cid:commentId w16cid:paraId="5E71D378" w16cid:durableId="2231F4AB"/>
  <w16cid:commentId w16cid:paraId="42E9A3BA" w16cid:durableId="2231F59F"/>
  <w16cid:commentId w16cid:paraId="469D9B0A" w16cid:durableId="222F4DB3"/>
  <w16cid:commentId w16cid:paraId="466D4A20" w16cid:durableId="2230F6D9"/>
  <w16cid:commentId w16cid:paraId="51FED267" w16cid:durableId="2231F61E"/>
  <w16cid:commentId w16cid:paraId="56384257" w16cid:durableId="2231FA8C"/>
  <w16cid:commentId w16cid:paraId="01392768" w16cid:durableId="2231FC6C"/>
  <w16cid:commentId w16cid:paraId="1EEB06C6" w16cid:durableId="2231FC7B"/>
  <w16cid:commentId w16cid:paraId="2C5F709D" w16cid:durableId="2231FC82"/>
  <w16cid:commentId w16cid:paraId="405831BB" w16cid:durableId="2231F6F8"/>
  <w16cid:commentId w16cid:paraId="037A5D06" w16cid:durableId="2231F75D"/>
  <w16cid:commentId w16cid:paraId="6B14E262" w16cid:durableId="222F7BC1"/>
  <w16cid:commentId w16cid:paraId="2E0E6FDE" w16cid:durableId="222F681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60712E3" w14:textId="77777777" w:rsidR="006B3649" w:rsidRDefault="006B3649" w:rsidP="0082705B">
      <w:pPr>
        <w:spacing w:after="0" w:line="240" w:lineRule="auto"/>
      </w:pPr>
      <w:r>
        <w:separator/>
      </w:r>
    </w:p>
  </w:endnote>
  <w:endnote w:type="continuationSeparator" w:id="0">
    <w:p w14:paraId="2500C672" w14:textId="77777777" w:rsidR="006B3649" w:rsidRDefault="006B3649" w:rsidP="008270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92ACE8" w14:textId="77777777" w:rsidR="006B3649" w:rsidRDefault="006B3649" w:rsidP="0082705B">
      <w:pPr>
        <w:spacing w:after="0" w:line="240" w:lineRule="auto"/>
      </w:pPr>
      <w:r>
        <w:separator/>
      </w:r>
    </w:p>
  </w:footnote>
  <w:footnote w:type="continuationSeparator" w:id="0">
    <w:p w14:paraId="00722C5B" w14:textId="77777777" w:rsidR="006B3649" w:rsidRDefault="006B3649" w:rsidP="008270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F52FE"/>
    <w:multiLevelType w:val="multilevel"/>
    <w:tmpl w:val="5F48E0A4"/>
    <w:lvl w:ilvl="0">
      <w:start w:val="1"/>
      <w:numFmt w:val="decimal"/>
      <w:suff w:val="space"/>
      <w:lvlText w:val="Chapter %1"/>
      <w:lvlJc w:val="left"/>
      <w:pPr>
        <w:ind w:left="0" w:firstLine="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03601C30"/>
    <w:multiLevelType w:val="multilevel"/>
    <w:tmpl w:val="7E6447D8"/>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 w15:restartNumberingAfterBreak="0">
    <w:nsid w:val="0FA272DB"/>
    <w:multiLevelType w:val="multilevel"/>
    <w:tmpl w:val="FDB23CE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D6E2F2A"/>
    <w:multiLevelType w:val="multilevel"/>
    <w:tmpl w:val="10B425D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07A2292"/>
    <w:multiLevelType w:val="multilevel"/>
    <w:tmpl w:val="AEE2BF62"/>
    <w:lvl w:ilvl="0">
      <w:start w:val="1"/>
      <w:numFmt w:val="decimal"/>
      <w:pStyle w:val="Heading1"/>
      <w:suff w:val="space"/>
      <w:lvlText w:val="Chapter %1"/>
      <w:lvlJc w:val="left"/>
      <w:pPr>
        <w:ind w:left="0" w:firstLine="0"/>
      </w:pPr>
      <w:rPr>
        <w:rFonts w:hint="default"/>
      </w:rPr>
    </w:lvl>
    <w:lvl w:ilvl="1">
      <w:start w:val="1"/>
      <w:numFmt w:val="decimal"/>
      <w:pStyle w:val="Heading2"/>
      <w:suff w:val="nothing"/>
      <w:lvlText w:val="%1.%2. "/>
      <w:lvlJc w:val="left"/>
      <w:pPr>
        <w:ind w:left="0" w:firstLine="0"/>
      </w:pPr>
      <w:rPr>
        <w:rFonts w:ascii="Times New Roman" w:hAnsi="Times New Roman" w:hint="default"/>
        <w:b/>
        <w:i w:val="0"/>
        <w:sz w:val="24"/>
      </w:rPr>
    </w:lvl>
    <w:lvl w:ilvl="2">
      <w:start w:val="1"/>
      <w:numFmt w:val="decimal"/>
      <w:pStyle w:val="Heading3"/>
      <w:suff w:val="nothing"/>
      <w:lvlText w:val="%1.%2.%3. "/>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5" w15:restartNumberingAfterBreak="0">
    <w:nsid w:val="20883078"/>
    <w:multiLevelType w:val="multilevel"/>
    <w:tmpl w:val="EBC68CD6"/>
    <w:lvl w:ilvl="0">
      <w:start w:val="1"/>
      <w:numFmt w:val="decimal"/>
      <w:suff w:val="space"/>
      <w:lvlText w:val="Chapter %1"/>
      <w:lvlJc w:val="left"/>
      <w:pPr>
        <w:ind w:left="0" w:firstLine="0"/>
      </w:pPr>
      <w:rPr>
        <w:rFonts w:hint="default"/>
      </w:rPr>
    </w:lvl>
    <w:lvl w:ilvl="1">
      <w:start w:val="1"/>
      <w:numFmt w:val="decimal"/>
      <w:suff w:val="nothing"/>
      <w:lvlText w:val="%1.%2."/>
      <w:lvlJc w:val="left"/>
      <w:pPr>
        <w:ind w:left="0" w:firstLine="0"/>
      </w:pPr>
      <w:rPr>
        <w:rFonts w:ascii="Times New Roman" w:hAnsi="Times New Roman" w:hint="default"/>
        <w:b/>
        <w:i w:val="0"/>
        <w:sz w:val="24"/>
      </w:rPr>
    </w:lvl>
    <w:lvl w:ilvl="2">
      <w:start w:val="1"/>
      <w:numFmt w:val="decimal"/>
      <w:suff w:val="nothing"/>
      <w:lvlText w:val="%1.%2.%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6" w15:restartNumberingAfterBreak="0">
    <w:nsid w:val="3AC37A44"/>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7" w15:restartNumberingAfterBreak="0">
    <w:nsid w:val="3CE732E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CEF3AA5"/>
    <w:multiLevelType w:val="multilevel"/>
    <w:tmpl w:val="40987E3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5D4729D"/>
    <w:multiLevelType w:val="hybridMultilevel"/>
    <w:tmpl w:val="67E4152E"/>
    <w:lvl w:ilvl="0" w:tplc="5A329032">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cs="Wingdings" w:hint="default"/>
      </w:rPr>
    </w:lvl>
    <w:lvl w:ilvl="3" w:tplc="04090001" w:tentative="1">
      <w:start w:val="1"/>
      <w:numFmt w:val="bullet"/>
      <w:lvlText w:val=""/>
      <w:lvlJc w:val="left"/>
      <w:pPr>
        <w:ind w:left="3240" w:hanging="360"/>
      </w:pPr>
      <w:rPr>
        <w:rFonts w:ascii="Symbol" w:hAnsi="Symbol" w:cs="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cs="Wingdings" w:hint="default"/>
      </w:rPr>
    </w:lvl>
    <w:lvl w:ilvl="6" w:tplc="04090001" w:tentative="1">
      <w:start w:val="1"/>
      <w:numFmt w:val="bullet"/>
      <w:lvlText w:val=""/>
      <w:lvlJc w:val="left"/>
      <w:pPr>
        <w:ind w:left="5400" w:hanging="360"/>
      </w:pPr>
      <w:rPr>
        <w:rFonts w:ascii="Symbol" w:hAnsi="Symbol" w:cs="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cs="Wingdings" w:hint="default"/>
      </w:rPr>
    </w:lvl>
  </w:abstractNum>
  <w:abstractNum w:abstractNumId="10" w15:restartNumberingAfterBreak="0">
    <w:nsid w:val="6F13085F"/>
    <w:multiLevelType w:val="multilevel"/>
    <w:tmpl w:val="54EC431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13723FB"/>
    <w:multiLevelType w:val="multilevel"/>
    <w:tmpl w:val="28E07DB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7A4C1953"/>
    <w:multiLevelType w:val="hybridMultilevel"/>
    <w:tmpl w:val="9C2E19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7B844AA5"/>
    <w:multiLevelType w:val="hybridMultilevel"/>
    <w:tmpl w:val="C53C225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3"/>
  </w:num>
  <w:num w:numId="3">
    <w:abstractNumId w:val="5"/>
  </w:num>
  <w:num w:numId="4">
    <w:abstractNumId w:val="6"/>
  </w:num>
  <w:num w:numId="5">
    <w:abstractNumId w:val="8"/>
  </w:num>
  <w:num w:numId="6">
    <w:abstractNumId w:val="7"/>
  </w:num>
  <w:num w:numId="7">
    <w:abstractNumId w:val="10"/>
  </w:num>
  <w:num w:numId="8">
    <w:abstractNumId w:val="2"/>
  </w:num>
  <w:num w:numId="9">
    <w:abstractNumId w:val="11"/>
  </w:num>
  <w:num w:numId="10">
    <w:abstractNumId w:val="1"/>
  </w:num>
  <w:num w:numId="11">
    <w:abstractNumId w:val="4"/>
  </w:num>
  <w:num w:numId="12">
    <w:abstractNumId w:val="12"/>
  </w:num>
  <w:num w:numId="13">
    <w:abstractNumId w:val="13"/>
  </w:num>
  <w:num w:numId="14">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ichael Decker">
    <w15:presenceInfo w15:providerId="AD" w15:userId="S::mdecke@bgsu.edu::1ef9e404-2f64-4121-a12a-5bc2e1b1f801"/>
  </w15:person>
  <w15:person w15:author="blake grills">
    <w15:presenceInfo w15:providerId="Windows Live" w15:userId="0c6273a41064cc7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03"/>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3D7B"/>
    <w:rsid w:val="00001CAE"/>
    <w:rsid w:val="00001F83"/>
    <w:rsid w:val="00004A92"/>
    <w:rsid w:val="00007119"/>
    <w:rsid w:val="00007467"/>
    <w:rsid w:val="000106F9"/>
    <w:rsid w:val="0001093B"/>
    <w:rsid w:val="000137EB"/>
    <w:rsid w:val="00016D86"/>
    <w:rsid w:val="00020FE0"/>
    <w:rsid w:val="00024DCA"/>
    <w:rsid w:val="00025D2F"/>
    <w:rsid w:val="00030501"/>
    <w:rsid w:val="00031259"/>
    <w:rsid w:val="000319B6"/>
    <w:rsid w:val="00032148"/>
    <w:rsid w:val="000337AE"/>
    <w:rsid w:val="00033B30"/>
    <w:rsid w:val="00033C01"/>
    <w:rsid w:val="000506FA"/>
    <w:rsid w:val="00052DB5"/>
    <w:rsid w:val="000530D1"/>
    <w:rsid w:val="000578C2"/>
    <w:rsid w:val="0006331D"/>
    <w:rsid w:val="00066A8B"/>
    <w:rsid w:val="0007121B"/>
    <w:rsid w:val="00074BDB"/>
    <w:rsid w:val="00076202"/>
    <w:rsid w:val="00076546"/>
    <w:rsid w:val="000779C6"/>
    <w:rsid w:val="000813E2"/>
    <w:rsid w:val="0008449C"/>
    <w:rsid w:val="00084A37"/>
    <w:rsid w:val="000867DD"/>
    <w:rsid w:val="00090CFE"/>
    <w:rsid w:val="00090DD4"/>
    <w:rsid w:val="00091123"/>
    <w:rsid w:val="00094B30"/>
    <w:rsid w:val="000950BD"/>
    <w:rsid w:val="00095755"/>
    <w:rsid w:val="00096C5C"/>
    <w:rsid w:val="00096C86"/>
    <w:rsid w:val="00097F56"/>
    <w:rsid w:val="000A1C2B"/>
    <w:rsid w:val="000A690B"/>
    <w:rsid w:val="000B0354"/>
    <w:rsid w:val="000B1D2E"/>
    <w:rsid w:val="000B24B6"/>
    <w:rsid w:val="000B5819"/>
    <w:rsid w:val="000C5642"/>
    <w:rsid w:val="000C65F4"/>
    <w:rsid w:val="000D03BC"/>
    <w:rsid w:val="000D04F6"/>
    <w:rsid w:val="000D1A50"/>
    <w:rsid w:val="000E0153"/>
    <w:rsid w:val="000E112C"/>
    <w:rsid w:val="000E40C8"/>
    <w:rsid w:val="000E615B"/>
    <w:rsid w:val="000E69C1"/>
    <w:rsid w:val="000E7AFC"/>
    <w:rsid w:val="000F0CB9"/>
    <w:rsid w:val="000F1417"/>
    <w:rsid w:val="000F1694"/>
    <w:rsid w:val="000F384A"/>
    <w:rsid w:val="000F43FF"/>
    <w:rsid w:val="000F498F"/>
    <w:rsid w:val="000F4E19"/>
    <w:rsid w:val="000F69BC"/>
    <w:rsid w:val="000F7435"/>
    <w:rsid w:val="0010270B"/>
    <w:rsid w:val="001031E8"/>
    <w:rsid w:val="001067D7"/>
    <w:rsid w:val="001103A7"/>
    <w:rsid w:val="00113B6F"/>
    <w:rsid w:val="00114A1E"/>
    <w:rsid w:val="001151EB"/>
    <w:rsid w:val="001219D9"/>
    <w:rsid w:val="00123C44"/>
    <w:rsid w:val="001246AC"/>
    <w:rsid w:val="00126CC6"/>
    <w:rsid w:val="001271BE"/>
    <w:rsid w:val="00127F54"/>
    <w:rsid w:val="00130E57"/>
    <w:rsid w:val="0013373A"/>
    <w:rsid w:val="001339E7"/>
    <w:rsid w:val="001436A6"/>
    <w:rsid w:val="00144AFF"/>
    <w:rsid w:val="00144CB3"/>
    <w:rsid w:val="001510E2"/>
    <w:rsid w:val="001517FD"/>
    <w:rsid w:val="001533B9"/>
    <w:rsid w:val="0015388F"/>
    <w:rsid w:val="00155450"/>
    <w:rsid w:val="0015680C"/>
    <w:rsid w:val="0016237A"/>
    <w:rsid w:val="00163393"/>
    <w:rsid w:val="00166788"/>
    <w:rsid w:val="00166BCD"/>
    <w:rsid w:val="001677A4"/>
    <w:rsid w:val="00173CD8"/>
    <w:rsid w:val="00176AFE"/>
    <w:rsid w:val="00177283"/>
    <w:rsid w:val="001807FB"/>
    <w:rsid w:val="001834E4"/>
    <w:rsid w:val="00184348"/>
    <w:rsid w:val="00186006"/>
    <w:rsid w:val="001868BB"/>
    <w:rsid w:val="00190784"/>
    <w:rsid w:val="00191E0C"/>
    <w:rsid w:val="00193285"/>
    <w:rsid w:val="00193312"/>
    <w:rsid w:val="001947E6"/>
    <w:rsid w:val="0019771B"/>
    <w:rsid w:val="001A1C33"/>
    <w:rsid w:val="001A27C8"/>
    <w:rsid w:val="001B061A"/>
    <w:rsid w:val="001B20B7"/>
    <w:rsid w:val="001B278E"/>
    <w:rsid w:val="001B2D11"/>
    <w:rsid w:val="001B334B"/>
    <w:rsid w:val="001B3451"/>
    <w:rsid w:val="001B4B22"/>
    <w:rsid w:val="001B4D6A"/>
    <w:rsid w:val="001C031E"/>
    <w:rsid w:val="001C50AB"/>
    <w:rsid w:val="001C63ED"/>
    <w:rsid w:val="001C6BBC"/>
    <w:rsid w:val="001D579E"/>
    <w:rsid w:val="001D57AF"/>
    <w:rsid w:val="001E21F0"/>
    <w:rsid w:val="001E236B"/>
    <w:rsid w:val="001E25CD"/>
    <w:rsid w:val="001E295B"/>
    <w:rsid w:val="001E37B8"/>
    <w:rsid w:val="001E4BD4"/>
    <w:rsid w:val="001E5BAF"/>
    <w:rsid w:val="001E6548"/>
    <w:rsid w:val="001F0C12"/>
    <w:rsid w:val="001F1C7C"/>
    <w:rsid w:val="001F2434"/>
    <w:rsid w:val="001F5052"/>
    <w:rsid w:val="00201082"/>
    <w:rsid w:val="002047F7"/>
    <w:rsid w:val="0020560C"/>
    <w:rsid w:val="002065AF"/>
    <w:rsid w:val="00206ACF"/>
    <w:rsid w:val="002136EF"/>
    <w:rsid w:val="00214051"/>
    <w:rsid w:val="00215AC9"/>
    <w:rsid w:val="0022034D"/>
    <w:rsid w:val="00221129"/>
    <w:rsid w:val="00221D2E"/>
    <w:rsid w:val="00222679"/>
    <w:rsid w:val="00222B6E"/>
    <w:rsid w:val="00223D8D"/>
    <w:rsid w:val="002247F2"/>
    <w:rsid w:val="002248ED"/>
    <w:rsid w:val="00225F0C"/>
    <w:rsid w:val="00226841"/>
    <w:rsid w:val="00226E5D"/>
    <w:rsid w:val="002278E6"/>
    <w:rsid w:val="00227A70"/>
    <w:rsid w:val="002325B3"/>
    <w:rsid w:val="0023437C"/>
    <w:rsid w:val="00234A07"/>
    <w:rsid w:val="0023523B"/>
    <w:rsid w:val="002371DB"/>
    <w:rsid w:val="00240FFC"/>
    <w:rsid w:val="00243B80"/>
    <w:rsid w:val="0024487D"/>
    <w:rsid w:val="00245945"/>
    <w:rsid w:val="00245E88"/>
    <w:rsid w:val="00247C80"/>
    <w:rsid w:val="00250E76"/>
    <w:rsid w:val="00250ED2"/>
    <w:rsid w:val="00251D65"/>
    <w:rsid w:val="002543A1"/>
    <w:rsid w:val="00254445"/>
    <w:rsid w:val="00257073"/>
    <w:rsid w:val="00260939"/>
    <w:rsid w:val="002625B0"/>
    <w:rsid w:val="0026263A"/>
    <w:rsid w:val="00262FC7"/>
    <w:rsid w:val="00264781"/>
    <w:rsid w:val="00265276"/>
    <w:rsid w:val="0026529F"/>
    <w:rsid w:val="002673B4"/>
    <w:rsid w:val="002678EC"/>
    <w:rsid w:val="002714D4"/>
    <w:rsid w:val="00271B02"/>
    <w:rsid w:val="0027290B"/>
    <w:rsid w:val="00275770"/>
    <w:rsid w:val="00277AA9"/>
    <w:rsid w:val="00282235"/>
    <w:rsid w:val="00282393"/>
    <w:rsid w:val="00282944"/>
    <w:rsid w:val="00285F02"/>
    <w:rsid w:val="0028679C"/>
    <w:rsid w:val="00286BCC"/>
    <w:rsid w:val="00286CDE"/>
    <w:rsid w:val="00294721"/>
    <w:rsid w:val="00296A60"/>
    <w:rsid w:val="002A06D3"/>
    <w:rsid w:val="002A11F0"/>
    <w:rsid w:val="002A4CBC"/>
    <w:rsid w:val="002A7B1D"/>
    <w:rsid w:val="002B0B6D"/>
    <w:rsid w:val="002B1321"/>
    <w:rsid w:val="002B3A40"/>
    <w:rsid w:val="002C1A67"/>
    <w:rsid w:val="002C2290"/>
    <w:rsid w:val="002C4D6A"/>
    <w:rsid w:val="002C5BC0"/>
    <w:rsid w:val="002C6629"/>
    <w:rsid w:val="002C6D7F"/>
    <w:rsid w:val="002C7665"/>
    <w:rsid w:val="002D28C5"/>
    <w:rsid w:val="002D32C0"/>
    <w:rsid w:val="002D3756"/>
    <w:rsid w:val="002D44C5"/>
    <w:rsid w:val="002D6934"/>
    <w:rsid w:val="002D78E3"/>
    <w:rsid w:val="002E00E8"/>
    <w:rsid w:val="002E16FF"/>
    <w:rsid w:val="002E31BA"/>
    <w:rsid w:val="002E34E0"/>
    <w:rsid w:val="002E5B0C"/>
    <w:rsid w:val="002F038B"/>
    <w:rsid w:val="002F27D2"/>
    <w:rsid w:val="002F29FE"/>
    <w:rsid w:val="002F46FA"/>
    <w:rsid w:val="002F6928"/>
    <w:rsid w:val="002F6D12"/>
    <w:rsid w:val="002F6FC9"/>
    <w:rsid w:val="002F742F"/>
    <w:rsid w:val="002F7B51"/>
    <w:rsid w:val="003008A1"/>
    <w:rsid w:val="0030232B"/>
    <w:rsid w:val="00304E14"/>
    <w:rsid w:val="003056C5"/>
    <w:rsid w:val="0030602A"/>
    <w:rsid w:val="00306481"/>
    <w:rsid w:val="00307C05"/>
    <w:rsid w:val="00307CBB"/>
    <w:rsid w:val="00310BAD"/>
    <w:rsid w:val="00313218"/>
    <w:rsid w:val="00317019"/>
    <w:rsid w:val="003177DC"/>
    <w:rsid w:val="0032226C"/>
    <w:rsid w:val="0032657B"/>
    <w:rsid w:val="0033096B"/>
    <w:rsid w:val="0033281B"/>
    <w:rsid w:val="00333723"/>
    <w:rsid w:val="0033381C"/>
    <w:rsid w:val="003353F1"/>
    <w:rsid w:val="00336D04"/>
    <w:rsid w:val="00337EE1"/>
    <w:rsid w:val="0034127D"/>
    <w:rsid w:val="00343394"/>
    <w:rsid w:val="00343A27"/>
    <w:rsid w:val="00343D57"/>
    <w:rsid w:val="00345AD9"/>
    <w:rsid w:val="00345FEF"/>
    <w:rsid w:val="00346398"/>
    <w:rsid w:val="003464FC"/>
    <w:rsid w:val="00351358"/>
    <w:rsid w:val="00351DA7"/>
    <w:rsid w:val="00352048"/>
    <w:rsid w:val="0035269E"/>
    <w:rsid w:val="0035517F"/>
    <w:rsid w:val="003552F7"/>
    <w:rsid w:val="00360AF7"/>
    <w:rsid w:val="00361438"/>
    <w:rsid w:val="00361F35"/>
    <w:rsid w:val="00363417"/>
    <w:rsid w:val="00363BC0"/>
    <w:rsid w:val="003663D7"/>
    <w:rsid w:val="00371291"/>
    <w:rsid w:val="00371E39"/>
    <w:rsid w:val="00372AD6"/>
    <w:rsid w:val="00374821"/>
    <w:rsid w:val="00375E4E"/>
    <w:rsid w:val="0038016B"/>
    <w:rsid w:val="00382ED6"/>
    <w:rsid w:val="003836B4"/>
    <w:rsid w:val="003859E8"/>
    <w:rsid w:val="003863DB"/>
    <w:rsid w:val="003866D8"/>
    <w:rsid w:val="00386FA3"/>
    <w:rsid w:val="00387A5A"/>
    <w:rsid w:val="00390223"/>
    <w:rsid w:val="00392692"/>
    <w:rsid w:val="00392961"/>
    <w:rsid w:val="0039452F"/>
    <w:rsid w:val="0039589F"/>
    <w:rsid w:val="0039657A"/>
    <w:rsid w:val="00397C43"/>
    <w:rsid w:val="00397FA2"/>
    <w:rsid w:val="003A17F6"/>
    <w:rsid w:val="003A2818"/>
    <w:rsid w:val="003A6569"/>
    <w:rsid w:val="003A7C9B"/>
    <w:rsid w:val="003B034D"/>
    <w:rsid w:val="003B1742"/>
    <w:rsid w:val="003B1E52"/>
    <w:rsid w:val="003C1C3C"/>
    <w:rsid w:val="003C2115"/>
    <w:rsid w:val="003C28D8"/>
    <w:rsid w:val="003C2D83"/>
    <w:rsid w:val="003C3A11"/>
    <w:rsid w:val="003C3DE2"/>
    <w:rsid w:val="003C405C"/>
    <w:rsid w:val="003C62A0"/>
    <w:rsid w:val="003C79CA"/>
    <w:rsid w:val="003D5D20"/>
    <w:rsid w:val="003D5D8D"/>
    <w:rsid w:val="003D6EF9"/>
    <w:rsid w:val="003D7FE0"/>
    <w:rsid w:val="003E0D56"/>
    <w:rsid w:val="003E1F85"/>
    <w:rsid w:val="003E2447"/>
    <w:rsid w:val="003E4FF0"/>
    <w:rsid w:val="003E5494"/>
    <w:rsid w:val="003E7C84"/>
    <w:rsid w:val="003F2C0C"/>
    <w:rsid w:val="003F61B6"/>
    <w:rsid w:val="003F7DE3"/>
    <w:rsid w:val="00402E1B"/>
    <w:rsid w:val="00402F8A"/>
    <w:rsid w:val="00403C1E"/>
    <w:rsid w:val="00404304"/>
    <w:rsid w:val="004046C7"/>
    <w:rsid w:val="0040644D"/>
    <w:rsid w:val="00406533"/>
    <w:rsid w:val="00407144"/>
    <w:rsid w:val="00411288"/>
    <w:rsid w:val="00411F32"/>
    <w:rsid w:val="00412B0D"/>
    <w:rsid w:val="00415AA1"/>
    <w:rsid w:val="0042639E"/>
    <w:rsid w:val="00430235"/>
    <w:rsid w:val="00431716"/>
    <w:rsid w:val="00435D46"/>
    <w:rsid w:val="00440003"/>
    <w:rsid w:val="004430D6"/>
    <w:rsid w:val="00444A57"/>
    <w:rsid w:val="0044590A"/>
    <w:rsid w:val="00447005"/>
    <w:rsid w:val="00450093"/>
    <w:rsid w:val="004512F4"/>
    <w:rsid w:val="00451BCC"/>
    <w:rsid w:val="0045649A"/>
    <w:rsid w:val="00457D75"/>
    <w:rsid w:val="004609FE"/>
    <w:rsid w:val="00461431"/>
    <w:rsid w:val="00461F01"/>
    <w:rsid w:val="0046202D"/>
    <w:rsid w:val="0046337F"/>
    <w:rsid w:val="004637B4"/>
    <w:rsid w:val="004653C4"/>
    <w:rsid w:val="00473B6D"/>
    <w:rsid w:val="00475CBB"/>
    <w:rsid w:val="004807EF"/>
    <w:rsid w:val="0048571D"/>
    <w:rsid w:val="00486566"/>
    <w:rsid w:val="00487034"/>
    <w:rsid w:val="004876A2"/>
    <w:rsid w:val="0049111D"/>
    <w:rsid w:val="00491D9A"/>
    <w:rsid w:val="0049272C"/>
    <w:rsid w:val="00493052"/>
    <w:rsid w:val="00495D84"/>
    <w:rsid w:val="004975BA"/>
    <w:rsid w:val="004979E3"/>
    <w:rsid w:val="004A007C"/>
    <w:rsid w:val="004A090D"/>
    <w:rsid w:val="004A2CA2"/>
    <w:rsid w:val="004A2FD6"/>
    <w:rsid w:val="004A70E2"/>
    <w:rsid w:val="004A7982"/>
    <w:rsid w:val="004B145D"/>
    <w:rsid w:val="004B4C20"/>
    <w:rsid w:val="004B66B5"/>
    <w:rsid w:val="004C056F"/>
    <w:rsid w:val="004C15B3"/>
    <w:rsid w:val="004C304C"/>
    <w:rsid w:val="004C4088"/>
    <w:rsid w:val="004C4E5A"/>
    <w:rsid w:val="004C5DAD"/>
    <w:rsid w:val="004C7340"/>
    <w:rsid w:val="004D1855"/>
    <w:rsid w:val="004D361C"/>
    <w:rsid w:val="004D4DDF"/>
    <w:rsid w:val="004D6E30"/>
    <w:rsid w:val="004E2A53"/>
    <w:rsid w:val="004E36D2"/>
    <w:rsid w:val="004E5433"/>
    <w:rsid w:val="004E571F"/>
    <w:rsid w:val="004F00CB"/>
    <w:rsid w:val="004F17AA"/>
    <w:rsid w:val="004F3EE8"/>
    <w:rsid w:val="004F4494"/>
    <w:rsid w:val="004F5F85"/>
    <w:rsid w:val="004F64FE"/>
    <w:rsid w:val="00500711"/>
    <w:rsid w:val="00502A7E"/>
    <w:rsid w:val="005052B0"/>
    <w:rsid w:val="0050794F"/>
    <w:rsid w:val="00510D29"/>
    <w:rsid w:val="005145F5"/>
    <w:rsid w:val="00520C41"/>
    <w:rsid w:val="00521F63"/>
    <w:rsid w:val="00522607"/>
    <w:rsid w:val="00524C09"/>
    <w:rsid w:val="00524E58"/>
    <w:rsid w:val="00525F70"/>
    <w:rsid w:val="005274B0"/>
    <w:rsid w:val="0053085D"/>
    <w:rsid w:val="00531EC9"/>
    <w:rsid w:val="00532475"/>
    <w:rsid w:val="00532576"/>
    <w:rsid w:val="005327CF"/>
    <w:rsid w:val="00533450"/>
    <w:rsid w:val="00533878"/>
    <w:rsid w:val="00533D48"/>
    <w:rsid w:val="005345EA"/>
    <w:rsid w:val="00535F00"/>
    <w:rsid w:val="00536B62"/>
    <w:rsid w:val="00536E76"/>
    <w:rsid w:val="00537D38"/>
    <w:rsid w:val="0054246D"/>
    <w:rsid w:val="00542937"/>
    <w:rsid w:val="00543E6F"/>
    <w:rsid w:val="00544487"/>
    <w:rsid w:val="00546A5A"/>
    <w:rsid w:val="00550B95"/>
    <w:rsid w:val="00551E76"/>
    <w:rsid w:val="0055403E"/>
    <w:rsid w:val="00554314"/>
    <w:rsid w:val="005610B6"/>
    <w:rsid w:val="00562299"/>
    <w:rsid w:val="00562465"/>
    <w:rsid w:val="005631D6"/>
    <w:rsid w:val="005632A1"/>
    <w:rsid w:val="00563734"/>
    <w:rsid w:val="00567A02"/>
    <w:rsid w:val="00574C89"/>
    <w:rsid w:val="005753A1"/>
    <w:rsid w:val="005772E2"/>
    <w:rsid w:val="005804C4"/>
    <w:rsid w:val="00582B25"/>
    <w:rsid w:val="00584E09"/>
    <w:rsid w:val="00585E6F"/>
    <w:rsid w:val="00586839"/>
    <w:rsid w:val="00594AFC"/>
    <w:rsid w:val="00595F2D"/>
    <w:rsid w:val="00595F43"/>
    <w:rsid w:val="005A0904"/>
    <w:rsid w:val="005A1632"/>
    <w:rsid w:val="005A1708"/>
    <w:rsid w:val="005A1B75"/>
    <w:rsid w:val="005A36DE"/>
    <w:rsid w:val="005A4031"/>
    <w:rsid w:val="005A459A"/>
    <w:rsid w:val="005A5FEE"/>
    <w:rsid w:val="005A63FB"/>
    <w:rsid w:val="005B27F5"/>
    <w:rsid w:val="005B35E8"/>
    <w:rsid w:val="005B40BA"/>
    <w:rsid w:val="005B45A2"/>
    <w:rsid w:val="005B4A69"/>
    <w:rsid w:val="005B68A7"/>
    <w:rsid w:val="005B7242"/>
    <w:rsid w:val="005C233B"/>
    <w:rsid w:val="005C59DE"/>
    <w:rsid w:val="005C5F8A"/>
    <w:rsid w:val="005C666F"/>
    <w:rsid w:val="005D0F39"/>
    <w:rsid w:val="005D18E8"/>
    <w:rsid w:val="005D2BCD"/>
    <w:rsid w:val="005D4AF4"/>
    <w:rsid w:val="005D5075"/>
    <w:rsid w:val="005D597A"/>
    <w:rsid w:val="005E08C5"/>
    <w:rsid w:val="005E18E8"/>
    <w:rsid w:val="005E1FC9"/>
    <w:rsid w:val="005F1CAB"/>
    <w:rsid w:val="005F1FF8"/>
    <w:rsid w:val="005F3211"/>
    <w:rsid w:val="005F3E1B"/>
    <w:rsid w:val="005F665D"/>
    <w:rsid w:val="00601332"/>
    <w:rsid w:val="00602557"/>
    <w:rsid w:val="00602FDF"/>
    <w:rsid w:val="00606BE8"/>
    <w:rsid w:val="00606DCB"/>
    <w:rsid w:val="00611459"/>
    <w:rsid w:val="00611A11"/>
    <w:rsid w:val="00613F7E"/>
    <w:rsid w:val="006150F3"/>
    <w:rsid w:val="00615447"/>
    <w:rsid w:val="00615C6D"/>
    <w:rsid w:val="00616766"/>
    <w:rsid w:val="0061726A"/>
    <w:rsid w:val="00617285"/>
    <w:rsid w:val="006178EB"/>
    <w:rsid w:val="006227F5"/>
    <w:rsid w:val="006244A7"/>
    <w:rsid w:val="00624F0D"/>
    <w:rsid w:val="006262CD"/>
    <w:rsid w:val="00626F73"/>
    <w:rsid w:val="00627BCB"/>
    <w:rsid w:val="00627C1B"/>
    <w:rsid w:val="00630EB8"/>
    <w:rsid w:val="006338C2"/>
    <w:rsid w:val="006349EE"/>
    <w:rsid w:val="00636145"/>
    <w:rsid w:val="00636533"/>
    <w:rsid w:val="00636ECC"/>
    <w:rsid w:val="006375E0"/>
    <w:rsid w:val="006379B8"/>
    <w:rsid w:val="00637B69"/>
    <w:rsid w:val="00637E14"/>
    <w:rsid w:val="00642796"/>
    <w:rsid w:val="00643655"/>
    <w:rsid w:val="00646626"/>
    <w:rsid w:val="00646B50"/>
    <w:rsid w:val="0065039E"/>
    <w:rsid w:val="00650813"/>
    <w:rsid w:val="0065288C"/>
    <w:rsid w:val="0065290A"/>
    <w:rsid w:val="00652B60"/>
    <w:rsid w:val="00653024"/>
    <w:rsid w:val="0065549E"/>
    <w:rsid w:val="00655829"/>
    <w:rsid w:val="006559D4"/>
    <w:rsid w:val="00661B3B"/>
    <w:rsid w:val="00662B41"/>
    <w:rsid w:val="00665A7C"/>
    <w:rsid w:val="00666B42"/>
    <w:rsid w:val="00673C4E"/>
    <w:rsid w:val="00673EAC"/>
    <w:rsid w:val="00674293"/>
    <w:rsid w:val="0067485A"/>
    <w:rsid w:val="00676BB6"/>
    <w:rsid w:val="00677769"/>
    <w:rsid w:val="00681A5E"/>
    <w:rsid w:val="00683397"/>
    <w:rsid w:val="00684528"/>
    <w:rsid w:val="00684786"/>
    <w:rsid w:val="00684C19"/>
    <w:rsid w:val="006869EB"/>
    <w:rsid w:val="00687BCF"/>
    <w:rsid w:val="00687E83"/>
    <w:rsid w:val="00687F16"/>
    <w:rsid w:val="0069241F"/>
    <w:rsid w:val="00692A21"/>
    <w:rsid w:val="00693236"/>
    <w:rsid w:val="0069326F"/>
    <w:rsid w:val="00694D67"/>
    <w:rsid w:val="006A1B36"/>
    <w:rsid w:val="006A3824"/>
    <w:rsid w:val="006A551F"/>
    <w:rsid w:val="006A58AD"/>
    <w:rsid w:val="006A72F8"/>
    <w:rsid w:val="006A7C41"/>
    <w:rsid w:val="006B3649"/>
    <w:rsid w:val="006B4409"/>
    <w:rsid w:val="006B4AAD"/>
    <w:rsid w:val="006B4AF0"/>
    <w:rsid w:val="006B5788"/>
    <w:rsid w:val="006C0EED"/>
    <w:rsid w:val="006C0F4A"/>
    <w:rsid w:val="006C2CF2"/>
    <w:rsid w:val="006C3172"/>
    <w:rsid w:val="006C517B"/>
    <w:rsid w:val="006C74A6"/>
    <w:rsid w:val="006D0016"/>
    <w:rsid w:val="006D1180"/>
    <w:rsid w:val="006D7A56"/>
    <w:rsid w:val="006E0970"/>
    <w:rsid w:val="006E4FCB"/>
    <w:rsid w:val="006E68B8"/>
    <w:rsid w:val="006E7777"/>
    <w:rsid w:val="006F1104"/>
    <w:rsid w:val="006F1882"/>
    <w:rsid w:val="006F50B2"/>
    <w:rsid w:val="006F5C72"/>
    <w:rsid w:val="00700C7E"/>
    <w:rsid w:val="00701261"/>
    <w:rsid w:val="0070383A"/>
    <w:rsid w:val="0070697D"/>
    <w:rsid w:val="00712394"/>
    <w:rsid w:val="007135BC"/>
    <w:rsid w:val="00715B6A"/>
    <w:rsid w:val="00717EB4"/>
    <w:rsid w:val="00722E46"/>
    <w:rsid w:val="0072411F"/>
    <w:rsid w:val="00724353"/>
    <w:rsid w:val="007346C6"/>
    <w:rsid w:val="00734C87"/>
    <w:rsid w:val="007350C7"/>
    <w:rsid w:val="007350D6"/>
    <w:rsid w:val="00735FFF"/>
    <w:rsid w:val="007360F3"/>
    <w:rsid w:val="00736332"/>
    <w:rsid w:val="007407DF"/>
    <w:rsid w:val="00740BB2"/>
    <w:rsid w:val="00742576"/>
    <w:rsid w:val="00743077"/>
    <w:rsid w:val="007430EC"/>
    <w:rsid w:val="00745B4B"/>
    <w:rsid w:val="0074622D"/>
    <w:rsid w:val="00747333"/>
    <w:rsid w:val="00751262"/>
    <w:rsid w:val="007517B2"/>
    <w:rsid w:val="00755023"/>
    <w:rsid w:val="0075733E"/>
    <w:rsid w:val="00757DCA"/>
    <w:rsid w:val="00760345"/>
    <w:rsid w:val="00762789"/>
    <w:rsid w:val="00763BEB"/>
    <w:rsid w:val="00763F42"/>
    <w:rsid w:val="00764314"/>
    <w:rsid w:val="00767E96"/>
    <w:rsid w:val="00771447"/>
    <w:rsid w:val="0077226D"/>
    <w:rsid w:val="00772D7A"/>
    <w:rsid w:val="00772EB3"/>
    <w:rsid w:val="00780F15"/>
    <w:rsid w:val="00783925"/>
    <w:rsid w:val="007847E1"/>
    <w:rsid w:val="00785D21"/>
    <w:rsid w:val="00785D30"/>
    <w:rsid w:val="00790D9D"/>
    <w:rsid w:val="0079195E"/>
    <w:rsid w:val="0079307F"/>
    <w:rsid w:val="0079482D"/>
    <w:rsid w:val="00794D32"/>
    <w:rsid w:val="007956DB"/>
    <w:rsid w:val="00795E73"/>
    <w:rsid w:val="00797159"/>
    <w:rsid w:val="0079726A"/>
    <w:rsid w:val="007A12BB"/>
    <w:rsid w:val="007A174F"/>
    <w:rsid w:val="007A36AA"/>
    <w:rsid w:val="007A43B4"/>
    <w:rsid w:val="007A5A90"/>
    <w:rsid w:val="007A682A"/>
    <w:rsid w:val="007A77A1"/>
    <w:rsid w:val="007B558B"/>
    <w:rsid w:val="007B56AA"/>
    <w:rsid w:val="007B5C07"/>
    <w:rsid w:val="007B5D0C"/>
    <w:rsid w:val="007C1309"/>
    <w:rsid w:val="007C3F18"/>
    <w:rsid w:val="007C45FB"/>
    <w:rsid w:val="007C4EAF"/>
    <w:rsid w:val="007C538A"/>
    <w:rsid w:val="007C75A9"/>
    <w:rsid w:val="007D0598"/>
    <w:rsid w:val="007D08BB"/>
    <w:rsid w:val="007D208B"/>
    <w:rsid w:val="007D218F"/>
    <w:rsid w:val="007D3D7B"/>
    <w:rsid w:val="007D40CE"/>
    <w:rsid w:val="007D40F4"/>
    <w:rsid w:val="007D495D"/>
    <w:rsid w:val="007E0745"/>
    <w:rsid w:val="007E4742"/>
    <w:rsid w:val="007E7142"/>
    <w:rsid w:val="007F23B7"/>
    <w:rsid w:val="007F3325"/>
    <w:rsid w:val="007F428C"/>
    <w:rsid w:val="008004A6"/>
    <w:rsid w:val="00812278"/>
    <w:rsid w:val="008133B2"/>
    <w:rsid w:val="00813B29"/>
    <w:rsid w:val="008178C0"/>
    <w:rsid w:val="008217F8"/>
    <w:rsid w:val="00822006"/>
    <w:rsid w:val="00822937"/>
    <w:rsid w:val="00823A7A"/>
    <w:rsid w:val="00824364"/>
    <w:rsid w:val="0082590D"/>
    <w:rsid w:val="00825AE2"/>
    <w:rsid w:val="00825B3E"/>
    <w:rsid w:val="00826DC0"/>
    <w:rsid w:val="0082705B"/>
    <w:rsid w:val="00827C8A"/>
    <w:rsid w:val="00833556"/>
    <w:rsid w:val="008413E7"/>
    <w:rsid w:val="008429D0"/>
    <w:rsid w:val="00842C5E"/>
    <w:rsid w:val="00844665"/>
    <w:rsid w:val="00847C09"/>
    <w:rsid w:val="00851FE2"/>
    <w:rsid w:val="00852758"/>
    <w:rsid w:val="00854111"/>
    <w:rsid w:val="008556DD"/>
    <w:rsid w:val="008601E5"/>
    <w:rsid w:val="00861E0F"/>
    <w:rsid w:val="0086336B"/>
    <w:rsid w:val="00864F54"/>
    <w:rsid w:val="008658F3"/>
    <w:rsid w:val="00866B26"/>
    <w:rsid w:val="00871C54"/>
    <w:rsid w:val="00874F7B"/>
    <w:rsid w:val="00876C9F"/>
    <w:rsid w:val="008821D4"/>
    <w:rsid w:val="008834B3"/>
    <w:rsid w:val="00885F1C"/>
    <w:rsid w:val="00887C71"/>
    <w:rsid w:val="00890CE1"/>
    <w:rsid w:val="00891261"/>
    <w:rsid w:val="00893476"/>
    <w:rsid w:val="008940CB"/>
    <w:rsid w:val="008943A4"/>
    <w:rsid w:val="008968B1"/>
    <w:rsid w:val="0089781F"/>
    <w:rsid w:val="008A004D"/>
    <w:rsid w:val="008A1EB3"/>
    <w:rsid w:val="008A2103"/>
    <w:rsid w:val="008A3D41"/>
    <w:rsid w:val="008A59F2"/>
    <w:rsid w:val="008A7307"/>
    <w:rsid w:val="008B05AE"/>
    <w:rsid w:val="008B0D80"/>
    <w:rsid w:val="008B463D"/>
    <w:rsid w:val="008B50BA"/>
    <w:rsid w:val="008C02BC"/>
    <w:rsid w:val="008C0369"/>
    <w:rsid w:val="008C0C83"/>
    <w:rsid w:val="008C2049"/>
    <w:rsid w:val="008C5183"/>
    <w:rsid w:val="008C5AC0"/>
    <w:rsid w:val="008D29EE"/>
    <w:rsid w:val="008D3269"/>
    <w:rsid w:val="008D79FB"/>
    <w:rsid w:val="008E0747"/>
    <w:rsid w:val="008E1E01"/>
    <w:rsid w:val="008E63A8"/>
    <w:rsid w:val="008E6A78"/>
    <w:rsid w:val="008E729E"/>
    <w:rsid w:val="008F093F"/>
    <w:rsid w:val="008F1347"/>
    <w:rsid w:val="008F2D7D"/>
    <w:rsid w:val="0090100F"/>
    <w:rsid w:val="00903314"/>
    <w:rsid w:val="00904650"/>
    <w:rsid w:val="00904867"/>
    <w:rsid w:val="00904EB7"/>
    <w:rsid w:val="00911164"/>
    <w:rsid w:val="00916E39"/>
    <w:rsid w:val="0092253C"/>
    <w:rsid w:val="00923AE8"/>
    <w:rsid w:val="009256C9"/>
    <w:rsid w:val="00925AED"/>
    <w:rsid w:val="009273AD"/>
    <w:rsid w:val="009304B8"/>
    <w:rsid w:val="00932AB7"/>
    <w:rsid w:val="00932EDD"/>
    <w:rsid w:val="00941C81"/>
    <w:rsid w:val="0094441D"/>
    <w:rsid w:val="009519D6"/>
    <w:rsid w:val="00951FF5"/>
    <w:rsid w:val="00953061"/>
    <w:rsid w:val="00954785"/>
    <w:rsid w:val="00954A25"/>
    <w:rsid w:val="00954E09"/>
    <w:rsid w:val="00962623"/>
    <w:rsid w:val="00962E78"/>
    <w:rsid w:val="0096310A"/>
    <w:rsid w:val="009670C2"/>
    <w:rsid w:val="00967444"/>
    <w:rsid w:val="009705BD"/>
    <w:rsid w:val="00972170"/>
    <w:rsid w:val="0097274C"/>
    <w:rsid w:val="00974013"/>
    <w:rsid w:val="00976874"/>
    <w:rsid w:val="00977175"/>
    <w:rsid w:val="00977600"/>
    <w:rsid w:val="00977D9D"/>
    <w:rsid w:val="009842A5"/>
    <w:rsid w:val="00984AF4"/>
    <w:rsid w:val="00985796"/>
    <w:rsid w:val="0099462B"/>
    <w:rsid w:val="00994D19"/>
    <w:rsid w:val="00995CBA"/>
    <w:rsid w:val="0099712A"/>
    <w:rsid w:val="009A117A"/>
    <w:rsid w:val="009A1C13"/>
    <w:rsid w:val="009B24C9"/>
    <w:rsid w:val="009B5DD5"/>
    <w:rsid w:val="009B62E8"/>
    <w:rsid w:val="009C035D"/>
    <w:rsid w:val="009C0BCB"/>
    <w:rsid w:val="009C1ED2"/>
    <w:rsid w:val="009C2B7E"/>
    <w:rsid w:val="009C3B3B"/>
    <w:rsid w:val="009C48F3"/>
    <w:rsid w:val="009C5141"/>
    <w:rsid w:val="009C6AA8"/>
    <w:rsid w:val="009D0C18"/>
    <w:rsid w:val="009D2E2B"/>
    <w:rsid w:val="009D2E46"/>
    <w:rsid w:val="009D4161"/>
    <w:rsid w:val="009D54AD"/>
    <w:rsid w:val="009D5AE3"/>
    <w:rsid w:val="009E1AF1"/>
    <w:rsid w:val="009E5402"/>
    <w:rsid w:val="009E6192"/>
    <w:rsid w:val="009F03DF"/>
    <w:rsid w:val="009F0F91"/>
    <w:rsid w:val="009F4424"/>
    <w:rsid w:val="009F45A0"/>
    <w:rsid w:val="009F595C"/>
    <w:rsid w:val="009F6A51"/>
    <w:rsid w:val="00A00C36"/>
    <w:rsid w:val="00A00DFF"/>
    <w:rsid w:val="00A02D70"/>
    <w:rsid w:val="00A03517"/>
    <w:rsid w:val="00A03C5E"/>
    <w:rsid w:val="00A078CD"/>
    <w:rsid w:val="00A12DF7"/>
    <w:rsid w:val="00A14537"/>
    <w:rsid w:val="00A20996"/>
    <w:rsid w:val="00A216FB"/>
    <w:rsid w:val="00A224C5"/>
    <w:rsid w:val="00A22DAE"/>
    <w:rsid w:val="00A27C77"/>
    <w:rsid w:val="00A32FC8"/>
    <w:rsid w:val="00A33E60"/>
    <w:rsid w:val="00A34138"/>
    <w:rsid w:val="00A37640"/>
    <w:rsid w:val="00A37B2F"/>
    <w:rsid w:val="00A430DE"/>
    <w:rsid w:val="00A4496D"/>
    <w:rsid w:val="00A449A3"/>
    <w:rsid w:val="00A4583F"/>
    <w:rsid w:val="00A46103"/>
    <w:rsid w:val="00A51D4A"/>
    <w:rsid w:val="00A522B3"/>
    <w:rsid w:val="00A52AA4"/>
    <w:rsid w:val="00A52D3B"/>
    <w:rsid w:val="00A53822"/>
    <w:rsid w:val="00A53EB3"/>
    <w:rsid w:val="00A54E7C"/>
    <w:rsid w:val="00A55D0A"/>
    <w:rsid w:val="00A56A8C"/>
    <w:rsid w:val="00A60A0D"/>
    <w:rsid w:val="00A626D3"/>
    <w:rsid w:val="00A62AD6"/>
    <w:rsid w:val="00A639CD"/>
    <w:rsid w:val="00A63BD6"/>
    <w:rsid w:val="00A641BA"/>
    <w:rsid w:val="00A67793"/>
    <w:rsid w:val="00A71628"/>
    <w:rsid w:val="00A76524"/>
    <w:rsid w:val="00A832E3"/>
    <w:rsid w:val="00A837B8"/>
    <w:rsid w:val="00A8402E"/>
    <w:rsid w:val="00A8652B"/>
    <w:rsid w:val="00A91140"/>
    <w:rsid w:val="00A9162F"/>
    <w:rsid w:val="00A91925"/>
    <w:rsid w:val="00A95525"/>
    <w:rsid w:val="00A97E10"/>
    <w:rsid w:val="00AA01E8"/>
    <w:rsid w:val="00AA3373"/>
    <w:rsid w:val="00AA5EC4"/>
    <w:rsid w:val="00AA6716"/>
    <w:rsid w:val="00AA68AF"/>
    <w:rsid w:val="00AB1147"/>
    <w:rsid w:val="00AB11E8"/>
    <w:rsid w:val="00AB3354"/>
    <w:rsid w:val="00AB34F4"/>
    <w:rsid w:val="00AB4B6B"/>
    <w:rsid w:val="00AB7A51"/>
    <w:rsid w:val="00AC15AC"/>
    <w:rsid w:val="00AC15E9"/>
    <w:rsid w:val="00AC2311"/>
    <w:rsid w:val="00AD169E"/>
    <w:rsid w:val="00AD2266"/>
    <w:rsid w:val="00AD242D"/>
    <w:rsid w:val="00AD2685"/>
    <w:rsid w:val="00AD2A0F"/>
    <w:rsid w:val="00AD66F6"/>
    <w:rsid w:val="00AE0719"/>
    <w:rsid w:val="00AE132E"/>
    <w:rsid w:val="00AE244F"/>
    <w:rsid w:val="00AE2A70"/>
    <w:rsid w:val="00AE3069"/>
    <w:rsid w:val="00AE48D6"/>
    <w:rsid w:val="00AE5EC1"/>
    <w:rsid w:val="00AF0484"/>
    <w:rsid w:val="00AF1598"/>
    <w:rsid w:val="00AF19A8"/>
    <w:rsid w:val="00AF2B7C"/>
    <w:rsid w:val="00AF3401"/>
    <w:rsid w:val="00AF3653"/>
    <w:rsid w:val="00AF5DF2"/>
    <w:rsid w:val="00AF6265"/>
    <w:rsid w:val="00AF6B34"/>
    <w:rsid w:val="00AF6F1F"/>
    <w:rsid w:val="00B00593"/>
    <w:rsid w:val="00B00EC7"/>
    <w:rsid w:val="00B05891"/>
    <w:rsid w:val="00B05F67"/>
    <w:rsid w:val="00B11828"/>
    <w:rsid w:val="00B125D3"/>
    <w:rsid w:val="00B1349D"/>
    <w:rsid w:val="00B14E23"/>
    <w:rsid w:val="00B17388"/>
    <w:rsid w:val="00B216D8"/>
    <w:rsid w:val="00B21A8A"/>
    <w:rsid w:val="00B22376"/>
    <w:rsid w:val="00B2494D"/>
    <w:rsid w:val="00B26D4D"/>
    <w:rsid w:val="00B26EEB"/>
    <w:rsid w:val="00B27236"/>
    <w:rsid w:val="00B307F1"/>
    <w:rsid w:val="00B32590"/>
    <w:rsid w:val="00B3395C"/>
    <w:rsid w:val="00B34055"/>
    <w:rsid w:val="00B34558"/>
    <w:rsid w:val="00B35F61"/>
    <w:rsid w:val="00B4072A"/>
    <w:rsid w:val="00B4360F"/>
    <w:rsid w:val="00B45F99"/>
    <w:rsid w:val="00B46AA6"/>
    <w:rsid w:val="00B473B8"/>
    <w:rsid w:val="00B504D2"/>
    <w:rsid w:val="00B50B3C"/>
    <w:rsid w:val="00B5267B"/>
    <w:rsid w:val="00B53039"/>
    <w:rsid w:val="00B548BD"/>
    <w:rsid w:val="00B56455"/>
    <w:rsid w:val="00B56DE7"/>
    <w:rsid w:val="00B61494"/>
    <w:rsid w:val="00B61517"/>
    <w:rsid w:val="00B634F8"/>
    <w:rsid w:val="00B6359D"/>
    <w:rsid w:val="00B64EAA"/>
    <w:rsid w:val="00B650B2"/>
    <w:rsid w:val="00B730A1"/>
    <w:rsid w:val="00B757DB"/>
    <w:rsid w:val="00B775B6"/>
    <w:rsid w:val="00B80798"/>
    <w:rsid w:val="00B832A6"/>
    <w:rsid w:val="00B83531"/>
    <w:rsid w:val="00B84E5D"/>
    <w:rsid w:val="00B87744"/>
    <w:rsid w:val="00B93C5E"/>
    <w:rsid w:val="00B93D92"/>
    <w:rsid w:val="00B943CD"/>
    <w:rsid w:val="00B94844"/>
    <w:rsid w:val="00B95E36"/>
    <w:rsid w:val="00BA1351"/>
    <w:rsid w:val="00BA4F41"/>
    <w:rsid w:val="00BA700E"/>
    <w:rsid w:val="00BA7642"/>
    <w:rsid w:val="00BA7A7B"/>
    <w:rsid w:val="00BB2B6B"/>
    <w:rsid w:val="00BB3A39"/>
    <w:rsid w:val="00BB486E"/>
    <w:rsid w:val="00BB789F"/>
    <w:rsid w:val="00BC1CE3"/>
    <w:rsid w:val="00BC3843"/>
    <w:rsid w:val="00BC4210"/>
    <w:rsid w:val="00BC500E"/>
    <w:rsid w:val="00BD0826"/>
    <w:rsid w:val="00BD1F22"/>
    <w:rsid w:val="00BD27FB"/>
    <w:rsid w:val="00BD2F36"/>
    <w:rsid w:val="00BD37AD"/>
    <w:rsid w:val="00BD37BF"/>
    <w:rsid w:val="00BD47BC"/>
    <w:rsid w:val="00BD5ABF"/>
    <w:rsid w:val="00BE097F"/>
    <w:rsid w:val="00BE28F3"/>
    <w:rsid w:val="00BE3D3A"/>
    <w:rsid w:val="00BE4BE9"/>
    <w:rsid w:val="00BE73FC"/>
    <w:rsid w:val="00BF3282"/>
    <w:rsid w:val="00BF63DB"/>
    <w:rsid w:val="00C01AA5"/>
    <w:rsid w:val="00C05F1E"/>
    <w:rsid w:val="00C10DF2"/>
    <w:rsid w:val="00C131C0"/>
    <w:rsid w:val="00C13AAC"/>
    <w:rsid w:val="00C15813"/>
    <w:rsid w:val="00C16A9C"/>
    <w:rsid w:val="00C23CE7"/>
    <w:rsid w:val="00C256D8"/>
    <w:rsid w:val="00C26694"/>
    <w:rsid w:val="00C31453"/>
    <w:rsid w:val="00C319D6"/>
    <w:rsid w:val="00C32F45"/>
    <w:rsid w:val="00C33A0F"/>
    <w:rsid w:val="00C36A5E"/>
    <w:rsid w:val="00C41B63"/>
    <w:rsid w:val="00C43334"/>
    <w:rsid w:val="00C44E55"/>
    <w:rsid w:val="00C50DFA"/>
    <w:rsid w:val="00C51363"/>
    <w:rsid w:val="00C5287F"/>
    <w:rsid w:val="00C56F35"/>
    <w:rsid w:val="00C579DE"/>
    <w:rsid w:val="00C602EA"/>
    <w:rsid w:val="00C609A0"/>
    <w:rsid w:val="00C62611"/>
    <w:rsid w:val="00C654FD"/>
    <w:rsid w:val="00C73EA0"/>
    <w:rsid w:val="00C74185"/>
    <w:rsid w:val="00C74C89"/>
    <w:rsid w:val="00C76A8B"/>
    <w:rsid w:val="00C77000"/>
    <w:rsid w:val="00C80E19"/>
    <w:rsid w:val="00C80FE6"/>
    <w:rsid w:val="00C818D1"/>
    <w:rsid w:val="00C83111"/>
    <w:rsid w:val="00C8686F"/>
    <w:rsid w:val="00C876DD"/>
    <w:rsid w:val="00C917C3"/>
    <w:rsid w:val="00C92740"/>
    <w:rsid w:val="00C954ED"/>
    <w:rsid w:val="00CA3D57"/>
    <w:rsid w:val="00CA4B03"/>
    <w:rsid w:val="00CA509A"/>
    <w:rsid w:val="00CA546E"/>
    <w:rsid w:val="00CA75C9"/>
    <w:rsid w:val="00CB1BB1"/>
    <w:rsid w:val="00CB2248"/>
    <w:rsid w:val="00CB24AA"/>
    <w:rsid w:val="00CB41C9"/>
    <w:rsid w:val="00CB706B"/>
    <w:rsid w:val="00CC1298"/>
    <w:rsid w:val="00CC5034"/>
    <w:rsid w:val="00CC5B49"/>
    <w:rsid w:val="00CC6D02"/>
    <w:rsid w:val="00CD17BB"/>
    <w:rsid w:val="00CD3417"/>
    <w:rsid w:val="00CD4240"/>
    <w:rsid w:val="00CD6337"/>
    <w:rsid w:val="00CD6DEC"/>
    <w:rsid w:val="00CE54FF"/>
    <w:rsid w:val="00CE7256"/>
    <w:rsid w:val="00CF0380"/>
    <w:rsid w:val="00CF1FEB"/>
    <w:rsid w:val="00CF3AB9"/>
    <w:rsid w:val="00CF5F6F"/>
    <w:rsid w:val="00CF64B0"/>
    <w:rsid w:val="00D001D8"/>
    <w:rsid w:val="00D00C1A"/>
    <w:rsid w:val="00D00F3C"/>
    <w:rsid w:val="00D0230C"/>
    <w:rsid w:val="00D03F13"/>
    <w:rsid w:val="00D06A7E"/>
    <w:rsid w:val="00D10A58"/>
    <w:rsid w:val="00D110B0"/>
    <w:rsid w:val="00D13A94"/>
    <w:rsid w:val="00D142C1"/>
    <w:rsid w:val="00D15243"/>
    <w:rsid w:val="00D17B5A"/>
    <w:rsid w:val="00D17DE3"/>
    <w:rsid w:val="00D206B3"/>
    <w:rsid w:val="00D22E8A"/>
    <w:rsid w:val="00D23A72"/>
    <w:rsid w:val="00D25836"/>
    <w:rsid w:val="00D259CA"/>
    <w:rsid w:val="00D315D5"/>
    <w:rsid w:val="00D34434"/>
    <w:rsid w:val="00D34443"/>
    <w:rsid w:val="00D3571B"/>
    <w:rsid w:val="00D366F7"/>
    <w:rsid w:val="00D37077"/>
    <w:rsid w:val="00D41E5F"/>
    <w:rsid w:val="00D44B47"/>
    <w:rsid w:val="00D45CDF"/>
    <w:rsid w:val="00D45D86"/>
    <w:rsid w:val="00D513E6"/>
    <w:rsid w:val="00D51FED"/>
    <w:rsid w:val="00D544A0"/>
    <w:rsid w:val="00D5459A"/>
    <w:rsid w:val="00D55F71"/>
    <w:rsid w:val="00D61018"/>
    <w:rsid w:val="00D6268D"/>
    <w:rsid w:val="00D64872"/>
    <w:rsid w:val="00D656D1"/>
    <w:rsid w:val="00D65CD4"/>
    <w:rsid w:val="00D66416"/>
    <w:rsid w:val="00D737DA"/>
    <w:rsid w:val="00D7405C"/>
    <w:rsid w:val="00D7535E"/>
    <w:rsid w:val="00D75AD9"/>
    <w:rsid w:val="00D802A6"/>
    <w:rsid w:val="00D8059E"/>
    <w:rsid w:val="00D82116"/>
    <w:rsid w:val="00D832AE"/>
    <w:rsid w:val="00D86CFE"/>
    <w:rsid w:val="00D954F9"/>
    <w:rsid w:val="00D96CD6"/>
    <w:rsid w:val="00DA2F7C"/>
    <w:rsid w:val="00DA3F26"/>
    <w:rsid w:val="00DA5A4F"/>
    <w:rsid w:val="00DA6443"/>
    <w:rsid w:val="00DA789A"/>
    <w:rsid w:val="00DA7D67"/>
    <w:rsid w:val="00DB1734"/>
    <w:rsid w:val="00DB1A27"/>
    <w:rsid w:val="00DB4538"/>
    <w:rsid w:val="00DB541E"/>
    <w:rsid w:val="00DB5749"/>
    <w:rsid w:val="00DC1BF9"/>
    <w:rsid w:val="00DC1E82"/>
    <w:rsid w:val="00DC2AF5"/>
    <w:rsid w:val="00DC4738"/>
    <w:rsid w:val="00DD1F97"/>
    <w:rsid w:val="00DD38DA"/>
    <w:rsid w:val="00DD5AD1"/>
    <w:rsid w:val="00DD61F7"/>
    <w:rsid w:val="00DD7445"/>
    <w:rsid w:val="00DE2414"/>
    <w:rsid w:val="00DE638C"/>
    <w:rsid w:val="00DE70FC"/>
    <w:rsid w:val="00DF5401"/>
    <w:rsid w:val="00DF6990"/>
    <w:rsid w:val="00DF7D7E"/>
    <w:rsid w:val="00E1350B"/>
    <w:rsid w:val="00E13BA8"/>
    <w:rsid w:val="00E202C2"/>
    <w:rsid w:val="00E23ED2"/>
    <w:rsid w:val="00E24D06"/>
    <w:rsid w:val="00E258EF"/>
    <w:rsid w:val="00E26B81"/>
    <w:rsid w:val="00E301FB"/>
    <w:rsid w:val="00E303E4"/>
    <w:rsid w:val="00E3207E"/>
    <w:rsid w:val="00E3268D"/>
    <w:rsid w:val="00E339BB"/>
    <w:rsid w:val="00E36493"/>
    <w:rsid w:val="00E4322B"/>
    <w:rsid w:val="00E4492D"/>
    <w:rsid w:val="00E45334"/>
    <w:rsid w:val="00E46470"/>
    <w:rsid w:val="00E54BB8"/>
    <w:rsid w:val="00E557E6"/>
    <w:rsid w:val="00E57D05"/>
    <w:rsid w:val="00E600E0"/>
    <w:rsid w:val="00E60EA9"/>
    <w:rsid w:val="00E644AC"/>
    <w:rsid w:val="00E67273"/>
    <w:rsid w:val="00E678E0"/>
    <w:rsid w:val="00E72C9A"/>
    <w:rsid w:val="00E74655"/>
    <w:rsid w:val="00E77CA9"/>
    <w:rsid w:val="00E82908"/>
    <w:rsid w:val="00E85596"/>
    <w:rsid w:val="00E86C5A"/>
    <w:rsid w:val="00E90326"/>
    <w:rsid w:val="00E90F86"/>
    <w:rsid w:val="00E912B6"/>
    <w:rsid w:val="00E92405"/>
    <w:rsid w:val="00E93F3E"/>
    <w:rsid w:val="00E93F74"/>
    <w:rsid w:val="00E9514E"/>
    <w:rsid w:val="00E971D6"/>
    <w:rsid w:val="00E977DA"/>
    <w:rsid w:val="00EA1D8E"/>
    <w:rsid w:val="00EA2A9D"/>
    <w:rsid w:val="00EA3480"/>
    <w:rsid w:val="00EA79AD"/>
    <w:rsid w:val="00EB1197"/>
    <w:rsid w:val="00EB2A25"/>
    <w:rsid w:val="00EB33F4"/>
    <w:rsid w:val="00EB4236"/>
    <w:rsid w:val="00EB42AD"/>
    <w:rsid w:val="00EB4ED6"/>
    <w:rsid w:val="00EB5543"/>
    <w:rsid w:val="00EB6AB3"/>
    <w:rsid w:val="00EC779C"/>
    <w:rsid w:val="00ED2425"/>
    <w:rsid w:val="00ED559F"/>
    <w:rsid w:val="00ED676B"/>
    <w:rsid w:val="00EE11D0"/>
    <w:rsid w:val="00EE201C"/>
    <w:rsid w:val="00EE3A79"/>
    <w:rsid w:val="00EE3C8D"/>
    <w:rsid w:val="00EE447F"/>
    <w:rsid w:val="00EE4CA3"/>
    <w:rsid w:val="00EE54CC"/>
    <w:rsid w:val="00EE7C8B"/>
    <w:rsid w:val="00EE7F7E"/>
    <w:rsid w:val="00EF09B3"/>
    <w:rsid w:val="00EF0C90"/>
    <w:rsid w:val="00EF13DC"/>
    <w:rsid w:val="00EF1832"/>
    <w:rsid w:val="00EF22AD"/>
    <w:rsid w:val="00EF24F3"/>
    <w:rsid w:val="00EF72B8"/>
    <w:rsid w:val="00F00715"/>
    <w:rsid w:val="00F02CF9"/>
    <w:rsid w:val="00F0416D"/>
    <w:rsid w:val="00F044C5"/>
    <w:rsid w:val="00F05240"/>
    <w:rsid w:val="00F059AC"/>
    <w:rsid w:val="00F07D50"/>
    <w:rsid w:val="00F10554"/>
    <w:rsid w:val="00F11FFC"/>
    <w:rsid w:val="00F140ED"/>
    <w:rsid w:val="00F14ED5"/>
    <w:rsid w:val="00F15128"/>
    <w:rsid w:val="00F165A9"/>
    <w:rsid w:val="00F17AFA"/>
    <w:rsid w:val="00F210CA"/>
    <w:rsid w:val="00F26731"/>
    <w:rsid w:val="00F27F79"/>
    <w:rsid w:val="00F302F0"/>
    <w:rsid w:val="00F30A10"/>
    <w:rsid w:val="00F31954"/>
    <w:rsid w:val="00F31DE5"/>
    <w:rsid w:val="00F346A9"/>
    <w:rsid w:val="00F357C5"/>
    <w:rsid w:val="00F3698E"/>
    <w:rsid w:val="00F37169"/>
    <w:rsid w:val="00F403AD"/>
    <w:rsid w:val="00F41DA6"/>
    <w:rsid w:val="00F43247"/>
    <w:rsid w:val="00F504A0"/>
    <w:rsid w:val="00F519A9"/>
    <w:rsid w:val="00F54079"/>
    <w:rsid w:val="00F54855"/>
    <w:rsid w:val="00F572BF"/>
    <w:rsid w:val="00F6093E"/>
    <w:rsid w:val="00F6265D"/>
    <w:rsid w:val="00F630AB"/>
    <w:rsid w:val="00F633B9"/>
    <w:rsid w:val="00F659FC"/>
    <w:rsid w:val="00F7441E"/>
    <w:rsid w:val="00F75C41"/>
    <w:rsid w:val="00F76600"/>
    <w:rsid w:val="00F8032A"/>
    <w:rsid w:val="00F81439"/>
    <w:rsid w:val="00F87EAD"/>
    <w:rsid w:val="00F904A4"/>
    <w:rsid w:val="00F90C37"/>
    <w:rsid w:val="00F9107A"/>
    <w:rsid w:val="00F91780"/>
    <w:rsid w:val="00F91EAC"/>
    <w:rsid w:val="00F92559"/>
    <w:rsid w:val="00F92CF5"/>
    <w:rsid w:val="00F9355B"/>
    <w:rsid w:val="00F94620"/>
    <w:rsid w:val="00F96614"/>
    <w:rsid w:val="00F96E5F"/>
    <w:rsid w:val="00FA2040"/>
    <w:rsid w:val="00FA390E"/>
    <w:rsid w:val="00FA7B2B"/>
    <w:rsid w:val="00FB0C01"/>
    <w:rsid w:val="00FB49F4"/>
    <w:rsid w:val="00FB59E5"/>
    <w:rsid w:val="00FB641C"/>
    <w:rsid w:val="00FC1765"/>
    <w:rsid w:val="00FC1D04"/>
    <w:rsid w:val="00FC4763"/>
    <w:rsid w:val="00FC6071"/>
    <w:rsid w:val="00FC690D"/>
    <w:rsid w:val="00FC75A8"/>
    <w:rsid w:val="00FD0B50"/>
    <w:rsid w:val="00FD12FD"/>
    <w:rsid w:val="00FD2855"/>
    <w:rsid w:val="00FE55CC"/>
    <w:rsid w:val="00FE56D4"/>
    <w:rsid w:val="00FE5979"/>
    <w:rsid w:val="00FE73FF"/>
    <w:rsid w:val="00FE77EF"/>
    <w:rsid w:val="00FF5957"/>
    <w:rsid w:val="00FF6659"/>
    <w:rsid w:val="00FF723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CDD658"/>
  <w15:chartTrackingRefBased/>
  <w15:docId w15:val="{2D0BB541-4B14-449A-9053-F32B158FC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3A27"/>
    <w:pPr>
      <w:spacing w:line="480" w:lineRule="auto"/>
      <w:ind w:firstLine="720"/>
    </w:pPr>
    <w:rPr>
      <w:rFonts w:ascii="Times New Roman" w:hAnsi="Times New Roman"/>
      <w:sz w:val="24"/>
    </w:rPr>
  </w:style>
  <w:style w:type="paragraph" w:styleId="Heading1">
    <w:name w:val="heading 1"/>
    <w:basedOn w:val="Normal"/>
    <w:next w:val="Normal"/>
    <w:link w:val="Heading1Char"/>
    <w:uiPriority w:val="9"/>
    <w:qFormat/>
    <w:rsid w:val="00FE5979"/>
    <w:pPr>
      <w:keepNext/>
      <w:keepLines/>
      <w:numPr>
        <w:numId w:val="11"/>
      </w:numPr>
      <w:spacing w:before="240" w:after="0"/>
      <w:jc w:val="center"/>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D13A94"/>
    <w:pPr>
      <w:keepNext/>
      <w:keepLines/>
      <w:numPr>
        <w:ilvl w:val="1"/>
        <w:numId w:val="11"/>
      </w:numPr>
      <w:spacing w:before="40" w:after="40"/>
      <w:outlineLvl w:val="1"/>
    </w:pPr>
    <w:rPr>
      <w:rFonts w:eastAsiaTheme="majorEastAsia" w:cs="Times New Roman"/>
      <w:b/>
      <w:bCs/>
      <w:color w:val="000000" w:themeColor="text1"/>
      <w:szCs w:val="24"/>
    </w:rPr>
  </w:style>
  <w:style w:type="paragraph" w:styleId="Heading3">
    <w:name w:val="heading 3"/>
    <w:basedOn w:val="Normal"/>
    <w:next w:val="Normal"/>
    <w:link w:val="Heading3Char"/>
    <w:uiPriority w:val="9"/>
    <w:semiHidden/>
    <w:unhideWhenUsed/>
    <w:qFormat/>
    <w:rsid w:val="00FE5979"/>
    <w:pPr>
      <w:keepNext/>
      <w:keepLines/>
      <w:numPr>
        <w:ilvl w:val="2"/>
        <w:numId w:val="11"/>
      </w:numPr>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FE5979"/>
    <w:pPr>
      <w:keepNext/>
      <w:keepLines/>
      <w:numPr>
        <w:ilvl w:val="3"/>
        <w:numId w:val="1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E5979"/>
    <w:pPr>
      <w:keepNext/>
      <w:keepLines/>
      <w:numPr>
        <w:ilvl w:val="4"/>
        <w:numId w:val="1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FE5979"/>
    <w:pPr>
      <w:keepNext/>
      <w:keepLines/>
      <w:numPr>
        <w:ilvl w:val="5"/>
        <w:numId w:val="1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FE5979"/>
    <w:pPr>
      <w:keepNext/>
      <w:keepLines/>
      <w:numPr>
        <w:ilvl w:val="6"/>
        <w:numId w:val="1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FE5979"/>
    <w:pPr>
      <w:keepNext/>
      <w:keepLines/>
      <w:numPr>
        <w:ilvl w:val="7"/>
        <w:numId w:val="1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E5979"/>
    <w:pPr>
      <w:keepNext/>
      <w:keepLines/>
      <w:numPr>
        <w:ilvl w:val="8"/>
        <w:numId w:val="1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E54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E5433"/>
    <w:rPr>
      <w:rFonts w:ascii="Segoe UI" w:hAnsi="Segoe UI" w:cs="Segoe UI"/>
      <w:sz w:val="18"/>
      <w:szCs w:val="18"/>
    </w:rPr>
  </w:style>
  <w:style w:type="character" w:styleId="CommentReference">
    <w:name w:val="annotation reference"/>
    <w:basedOn w:val="DefaultParagraphFont"/>
    <w:uiPriority w:val="99"/>
    <w:semiHidden/>
    <w:unhideWhenUsed/>
    <w:rsid w:val="004E5433"/>
    <w:rPr>
      <w:sz w:val="16"/>
      <w:szCs w:val="16"/>
    </w:rPr>
  </w:style>
  <w:style w:type="paragraph" w:styleId="CommentText">
    <w:name w:val="annotation text"/>
    <w:basedOn w:val="Normal"/>
    <w:link w:val="CommentTextChar"/>
    <w:uiPriority w:val="99"/>
    <w:semiHidden/>
    <w:unhideWhenUsed/>
    <w:rsid w:val="004E5433"/>
    <w:pPr>
      <w:spacing w:line="240" w:lineRule="auto"/>
    </w:pPr>
    <w:rPr>
      <w:sz w:val="20"/>
      <w:szCs w:val="20"/>
    </w:rPr>
  </w:style>
  <w:style w:type="character" w:customStyle="1" w:styleId="CommentTextChar">
    <w:name w:val="Comment Text Char"/>
    <w:basedOn w:val="DefaultParagraphFont"/>
    <w:link w:val="CommentText"/>
    <w:uiPriority w:val="99"/>
    <w:semiHidden/>
    <w:rsid w:val="004E5433"/>
    <w:rPr>
      <w:sz w:val="20"/>
      <w:szCs w:val="20"/>
    </w:rPr>
  </w:style>
  <w:style w:type="paragraph" w:styleId="Bibliography">
    <w:name w:val="Bibliography"/>
    <w:basedOn w:val="Normal"/>
    <w:next w:val="Normal"/>
    <w:uiPriority w:val="37"/>
    <w:unhideWhenUsed/>
    <w:rsid w:val="00254445"/>
    <w:pPr>
      <w:spacing w:after="240" w:line="240" w:lineRule="auto"/>
      <w:ind w:left="720" w:hanging="720"/>
    </w:pPr>
  </w:style>
  <w:style w:type="paragraph" w:styleId="CommentSubject">
    <w:name w:val="annotation subject"/>
    <w:basedOn w:val="CommentText"/>
    <w:next w:val="CommentText"/>
    <w:link w:val="CommentSubjectChar"/>
    <w:uiPriority w:val="99"/>
    <w:semiHidden/>
    <w:unhideWhenUsed/>
    <w:rsid w:val="0082705B"/>
    <w:rPr>
      <w:b/>
      <w:bCs/>
    </w:rPr>
  </w:style>
  <w:style w:type="character" w:customStyle="1" w:styleId="CommentSubjectChar">
    <w:name w:val="Comment Subject Char"/>
    <w:basedOn w:val="CommentTextChar"/>
    <w:link w:val="CommentSubject"/>
    <w:uiPriority w:val="99"/>
    <w:semiHidden/>
    <w:rsid w:val="0082705B"/>
    <w:rPr>
      <w:b/>
      <w:bCs/>
      <w:sz w:val="20"/>
      <w:szCs w:val="20"/>
    </w:rPr>
  </w:style>
  <w:style w:type="paragraph" w:styleId="Header">
    <w:name w:val="header"/>
    <w:basedOn w:val="Normal"/>
    <w:link w:val="HeaderChar"/>
    <w:uiPriority w:val="99"/>
    <w:unhideWhenUsed/>
    <w:rsid w:val="008270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05B"/>
  </w:style>
  <w:style w:type="paragraph" w:styleId="Footer">
    <w:name w:val="footer"/>
    <w:basedOn w:val="Normal"/>
    <w:link w:val="FooterChar"/>
    <w:uiPriority w:val="99"/>
    <w:unhideWhenUsed/>
    <w:rsid w:val="008270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05B"/>
  </w:style>
  <w:style w:type="paragraph" w:styleId="Caption">
    <w:name w:val="caption"/>
    <w:basedOn w:val="Normal"/>
    <w:next w:val="Normal"/>
    <w:uiPriority w:val="35"/>
    <w:unhideWhenUsed/>
    <w:qFormat/>
    <w:rsid w:val="009A1C13"/>
    <w:pPr>
      <w:spacing w:after="200" w:line="240" w:lineRule="auto"/>
    </w:pPr>
    <w:rPr>
      <w:i/>
      <w:iCs/>
      <w:color w:val="44546A" w:themeColor="text2"/>
      <w:sz w:val="18"/>
      <w:szCs w:val="18"/>
    </w:rPr>
  </w:style>
  <w:style w:type="character" w:customStyle="1" w:styleId="Heading1Char">
    <w:name w:val="Heading 1 Char"/>
    <w:basedOn w:val="DefaultParagraphFont"/>
    <w:link w:val="Heading1"/>
    <w:uiPriority w:val="9"/>
    <w:rsid w:val="00FE5979"/>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D13A94"/>
    <w:rPr>
      <w:rFonts w:ascii="Times New Roman" w:eastAsiaTheme="majorEastAsia" w:hAnsi="Times New Roman" w:cs="Times New Roman"/>
      <w:b/>
      <w:bCs/>
      <w:color w:val="000000" w:themeColor="text1"/>
      <w:sz w:val="24"/>
      <w:szCs w:val="24"/>
    </w:rPr>
  </w:style>
  <w:style w:type="character" w:customStyle="1" w:styleId="Heading3Char">
    <w:name w:val="Heading 3 Char"/>
    <w:basedOn w:val="DefaultParagraphFont"/>
    <w:link w:val="Heading3"/>
    <w:uiPriority w:val="9"/>
    <w:semiHidden/>
    <w:rsid w:val="00FE5979"/>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FE597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FE597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FE597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FE597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FE597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E5979"/>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402E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de">
    <w:name w:val="Code"/>
    <w:uiPriority w:val="1"/>
    <w:qFormat/>
    <w:rsid w:val="00783925"/>
    <w:rPr>
      <w:rFonts w:ascii="Courier New" w:hAnsi="Courier New" w:cs="Times New Roman"/>
      <w:i/>
      <w:iCs/>
      <w:sz w:val="24"/>
      <w:szCs w:val="24"/>
    </w:rPr>
  </w:style>
  <w:style w:type="paragraph" w:customStyle="1" w:styleId="ChapterTitle">
    <w:name w:val="Chapter Title"/>
    <w:basedOn w:val="Normal"/>
    <w:qFormat/>
    <w:rsid w:val="00B216D8"/>
    <w:pPr>
      <w:ind w:firstLine="0"/>
      <w:jc w:val="center"/>
    </w:pPr>
    <w:rPr>
      <w:rFonts w:cs="Times New Roman"/>
      <w:b/>
      <w:bCs/>
      <w:sz w:val="32"/>
      <w:szCs w:val="32"/>
    </w:rPr>
  </w:style>
  <w:style w:type="paragraph" w:styleId="ListParagraph">
    <w:name w:val="List Paragraph"/>
    <w:basedOn w:val="Normal"/>
    <w:uiPriority w:val="34"/>
    <w:qFormat/>
    <w:rsid w:val="00972170"/>
    <w:pPr>
      <w:ind w:left="720"/>
      <w:contextualSpacing/>
    </w:pPr>
  </w:style>
  <w:style w:type="paragraph" w:styleId="Revision">
    <w:name w:val="Revision"/>
    <w:hidden/>
    <w:uiPriority w:val="99"/>
    <w:semiHidden/>
    <w:rsid w:val="00533D48"/>
    <w:pPr>
      <w:spacing w:after="0" w:line="240" w:lineRule="auto"/>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037602">
      <w:bodyDiv w:val="1"/>
      <w:marLeft w:val="0"/>
      <w:marRight w:val="0"/>
      <w:marTop w:val="0"/>
      <w:marBottom w:val="0"/>
      <w:divBdr>
        <w:top w:val="none" w:sz="0" w:space="0" w:color="auto"/>
        <w:left w:val="none" w:sz="0" w:space="0" w:color="auto"/>
        <w:bottom w:val="none" w:sz="0" w:space="0" w:color="auto"/>
        <w:right w:val="none" w:sz="0" w:space="0" w:color="auto"/>
      </w:divBdr>
    </w:div>
    <w:div w:id="338965162">
      <w:bodyDiv w:val="1"/>
      <w:marLeft w:val="0"/>
      <w:marRight w:val="0"/>
      <w:marTop w:val="0"/>
      <w:marBottom w:val="0"/>
      <w:divBdr>
        <w:top w:val="none" w:sz="0" w:space="0" w:color="auto"/>
        <w:left w:val="none" w:sz="0" w:space="0" w:color="auto"/>
        <w:bottom w:val="none" w:sz="0" w:space="0" w:color="auto"/>
        <w:right w:val="none" w:sz="0" w:space="0" w:color="auto"/>
      </w:divBdr>
    </w:div>
    <w:div w:id="361055524">
      <w:bodyDiv w:val="1"/>
      <w:marLeft w:val="0"/>
      <w:marRight w:val="0"/>
      <w:marTop w:val="0"/>
      <w:marBottom w:val="0"/>
      <w:divBdr>
        <w:top w:val="none" w:sz="0" w:space="0" w:color="auto"/>
        <w:left w:val="none" w:sz="0" w:space="0" w:color="auto"/>
        <w:bottom w:val="none" w:sz="0" w:space="0" w:color="auto"/>
        <w:right w:val="none" w:sz="0" w:space="0" w:color="auto"/>
      </w:divBdr>
    </w:div>
    <w:div w:id="373623924">
      <w:bodyDiv w:val="1"/>
      <w:marLeft w:val="0"/>
      <w:marRight w:val="0"/>
      <w:marTop w:val="0"/>
      <w:marBottom w:val="0"/>
      <w:divBdr>
        <w:top w:val="none" w:sz="0" w:space="0" w:color="auto"/>
        <w:left w:val="none" w:sz="0" w:space="0" w:color="auto"/>
        <w:bottom w:val="none" w:sz="0" w:space="0" w:color="auto"/>
        <w:right w:val="none" w:sz="0" w:space="0" w:color="auto"/>
      </w:divBdr>
    </w:div>
    <w:div w:id="722487630">
      <w:bodyDiv w:val="1"/>
      <w:marLeft w:val="0"/>
      <w:marRight w:val="0"/>
      <w:marTop w:val="0"/>
      <w:marBottom w:val="0"/>
      <w:divBdr>
        <w:top w:val="none" w:sz="0" w:space="0" w:color="auto"/>
        <w:left w:val="none" w:sz="0" w:space="0" w:color="auto"/>
        <w:bottom w:val="none" w:sz="0" w:space="0" w:color="auto"/>
        <w:right w:val="none" w:sz="0" w:space="0" w:color="auto"/>
      </w:divBdr>
    </w:div>
    <w:div w:id="854030538">
      <w:bodyDiv w:val="1"/>
      <w:marLeft w:val="0"/>
      <w:marRight w:val="0"/>
      <w:marTop w:val="0"/>
      <w:marBottom w:val="0"/>
      <w:divBdr>
        <w:top w:val="none" w:sz="0" w:space="0" w:color="auto"/>
        <w:left w:val="none" w:sz="0" w:space="0" w:color="auto"/>
        <w:bottom w:val="none" w:sz="0" w:space="0" w:color="auto"/>
        <w:right w:val="none" w:sz="0" w:space="0" w:color="auto"/>
      </w:divBdr>
    </w:div>
    <w:div w:id="1008484910">
      <w:bodyDiv w:val="1"/>
      <w:marLeft w:val="0"/>
      <w:marRight w:val="0"/>
      <w:marTop w:val="0"/>
      <w:marBottom w:val="0"/>
      <w:divBdr>
        <w:top w:val="none" w:sz="0" w:space="0" w:color="auto"/>
        <w:left w:val="none" w:sz="0" w:space="0" w:color="auto"/>
        <w:bottom w:val="none" w:sz="0" w:space="0" w:color="auto"/>
        <w:right w:val="none" w:sz="0" w:space="0" w:color="auto"/>
      </w:divBdr>
    </w:div>
    <w:div w:id="1128741649">
      <w:bodyDiv w:val="1"/>
      <w:marLeft w:val="0"/>
      <w:marRight w:val="0"/>
      <w:marTop w:val="0"/>
      <w:marBottom w:val="0"/>
      <w:divBdr>
        <w:top w:val="none" w:sz="0" w:space="0" w:color="auto"/>
        <w:left w:val="none" w:sz="0" w:space="0" w:color="auto"/>
        <w:bottom w:val="none" w:sz="0" w:space="0" w:color="auto"/>
        <w:right w:val="none" w:sz="0" w:space="0" w:color="auto"/>
      </w:divBdr>
    </w:div>
    <w:div w:id="1173839961">
      <w:bodyDiv w:val="1"/>
      <w:marLeft w:val="0"/>
      <w:marRight w:val="0"/>
      <w:marTop w:val="0"/>
      <w:marBottom w:val="0"/>
      <w:divBdr>
        <w:top w:val="none" w:sz="0" w:space="0" w:color="auto"/>
        <w:left w:val="none" w:sz="0" w:space="0" w:color="auto"/>
        <w:bottom w:val="none" w:sz="0" w:space="0" w:color="auto"/>
        <w:right w:val="none" w:sz="0" w:space="0" w:color="auto"/>
      </w:divBdr>
    </w:div>
    <w:div w:id="1266883795">
      <w:bodyDiv w:val="1"/>
      <w:marLeft w:val="0"/>
      <w:marRight w:val="0"/>
      <w:marTop w:val="0"/>
      <w:marBottom w:val="0"/>
      <w:divBdr>
        <w:top w:val="none" w:sz="0" w:space="0" w:color="auto"/>
        <w:left w:val="none" w:sz="0" w:space="0" w:color="auto"/>
        <w:bottom w:val="none" w:sz="0" w:space="0" w:color="auto"/>
        <w:right w:val="none" w:sz="0" w:space="0" w:color="auto"/>
      </w:divBdr>
    </w:div>
    <w:div w:id="1394355872">
      <w:bodyDiv w:val="1"/>
      <w:marLeft w:val="0"/>
      <w:marRight w:val="0"/>
      <w:marTop w:val="0"/>
      <w:marBottom w:val="0"/>
      <w:divBdr>
        <w:top w:val="none" w:sz="0" w:space="0" w:color="auto"/>
        <w:left w:val="none" w:sz="0" w:space="0" w:color="auto"/>
        <w:bottom w:val="none" w:sz="0" w:space="0" w:color="auto"/>
        <w:right w:val="none" w:sz="0" w:space="0" w:color="auto"/>
      </w:divBdr>
    </w:div>
    <w:div w:id="1770856951">
      <w:bodyDiv w:val="1"/>
      <w:marLeft w:val="0"/>
      <w:marRight w:val="0"/>
      <w:marTop w:val="0"/>
      <w:marBottom w:val="0"/>
      <w:divBdr>
        <w:top w:val="none" w:sz="0" w:space="0" w:color="auto"/>
        <w:left w:val="none" w:sz="0" w:space="0" w:color="auto"/>
        <w:bottom w:val="none" w:sz="0" w:space="0" w:color="auto"/>
        <w:right w:val="none" w:sz="0" w:space="0" w:color="auto"/>
      </w:divBdr>
      <w:divsChild>
        <w:div w:id="1692955615">
          <w:marLeft w:val="0"/>
          <w:marRight w:val="0"/>
          <w:marTop w:val="0"/>
          <w:marBottom w:val="0"/>
          <w:divBdr>
            <w:top w:val="none" w:sz="0" w:space="0" w:color="auto"/>
            <w:left w:val="none" w:sz="0" w:space="0" w:color="auto"/>
            <w:bottom w:val="none" w:sz="0" w:space="0" w:color="auto"/>
            <w:right w:val="none" w:sz="0" w:space="0" w:color="auto"/>
          </w:divBdr>
          <w:divsChild>
            <w:div w:id="2057467771">
              <w:marLeft w:val="0"/>
              <w:marRight w:val="0"/>
              <w:marTop w:val="0"/>
              <w:marBottom w:val="0"/>
              <w:divBdr>
                <w:top w:val="none" w:sz="0" w:space="0" w:color="auto"/>
                <w:left w:val="none" w:sz="0" w:space="0" w:color="auto"/>
                <w:bottom w:val="none" w:sz="0" w:space="0" w:color="auto"/>
                <w:right w:val="none" w:sz="0" w:space="0" w:color="auto"/>
              </w:divBdr>
            </w:div>
            <w:div w:id="1562211111">
              <w:marLeft w:val="0"/>
              <w:marRight w:val="0"/>
              <w:marTop w:val="0"/>
              <w:marBottom w:val="0"/>
              <w:divBdr>
                <w:top w:val="none" w:sz="0" w:space="0" w:color="auto"/>
                <w:left w:val="none" w:sz="0" w:space="0" w:color="auto"/>
                <w:bottom w:val="none" w:sz="0" w:space="0" w:color="auto"/>
                <w:right w:val="none" w:sz="0" w:space="0" w:color="auto"/>
              </w:divBdr>
            </w:div>
            <w:div w:id="1440949390">
              <w:marLeft w:val="0"/>
              <w:marRight w:val="0"/>
              <w:marTop w:val="0"/>
              <w:marBottom w:val="0"/>
              <w:divBdr>
                <w:top w:val="none" w:sz="0" w:space="0" w:color="auto"/>
                <w:left w:val="none" w:sz="0" w:space="0" w:color="auto"/>
                <w:bottom w:val="none" w:sz="0" w:space="0" w:color="auto"/>
                <w:right w:val="none" w:sz="0" w:space="0" w:color="auto"/>
              </w:divBdr>
            </w:div>
            <w:div w:id="1599214375">
              <w:marLeft w:val="0"/>
              <w:marRight w:val="0"/>
              <w:marTop w:val="0"/>
              <w:marBottom w:val="0"/>
              <w:divBdr>
                <w:top w:val="none" w:sz="0" w:space="0" w:color="auto"/>
                <w:left w:val="none" w:sz="0" w:space="0" w:color="auto"/>
                <w:bottom w:val="none" w:sz="0" w:space="0" w:color="auto"/>
                <w:right w:val="none" w:sz="0" w:space="0" w:color="auto"/>
              </w:divBdr>
            </w:div>
            <w:div w:id="1034311344">
              <w:marLeft w:val="0"/>
              <w:marRight w:val="0"/>
              <w:marTop w:val="0"/>
              <w:marBottom w:val="0"/>
              <w:divBdr>
                <w:top w:val="none" w:sz="0" w:space="0" w:color="auto"/>
                <w:left w:val="none" w:sz="0" w:space="0" w:color="auto"/>
                <w:bottom w:val="none" w:sz="0" w:space="0" w:color="auto"/>
                <w:right w:val="none" w:sz="0" w:space="0" w:color="auto"/>
              </w:divBdr>
            </w:div>
            <w:div w:id="1054620534">
              <w:marLeft w:val="0"/>
              <w:marRight w:val="0"/>
              <w:marTop w:val="0"/>
              <w:marBottom w:val="0"/>
              <w:divBdr>
                <w:top w:val="none" w:sz="0" w:space="0" w:color="auto"/>
                <w:left w:val="none" w:sz="0" w:space="0" w:color="auto"/>
                <w:bottom w:val="none" w:sz="0" w:space="0" w:color="auto"/>
                <w:right w:val="none" w:sz="0" w:space="0" w:color="auto"/>
              </w:divBdr>
            </w:div>
            <w:div w:id="643000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779526">
      <w:bodyDiv w:val="1"/>
      <w:marLeft w:val="0"/>
      <w:marRight w:val="0"/>
      <w:marTop w:val="0"/>
      <w:marBottom w:val="0"/>
      <w:divBdr>
        <w:top w:val="none" w:sz="0" w:space="0" w:color="auto"/>
        <w:left w:val="none" w:sz="0" w:space="0" w:color="auto"/>
        <w:bottom w:val="none" w:sz="0" w:space="0" w:color="auto"/>
        <w:right w:val="none" w:sz="0" w:space="0" w:color="auto"/>
      </w:divBdr>
    </w:div>
    <w:div w:id="1827235910">
      <w:bodyDiv w:val="1"/>
      <w:marLeft w:val="0"/>
      <w:marRight w:val="0"/>
      <w:marTop w:val="0"/>
      <w:marBottom w:val="0"/>
      <w:divBdr>
        <w:top w:val="none" w:sz="0" w:space="0" w:color="auto"/>
        <w:left w:val="none" w:sz="0" w:space="0" w:color="auto"/>
        <w:bottom w:val="none" w:sz="0" w:space="0" w:color="auto"/>
        <w:right w:val="none" w:sz="0" w:space="0" w:color="auto"/>
      </w:divBdr>
    </w:div>
    <w:div w:id="1852261869">
      <w:bodyDiv w:val="1"/>
      <w:marLeft w:val="0"/>
      <w:marRight w:val="0"/>
      <w:marTop w:val="0"/>
      <w:marBottom w:val="0"/>
      <w:divBdr>
        <w:top w:val="none" w:sz="0" w:space="0" w:color="auto"/>
        <w:left w:val="none" w:sz="0" w:space="0" w:color="auto"/>
        <w:bottom w:val="none" w:sz="0" w:space="0" w:color="auto"/>
        <w:right w:val="none" w:sz="0" w:space="0" w:color="auto"/>
      </w:divBdr>
    </w:div>
    <w:div w:id="1877041403">
      <w:bodyDiv w:val="1"/>
      <w:marLeft w:val="0"/>
      <w:marRight w:val="0"/>
      <w:marTop w:val="0"/>
      <w:marBottom w:val="0"/>
      <w:divBdr>
        <w:top w:val="none" w:sz="0" w:space="0" w:color="auto"/>
        <w:left w:val="none" w:sz="0" w:space="0" w:color="auto"/>
        <w:bottom w:val="none" w:sz="0" w:space="0" w:color="auto"/>
        <w:right w:val="none" w:sz="0" w:space="0" w:color="auto"/>
      </w:divBdr>
    </w:div>
    <w:div w:id="2012679997">
      <w:bodyDiv w:val="1"/>
      <w:marLeft w:val="0"/>
      <w:marRight w:val="0"/>
      <w:marTop w:val="0"/>
      <w:marBottom w:val="0"/>
      <w:divBdr>
        <w:top w:val="none" w:sz="0" w:space="0" w:color="auto"/>
        <w:left w:val="none" w:sz="0" w:space="0" w:color="auto"/>
        <w:bottom w:val="none" w:sz="0" w:space="0" w:color="auto"/>
        <w:right w:val="none" w:sz="0" w:space="0" w:color="auto"/>
      </w:divBdr>
    </w:div>
    <w:div w:id="2024746159">
      <w:bodyDiv w:val="1"/>
      <w:marLeft w:val="0"/>
      <w:marRight w:val="0"/>
      <w:marTop w:val="0"/>
      <w:marBottom w:val="0"/>
      <w:divBdr>
        <w:top w:val="none" w:sz="0" w:space="0" w:color="auto"/>
        <w:left w:val="none" w:sz="0" w:space="0" w:color="auto"/>
        <w:bottom w:val="none" w:sz="0" w:space="0" w:color="auto"/>
        <w:right w:val="none" w:sz="0" w:space="0" w:color="auto"/>
      </w:divBdr>
    </w:div>
    <w:div w:id="2111197490">
      <w:bodyDiv w:val="1"/>
      <w:marLeft w:val="0"/>
      <w:marRight w:val="0"/>
      <w:marTop w:val="0"/>
      <w:marBottom w:val="0"/>
      <w:divBdr>
        <w:top w:val="none" w:sz="0" w:space="0" w:color="auto"/>
        <w:left w:val="none" w:sz="0" w:space="0" w:color="auto"/>
        <w:bottom w:val="none" w:sz="0" w:space="0" w:color="auto"/>
        <w:right w:val="none" w:sz="0" w:space="0" w:color="auto"/>
      </w:divBdr>
    </w:div>
    <w:div w:id="2134520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chart" Target="charts/chart2.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2.png"/><Relationship Id="rId10" Type="http://schemas.microsoft.com/office/2016/09/relationships/commentsIds" Target="commentsIds.xm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Comment</a:t>
            </a:r>
            <a:r>
              <a:rPr lang="en-US" baseline="0"/>
              <a:t> Types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Sample Lines</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2833-4CA9-81CD-AA0874BD2F25}"/>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2833-4CA9-81CD-AA0874BD2F25}"/>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2833-4CA9-81CD-AA0874BD2F25}"/>
              </c:ext>
            </c:extLst>
          </c:dPt>
          <c:cat>
            <c:strRef>
              <c:f>Sheet1!$A$2:$A$4</c:f>
              <c:strCache>
                <c:ptCount val="3"/>
                <c:pt idx="0">
                  <c:v>Block Comment</c:v>
                </c:pt>
                <c:pt idx="1">
                  <c:v>Line Comment</c:v>
                </c:pt>
                <c:pt idx="2">
                  <c:v>Doxygen/Javadoc Comment</c:v>
                </c:pt>
              </c:strCache>
            </c:strRef>
          </c:cat>
          <c:val>
            <c:numRef>
              <c:f>Sheet1!$B$2:$B$4</c:f>
              <c:numCache>
                <c:formatCode>General</c:formatCode>
                <c:ptCount val="3"/>
                <c:pt idx="0">
                  <c:v>177</c:v>
                </c:pt>
                <c:pt idx="1">
                  <c:v>625</c:v>
                </c:pt>
                <c:pt idx="2">
                  <c:v>440</c:v>
                </c:pt>
              </c:numCache>
            </c:numRef>
          </c:val>
          <c:extLst>
            <c:ext xmlns:c16="http://schemas.microsoft.com/office/drawing/2014/chart" uri="{C3380CC4-5D6E-409C-BE32-E72D297353CC}">
              <c16:uniqueId val="{00000000-9A54-419E-AA45-9C5705CB41AD}"/>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7475343991092022E-2"/>
          <c:y val="0.11764904912341352"/>
          <c:w val="0.9300047544504525"/>
          <c:h val="0.65862284446172581"/>
        </c:manualLayout>
      </c:layout>
      <c:barChart>
        <c:barDir val="col"/>
        <c:grouping val="clustered"/>
        <c:varyColors val="0"/>
        <c:ser>
          <c:idx val="0"/>
          <c:order val="0"/>
          <c:tx>
            <c:strRef>
              <c:f>Sheet1!$B$1</c:f>
              <c:strCache>
                <c:ptCount val="1"/>
                <c:pt idx="0">
                  <c:v>difference</c:v>
                </c:pt>
              </c:strCache>
            </c:strRef>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Ref>
              <c:f>Sheet1!$A$2:$A$11</c:f>
              <c:strCache>
                <c:ptCount val="10"/>
                <c:pt idx="0">
                  <c:v>(</c:v>
                </c:pt>
                <c:pt idx="1">
                  <c:v>)</c:v>
                </c:pt>
                <c:pt idx="2">
                  <c:v>_</c:v>
                </c:pt>
                <c:pt idx="3">
                  <c:v>=</c:v>
                </c:pt>
                <c:pt idx="4">
                  <c:v>{</c:v>
                </c:pt>
                <c:pt idx="5">
                  <c:v>}</c:v>
                </c:pt>
                <c:pt idx="6">
                  <c:v>;</c:v>
                </c:pt>
                <c:pt idx="7">
                  <c:v>“</c:v>
                </c:pt>
                <c:pt idx="8">
                  <c:v>,</c:v>
                </c:pt>
                <c:pt idx="9">
                  <c:v>space</c:v>
                </c:pt>
              </c:strCache>
            </c:strRef>
          </c:cat>
          <c:val>
            <c:numRef>
              <c:f>Sheet1!$B$2:$B$11</c:f>
              <c:numCache>
                <c:formatCode>General</c:formatCode>
                <c:ptCount val="10"/>
                <c:pt idx="0">
                  <c:v>2.27</c:v>
                </c:pt>
                <c:pt idx="1">
                  <c:v>2.27</c:v>
                </c:pt>
                <c:pt idx="2">
                  <c:v>1.41</c:v>
                </c:pt>
                <c:pt idx="3">
                  <c:v>0.91</c:v>
                </c:pt>
                <c:pt idx="4">
                  <c:v>0.56999999999999995</c:v>
                </c:pt>
                <c:pt idx="5">
                  <c:v>4.9800000000000004</c:v>
                </c:pt>
                <c:pt idx="6">
                  <c:v>2.56</c:v>
                </c:pt>
                <c:pt idx="7">
                  <c:v>0.67</c:v>
                </c:pt>
                <c:pt idx="8">
                  <c:v>0.83</c:v>
                </c:pt>
                <c:pt idx="9">
                  <c:v>7.37</c:v>
                </c:pt>
              </c:numCache>
            </c:numRef>
          </c:val>
          <c:extLst>
            <c:ext xmlns:c16="http://schemas.microsoft.com/office/drawing/2014/chart" uri="{C3380CC4-5D6E-409C-BE32-E72D297353CC}">
              <c16:uniqueId val="{00000000-1627-433E-BC78-14085E5CEA12}"/>
            </c:ext>
          </c:extLst>
        </c:ser>
        <c:dLbls>
          <c:dLblPos val="outEnd"/>
          <c:showLegendKey val="0"/>
          <c:showVal val="1"/>
          <c:showCatName val="0"/>
          <c:showSerName val="0"/>
          <c:showPercent val="0"/>
          <c:showBubbleSize val="0"/>
        </c:dLbls>
        <c:gapWidth val="444"/>
        <c:overlap val="-90"/>
        <c:axId val="414795944"/>
        <c:axId val="414793648"/>
      </c:barChart>
      <c:catAx>
        <c:axId val="414795944"/>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en-US"/>
          </a:p>
        </c:txPr>
        <c:crossAx val="414793648"/>
        <c:crosses val="autoZero"/>
        <c:auto val="1"/>
        <c:lblAlgn val="ctr"/>
        <c:lblOffset val="100"/>
        <c:noMultiLvlLbl val="0"/>
      </c:catAx>
      <c:valAx>
        <c:axId val="414793648"/>
        <c:scaling>
          <c:orientation val="minMax"/>
        </c:scaling>
        <c:delete val="1"/>
        <c:axPos val="l"/>
        <c:numFmt formatCode="General" sourceLinked="1"/>
        <c:majorTickMark val="none"/>
        <c:minorTickMark val="none"/>
        <c:tickLblPos val="nextTo"/>
        <c:crossAx val="414795944"/>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1967FB09-CCB6-6442-8C4E-02CCBAE3B6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44349</TotalTime>
  <Pages>83</Pages>
  <Words>34112</Words>
  <Characters>194439</Characters>
  <Application>Microsoft Office Word</Application>
  <DocSecurity>0</DocSecurity>
  <Lines>1620</Lines>
  <Paragraphs>456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228095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grills</dc:creator>
  <cp:keywords/>
  <dc:description/>
  <cp:lastModifiedBy>Michael Decker</cp:lastModifiedBy>
  <cp:revision>481</cp:revision>
  <dcterms:created xsi:type="dcterms:W3CDTF">2020-02-04T18:25:00Z</dcterms:created>
  <dcterms:modified xsi:type="dcterms:W3CDTF">2020-04-03T22:19:00Z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zotero-version="5.0.85"&gt;&lt;session id="a2C5OrRh"/&gt;&lt;style id="http://www.zotero.org/styles/acm-siggraph" hasBibliography="1" bibliographyStyleHasBeenSet="1"/&gt;&lt;prefs&gt;&lt;pref name="fieldType" value="Field"/&gt;&lt;pref name="automaticJournalAbbr</vt:lpwstr>
  </property>
  <property fmtid="{D5CDD505-2E9C-101B-9397-08002B2CF9AE}" pid="3" name="ZOTERO_PREF_2">
    <vt:lpwstr>eviations" value="true"/&gt;&lt;/prefs&gt;&lt;/data&gt;</vt:lpwstr>
  </property>
</Properties>
</file>