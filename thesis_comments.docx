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spacing w:line="480" w:lineRule="auto"/>
        <w:jc w:val="center"/>
        <w:rPr>
          <w:rFonts w:ascii="Times New Roman" w:hAnsi="Times New Roman" w:cs="Times New Roman"/>
          <w:b/>
          <w:bCs/>
          <w:sz w:val="32"/>
          <w:szCs w:val="32"/>
        </w:rPr>
      </w:pPr>
    </w:p>
    <w:p w14:paraId="2D1E8A78" w14:textId="77777777" w:rsidR="004E5433" w:rsidRDefault="004E5433" w:rsidP="004E5433">
      <w:pPr>
        <w:spacing w:line="480" w:lineRule="auto"/>
        <w:jc w:val="center"/>
        <w:rPr>
          <w:rFonts w:ascii="Times New Roman" w:hAnsi="Times New Roman" w:cs="Times New Roman"/>
          <w:b/>
          <w:bCs/>
          <w:sz w:val="32"/>
          <w:szCs w:val="32"/>
        </w:rPr>
      </w:pPr>
    </w:p>
    <w:p w14:paraId="76EDD8F3" w14:textId="77777777" w:rsidR="004E5433" w:rsidRDefault="004E5433" w:rsidP="004E5433">
      <w:pPr>
        <w:spacing w:line="480" w:lineRule="auto"/>
        <w:jc w:val="center"/>
        <w:rPr>
          <w:rFonts w:ascii="Times New Roman" w:hAnsi="Times New Roman" w:cs="Times New Roman"/>
          <w:b/>
          <w:bCs/>
          <w:sz w:val="32"/>
          <w:szCs w:val="32"/>
        </w:rPr>
      </w:pPr>
    </w:p>
    <w:p w14:paraId="7483A927" w14:textId="77777777" w:rsidR="004E5433" w:rsidRDefault="004E5433" w:rsidP="004E5433">
      <w:pPr>
        <w:spacing w:line="480" w:lineRule="auto"/>
        <w:jc w:val="center"/>
        <w:rPr>
          <w:rFonts w:ascii="Times New Roman" w:hAnsi="Times New Roman"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9E56701" w14:textId="3C7F3FEA" w:rsidR="004E5433" w:rsidRDefault="004E5433" w:rsidP="004E5433">
      <w:pPr>
        <w:spacing w:line="480" w:lineRule="auto"/>
        <w:rPr>
          <w:rFonts w:ascii="Times New Roman" w:hAnsi="Times New Roman" w:cs="Times New Roman"/>
          <w:sz w:val="24"/>
          <w:szCs w:val="24"/>
        </w:rPr>
      </w:pPr>
      <w:r>
        <w:tab/>
      </w:r>
      <w:r w:rsidRPr="00002F70">
        <w:rPr>
          <w:rFonts w:ascii="Times New Roman" w:hAnsi="Times New Roman" w:cs="Times New Roman"/>
          <w:sz w:val="24"/>
          <w:szCs w:val="24"/>
        </w:rPr>
        <w:t xml:space="preserve">The most expensive, time </w:t>
      </w:r>
      <w:commentRangeStart w:id="1"/>
      <w:r w:rsidRPr="00002F70">
        <w:rPr>
          <w:rFonts w:ascii="Times New Roman" w:hAnsi="Times New Roman" w:cs="Times New Roman"/>
          <w:sz w:val="24"/>
          <w:szCs w:val="24"/>
        </w:rPr>
        <w:t>consuming</w:t>
      </w:r>
      <w:commentRangeEnd w:id="1"/>
      <w:r w:rsidR="007A36AA">
        <w:rPr>
          <w:rStyle w:val="CommentReference"/>
        </w:rPr>
        <w:commentReference w:id="1"/>
      </w:r>
      <w:r w:rsidRPr="00002F70">
        <w:rPr>
          <w:rFonts w:ascii="Times New Roman" w:hAnsi="Times New Roman" w:cs="Times New Roman"/>
          <w:sz w:val="24"/>
          <w:szCs w:val="24"/>
        </w:rPr>
        <w:t xml:space="preserve">, and longest part of the software development life cycle is widely known to be maintenance, and work is always being done to try and simplify this lengthy portion of the life cycle. Our goal with this current research is to offer a method for detecting commented out code within a script, with the hopes that we can improve maintenance time and mitigate confusion later on when commented out code is </w:t>
      </w:r>
      <w:commentRangeStart w:id="2"/>
      <w:r w:rsidRPr="00002F70">
        <w:rPr>
          <w:rFonts w:ascii="Times New Roman" w:hAnsi="Times New Roman" w:cs="Times New Roman"/>
          <w:sz w:val="24"/>
          <w:szCs w:val="24"/>
        </w:rPr>
        <w:t xml:space="preserve">found. </w:t>
      </w:r>
      <w:commentRangeEnd w:id="2"/>
      <w:r w:rsidR="0079195E">
        <w:rPr>
          <w:rStyle w:val="CommentReference"/>
        </w:rPr>
        <w:commentReference w:id="2"/>
      </w:r>
      <w:r w:rsidRPr="00002F70">
        <w:rPr>
          <w:rFonts w:ascii="Times New Roman" w:hAnsi="Times New Roman" w:cs="Times New Roman"/>
          <w:sz w:val="24"/>
          <w:szCs w:val="24"/>
        </w:rPr>
        <w:t xml:space="preserve">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 for example comments held in an </w:t>
      </w:r>
      <w:r w:rsidRPr="00002F70">
        <w:rPr>
          <w:rFonts w:cstheme="minorHAnsi"/>
          <w:i/>
          <w:iCs/>
          <w:sz w:val="24"/>
          <w:szCs w:val="24"/>
        </w:rPr>
        <w:t>if(0)</w:t>
      </w:r>
      <w:r w:rsidRPr="00002F70">
        <w:rPr>
          <w:rFonts w:ascii="Times New Roman" w:hAnsi="Times New Roman" w:cs="Times New Roman"/>
          <w:sz w:val="24"/>
          <w:szCs w:val="24"/>
        </w:rPr>
        <w:t xml:space="preserve"> block.</w:t>
      </w:r>
    </w:p>
    <w:p w14:paraId="78C3D8C9" w14:textId="63AF775E" w:rsidR="007F23B7" w:rsidRDefault="007F23B7" w:rsidP="007F23B7">
      <w:pPr>
        <w:spacing w:line="480" w:lineRule="auto"/>
        <w:jc w:val="center"/>
        <w:rPr>
          <w:rFonts w:cstheme="minorHAnsi"/>
          <w:i/>
          <w:iCs/>
          <w:sz w:val="24"/>
          <w:szCs w:val="24"/>
        </w:rPr>
      </w:pPr>
      <w:r>
        <w:rPr>
          <w:rFonts w:cstheme="minorHAnsi"/>
          <w:i/>
          <w:iCs/>
          <w:sz w:val="24"/>
          <w:szCs w:val="24"/>
        </w:rPr>
        <w:t>If(0){</w:t>
      </w:r>
      <w:r>
        <w:rPr>
          <w:rFonts w:cstheme="minorHAnsi"/>
          <w:i/>
          <w:iCs/>
          <w:sz w:val="24"/>
          <w:szCs w:val="24"/>
        </w:rPr>
        <w:br/>
        <w:t>ResetTotal();</w:t>
      </w:r>
    </w:p>
    <w:p w14:paraId="650A318B" w14:textId="1D1120BF" w:rsidR="007F23B7" w:rsidRPr="007F23B7" w:rsidRDefault="007F23B7" w:rsidP="007F23B7">
      <w:pPr>
        <w:spacing w:line="480" w:lineRule="auto"/>
        <w:jc w:val="center"/>
        <w:rPr>
          <w:rFonts w:cstheme="minorHAnsi"/>
          <w:i/>
          <w:iCs/>
          <w:sz w:val="24"/>
          <w:szCs w:val="24"/>
        </w:rPr>
      </w:pPr>
      <w:r>
        <w:rPr>
          <w:rFonts w:cstheme="minorHAnsi"/>
          <w:i/>
          <w:iCs/>
          <w:sz w:val="24"/>
          <w:szCs w:val="24"/>
        </w:rPr>
        <w:lastRenderedPageBreak/>
        <w:t>PrintTicket();}</w:t>
      </w:r>
    </w:p>
    <w:p w14:paraId="7D8A987B" w14:textId="017D3169" w:rsidR="00F9107A" w:rsidRDefault="00F9107A" w:rsidP="004E5433">
      <w:pPr>
        <w:spacing w:line="480" w:lineRule="auto"/>
        <w:rPr>
          <w:rFonts w:ascii="Times New Roman" w:hAnsi="Times New Roman" w:cs="Times New Roman"/>
          <w:sz w:val="24"/>
          <w:szCs w:val="24"/>
        </w:rPr>
      </w:pPr>
      <w:r>
        <w:rPr>
          <w:rFonts w:ascii="Times New Roman" w:hAnsi="Times New Roman" w:cs="Times New Roman"/>
          <w:sz w:val="24"/>
          <w:szCs w:val="24"/>
        </w:rPr>
        <w:tab/>
        <w:t>A prominent example of the need for more research into commented out code comes from the Knight Capital</w:t>
      </w:r>
      <w:r w:rsidR="00254445">
        <w:rPr>
          <w:rFonts w:ascii="Times New Roman" w:hAnsi="Times New Roman" w:cs="Times New Roman"/>
          <w:sz w:val="24"/>
          <w:szCs w:val="24"/>
        </w:rPr>
        <w:t xml:space="preserve"> case which occurred on August 1, 2012. On that day, an updated copy of Knight Capital’s stock purchasing software was deployed on seven of their eight servers with a fatal flaw, a flag was set to active on a portion of dead code meant purely for simulation purposes. The activation of this </w:t>
      </w:r>
      <w:r w:rsidR="007F23B7">
        <w:rPr>
          <w:rFonts w:ascii="Times New Roman" w:hAnsi="Times New Roman" w:cs="Times New Roman"/>
          <w:sz w:val="24"/>
          <w:szCs w:val="24"/>
        </w:rPr>
        <w:t>commented out code</w:t>
      </w:r>
      <w:r w:rsidR="00254445">
        <w:rPr>
          <w:rFonts w:ascii="Times New Roman" w:hAnsi="Times New Roman" w:cs="Times New Roman"/>
          <w:sz w:val="24"/>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r w:rsidR="00254445">
        <w:rPr>
          <w:rFonts w:ascii="Times New Roman" w:hAnsi="Times New Roman" w:cs="Times New Roman"/>
          <w:sz w:val="24"/>
          <w:szCs w:val="24"/>
        </w:rPr>
        <w:fldChar w:fldCharType="begin"/>
      </w:r>
      <w:ins w:id="3" w:author="blake grills" w:date="2020-02-14T15:08:00Z">
        <w:r w:rsidR="00DA6443">
          <w:rPr>
            <w:rFonts w:ascii="Times New Roman" w:hAnsi="Times New Roman" w:cs="Times New Roman"/>
            <w:sz w:val="24"/>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ins>
      <w:del w:id="4" w:author="blake grills" w:date="2020-02-14T15:01:00Z">
        <w:r w:rsidR="00254445" w:rsidDel="00DA6443">
          <w:rPr>
            <w:rFonts w:ascii="Times New Roman" w:hAnsi="Times New Roman" w:cs="Times New Roman"/>
            <w:sz w:val="24"/>
            <w:szCs w:val="24"/>
          </w:rPr>
          <w:delInstrText xml:space="preserve"> ADDIN ZOTERO_ITEM CSL_CITATION {"citationID":"Ha7InzMA","properties":{"formattedCitation":"[1]","plainCitation":"[1]","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del>
      <w:r w:rsidR="00254445">
        <w:rPr>
          <w:rFonts w:ascii="Times New Roman" w:hAnsi="Times New Roman" w:cs="Times New Roman"/>
          <w:sz w:val="24"/>
          <w:szCs w:val="24"/>
        </w:rPr>
        <w:fldChar w:fldCharType="separate"/>
      </w:r>
      <w:ins w:id="5" w:author="blake grills" w:date="2020-02-14T15:08:00Z">
        <w:r w:rsidR="00DA6443">
          <w:t>[Dolfing 2019]</w:t>
        </w:r>
      </w:ins>
      <w:del w:id="6" w:author="blake grills" w:date="2020-02-14T15:01:00Z">
        <w:r w:rsidR="00254445" w:rsidRPr="00DA6443" w:rsidDel="00DA6443">
          <w:rPr>
            <w:rPrChange w:id="7" w:author="blake grills" w:date="2020-02-14T15:08:00Z">
              <w:rPr>
                <w:rFonts w:ascii="Times New Roman" w:hAnsi="Times New Roman" w:cs="Times New Roman"/>
                <w:sz w:val="24"/>
              </w:rPr>
            </w:rPrChange>
          </w:rPr>
          <w:delText>[1]</w:delText>
        </w:r>
      </w:del>
      <w:r w:rsidR="00254445">
        <w:rPr>
          <w:rFonts w:ascii="Times New Roman" w:hAnsi="Times New Roman" w:cs="Times New Roman"/>
          <w:sz w:val="24"/>
          <w:szCs w:val="24"/>
        </w:rPr>
        <w:fldChar w:fldCharType="end"/>
      </w:r>
      <w:r w:rsidR="004807EF">
        <w:rPr>
          <w:rFonts w:ascii="Times New Roman" w:hAnsi="Times New Roman" w:cs="Times New Roman"/>
          <w:sz w:val="24"/>
          <w:szCs w:val="24"/>
        </w:rPr>
        <w:t xml:space="preserve"> All of this trouble could have easily been avoided if dead code was not permitted to be in the final launch version of the companies’ software, but this is a task that is easier said than done with the sheer size of projects growing every day.</w:t>
      </w:r>
    </w:p>
    <w:p w14:paraId="70AD87F9" w14:textId="6F876B91"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 in this area is exceptionally limited and the debate on text detection is an ever changing and evolving field. </w:t>
      </w:r>
      <w:r w:rsidR="000D03BC">
        <w:rPr>
          <w:rFonts w:ascii="Times New Roman" w:hAnsi="Times New Roman" w:cs="Times New Roman"/>
          <w:sz w:val="24"/>
          <w:szCs w:val="24"/>
        </w:rPr>
        <w:t>In order to detect commented out code we break down every line in to individual characters and store them in a dictionary</w:t>
      </w:r>
      <w:r w:rsidR="00CA3D57">
        <w:rPr>
          <w:rFonts w:ascii="Times New Roman" w:hAnsi="Times New Roman" w:cs="Times New Roman"/>
          <w:sz w:val="24"/>
          <w:szCs w:val="24"/>
        </w:rPr>
        <w:t xml:space="preserve"> which is then further broken down into frequencies of each character in comparison to the total number of characters in the line. In  order to automate the process we develop a data artifact that is read and evaluated by hand in order to create an environment that is optimized for training our automation process. Our research sets out to answer two questions, is it possible to use character frequency to identify commented out code and is it possible to automate this process within an acceptable margin of error, alpha = .05.</w:t>
      </w:r>
    </w:p>
    <w:p w14:paraId="1D5997CE" w14:textId="60F21D94" w:rsidR="009A1C13" w:rsidRDefault="009A1C1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0E112C">
        <w:rPr>
          <w:rFonts w:ascii="Times New Roman" w:hAnsi="Times New Roman" w:cs="Times New Roman"/>
          <w:sz w:val="24"/>
          <w:szCs w:val="24"/>
        </w:rPr>
        <w:t xml:space="preserve"> </w:t>
      </w:r>
      <w:r w:rsidR="000E112C">
        <w:rPr>
          <w:rFonts w:ascii="Times New Roman" w:hAnsi="Times New Roman" w:cs="Times New Roman"/>
          <w:sz w:val="24"/>
          <w:szCs w:val="24"/>
        </w:rPr>
        <w:fldChar w:fldCharType="begin"/>
      </w:r>
      <w:r w:rsidR="000E112C">
        <w:rPr>
          <w:rFonts w:ascii="Times New Roman" w:hAnsi="Times New Roman" w:cs="Times New Roman"/>
          <w:sz w:val="24"/>
          <w:szCs w:val="24"/>
        </w:rPr>
        <w:instrText xml:space="preserve"> REF _Ref32248431 \r \h </w:instrText>
      </w:r>
      <w:r w:rsidR="000E112C">
        <w:rPr>
          <w:rFonts w:ascii="Times New Roman" w:hAnsi="Times New Roman" w:cs="Times New Roman"/>
          <w:sz w:val="24"/>
          <w:szCs w:val="24"/>
        </w:rPr>
      </w:r>
      <w:r w:rsidR="000E112C">
        <w:rPr>
          <w:rFonts w:ascii="Times New Roman" w:hAnsi="Times New Roman" w:cs="Times New Roman"/>
          <w:sz w:val="24"/>
          <w:szCs w:val="24"/>
        </w:rPr>
        <w:fldChar w:fldCharType="separate"/>
      </w:r>
      <w:r w:rsidR="000E112C">
        <w:rPr>
          <w:rFonts w:ascii="Times New Roman" w:hAnsi="Times New Roman" w:cs="Times New Roman"/>
          <w:sz w:val="24"/>
          <w:szCs w:val="24"/>
        </w:rPr>
        <w:t>Chapter 2</w:t>
      </w:r>
      <w:r w:rsidR="000E112C">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D7445">
        <w:rPr>
          <w:rFonts w:ascii="Times New Roman" w:hAnsi="Times New Roman" w:cs="Times New Roman"/>
          <w:sz w:val="24"/>
          <w:szCs w:val="24"/>
        </w:rPr>
        <w:t xml:space="preserve">we go over related works focused primarily in natural language processing. In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_Ref32583737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3</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we detail the process of data collection.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_Ref32584009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4</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the analysis of the data that we have obtained and processed in the data artifact.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_Ref32584051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5</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talks about the results of </w:t>
      </w:r>
      <w:r w:rsidR="00DD7445">
        <w:rPr>
          <w:rFonts w:ascii="Times New Roman" w:hAnsi="Times New Roman" w:cs="Times New Roman"/>
          <w:sz w:val="24"/>
          <w:szCs w:val="24"/>
        </w:rPr>
        <w:lastRenderedPageBreak/>
        <w:t xml:space="preserve">the automation process on test data.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_Ref32584571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6</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our threats to validity</w:t>
      </w:r>
      <w:r w:rsidR="004C15B3">
        <w:rPr>
          <w:rFonts w:ascii="Times New Roman" w:hAnsi="Times New Roman" w:cs="Times New Roman"/>
          <w:sz w:val="24"/>
          <w:szCs w:val="24"/>
        </w:rPr>
        <w:t xml:space="preserve"> as well as thoughts on solutions to them.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_Ref32584609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7</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outlines our plans for future work based off of the results from this study. Finally,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_Ref32584654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8</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is our conclusion, giving a brief overlay on all our results.</w:t>
      </w:r>
    </w:p>
    <w:p w14:paraId="276087F1"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7D526B15" w14:textId="77777777" w:rsidR="004E5433" w:rsidRDefault="004E5433" w:rsidP="004E5433">
      <w:pPr>
        <w:spacing w:line="480" w:lineRule="auto"/>
        <w:jc w:val="center"/>
        <w:rPr>
          <w:rFonts w:ascii="Times New Roman" w:hAnsi="Times New Roman" w:cs="Times New Roman"/>
          <w:b/>
          <w:bCs/>
          <w:sz w:val="32"/>
          <w:szCs w:val="32"/>
        </w:rPr>
      </w:pPr>
    </w:p>
    <w:p w14:paraId="68995892" w14:textId="77777777" w:rsidR="004E5433" w:rsidRDefault="004E5433" w:rsidP="004E5433">
      <w:pPr>
        <w:spacing w:line="480" w:lineRule="auto"/>
        <w:jc w:val="center"/>
        <w:rPr>
          <w:rFonts w:ascii="Times New Roman" w:hAnsi="Times New Roman" w:cs="Times New Roman"/>
          <w:b/>
          <w:bCs/>
          <w:sz w:val="32"/>
          <w:szCs w:val="32"/>
        </w:rPr>
      </w:pPr>
    </w:p>
    <w:p w14:paraId="1F80B3FC" w14:textId="77777777" w:rsidR="004E5433" w:rsidRDefault="004E5433" w:rsidP="004E5433">
      <w:pPr>
        <w:spacing w:line="480" w:lineRule="auto"/>
        <w:jc w:val="center"/>
        <w:rPr>
          <w:rFonts w:ascii="Times New Roman" w:hAnsi="Times New Roman" w:cs="Times New Roman"/>
          <w:b/>
          <w:bCs/>
          <w:sz w:val="32"/>
          <w:szCs w:val="32"/>
        </w:rPr>
      </w:pPr>
    </w:p>
    <w:p w14:paraId="4C56A344" w14:textId="77777777" w:rsidR="004E5433" w:rsidRDefault="004E5433" w:rsidP="004E5433">
      <w:pPr>
        <w:spacing w:line="480" w:lineRule="auto"/>
        <w:jc w:val="center"/>
        <w:rPr>
          <w:rFonts w:ascii="Times New Roman" w:hAnsi="Times New Roman" w:cs="Times New Roman"/>
          <w:b/>
          <w:bCs/>
          <w:sz w:val="32"/>
          <w:szCs w:val="32"/>
        </w:rPr>
      </w:pPr>
    </w:p>
    <w:p w14:paraId="653D6A34" w14:textId="5C85F749" w:rsidR="004E5433" w:rsidRPr="009A1C13" w:rsidRDefault="004E5433" w:rsidP="00FE5979">
      <w:pPr>
        <w:pStyle w:val="Heading1"/>
      </w:pPr>
      <w:bookmarkStart w:id="8" w:name="_Ref32248431"/>
      <w:r w:rsidRPr="00347B64">
        <w:t xml:space="preserve"> </w:t>
      </w:r>
      <w:bookmarkEnd w:id="8"/>
    </w:p>
    <w:p w14:paraId="00202F93" w14:textId="30692AB8" w:rsidR="004E5433" w:rsidRPr="00347B64" w:rsidRDefault="00B00EC7"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Related Work</w:t>
      </w:r>
    </w:p>
    <w:p w14:paraId="34B97114" w14:textId="15277629" w:rsidR="00BD37AD" w:rsidRDefault="00243B80"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detection of commented out code is a much newer field of research, </w:t>
      </w:r>
      <w:commentRangeStart w:id="9"/>
      <w:r>
        <w:rPr>
          <w:rFonts w:ascii="Times New Roman" w:hAnsi="Times New Roman" w:cs="Times New Roman"/>
          <w:sz w:val="24"/>
          <w:szCs w:val="24"/>
        </w:rPr>
        <w:t xml:space="preserve">we have made the decision to look into </w:t>
      </w:r>
      <w:commentRangeEnd w:id="9"/>
      <w:r w:rsidR="00B00EC7">
        <w:rPr>
          <w:rStyle w:val="CommentReference"/>
        </w:rPr>
        <w:commentReference w:id="9"/>
      </w:r>
      <w:r>
        <w:rPr>
          <w:rFonts w:ascii="Times New Roman" w:hAnsi="Times New Roman" w:cs="Times New Roman"/>
          <w:sz w:val="24"/>
          <w:szCs w:val="24"/>
        </w:rPr>
        <w:t xml:space="preserve">research that includes identifying the scope of comments and readability as well. </w:t>
      </w:r>
      <w:r w:rsidRPr="00243B80">
        <w:rPr>
          <w:rFonts w:ascii="Times New Roman" w:hAnsi="Times New Roman" w:cs="Times New Roman"/>
          <w:sz w:val="24"/>
          <w:szCs w:val="24"/>
        </w:rPr>
        <w:t xml:space="preserve">Borstler and Paech conducted a study to investigate the effect method chain and code comments have on the ability for a programmer to comprehend software. </w:t>
      </w:r>
      <w:commentRangeStart w:id="10"/>
      <w:r w:rsidRPr="00243B80">
        <w:rPr>
          <w:rFonts w:ascii="Times New Roman" w:hAnsi="Times New Roman" w:cs="Times New Roman"/>
          <w:sz w:val="24"/>
          <w:szCs w:val="24"/>
        </w:rPr>
        <w:t>The previous works reviewed prior to study focused on only one factor in rating the readability of source code. The study shifted focus to method chain and code comments.</w:t>
      </w:r>
      <w:commentRangeEnd w:id="10"/>
      <w:r w:rsidR="003177DC">
        <w:rPr>
          <w:rStyle w:val="CommentReference"/>
        </w:rPr>
        <w:commentReference w:id="10"/>
      </w:r>
      <w:r w:rsidRPr="00243B80">
        <w:rPr>
          <w:rFonts w:ascii="Times New Roman" w:hAnsi="Times New Roman" w:cs="Times New Roman"/>
          <w:sz w:val="24"/>
          <w:szCs w:val="24"/>
        </w:rPr>
        <w:t xml:space="preserve"> </w:t>
      </w:r>
      <w:commentRangeStart w:id="11"/>
      <w:r w:rsidRPr="00243B80">
        <w:rPr>
          <w:rFonts w:ascii="Times New Roman" w:hAnsi="Times New Roman" w:cs="Times New Roman"/>
          <w:sz w:val="24"/>
          <w:szCs w:val="24"/>
        </w:rPr>
        <w:t xml:space="preserve">The questions being tested were: “How does the amount and quality of source code comments affect software readability and comprehension? </w:t>
      </w:r>
      <w:r>
        <w:rPr>
          <w:rFonts w:ascii="Times New Roman" w:hAnsi="Times New Roman" w:cs="Times New Roman"/>
          <w:sz w:val="24"/>
          <w:szCs w:val="24"/>
        </w:rPr>
        <w:t>a</w:t>
      </w:r>
      <w:r w:rsidRPr="00243B80">
        <w:rPr>
          <w:rFonts w:ascii="Times New Roman" w:hAnsi="Times New Roman" w:cs="Times New Roman"/>
          <w:sz w:val="24"/>
          <w:szCs w:val="24"/>
        </w:rPr>
        <w:t>nd</w:t>
      </w:r>
      <w:r>
        <w:rPr>
          <w:rFonts w:ascii="Times New Roman" w:hAnsi="Times New Roman" w:cs="Times New Roman"/>
          <w:sz w:val="24"/>
          <w:szCs w:val="24"/>
        </w:rPr>
        <w:t>,</w:t>
      </w:r>
      <w:r w:rsidRPr="00243B80">
        <w:rPr>
          <w:rFonts w:ascii="Times New Roman" w:hAnsi="Times New Roman" w:cs="Times New Roman"/>
          <w:sz w:val="24"/>
          <w:szCs w:val="24"/>
        </w:rPr>
        <w:t xml:space="preserve"> </w:t>
      </w:r>
      <w:r>
        <w:rPr>
          <w:rFonts w:ascii="Times New Roman" w:hAnsi="Times New Roman" w:cs="Times New Roman"/>
          <w:sz w:val="24"/>
          <w:szCs w:val="24"/>
        </w:rPr>
        <w:t>“</w:t>
      </w:r>
      <w:r w:rsidRPr="00243B80">
        <w:rPr>
          <w:rFonts w:ascii="Times New Roman" w:hAnsi="Times New Roman" w:cs="Times New Roman"/>
          <w:sz w:val="24"/>
          <w:szCs w:val="24"/>
        </w:rPr>
        <w:t>How does method chaining affect software readability and comprehension?”</w:t>
      </w:r>
      <w:commentRangeEnd w:id="11"/>
      <w:r w:rsidR="003177DC">
        <w:rPr>
          <w:rStyle w:val="CommentReference"/>
        </w:rPr>
        <w:commentReference w:id="11"/>
      </w:r>
      <w:r w:rsidRPr="00243B80">
        <w:rPr>
          <w:rFonts w:ascii="Times New Roman" w:hAnsi="Times New Roman" w:cs="Times New Roman"/>
          <w:sz w:val="24"/>
          <w:szCs w:val="24"/>
        </w:rPr>
        <w:t xml:space="preserve">. </w:t>
      </w:r>
      <w:commentRangeStart w:id="12"/>
      <w:r w:rsidRPr="00243B80">
        <w:rPr>
          <w:rFonts w:ascii="Times New Roman" w:hAnsi="Times New Roman" w:cs="Times New Roman"/>
          <w:sz w:val="24"/>
          <w:szCs w:val="24"/>
        </w:rPr>
        <w:t xml:space="preserve">The subjects who were reviewing code snippets first to assess readability, then parts of the code were removed, and the programmers were tasked to fill in the blanks with code that would achieve the original intention based on their understanding. </w:t>
      </w:r>
      <w:commentRangeEnd w:id="12"/>
      <w:r w:rsidR="008429D0">
        <w:rPr>
          <w:rStyle w:val="CommentReference"/>
        </w:rPr>
        <w:commentReference w:id="12"/>
      </w:r>
      <w:r w:rsidRPr="00243B80">
        <w:rPr>
          <w:rFonts w:ascii="Times New Roman" w:hAnsi="Times New Roman" w:cs="Times New Roman"/>
          <w:sz w:val="24"/>
          <w:szCs w:val="24"/>
        </w:rPr>
        <w:t xml:space="preserve">There were originally 255 subjects, after filtering down the most qualified, there were </w:t>
      </w:r>
      <w:del w:id="13" w:author="Michael Decker" w:date="2020-02-11T14:54:00Z">
        <w:r w:rsidRPr="00243B80" w:rsidDel="009E6192">
          <w:rPr>
            <w:rFonts w:ascii="Times New Roman" w:hAnsi="Times New Roman" w:cs="Times New Roman"/>
            <w:sz w:val="24"/>
            <w:szCs w:val="24"/>
          </w:rPr>
          <w:delText xml:space="preserve">only </w:delText>
        </w:r>
      </w:del>
      <w:r w:rsidRPr="00243B80">
        <w:rPr>
          <w:rFonts w:ascii="Times New Roman" w:hAnsi="Times New Roman" w:cs="Times New Roman"/>
          <w:sz w:val="24"/>
          <w:szCs w:val="24"/>
        </w:rPr>
        <w:t xml:space="preserve">104 left. The code snippets were broken down into 6 types with a </w:t>
      </w:r>
      <w:commentRangeStart w:id="14"/>
      <w:r w:rsidRPr="00243B80">
        <w:rPr>
          <w:rFonts w:ascii="Times New Roman" w:hAnsi="Times New Roman" w:cs="Times New Roman"/>
          <w:sz w:val="24"/>
          <w:szCs w:val="24"/>
        </w:rPr>
        <w:t>total of 36 snippets to revie</w:t>
      </w:r>
      <w:commentRangeStart w:id="15"/>
      <w:r w:rsidRPr="00243B80">
        <w:rPr>
          <w:rFonts w:ascii="Times New Roman" w:hAnsi="Times New Roman" w:cs="Times New Roman"/>
          <w:sz w:val="24"/>
          <w:szCs w:val="24"/>
        </w:rPr>
        <w:t>w</w:t>
      </w:r>
      <w:r w:rsidR="00624F0D">
        <w:rPr>
          <w:rFonts w:ascii="Times New Roman" w:hAnsi="Times New Roman" w:cs="Times New Roman"/>
          <w:sz w:val="24"/>
          <w:szCs w:val="24"/>
        </w:rPr>
        <w:t xml:space="preserve"> </w:t>
      </w:r>
      <w:commentRangeEnd w:id="14"/>
      <w:r w:rsidR="002F7B51">
        <w:rPr>
          <w:rStyle w:val="CommentReference"/>
        </w:rPr>
        <w:commentReference w:id="14"/>
      </w:r>
      <w:r>
        <w:rPr>
          <w:rFonts w:ascii="Times New Roman" w:hAnsi="Times New Roman" w:cs="Times New Roman"/>
          <w:sz w:val="24"/>
          <w:szCs w:val="24"/>
        </w:rPr>
        <w:fldChar w:fldCharType="begin"/>
      </w:r>
      <w:ins w:id="16" w:author="blake grills" w:date="2020-02-14T15:08:00Z">
        <w:r w:rsidR="00DA6443">
          <w:rPr>
            <w:rFonts w:ascii="Times New Roman" w:hAnsi="Times New Roman" w:cs="Times New Roman"/>
            <w:sz w:val="24"/>
            <w:szCs w:val="24"/>
          </w:rPr>
          <w:instrText xml:space="preserve"> ADDIN ZOTERO_ITEM CSL_CITATION {"citationID":"AfnDeLjy","properties":{"formattedCitation":"[Borstler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17" w:author="blake grills" w:date="2020-02-14T15:01:00Z">
        <w:r w:rsidDel="00DA6443">
          <w:rPr>
            <w:rFonts w:ascii="Times New Roman" w:hAnsi="Times New Roman" w:cs="Times New Roman"/>
            <w:sz w:val="24"/>
            <w:szCs w:val="24"/>
          </w:rPr>
          <w:delInstrText xml:space="preserve"> ADDIN ZOTERO_ITEM CSL_CITATION {"citationID":"AfnDeLjy","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18" w:author="blake grills" w:date="2020-02-14T15:08:00Z">
        <w:r w:rsidR="00DA6443">
          <w:t>[Borstler and Paech 2016]</w:t>
        </w:r>
      </w:ins>
      <w:del w:id="19" w:author="blake grills" w:date="2020-02-14T15:01:00Z">
        <w:r w:rsidRPr="00DA6443" w:rsidDel="00DA6443">
          <w:rPr>
            <w:rPrChange w:id="20"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624F0D">
        <w:rPr>
          <w:rFonts w:ascii="Times New Roman" w:hAnsi="Times New Roman" w:cs="Times New Roman"/>
          <w:sz w:val="24"/>
          <w:szCs w:val="24"/>
        </w:rPr>
        <w:t>.</w:t>
      </w:r>
      <w:commentRangeEnd w:id="15"/>
      <w:r w:rsidR="00624F0D">
        <w:rPr>
          <w:rStyle w:val="CommentReference"/>
        </w:rPr>
        <w:commentReference w:id="15"/>
      </w:r>
      <w:r>
        <w:rPr>
          <w:rFonts w:ascii="Times New Roman" w:hAnsi="Times New Roman" w:cs="Times New Roman"/>
          <w:sz w:val="24"/>
          <w:szCs w:val="24"/>
        </w:rPr>
        <w:t xml:space="preserve"> </w:t>
      </w:r>
      <w:r w:rsidRPr="00243B80">
        <w:rPr>
          <w:rFonts w:ascii="Times New Roman" w:hAnsi="Times New Roman" w:cs="Times New Roman"/>
          <w:sz w:val="24"/>
          <w:szCs w:val="24"/>
        </w:rPr>
        <w:t xml:space="preserve">The results </w:t>
      </w:r>
      <w:commentRangeStart w:id="21"/>
      <w:r w:rsidRPr="00243B80">
        <w:rPr>
          <w:rFonts w:ascii="Times New Roman" w:hAnsi="Times New Roman" w:cs="Times New Roman"/>
          <w:sz w:val="24"/>
          <w:szCs w:val="24"/>
        </w:rPr>
        <w:t>show</w:t>
      </w:r>
      <w:del w:id="22" w:author="Michael Decker" w:date="2020-02-11T14:54:00Z">
        <w:r w:rsidRPr="00243B80" w:rsidDel="001C031E">
          <w:rPr>
            <w:rFonts w:ascii="Times New Roman" w:hAnsi="Times New Roman" w:cs="Times New Roman"/>
            <w:sz w:val="24"/>
            <w:szCs w:val="24"/>
          </w:rPr>
          <w:delText>ed</w:delText>
        </w:r>
      </w:del>
      <w:r w:rsidRPr="00243B80">
        <w:rPr>
          <w:rFonts w:ascii="Times New Roman" w:hAnsi="Times New Roman" w:cs="Times New Roman"/>
          <w:sz w:val="24"/>
          <w:szCs w:val="24"/>
        </w:rPr>
        <w:t xml:space="preserve"> </w:t>
      </w:r>
      <w:commentRangeEnd w:id="21"/>
      <w:r w:rsidR="001C031E">
        <w:rPr>
          <w:rStyle w:val="CommentReference"/>
        </w:rPr>
        <w:commentReference w:id="21"/>
      </w:r>
      <w:r w:rsidRPr="00243B80">
        <w:rPr>
          <w:rFonts w:ascii="Times New Roman" w:hAnsi="Times New Roman" w:cs="Times New Roman"/>
          <w:sz w:val="24"/>
          <w:szCs w:val="24"/>
        </w:rPr>
        <w:t xml:space="preserve">a relationship between the quality of code comments and the readability of the code. </w:t>
      </w:r>
      <w:r w:rsidRPr="00243B80">
        <w:rPr>
          <w:rFonts w:ascii="Times New Roman" w:hAnsi="Times New Roman" w:cs="Times New Roman"/>
          <w:sz w:val="24"/>
          <w:szCs w:val="24"/>
        </w:rPr>
        <w:lastRenderedPageBreak/>
        <w:t xml:space="preserve">The good comments were rated to contribute in a positive way an accurate representation of the source </w:t>
      </w:r>
      <w:commentRangeStart w:id="23"/>
      <w:r w:rsidRPr="00243B80">
        <w:rPr>
          <w:rFonts w:ascii="Times New Roman" w:hAnsi="Times New Roman" w:cs="Times New Roman"/>
          <w:sz w:val="24"/>
          <w:szCs w:val="24"/>
        </w:rPr>
        <w:t xml:space="preserve">code, “Code snippets with good comments (GC) are perceived as the most readable and the variants without comments (NC) are perceived as the least readable”. </w:t>
      </w:r>
      <w:commentRangeEnd w:id="23"/>
      <w:r w:rsidR="00E4322B">
        <w:rPr>
          <w:rStyle w:val="CommentReference"/>
        </w:rPr>
        <w:commentReference w:id="23"/>
      </w:r>
      <w:commentRangeStart w:id="24"/>
      <w:r w:rsidRPr="00243B80">
        <w:rPr>
          <w:rFonts w:ascii="Times New Roman" w:hAnsi="Times New Roman" w:cs="Times New Roman"/>
          <w:sz w:val="24"/>
          <w:szCs w:val="24"/>
        </w:rPr>
        <w:t>The level of experience of the reviewer had an accuracy rating of the snippets as well.</w:t>
      </w:r>
      <w:commentRangeEnd w:id="24"/>
      <w:r w:rsidR="005C5F8A">
        <w:rPr>
          <w:rStyle w:val="CommentReference"/>
        </w:rPr>
        <w:commentReference w:id="24"/>
      </w:r>
      <w:r w:rsidRPr="00243B80">
        <w:rPr>
          <w:rFonts w:ascii="Times New Roman" w:hAnsi="Times New Roman" w:cs="Times New Roman"/>
          <w:sz w:val="24"/>
          <w:szCs w:val="24"/>
        </w:rPr>
        <w:t xml:space="preserve"> The more experience a subject/reviewer possessed reflected his or her ability to understand the code snippets and later fill</w:t>
      </w:r>
      <w:commentRangeStart w:id="25"/>
      <w:r w:rsidRPr="00243B80">
        <w:rPr>
          <w:rFonts w:ascii="Times New Roman" w:hAnsi="Times New Roman" w:cs="Times New Roman"/>
          <w:sz w:val="24"/>
          <w:szCs w:val="24"/>
        </w:rPr>
        <w:t xml:space="preserve"> in the blanks of missing code.</w:t>
      </w:r>
      <w:r>
        <w:rPr>
          <w:rFonts w:ascii="Times New Roman" w:hAnsi="Times New Roman" w:cs="Times New Roman"/>
          <w:sz w:val="24"/>
          <w:szCs w:val="24"/>
        </w:rPr>
        <w:t xml:space="preserve"> </w:t>
      </w:r>
      <w:r w:rsidRPr="00243B80">
        <w:rPr>
          <w:rFonts w:ascii="Times New Roman" w:hAnsi="Times New Roman" w:cs="Times New Roman"/>
          <w:sz w:val="24"/>
          <w:szCs w:val="24"/>
        </w:rPr>
        <w:t>“Overall, the student group without a naming preference finds the snippet variants more difficult to read than the other groups and also has the lowest answer accuracy (Acc).” The lack of significant effect method chains had the readability of the code was surprising the authors. “we can conclude that there are statistically significant differences in the perceived readability of the tested code snippets with respect to different comment variants (RQ1).”</w:t>
      </w:r>
      <w:commentRangeEnd w:id="25"/>
      <w:r w:rsidR="00FF6659">
        <w:rPr>
          <w:rStyle w:val="CommentReference"/>
        </w:rPr>
        <w:commentReference w:id="25"/>
      </w:r>
      <w:r>
        <w:rPr>
          <w:rFonts w:ascii="Times New Roman" w:hAnsi="Times New Roman" w:cs="Times New Roman"/>
          <w:sz w:val="24"/>
          <w:szCs w:val="24"/>
        </w:rPr>
        <w:fldChar w:fldCharType="begin"/>
      </w:r>
      <w:ins w:id="26" w:author="blake grills" w:date="2020-02-14T15:08:00Z">
        <w:r w:rsidR="00DA6443">
          <w:rPr>
            <w:rFonts w:ascii="Times New Roman" w:hAnsi="Times New Roman" w:cs="Times New Roman"/>
            <w:sz w:val="24"/>
            <w:szCs w:val="24"/>
          </w:rPr>
          <w:instrText xml:space="preserve"> ADDIN ZOTERO_ITEM CSL_CITATION {"citationID":"kMtlbFut","properties":{"formattedCitation":"[Borstler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27" w:author="blake grills" w:date="2020-02-14T15:01:00Z">
        <w:r w:rsidDel="00DA6443">
          <w:rPr>
            <w:rFonts w:ascii="Times New Roman" w:hAnsi="Times New Roman" w:cs="Times New Roman"/>
            <w:sz w:val="24"/>
            <w:szCs w:val="24"/>
          </w:rPr>
          <w:delInstrText xml:space="preserve"> ADDIN ZOTERO_ITEM CSL_CITATION {"citationID":"kMtlbFut","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28" w:author="blake grills" w:date="2020-02-14T15:08:00Z">
        <w:r w:rsidR="00DA6443">
          <w:t>[Borstler and Paech 2016]</w:t>
        </w:r>
      </w:ins>
      <w:del w:id="29" w:author="blake grills" w:date="2020-02-14T15:01:00Z">
        <w:r w:rsidRPr="00DA6443" w:rsidDel="00DA6443">
          <w:rPr>
            <w:rPrChange w:id="30"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4E5433">
        <w:rPr>
          <w:rFonts w:ascii="Times New Roman" w:hAnsi="Times New Roman" w:cs="Times New Roman"/>
          <w:sz w:val="24"/>
          <w:szCs w:val="24"/>
        </w:rPr>
        <w:t xml:space="preserve"> </w:t>
      </w:r>
    </w:p>
    <w:p w14:paraId="57B0763D" w14:textId="17C867B9" w:rsidR="00001CAE" w:rsidRDefault="00BD37AD" w:rsidP="004E5433">
      <w:pPr>
        <w:spacing w:line="480" w:lineRule="auto"/>
        <w:ind w:firstLine="720"/>
        <w:rPr>
          <w:rFonts w:ascii="Times New Roman" w:hAnsi="Times New Roman" w:cs="Times New Roman"/>
          <w:sz w:val="24"/>
          <w:szCs w:val="24"/>
        </w:rPr>
      </w:pPr>
      <w:commentRangeStart w:id="31"/>
      <w:r w:rsidRPr="00BD37AD">
        <w:rPr>
          <w:rFonts w:ascii="Times New Roman" w:hAnsi="Times New Roman" w:cs="Times New Roman"/>
          <w:sz w:val="24"/>
          <w:szCs w:val="24"/>
        </w:rPr>
        <w:t xml:space="preserve">The model in </w:t>
      </w:r>
      <w:commentRangeStart w:id="32"/>
      <w:r w:rsidRPr="00BD37AD">
        <w:rPr>
          <w:rFonts w:ascii="Times New Roman" w:hAnsi="Times New Roman" w:cs="Times New Roman"/>
          <w:sz w:val="24"/>
          <w:szCs w:val="24"/>
        </w:rPr>
        <w:t xml:space="preserve">Quality Analysis of Source Code Based Comments </w:t>
      </w:r>
      <w:commentRangeEnd w:id="32"/>
      <w:r w:rsidR="00DA2F7C">
        <w:rPr>
          <w:rStyle w:val="CommentReference"/>
        </w:rPr>
        <w:commentReference w:id="32"/>
      </w:r>
      <w:r w:rsidRPr="00BD37AD">
        <w:rPr>
          <w:rFonts w:ascii="Times New Roman" w:hAnsi="Times New Roman" w:cs="Times New Roman"/>
          <w:sz w:val="24"/>
          <w:szCs w:val="24"/>
        </w:rPr>
        <w:t xml:space="preserve">is based off of comment categorization which is based on </w:t>
      </w:r>
      <w:del w:id="33" w:author="Michael Decker" w:date="2020-02-11T15:19:00Z">
        <w:r w:rsidRPr="00BD37AD" w:rsidDel="00563734">
          <w:rPr>
            <w:rFonts w:ascii="Times New Roman" w:hAnsi="Times New Roman" w:cs="Times New Roman"/>
            <w:sz w:val="24"/>
            <w:szCs w:val="24"/>
          </w:rPr>
          <w:delText xml:space="preserve">4 </w:delText>
        </w:r>
      </w:del>
      <w:ins w:id="34" w:author="Michael Decker" w:date="2020-02-11T15:19:00Z">
        <w:r w:rsidR="00563734">
          <w:rPr>
            <w:rFonts w:ascii="Times New Roman" w:hAnsi="Times New Roman" w:cs="Times New Roman"/>
            <w:sz w:val="24"/>
            <w:szCs w:val="24"/>
          </w:rPr>
          <w:t>four</w:t>
        </w:r>
        <w:r w:rsidR="00563734" w:rsidRPr="00BD37AD">
          <w:rPr>
            <w:rFonts w:ascii="Times New Roman" w:hAnsi="Times New Roman" w:cs="Times New Roman"/>
            <w:sz w:val="24"/>
            <w:szCs w:val="24"/>
          </w:rPr>
          <w:t xml:space="preserve"> </w:t>
        </w:r>
      </w:ins>
      <w:r w:rsidRPr="00BD37AD">
        <w:rPr>
          <w:rFonts w:ascii="Times New Roman" w:hAnsi="Times New Roman" w:cs="Times New Roman"/>
          <w:sz w:val="24"/>
          <w:szCs w:val="24"/>
        </w:rPr>
        <w:t xml:space="preserve">criteria to evaluate the quality </w:t>
      </w:r>
      <w:commentRangeEnd w:id="31"/>
      <w:r w:rsidR="00076202">
        <w:rPr>
          <w:rStyle w:val="CommentReference"/>
        </w:rPr>
        <w:commentReference w:id="31"/>
      </w:r>
      <w:r w:rsidRPr="00BD37AD">
        <w:rPr>
          <w:rFonts w:ascii="Times New Roman" w:hAnsi="Times New Roman" w:cs="Times New Roman"/>
          <w:sz w:val="24"/>
          <w:szCs w:val="24"/>
        </w:rPr>
        <w:t xml:space="preserve">of the comments generated </w:t>
      </w:r>
      <w:commentRangeStart w:id="35"/>
      <w:r w:rsidRPr="00BD37AD">
        <w:rPr>
          <w:rFonts w:ascii="Times New Roman" w:hAnsi="Times New Roman" w:cs="Times New Roman"/>
          <w:sz w:val="24"/>
          <w:szCs w:val="24"/>
        </w:rPr>
        <w:t xml:space="preserve">using a heuristic approach. Similar studies that were conducted on comments analysis focused on a specific characteristic to evaluate the quality of the comments, </w:t>
      </w:r>
      <w:commentRangeStart w:id="36"/>
      <w:r w:rsidRPr="00BD37AD">
        <w:rPr>
          <w:rFonts w:ascii="Times New Roman" w:hAnsi="Times New Roman" w:cs="Times New Roman"/>
          <w:sz w:val="24"/>
          <w:szCs w:val="24"/>
        </w:rPr>
        <w:t>unlike Steidl et al</w:t>
      </w:r>
      <w:commentRangeEnd w:id="36"/>
      <w:r w:rsidR="00B6359D">
        <w:rPr>
          <w:rStyle w:val="CommentReference"/>
        </w:rPr>
        <w:commentReference w:id="36"/>
      </w:r>
      <w:r w:rsidRPr="00BD37AD">
        <w:rPr>
          <w:rFonts w:ascii="Times New Roman" w:hAnsi="Times New Roman" w:cs="Times New Roman"/>
          <w:sz w:val="24"/>
          <w:szCs w:val="24"/>
        </w:rPr>
        <w:t xml:space="preserve">. who were focused on a more generalized evaluation of the effectiveness in the semi-automatic generated comment. Two separate training sets were created for the programs created in Java and C++. The code snippet was used on both types of code to find commented out code. A decision tree algorithm was used to classify the comments using the four preset criteria: coherence, usefulness, completeness, and consistency. The authors explain the model is based on entities, activities, and criteria to determine the effectiveness and how useful the comments are to developers to understand the source code. The criteria are used to give a positive or negative impact on a comment type. The first metric used was the extraction of words within the comment and </w:t>
      </w:r>
      <w:commentRangeEnd w:id="35"/>
      <w:r w:rsidR="004B4C20">
        <w:rPr>
          <w:rStyle w:val="CommentReference"/>
        </w:rPr>
        <w:lastRenderedPageBreak/>
        <w:commentReference w:id="35"/>
      </w:r>
      <w:r w:rsidRPr="00BD37AD">
        <w:rPr>
          <w:rFonts w:ascii="Times New Roman" w:hAnsi="Times New Roman" w:cs="Times New Roman"/>
          <w:sz w:val="24"/>
          <w:szCs w:val="24"/>
        </w:rPr>
        <w:t xml:space="preserve">compared against the words used in the method names. Two hypotheses were formed off this metric on the relationship coefficient being able to show how accurate the comment created is to the purpose of the source code. The second metric used was the length of the comments as a way to evaluate if there is coherence with comments and source code. Two more hypotheses were formed on the length metric which are based on the number of words in a comment reflects if it is too short to be useful or too long to properly be cohesive with the source code. The survey was created was online and taken by sixteen developers to rate the effectiveness of the semi-automatic comment generator. The coefficient was proven </w:t>
      </w:r>
      <w:del w:id="37" w:author="Michael Decker" w:date="2020-02-11T15:23:00Z">
        <w:r w:rsidRPr="00BD37AD" w:rsidDel="00215AC9">
          <w:rPr>
            <w:rFonts w:ascii="Times New Roman" w:hAnsi="Times New Roman" w:cs="Times New Roman"/>
            <w:sz w:val="24"/>
            <w:szCs w:val="24"/>
          </w:rPr>
          <w:delText xml:space="preserve">an </w:delText>
        </w:r>
      </w:del>
      <w:r w:rsidRPr="00BD37AD">
        <w:rPr>
          <w:rFonts w:ascii="Times New Roman" w:hAnsi="Times New Roman" w:cs="Times New Roman"/>
          <w:sz w:val="24"/>
          <w:szCs w:val="24"/>
        </w:rPr>
        <w:t>effective on predicting the coherence of the comment to the source code from the results of the survey. The length was proven to be an indicator as well, however, developers preferred the longer comment proving the first part of one of the hypotheses. A case study was conducted to evaluate the comment ratio (CR) of the number of characters found in the source code and the coefficient and length being indicators of effectiveness of the comment to the purpose of the source code. Based on the results the authors suggest using CR in conjunction with additional metrics. Finally</w:t>
      </w:r>
      <w:r>
        <w:rPr>
          <w:rFonts w:ascii="Times New Roman" w:hAnsi="Times New Roman" w:cs="Times New Roman"/>
          <w:sz w:val="24"/>
          <w:szCs w:val="24"/>
        </w:rPr>
        <w:t>,</w:t>
      </w:r>
      <w:r w:rsidRPr="00BD37AD">
        <w:rPr>
          <w:rFonts w:ascii="Times New Roman" w:hAnsi="Times New Roman" w:cs="Times New Roman"/>
          <w:sz w:val="24"/>
          <w:szCs w:val="24"/>
        </w:rPr>
        <w:t xml:space="preserve"> the study showed the coefficient and length were useful to improve the quality of the comment created.</w:t>
      </w:r>
      <w:r>
        <w:rPr>
          <w:rFonts w:ascii="Times New Roman" w:hAnsi="Times New Roman" w:cs="Times New Roman"/>
          <w:sz w:val="24"/>
          <w:szCs w:val="24"/>
        </w:rPr>
        <w:fldChar w:fldCharType="begin"/>
      </w:r>
      <w:ins w:id="38" w:author="blake grills" w:date="2020-02-14T15:08:00Z">
        <w:r w:rsidR="00DA6443">
          <w:rPr>
            <w:rFonts w:ascii="Times New Roman" w:hAnsi="Times New Roman" w:cs="Times New Roman"/>
            <w:sz w:val="24"/>
            <w:szCs w:val="24"/>
          </w:rPr>
          <w:instrText xml:space="preserve"> ADDIN ZOTERO_ITEM CSL_CITATION {"citationID":"T0WZ8dR5","properties":{"formattedCitation":"[Steidl et al. 2013]","plainCitation":"[Steidl et al. 2013]","noteIndex":0},"citationItems":[{"id":22,"uris":["http://zotero.org/users/local/B8a741ni/items/GBPF2T4T"],"uri":["http://zotero.org/users/local/B8a741ni/items/GBPF2T4T"],"itemData":{"id":22,"type":"paper-conference","abstract":"A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instrText>
        </w:r>
      </w:ins>
      <w:del w:id="39" w:author="blake grills" w:date="2020-02-14T15:01:00Z">
        <w:r w:rsidR="00001CAE" w:rsidDel="00DA6443">
          <w:rPr>
            <w:rFonts w:ascii="Times New Roman" w:hAnsi="Times New Roman" w:cs="Times New Roman"/>
            <w:sz w:val="24"/>
            <w:szCs w:val="24"/>
          </w:rPr>
          <w:delInstrText xml:space="preserve"> ADDIN ZOTERO_ITEM CSL_CITATION {"citationID":"T0WZ8dR5","properties":{"formattedCitation":"[3]","plainCitation":"[3]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delInstrText>
        </w:r>
      </w:del>
      <w:r>
        <w:rPr>
          <w:rFonts w:ascii="Times New Roman" w:hAnsi="Times New Roman" w:cs="Times New Roman"/>
          <w:sz w:val="24"/>
          <w:szCs w:val="24"/>
        </w:rPr>
        <w:fldChar w:fldCharType="separate"/>
      </w:r>
      <w:ins w:id="40" w:author="blake grills" w:date="2020-02-14T15:08:00Z">
        <w:r w:rsidR="00DA6443">
          <w:t>[Steidl et al. 2013]</w:t>
        </w:r>
      </w:ins>
      <w:del w:id="41" w:author="blake grills" w:date="2020-02-14T15:01:00Z">
        <w:r w:rsidR="00001CAE" w:rsidRPr="00DA6443" w:rsidDel="00DA6443">
          <w:rPr>
            <w:rPrChange w:id="42" w:author="blake grills" w:date="2020-02-14T15:08:00Z">
              <w:rPr>
                <w:rFonts w:ascii="Times New Roman" w:hAnsi="Times New Roman" w:cs="Times New Roman"/>
                <w:sz w:val="24"/>
              </w:rPr>
            </w:rPrChange>
          </w:rPr>
          <w:delText>[3]</w:delText>
        </w:r>
      </w:del>
      <w:r>
        <w:rPr>
          <w:rFonts w:ascii="Times New Roman" w:hAnsi="Times New Roman" w:cs="Times New Roman"/>
          <w:sz w:val="24"/>
          <w:szCs w:val="24"/>
        </w:rPr>
        <w:fldChar w:fldCharType="end"/>
      </w:r>
      <w:r>
        <w:rPr>
          <w:rFonts w:ascii="Times New Roman" w:hAnsi="Times New Roman" w:cs="Times New Roman"/>
          <w:sz w:val="24"/>
          <w:szCs w:val="24"/>
        </w:rPr>
        <w:t xml:space="preserve"> H</w:t>
      </w:r>
      <w:commentRangeStart w:id="43"/>
      <w:r>
        <w:rPr>
          <w:rFonts w:ascii="Times New Roman" w:hAnsi="Times New Roman" w:cs="Times New Roman"/>
          <w:sz w:val="24"/>
          <w:szCs w:val="24"/>
        </w:rPr>
        <w:t>ere is where we see the mention of commented out code attempting to be detected directly, though they are relying on snippets and terms found within the code for detection, which our method is able to outperform for two reasons, first our method is not dependent on the code for which the comments are being scanned, and second abnormalities in commented out code such as unused functions may not be detected in a method like this.</w:t>
      </w:r>
      <w:r w:rsidRPr="00BD37AD">
        <w:rPr>
          <w:rFonts w:ascii="Times New Roman" w:hAnsi="Times New Roman" w:cs="Times New Roman"/>
          <w:sz w:val="24"/>
          <w:szCs w:val="24"/>
        </w:rPr>
        <w:t xml:space="preserve"> </w:t>
      </w:r>
      <w:commentRangeEnd w:id="43"/>
      <w:r w:rsidR="00F403AD">
        <w:rPr>
          <w:rStyle w:val="CommentReference"/>
        </w:rPr>
        <w:commentReference w:id="43"/>
      </w:r>
    </w:p>
    <w:p w14:paraId="3D1A6620" w14:textId="54CF50A6" w:rsidR="00001CAE" w:rsidRDefault="00001CAE" w:rsidP="00001CAE">
      <w:pPr>
        <w:spacing w:line="480" w:lineRule="auto"/>
        <w:ind w:firstLine="720"/>
        <w:rPr>
          <w:rFonts w:ascii="Times New Roman" w:hAnsi="Times New Roman" w:cs="Times New Roman"/>
          <w:sz w:val="24"/>
          <w:szCs w:val="24"/>
        </w:rPr>
      </w:pPr>
      <w:r w:rsidRPr="00001CAE">
        <w:rPr>
          <w:rFonts w:ascii="Times New Roman" w:hAnsi="Times New Roman" w:cs="Times New Roman"/>
          <w:sz w:val="24"/>
          <w:szCs w:val="24"/>
        </w:rPr>
        <w:t xml:space="preserve">In A Survey of Automatic Generation of Source Code Comments: Algorithms and Techniques it is stated early in </w:t>
      </w:r>
      <w:commentRangeStart w:id="44"/>
      <w:r w:rsidRPr="00001CAE">
        <w:rPr>
          <w:rFonts w:ascii="Times New Roman" w:hAnsi="Times New Roman" w:cs="Times New Roman"/>
          <w:sz w:val="24"/>
          <w:szCs w:val="24"/>
        </w:rPr>
        <w:t xml:space="preserve">the article that no </w:t>
      </w:r>
      <w:commentRangeEnd w:id="44"/>
      <w:r w:rsidR="00C876DD">
        <w:rPr>
          <w:rStyle w:val="CommentReference"/>
        </w:rPr>
        <w:commentReference w:id="44"/>
      </w:r>
      <w:r w:rsidRPr="00001CAE">
        <w:rPr>
          <w:rFonts w:ascii="Times New Roman" w:hAnsi="Times New Roman" w:cs="Times New Roman"/>
          <w:sz w:val="24"/>
          <w:szCs w:val="24"/>
        </w:rPr>
        <w:t xml:space="preserve">matter the method used; a large issue is the lack of a unified data set to be used as a standard for testing. The paper is broken into six different </w:t>
      </w:r>
      <w:r w:rsidRPr="00001CAE">
        <w:rPr>
          <w:rFonts w:ascii="Times New Roman" w:hAnsi="Times New Roman" w:cs="Times New Roman"/>
          <w:sz w:val="24"/>
          <w:szCs w:val="24"/>
        </w:rPr>
        <w:lastRenderedPageBreak/>
        <w:t xml:space="preserve">sections. The first section is an introduction explaining how automatic commenting methods are a relatively new concept, and there is still much room for improvement. The second section breaks the basic concept of how an automatic system mines for information within the source code, the code is then put into natural language and finally it’s evaluated for how effective the summary is in explaining the key points. The research the authors have compiled as a basis shows a new trend of deep neural network-based method emerging. The third section explains the three main algorithms used for automatic comments generate: information retrieval (IR), deep neural networks, and other comment generation. IR uses target code against other source code and determines the relevant words to be returned to create the comments. The issue with IR is that data set need to be of high-quality data to find matching comments to use code clone detection to generate the comments. IR uses techniques such as VSM and LSI to retrieve information, however a drawback is these techniques don’t use the source code documents. Deep neural networks are broken into three kinds of networks: Convolutional Neural Network, Recurrent Neural Network (RNN) and Recursive Neural Network (RvNN). These networks use encoder-decoder structures to retrieve information and predict comments and is supplemented attention mechanism to improve accuracy of the comments. The third algorithm, other comment generation, uses previously established models and uses stereotype identification to create the comments. The fourth section begins by explaining the four main metrics used for automatic evaluation: BLEU, METEOR, ROUGEm and CIDEr. These automatic evaluation metrics are useful but have disadvantages to effectively review the comments generated. Next the authors discuss the high accuracy rate of human evaluation judging effectiveness of automated comments, however it’s slower and most costly than the automatic metrics. Section five discusses the authors’ thoughts on the future direction of source code commenting methods such </w:t>
      </w:r>
      <w:r w:rsidRPr="00001CAE">
        <w:rPr>
          <w:rFonts w:ascii="Times New Roman" w:hAnsi="Times New Roman" w:cs="Times New Roman"/>
          <w:sz w:val="24"/>
          <w:szCs w:val="24"/>
        </w:rPr>
        <w:lastRenderedPageBreak/>
        <w:t>as synergy of deep neural network and other models, and the unification of test datasets.</w:t>
      </w:r>
      <w:r>
        <w:rPr>
          <w:rFonts w:ascii="Times New Roman" w:hAnsi="Times New Roman" w:cs="Times New Roman"/>
          <w:sz w:val="24"/>
          <w:szCs w:val="24"/>
        </w:rPr>
        <w:fldChar w:fldCharType="begin"/>
      </w:r>
      <w:ins w:id="45" w:author="blake grills" w:date="2020-02-14T15:08:00Z">
        <w:r w:rsidR="00DA6443">
          <w:rPr>
            <w:rFonts w:ascii="Times New Roman" w:hAnsi="Times New Roman" w:cs="Times New Roman"/>
            <w:sz w:val="24"/>
            <w:szCs w:val="24"/>
          </w:rPr>
          <w:instrText xml:space="preserve"> ADDIN ZOTERO_ITEM CSL_CITATION {"citationID":"ZBNe5eUJ","properties":{"formattedCitation":"[Song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ins>
      <w:del w:id="46" w:author="blake grills" w:date="2020-02-14T15:01:00Z">
        <w:r w:rsidDel="00DA6443">
          <w:rPr>
            <w:rFonts w:ascii="Times New Roman" w:hAnsi="Times New Roman" w:cs="Times New Roman"/>
            <w:sz w:val="24"/>
            <w:szCs w:val="24"/>
          </w:rPr>
          <w:delInstrText xml:space="preserve"> ADDIN ZOTERO_ITEM CSL_CITATION {"citationID":"ZBNe5eUJ","properties":{"formattedCitation":"[4]","plainCitation":"[4]","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del>
      <w:r>
        <w:rPr>
          <w:rFonts w:ascii="Times New Roman" w:hAnsi="Times New Roman" w:cs="Times New Roman"/>
          <w:sz w:val="24"/>
          <w:szCs w:val="24"/>
        </w:rPr>
        <w:fldChar w:fldCharType="separate"/>
      </w:r>
      <w:ins w:id="47" w:author="blake grills" w:date="2020-02-14T15:08:00Z">
        <w:r w:rsidR="00DA6443">
          <w:t>[Song et al. 2019]</w:t>
        </w:r>
      </w:ins>
      <w:del w:id="48" w:author="blake grills" w:date="2020-02-14T15:01:00Z">
        <w:r w:rsidRPr="00DA6443" w:rsidDel="00DA6443">
          <w:rPr>
            <w:rPrChange w:id="49" w:author="blake grills" w:date="2020-02-14T15:08:00Z">
              <w:rPr>
                <w:rFonts w:ascii="Times New Roman" w:hAnsi="Times New Roman" w:cs="Times New Roman"/>
                <w:sz w:val="24"/>
              </w:rPr>
            </w:rPrChange>
          </w:rPr>
          <w:delText>[4]</w:delText>
        </w:r>
      </w:del>
      <w:r>
        <w:rPr>
          <w:rFonts w:ascii="Times New Roman" w:hAnsi="Times New Roman" w:cs="Times New Roman"/>
          <w:sz w:val="24"/>
          <w:szCs w:val="24"/>
        </w:rPr>
        <w:fldChar w:fldCharType="end"/>
      </w:r>
      <w:r w:rsidRPr="00001CAE">
        <w:rPr>
          <w:rFonts w:ascii="Times New Roman" w:hAnsi="Times New Roman" w:cs="Times New Roman"/>
          <w:sz w:val="24"/>
          <w:szCs w:val="24"/>
        </w:rPr>
        <w:t xml:space="preserve"> </w:t>
      </w:r>
      <w:r>
        <w:rPr>
          <w:rFonts w:ascii="Times New Roman" w:hAnsi="Times New Roman" w:cs="Times New Roman"/>
          <w:sz w:val="24"/>
          <w:szCs w:val="24"/>
        </w:rPr>
        <w:t>This concept of automatic generation of comments by way of machine learning and analysis of source code is a concept which could be reverse engineered in the future to develop yet another method for detecting of commented out code.</w:t>
      </w:r>
    </w:p>
    <w:p w14:paraId="3F90D2AA" w14:textId="48295CC5" w:rsidR="004E5433" w:rsidRDefault="00001CAE" w:rsidP="00001CAE">
      <w:pPr>
        <w:spacing w:line="480" w:lineRule="auto"/>
        <w:ind w:firstLine="720"/>
        <w:rPr>
          <w:rFonts w:ascii="Times New Roman" w:hAnsi="Times New Roman" w:cs="Times New Roman"/>
          <w:sz w:val="24"/>
          <w:szCs w:val="24"/>
        </w:rPr>
      </w:pPr>
      <w:commentRangeStart w:id="50"/>
      <w:r w:rsidRPr="00001CAE">
        <w:rPr>
          <w:rFonts w:ascii="Times New Roman" w:hAnsi="Times New Roman" w:cs="Times New Roman"/>
          <w:sz w:val="24"/>
          <w:szCs w:val="24"/>
        </w:rPr>
        <w:t xml:space="preserve">The case study presented in </w:t>
      </w:r>
      <w:commentRangeEnd w:id="50"/>
      <w:r w:rsidR="00271B02">
        <w:rPr>
          <w:rStyle w:val="CommentReference"/>
        </w:rPr>
        <w:commentReference w:id="50"/>
      </w:r>
      <w:r w:rsidRPr="00001CAE">
        <w:rPr>
          <w:rFonts w:ascii="Times New Roman" w:hAnsi="Times New Roman" w:cs="Times New Roman"/>
          <w:sz w:val="24"/>
          <w:szCs w:val="24"/>
        </w:rPr>
        <w:t xml:space="preserve">On the Use of Automated Text Summarization Techniques for Summarizing Source Code -Literary Summary had four subjects who were computer science students. Each were given three days to become familiar with two Java software systems, then they </w:t>
      </w:r>
      <w:ins w:id="51" w:author="Michael Decker" w:date="2020-02-11T15:34:00Z">
        <w:r w:rsidR="009F03DF">
          <w:rPr>
            <w:rFonts w:ascii="Times New Roman" w:hAnsi="Times New Roman" w:cs="Times New Roman"/>
            <w:sz w:val="24"/>
            <w:szCs w:val="24"/>
          </w:rPr>
          <w:t>a</w:t>
        </w:r>
      </w:ins>
      <w:del w:id="52" w:author="Michael Decker" w:date="2020-02-11T15:34:00Z">
        <w:r w:rsidRPr="00001CAE" w:rsidDel="00190784">
          <w:rPr>
            <w:rFonts w:ascii="Times New Roman" w:hAnsi="Times New Roman" w:cs="Times New Roman"/>
            <w:sz w:val="24"/>
            <w:szCs w:val="24"/>
          </w:rPr>
          <w:delText>would be</w:delText>
        </w:r>
      </w:del>
      <w:ins w:id="53" w:author="Michael Decker" w:date="2020-02-11T15:34:00Z">
        <w:r w:rsidR="00190784">
          <w:rPr>
            <w:rFonts w:ascii="Times New Roman" w:hAnsi="Times New Roman" w:cs="Times New Roman"/>
            <w:sz w:val="24"/>
            <w:szCs w:val="24"/>
          </w:rPr>
          <w:t>re</w:t>
        </w:r>
      </w:ins>
      <w:r w:rsidRPr="00001CAE">
        <w:rPr>
          <w:rFonts w:ascii="Times New Roman" w:hAnsi="Times New Roman" w:cs="Times New Roman"/>
          <w:sz w:val="24"/>
          <w:szCs w:val="24"/>
        </w:rPr>
        <w:t xml:space="preserve"> given a series of summaries generated by </w:t>
      </w:r>
      <w:commentRangeStart w:id="54"/>
      <w:r w:rsidRPr="00001CAE">
        <w:rPr>
          <w:rFonts w:ascii="Times New Roman" w:hAnsi="Times New Roman" w:cs="Times New Roman"/>
          <w:sz w:val="24"/>
          <w:szCs w:val="24"/>
        </w:rPr>
        <w:t>lead</w:t>
      </w:r>
      <w:commentRangeEnd w:id="54"/>
      <w:r w:rsidR="00532475">
        <w:rPr>
          <w:rStyle w:val="CommentReference"/>
        </w:rPr>
        <w:commentReference w:id="54"/>
      </w:r>
      <w:r w:rsidRPr="00001CAE">
        <w:rPr>
          <w:rFonts w:ascii="Times New Roman" w:hAnsi="Times New Roman" w:cs="Times New Roman"/>
          <w:sz w:val="24"/>
          <w:szCs w:val="24"/>
        </w:rPr>
        <w:t xml:space="preserve">, VSM, LSI, and baseline techniques. Each technique was weighted by binary-entropy, tf-idf, and log schemes. The summaries were generated as both 5-term and 10-term summaries. The results were gathered by a </w:t>
      </w:r>
      <w:commentRangeStart w:id="55"/>
      <w:r w:rsidRPr="00001CAE">
        <w:rPr>
          <w:rFonts w:ascii="Times New Roman" w:hAnsi="Times New Roman" w:cs="Times New Roman"/>
          <w:sz w:val="24"/>
          <w:szCs w:val="24"/>
        </w:rPr>
        <w:t xml:space="preserve">four-level </w:t>
      </w:r>
      <w:del w:id="56" w:author="Michael Decker" w:date="2020-02-11T15:35:00Z">
        <w:r w:rsidRPr="00001CAE" w:rsidDel="009D5AE3">
          <w:rPr>
            <w:rFonts w:ascii="Times New Roman" w:hAnsi="Times New Roman" w:cs="Times New Roman"/>
            <w:sz w:val="24"/>
            <w:szCs w:val="24"/>
          </w:rPr>
          <w:delText xml:space="preserve">scale </w:delText>
        </w:r>
      </w:del>
      <w:r w:rsidRPr="00001CAE">
        <w:rPr>
          <w:rFonts w:ascii="Times New Roman" w:hAnsi="Times New Roman" w:cs="Times New Roman"/>
          <w:sz w:val="24"/>
          <w:szCs w:val="24"/>
        </w:rPr>
        <w:t>Likert scal</w:t>
      </w:r>
      <w:commentRangeEnd w:id="55"/>
      <w:r w:rsidR="009D5AE3">
        <w:rPr>
          <w:rStyle w:val="CommentReference"/>
        </w:rPr>
        <w:commentReference w:id="55"/>
      </w:r>
      <w:r w:rsidRPr="00001CAE">
        <w:rPr>
          <w:rFonts w:ascii="Times New Roman" w:hAnsi="Times New Roman" w:cs="Times New Roman"/>
          <w:sz w:val="24"/>
          <w:szCs w:val="24"/>
        </w:rPr>
        <w:t xml:space="preserve">e. After marking 1-4 with (4 being “highly agree”) the students were then told to rate using 0 and 1 the relevance of the terms used for method or class. To improve the quality of the study and future research, a 3-question follow-up questionnaire to evaluate how developers choose their answers. There was no time limit on when the students had to be finished with their evaluations. Only two of the students displayed similar tactics when evaluating the effectiveness of the summaries, however, the articles selected as effective varied between the students. The data showed the students preferred lead summaries using 10-terms due. The result was concluded to be due to the number of terms deemed relevant being included in the summaries. VSM 10-term summaries were second on being favored. The surveyors then had the developers (after a 4-month gap between the first evaluation and second) evaluate a second set of summaries generated from a combination of lead and VSM techniques once again being divided in 5-term and 10-term length. Upon evaluation there was little intersection between the terms chosen by the two techniques to use in the summaries generated. The two techniques focused on different </w:t>
      </w:r>
      <w:r w:rsidRPr="00001CAE">
        <w:rPr>
          <w:rFonts w:ascii="Times New Roman" w:hAnsi="Times New Roman" w:cs="Times New Roman"/>
          <w:sz w:val="24"/>
          <w:szCs w:val="24"/>
        </w:rPr>
        <w:lastRenderedPageBreak/>
        <w:t>information within the code deemed relevant, specifically the information found in method and the class. The new hypothesis created for the second evaluation was the new summaries would score higher on effectiveness from the student than the summaries generated by the four individual techniques. The results of this second evaluation proved the hypothesis correct. The highest average score from the first evaluation was 2.89 on a 4-point scale versus the highest average for the second session was 3.54. The highest averages were for 10-term summaries as well. The conclusion of the study was combining text summarization techniques is more effective than using an individual summarization technique.</w:t>
      </w:r>
      <w:r>
        <w:rPr>
          <w:rFonts w:ascii="Times New Roman" w:hAnsi="Times New Roman" w:cs="Times New Roman"/>
          <w:sz w:val="24"/>
          <w:szCs w:val="24"/>
        </w:rPr>
        <w:fldChar w:fldCharType="begin"/>
      </w:r>
      <w:ins w:id="57" w:author="blake grills" w:date="2020-02-14T15:08:00Z">
        <w:r w:rsidR="00DA6443">
          <w:rPr>
            <w:rFonts w:ascii="Times New Roman" w:hAnsi="Times New Roman" w:cs="Times New Roman"/>
            <w:sz w:val="24"/>
            <w:szCs w:val="24"/>
          </w:rPr>
          <w:instrText xml:space="preserve"> ADDIN ZOTERO_ITEM CSL_CITATION {"citationID":"j3BeoKhQ","properties":{"formattedCitation":"[Haiduc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ins>
      <w:del w:id="58" w:author="blake grills" w:date="2020-02-14T15:01:00Z">
        <w:r w:rsidR="00F17AFA" w:rsidDel="00DA6443">
          <w:rPr>
            <w:rFonts w:ascii="Times New Roman" w:hAnsi="Times New Roman" w:cs="Times New Roman"/>
            <w:sz w:val="24"/>
            <w:szCs w:val="24"/>
          </w:rPr>
          <w:delInstrText xml:space="preserve"> ADDIN ZOTERO_ITEM CSL_CITATION {"citationID":"j3BeoKhQ","properties":{"formattedCitation":"[5]","plainCitation":"[5]","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del>
      <w:r>
        <w:rPr>
          <w:rFonts w:ascii="Times New Roman" w:hAnsi="Times New Roman" w:cs="Times New Roman"/>
          <w:sz w:val="24"/>
          <w:szCs w:val="24"/>
        </w:rPr>
        <w:fldChar w:fldCharType="separate"/>
      </w:r>
      <w:ins w:id="59" w:author="blake grills" w:date="2020-02-14T15:08:00Z">
        <w:r w:rsidR="00DA6443">
          <w:t>[Haiduc et al. 2010]</w:t>
        </w:r>
      </w:ins>
      <w:del w:id="60" w:author="blake grills" w:date="2020-02-14T15:01:00Z">
        <w:r w:rsidR="00F17AFA" w:rsidRPr="00DA6443" w:rsidDel="00DA6443">
          <w:rPr>
            <w:rPrChange w:id="61" w:author="blake grills" w:date="2020-02-14T15:08:00Z">
              <w:rPr>
                <w:rFonts w:ascii="Times New Roman" w:hAnsi="Times New Roman" w:cs="Times New Roman"/>
                <w:sz w:val="24"/>
              </w:rPr>
            </w:rPrChange>
          </w:rPr>
          <w:delText>[5]</w:delText>
        </w:r>
      </w:del>
      <w:r>
        <w:rPr>
          <w:rFonts w:ascii="Times New Roman" w:hAnsi="Times New Roman" w:cs="Times New Roman"/>
          <w:sz w:val="24"/>
          <w:szCs w:val="24"/>
        </w:rPr>
        <w:fldChar w:fldCharType="end"/>
      </w:r>
      <w:r w:rsidR="00767E96">
        <w:rPr>
          <w:rFonts w:ascii="Times New Roman" w:hAnsi="Times New Roman" w:cs="Times New Roman"/>
          <w:sz w:val="24"/>
          <w:szCs w:val="24"/>
        </w:rPr>
        <w:t xml:space="preserve"> The methodology used in this case study holds much closer to the common conventions of Natural Language Processing, both for analysis and for generation of these summaries. One major difference about our work and theirs is that they do not care about the </w:t>
      </w:r>
      <w:commentRangeStart w:id="62"/>
      <w:r w:rsidR="00767E96">
        <w:rPr>
          <w:rFonts w:ascii="Times New Roman" w:hAnsi="Times New Roman" w:cs="Times New Roman"/>
          <w:sz w:val="24"/>
          <w:szCs w:val="24"/>
        </w:rPr>
        <w:t>existence of commented out code.</w:t>
      </w:r>
      <w:r w:rsidRPr="00001CAE">
        <w:rPr>
          <w:rFonts w:ascii="Times New Roman" w:hAnsi="Times New Roman" w:cs="Times New Roman"/>
          <w:sz w:val="24"/>
          <w:szCs w:val="24"/>
        </w:rPr>
        <w:t xml:space="preserve"> </w:t>
      </w:r>
      <w:r w:rsidR="004E5433">
        <w:rPr>
          <w:rFonts w:ascii="Times New Roman" w:hAnsi="Times New Roman" w:cs="Times New Roman"/>
          <w:sz w:val="24"/>
          <w:szCs w:val="24"/>
        </w:rPr>
        <w:t>(pagebreak)</w:t>
      </w:r>
      <w:commentRangeEnd w:id="62"/>
      <w:r w:rsidR="00617285">
        <w:rPr>
          <w:rStyle w:val="CommentReference"/>
        </w:rPr>
        <w:commentReference w:id="62"/>
      </w:r>
    </w:p>
    <w:p w14:paraId="075B96CC"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0AB91B16" w14:textId="77777777" w:rsidR="004E5433" w:rsidRPr="00002F70" w:rsidRDefault="004E5433" w:rsidP="004E5433">
      <w:pPr>
        <w:spacing w:line="480" w:lineRule="auto"/>
        <w:ind w:firstLine="720"/>
        <w:rPr>
          <w:rFonts w:ascii="Times New Roman" w:hAnsi="Times New Roman" w:cs="Times New Roman"/>
          <w:sz w:val="24"/>
          <w:szCs w:val="24"/>
        </w:rPr>
      </w:pPr>
    </w:p>
    <w:p w14:paraId="47866D2D" w14:textId="77777777" w:rsidR="004E5433" w:rsidRDefault="004E5433" w:rsidP="004E5433">
      <w:pPr>
        <w:spacing w:line="480" w:lineRule="auto"/>
        <w:jc w:val="center"/>
        <w:rPr>
          <w:rFonts w:ascii="Times New Roman" w:hAnsi="Times New Roman" w:cs="Times New Roman"/>
          <w:b/>
          <w:bCs/>
          <w:sz w:val="32"/>
          <w:szCs w:val="32"/>
        </w:rPr>
      </w:pPr>
    </w:p>
    <w:p w14:paraId="15845C11" w14:textId="77777777" w:rsidR="004E5433" w:rsidRDefault="004E5433" w:rsidP="004E5433">
      <w:pPr>
        <w:spacing w:line="480" w:lineRule="auto"/>
        <w:jc w:val="center"/>
        <w:rPr>
          <w:rFonts w:ascii="Times New Roman" w:hAnsi="Times New Roman" w:cs="Times New Roman"/>
          <w:b/>
          <w:bCs/>
          <w:sz w:val="32"/>
          <w:szCs w:val="32"/>
        </w:rPr>
      </w:pPr>
    </w:p>
    <w:p w14:paraId="75D340F7" w14:textId="77777777" w:rsidR="004E5433" w:rsidRDefault="004E5433" w:rsidP="004E5433">
      <w:pPr>
        <w:spacing w:line="480" w:lineRule="auto"/>
        <w:jc w:val="center"/>
        <w:rPr>
          <w:rFonts w:ascii="Times New Roman" w:hAnsi="Times New Roman" w:cs="Times New Roman"/>
          <w:b/>
          <w:bCs/>
          <w:sz w:val="32"/>
          <w:szCs w:val="32"/>
        </w:rPr>
      </w:pPr>
    </w:p>
    <w:p w14:paraId="1E7E4118" w14:textId="77777777" w:rsidR="004E5433" w:rsidRDefault="004E5433" w:rsidP="004E5433">
      <w:pPr>
        <w:spacing w:line="480" w:lineRule="auto"/>
        <w:jc w:val="center"/>
        <w:rPr>
          <w:rFonts w:ascii="Times New Roman" w:hAnsi="Times New Roman"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rsidP="004E5433">
      <w:pPr>
        <w:spacing w:line="480" w:lineRule="auto"/>
        <w:jc w:val="center"/>
        <w:rPr>
          <w:rFonts w:ascii="Times New Roman" w:hAnsi="Times New Roman" w:cs="Times New Roman"/>
          <w:b/>
          <w:bCs/>
          <w:sz w:val="32"/>
          <w:szCs w:val="32"/>
        </w:rPr>
      </w:pPr>
      <w:commentRangeStart w:id="63"/>
      <w:r w:rsidRPr="00347B64">
        <w:rPr>
          <w:rFonts w:ascii="Times New Roman" w:hAnsi="Times New Roman" w:cs="Times New Roman"/>
          <w:b/>
          <w:bCs/>
          <w:sz w:val="32"/>
          <w:szCs w:val="32"/>
        </w:rPr>
        <w:t>Data Collection</w:t>
      </w:r>
      <w:commentRangeEnd w:id="63"/>
      <w:r w:rsidR="00415AA1">
        <w:rPr>
          <w:rStyle w:val="CommentReference"/>
        </w:rPr>
        <w:commentReference w:id="63"/>
      </w:r>
    </w:p>
    <w:p w14:paraId="53824520" w14:textId="516CDBE5" w:rsidR="004E5433" w:rsidRPr="00347B64" w:rsidRDefault="004E5433" w:rsidP="004E5433">
      <w:pPr>
        <w:spacing w:line="480" w:lineRule="auto"/>
        <w:rPr>
          <w:rFonts w:ascii="Times New Roman" w:hAnsi="Times New Roman" w:cs="Times New Roman"/>
          <w:sz w:val="24"/>
          <w:szCs w:val="24"/>
        </w:rPr>
      </w:pPr>
      <w:r>
        <w:tab/>
      </w:r>
      <w:r w:rsidRPr="00347B64">
        <w:rPr>
          <w:rFonts w:ascii="Times New Roman" w:hAnsi="Times New Roman" w:cs="Times New Roman"/>
          <w:sz w:val="24"/>
          <w:szCs w:val="24"/>
        </w:rPr>
        <w:t xml:space="preserve">In order to ensure that all of the comments </w:t>
      </w:r>
      <w:r>
        <w:rPr>
          <w:rFonts w:ascii="Times New Roman" w:hAnsi="Times New Roman" w:cs="Times New Roman"/>
          <w:sz w:val="24"/>
          <w:szCs w:val="24"/>
        </w:rPr>
        <w:t xml:space="preserve">found in the source code are properly pulled for analysis </w:t>
      </w:r>
      <w:del w:id="64" w:author="Michael Decker" w:date="2020-02-11T15:40:00Z">
        <w:r w:rsidDel="00684528">
          <w:rPr>
            <w:rFonts w:ascii="Times New Roman" w:hAnsi="Times New Roman" w:cs="Times New Roman"/>
            <w:sz w:val="24"/>
            <w:szCs w:val="24"/>
          </w:rPr>
          <w:delText>a powerful</w:delText>
        </w:r>
      </w:del>
      <w:ins w:id="65" w:author="Michael Decker" w:date="2020-02-11T15:40:00Z">
        <w:r w:rsidR="00684528">
          <w:rPr>
            <w:rFonts w:ascii="Times New Roman" w:hAnsi="Times New Roman" w:cs="Times New Roman"/>
            <w:sz w:val="24"/>
            <w:szCs w:val="24"/>
          </w:rPr>
          <w:t>the</w:t>
        </w:r>
      </w:ins>
      <w:r>
        <w:rPr>
          <w:rFonts w:ascii="Times New Roman" w:hAnsi="Times New Roman" w:cs="Times New Roman"/>
          <w:sz w:val="24"/>
          <w:szCs w:val="24"/>
        </w:rPr>
        <w:t xml:space="preserve"> language parsing tool, srcML, is used</w:t>
      </w:r>
      <w:ins w:id="66" w:author="Michael Decker" w:date="2020-02-11T15:42:00Z">
        <w:r w:rsidR="008A2103">
          <w:rPr>
            <w:rFonts w:ascii="Times New Roman" w:hAnsi="Times New Roman" w:cs="Times New Roman"/>
            <w:sz w:val="24"/>
            <w:szCs w:val="24"/>
          </w:rPr>
          <w:t xml:space="preserve"> </w:t>
        </w:r>
      </w:ins>
      <w:r w:rsidR="006C74A6">
        <w:rPr>
          <w:rFonts w:ascii="Times New Roman" w:hAnsi="Times New Roman" w:cs="Times New Roman"/>
          <w:sz w:val="24"/>
          <w:szCs w:val="24"/>
        </w:rPr>
        <w:fldChar w:fldCharType="begin"/>
      </w:r>
      <w:ins w:id="67" w:author="blake grills" w:date="2020-02-14T15:08:00Z">
        <w:r w:rsidR="00DA6443">
          <w:rPr>
            <w:rFonts w:ascii="Times New Roman" w:hAnsi="Times New Roman" w:cs="Times New Roman"/>
            <w:sz w:val="24"/>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ins>
      <w:del w:id="68" w:author="blake grills" w:date="2020-02-14T15:01:00Z">
        <w:r w:rsidR="009F4424" w:rsidDel="00DA6443">
          <w:rPr>
            <w:rFonts w:ascii="Times New Roman" w:hAnsi="Times New Roman" w:cs="Times New Roman"/>
            <w:sz w:val="24"/>
            <w:szCs w:val="24"/>
          </w:rPr>
          <w:delInstrText xml:space="preserve"> ADDIN ZOTERO_ITEM CSL_CITATION {"citationID":"lbqYoHpJ","properties":{"formattedCitation":"[6]","plainCitation":"[6]","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delInstrText>
        </w:r>
      </w:del>
      <w:r w:rsidR="006C74A6">
        <w:rPr>
          <w:rFonts w:ascii="Times New Roman" w:hAnsi="Times New Roman" w:cs="Times New Roman"/>
          <w:sz w:val="24"/>
          <w:szCs w:val="24"/>
        </w:rPr>
        <w:fldChar w:fldCharType="separate"/>
      </w:r>
      <w:ins w:id="69" w:author="blake grills" w:date="2020-02-14T15:08:00Z">
        <w:r w:rsidR="00DA6443">
          <w:t>[Collard and Maletic]</w:t>
        </w:r>
      </w:ins>
      <w:del w:id="70" w:author="blake grills" w:date="2020-02-14T15:01:00Z">
        <w:r w:rsidR="009F4424" w:rsidRPr="00DA6443" w:rsidDel="00DA6443">
          <w:rPr>
            <w:rPrChange w:id="71" w:author="blake grills" w:date="2020-02-14T15:08:00Z">
              <w:rPr>
                <w:rFonts w:ascii="Times New Roman" w:hAnsi="Times New Roman" w:cs="Times New Roman"/>
                <w:sz w:val="24"/>
              </w:rPr>
            </w:rPrChange>
          </w:rPr>
          <w:delText>[6]</w:delText>
        </w:r>
      </w:del>
      <w:r w:rsidR="006C74A6">
        <w:rPr>
          <w:rFonts w:ascii="Times New Roman" w:hAnsi="Times New Roman" w:cs="Times New Roman"/>
          <w:sz w:val="24"/>
          <w:szCs w:val="24"/>
        </w:rPr>
        <w:fldChar w:fldCharType="end"/>
      </w:r>
      <w:r>
        <w:rPr>
          <w:rFonts w:ascii="Times New Roman" w:hAnsi="Times New Roman" w:cs="Times New Roman"/>
          <w:sz w:val="24"/>
          <w:szCs w:val="24"/>
        </w:rPr>
        <w:t xml:space="preserve">. At its core srcML is a tool designed to take source code and </w:t>
      </w:r>
      <w:del w:id="72" w:author="Michael Decker" w:date="2020-02-11T15:43:00Z">
        <w:r w:rsidDel="00B634F8">
          <w:rPr>
            <w:rFonts w:ascii="Times New Roman" w:hAnsi="Times New Roman" w:cs="Times New Roman"/>
            <w:sz w:val="24"/>
            <w:szCs w:val="24"/>
          </w:rPr>
          <w:delText>represent it in</w:delText>
        </w:r>
      </w:del>
      <w:ins w:id="73" w:author="Michael Decker" w:date="2020-02-11T15:43:00Z">
        <w:r w:rsidR="00B634F8">
          <w:rPr>
            <w:rFonts w:ascii="Times New Roman" w:hAnsi="Times New Roman" w:cs="Times New Roman"/>
            <w:sz w:val="24"/>
            <w:szCs w:val="24"/>
          </w:rPr>
          <w:t>automatically convert it into an</w:t>
        </w:r>
      </w:ins>
      <w:del w:id="74" w:author="Michael Decker" w:date="2020-02-11T15:42:00Z">
        <w:r w:rsidDel="005B40BA">
          <w:rPr>
            <w:rFonts w:ascii="Times New Roman" w:hAnsi="Times New Roman" w:cs="Times New Roman"/>
            <w:sz w:val="24"/>
            <w:szCs w:val="24"/>
          </w:rPr>
          <w:delText xml:space="preserve"> autogenerated</w:delText>
        </w:r>
      </w:del>
      <w:r>
        <w:rPr>
          <w:rFonts w:ascii="Times New Roman" w:hAnsi="Times New Roman" w:cs="Times New Roman"/>
          <w:sz w:val="24"/>
          <w:szCs w:val="24"/>
        </w:rPr>
        <w:t xml:space="preserve"> XML</w:t>
      </w:r>
      <w:ins w:id="75" w:author="Michael Decker" w:date="2020-02-11T15:43:00Z">
        <w:r w:rsidR="00B634F8">
          <w:rPr>
            <w:rFonts w:ascii="Times New Roman" w:hAnsi="Times New Roman" w:cs="Times New Roman"/>
            <w:sz w:val="24"/>
            <w:szCs w:val="24"/>
          </w:rPr>
          <w:t xml:space="preserve"> representatio</w:t>
        </w:r>
        <w:r w:rsidR="00E303E4">
          <w:rPr>
            <w:rFonts w:ascii="Times New Roman" w:hAnsi="Times New Roman" w:cs="Times New Roman"/>
            <w:sz w:val="24"/>
            <w:szCs w:val="24"/>
          </w:rPr>
          <w:t>n</w:t>
        </w:r>
      </w:ins>
      <w:r>
        <w:rPr>
          <w:rFonts w:ascii="Times New Roman" w:hAnsi="Times New Roman" w:cs="Times New Roman"/>
          <w:sz w:val="24"/>
          <w:szCs w:val="24"/>
        </w:rPr>
        <w:t xml:space="preserve">. </w:t>
      </w:r>
      <w:ins w:id="76" w:author="Michael Decker" w:date="2020-02-11T15:42:00Z">
        <w:r w:rsidR="005B40BA">
          <w:rPr>
            <w:rFonts w:ascii="Times New Roman" w:hAnsi="Times New Roman" w:cs="Times New Roman"/>
            <w:sz w:val="24"/>
            <w:szCs w:val="24"/>
          </w:rPr>
          <w:t>s</w:t>
        </w:r>
      </w:ins>
      <w:del w:id="77" w:author="Michael Decker" w:date="2020-02-11T15:42:00Z">
        <w:r w:rsidR="006C74A6" w:rsidDel="005B40BA">
          <w:rPr>
            <w:rFonts w:ascii="Times New Roman" w:hAnsi="Times New Roman" w:cs="Times New Roman"/>
            <w:sz w:val="24"/>
            <w:szCs w:val="24"/>
          </w:rPr>
          <w:delText>S</w:delText>
        </w:r>
      </w:del>
      <w:r>
        <w:rPr>
          <w:rFonts w:ascii="Times New Roman" w:hAnsi="Times New Roman" w:cs="Times New Roman"/>
          <w:sz w:val="24"/>
          <w:szCs w:val="24"/>
        </w:rPr>
        <w:t xml:space="preserve">rcML processes source code </w:t>
      </w:r>
      <w:commentRangeStart w:id="78"/>
      <w:r>
        <w:rPr>
          <w:rFonts w:ascii="Times New Roman" w:hAnsi="Times New Roman" w:cs="Times New Roman"/>
          <w:sz w:val="24"/>
          <w:szCs w:val="24"/>
        </w:rPr>
        <w:t xml:space="preserve">independent of the preprocessor, </w:t>
      </w:r>
      <w:commentRangeEnd w:id="78"/>
      <w:r w:rsidR="00F90C37">
        <w:rPr>
          <w:rStyle w:val="CommentReference"/>
        </w:rPr>
        <w:commentReference w:id="78"/>
      </w:r>
      <w:r>
        <w:rPr>
          <w:rFonts w:ascii="Times New Roman" w:hAnsi="Times New Roman" w:cs="Times New Roman"/>
          <w:sz w:val="24"/>
          <w:szCs w:val="24"/>
        </w:rPr>
        <w:t xml:space="preserve">which </w:t>
      </w:r>
      <w:r w:rsidR="006C74A6">
        <w:rPr>
          <w:rFonts w:ascii="Times New Roman" w:hAnsi="Times New Roman" w:cs="Times New Roman"/>
          <w:sz w:val="24"/>
          <w:szCs w:val="24"/>
        </w:rPr>
        <w:t>functions well</w:t>
      </w:r>
      <w:r>
        <w:rPr>
          <w:rFonts w:ascii="Times New Roman" w:hAnsi="Times New Roman" w:cs="Times New Roman"/>
          <w:sz w:val="24"/>
          <w:szCs w:val="24"/>
        </w:rPr>
        <w:t xml:space="preserve"> for the purposes of this project because it means that when comments are being extracted from the source code we do not have to worry about things such as missing libraries needed to actually run the source code. Further, because srcML does not need to compile the code in order to analyze and extract information it is able to run extremely quickly, which is great for the purpose of this project due to the large number of files that are being analyzed. Another reason that srcML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srcML the user is able to write XPath</w:t>
      </w:r>
      <w:r w:rsidR="006C74A6">
        <w:rPr>
          <w:rFonts w:ascii="Times New Roman" w:hAnsi="Times New Roman" w:cs="Times New Roman"/>
          <w:sz w:val="24"/>
          <w:szCs w:val="24"/>
        </w:rPr>
        <w:t>,</w:t>
      </w:r>
      <w:r w:rsidR="006C74A6" w:rsidRPr="006C74A6">
        <w:t xml:space="preserve"> </w:t>
      </w:r>
      <w:r w:rsidR="006C74A6" w:rsidRPr="006C74A6">
        <w:rPr>
          <w:rFonts w:ascii="Times New Roman" w:hAnsi="Times New Roman" w:cs="Times New Roman"/>
          <w:sz w:val="24"/>
          <w:szCs w:val="24"/>
        </w:rPr>
        <w:t xml:space="preserve">a query language for selecting nodes from an XML </w:t>
      </w:r>
      <w:r w:rsidR="006C74A6" w:rsidRPr="006C74A6">
        <w:rPr>
          <w:rFonts w:ascii="Times New Roman" w:hAnsi="Times New Roman" w:cs="Times New Roman"/>
          <w:sz w:val="24"/>
          <w:szCs w:val="24"/>
        </w:rPr>
        <w:lastRenderedPageBreak/>
        <w:t>document</w:t>
      </w:r>
      <w:r w:rsidR="006C74A6">
        <w:rPr>
          <w:rFonts w:ascii="Times New Roman" w:hAnsi="Times New Roman" w:cs="Times New Roman"/>
          <w:sz w:val="24"/>
          <w:szCs w:val="24"/>
        </w:rPr>
        <w:t>,</w:t>
      </w:r>
      <w:r>
        <w:rPr>
          <w:rFonts w:ascii="Times New Roman" w:hAnsi="Times New Roman" w:cs="Times New Roman"/>
          <w:sz w:val="24"/>
          <w:szCs w:val="24"/>
        </w:rPr>
        <w:t xml:space="preserve"> queries to pull any specific information needed from the original source code quickly and easily</w:t>
      </w:r>
      <w:r w:rsidR="006C74A6">
        <w:rPr>
          <w:rFonts w:ascii="Times New Roman" w:hAnsi="Times New Roman" w:cs="Times New Roman"/>
          <w:sz w:val="24"/>
          <w:szCs w:val="24"/>
        </w:rPr>
        <w:t xml:space="preserve"> which allows us to ignore the actual code in the source</w:t>
      </w:r>
      <w:r>
        <w:rPr>
          <w:rFonts w:ascii="Times New Roman" w:hAnsi="Times New Roman" w:cs="Times New Roman"/>
          <w:sz w:val="24"/>
          <w:szCs w:val="24"/>
        </w:rPr>
        <w:t xml:space="preserve"> and just the comments can be extracted. The original path of the files is preserved and in the case of scanning whole directories XSLT</w:t>
      </w:r>
      <w:r w:rsidR="006C74A6">
        <w:rPr>
          <w:rFonts w:ascii="Times New Roman" w:hAnsi="Times New Roman" w:cs="Times New Roman"/>
          <w:sz w:val="24"/>
          <w:szCs w:val="24"/>
        </w:rPr>
        <w:t>,</w:t>
      </w:r>
      <w:r w:rsidR="006C74A6" w:rsidRPr="006C74A6">
        <w:rPr>
          <w:rFonts w:ascii="Times New Roman" w:hAnsi="Times New Roman" w:cs="Times New Roman"/>
          <w:sz w:val="24"/>
          <w:szCs w:val="24"/>
        </w:rPr>
        <w:t xml:space="preserve"> a language for transforming XML documents into other XML documents</w:t>
      </w:r>
      <w:r w:rsidR="006C74A6">
        <w:rPr>
          <w:rFonts w:ascii="Times New Roman" w:hAnsi="Times New Roman" w:cs="Times New Roman"/>
          <w:sz w:val="24"/>
          <w:szCs w:val="24"/>
        </w:rPr>
        <w:t>,</w:t>
      </w:r>
      <w:r>
        <w:rPr>
          <w:rFonts w:ascii="Times New Roman" w:hAnsi="Times New Roman" w:cs="Times New Roman"/>
          <w:sz w:val="24"/>
          <w:szCs w:val="24"/>
        </w:rPr>
        <w:t xml:space="preserve"> may be used in conjunction to create an archive of these queries. Currently, the greatest limitation of srcML is that it can only parse C, C++, C#, and Java, though for the purposes of this research this is not an issue.</w:t>
      </w:r>
    </w:p>
    <w:p w14:paraId="47A2D197" w14:textId="3404AB9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w:t>
      </w:r>
      <w:commentRangeStart w:id="79"/>
      <w:r>
        <w:rPr>
          <w:rFonts w:ascii="Times New Roman" w:hAnsi="Times New Roman" w:cs="Times New Roman"/>
          <w:sz w:val="24"/>
          <w:szCs w:val="24"/>
        </w:rPr>
        <w:t xml:space="preserve">more experience it is decided that the best </w:t>
      </w:r>
      <w:commentRangeEnd w:id="79"/>
      <w:r w:rsidR="00F76600">
        <w:rPr>
          <w:rStyle w:val="CommentReference"/>
        </w:rPr>
        <w:commentReference w:id="79"/>
      </w:r>
      <w:r>
        <w:rPr>
          <w:rFonts w:ascii="Times New Roman" w:hAnsi="Times New Roman" w:cs="Times New Roman"/>
          <w:sz w:val="24"/>
          <w:szCs w:val="24"/>
        </w:rPr>
        <w:t xml:space="preserve">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del w:id="80" w:author="blake grills" w:date="2020-02-13T12:03:00Z">
        <w:r w:rsidR="00251D65" w:rsidDel="00532576">
          <w:rPr>
            <w:rFonts w:ascii="Times New Roman" w:hAnsi="Times New Roman" w:cs="Times New Roman"/>
            <w:sz w:val="24"/>
            <w:szCs w:val="24"/>
          </w:rPr>
          <w:delText xml:space="preserve">SrcML </w:delText>
        </w:r>
      </w:del>
      <w:ins w:id="81" w:author="Michael Decker" w:date="2020-02-11T15:55:00Z">
        <w:r w:rsidR="00343394">
          <w:rPr>
            <w:rFonts w:ascii="Times New Roman" w:hAnsi="Times New Roman" w:cs="Times New Roman"/>
            <w:sz w:val="24"/>
            <w:szCs w:val="24"/>
          </w:rPr>
          <w:t xml:space="preserve">srcML </w:t>
        </w:r>
      </w:ins>
      <w:r w:rsidR="00251D65">
        <w:rPr>
          <w:rFonts w:ascii="Times New Roman" w:hAnsi="Times New Roman" w:cs="Times New Roman"/>
          <w:sz w:val="24"/>
          <w:szCs w:val="24"/>
        </w:rPr>
        <w:t>currently only supports</w:t>
      </w:r>
      <w:r>
        <w:rPr>
          <w:rFonts w:ascii="Times New Roman" w:hAnsi="Times New Roman" w:cs="Times New Roman"/>
          <w:sz w:val="24"/>
          <w:szCs w:val="24"/>
        </w:rPr>
        <w:t xml:space="preserve"> C, C++, C# and Java</w:t>
      </w:r>
      <w:r w:rsidR="00251D65">
        <w:rPr>
          <w:rFonts w:ascii="Times New Roman" w:hAnsi="Times New Roman" w:cs="Times New Roman"/>
          <w:sz w:val="24"/>
          <w:szCs w:val="24"/>
        </w:rPr>
        <w:t xml:space="preserve">, however, as these </w:t>
      </w:r>
      <w:r w:rsidR="00343394">
        <w:rPr>
          <w:rFonts w:ascii="Times New Roman" w:hAnsi="Times New Roman" w:cs="Times New Roman"/>
          <w:sz w:val="24"/>
          <w:szCs w:val="24"/>
        </w:rPr>
        <w:t>are among the most popular languages used in industry and open source, we</w:t>
      </w:r>
      <w:r w:rsidR="00251D65">
        <w:rPr>
          <w:rFonts w:ascii="Times New Roman" w:hAnsi="Times New Roman" w:cs="Times New Roman"/>
          <w:sz w:val="24"/>
          <w:szCs w:val="24"/>
        </w:rPr>
        <w:t xml:space="preserve"> </w:t>
      </w:r>
      <w:r w:rsidR="00343394">
        <w:rPr>
          <w:rFonts w:ascii="Times New Roman" w:hAnsi="Times New Roman" w:cs="Times New Roman"/>
          <w:sz w:val="24"/>
          <w:szCs w:val="24"/>
        </w:rPr>
        <w:t xml:space="preserve">do not </w:t>
      </w:r>
      <w:r w:rsidR="00251D65">
        <w:rPr>
          <w:rFonts w:ascii="Times New Roman" w:hAnsi="Times New Roman" w:cs="Times New Roman"/>
          <w:sz w:val="24"/>
          <w:szCs w:val="24"/>
        </w:rPr>
        <w:t>consider this a threat to validity in our current research</w:t>
      </w:r>
      <w:r>
        <w:rPr>
          <w:rFonts w:ascii="Times New Roman" w:hAnsi="Times New Roman" w:cs="Times New Roman"/>
          <w:sz w:val="24"/>
          <w:szCs w:val="24"/>
        </w:rPr>
        <w:t>.</w:t>
      </w:r>
    </w:p>
    <w:p w14:paraId="545EDCFD" w14:textId="3238426F" w:rsidR="00251D65"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the first step is to convert the entire series of projects into </w:t>
      </w:r>
      <w:commentRangeStart w:id="82"/>
      <w:r>
        <w:rPr>
          <w:rFonts w:ascii="Times New Roman" w:hAnsi="Times New Roman" w:cs="Times New Roman"/>
          <w:sz w:val="24"/>
          <w:szCs w:val="24"/>
        </w:rPr>
        <w:t xml:space="preserve">one large archive XML file </w:t>
      </w:r>
      <w:commentRangeEnd w:id="82"/>
      <w:r w:rsidR="00700C7E">
        <w:rPr>
          <w:rStyle w:val="CommentReference"/>
        </w:rPr>
        <w:commentReference w:id="82"/>
      </w:r>
      <w:r>
        <w:rPr>
          <w:rFonts w:ascii="Times New Roman" w:hAnsi="Times New Roman" w:cs="Times New Roman"/>
          <w:sz w:val="24"/>
          <w:szCs w:val="24"/>
        </w:rPr>
        <w:t>of all of the code present in all of the source code of each of the 20 projects. This archive can be simultaneously broken down into just the comments from these projects by including an XPATH query that looks for just the comments in the source code.</w:t>
      </w:r>
      <w:r w:rsidR="00251D65">
        <w:rPr>
          <w:rFonts w:ascii="Times New Roman" w:hAnsi="Times New Roman" w:cs="Times New Roman"/>
          <w:sz w:val="24"/>
          <w:szCs w:val="24"/>
        </w:rPr>
        <w:t xml:space="preserve"> The query we </w:t>
      </w:r>
      <w:r w:rsidR="00206ACF">
        <w:rPr>
          <w:rFonts w:ascii="Times New Roman" w:hAnsi="Times New Roman" w:cs="Times New Roman"/>
          <w:sz w:val="24"/>
          <w:szCs w:val="24"/>
        </w:rPr>
        <w:t>use is</w:t>
      </w:r>
      <w:r w:rsidR="00251D65">
        <w:rPr>
          <w:rFonts w:ascii="Times New Roman" w:hAnsi="Times New Roman" w:cs="Times New Roman"/>
          <w:sz w:val="24"/>
          <w:szCs w:val="24"/>
        </w:rPr>
        <w:t>:</w:t>
      </w:r>
    </w:p>
    <w:p w14:paraId="6F92FFF9" w14:textId="228BB1CC" w:rsidR="00251D65" w:rsidRPr="00251D65" w:rsidRDefault="00251D65" w:rsidP="00B17388">
      <w:pPr>
        <w:spacing w:line="480" w:lineRule="auto"/>
        <w:jc w:val="center"/>
        <w:rPr>
          <w:rFonts w:cstheme="minorHAnsi"/>
          <w:i/>
          <w:iCs/>
          <w:sz w:val="24"/>
          <w:szCs w:val="24"/>
        </w:rPr>
      </w:pPr>
      <w:r w:rsidRPr="00251D65">
        <w:rPr>
          <w:rFonts w:cstheme="minorHAnsi"/>
          <w:i/>
          <w:iCs/>
          <w:sz w:val="24"/>
          <w:szCs w:val="24"/>
        </w:rPr>
        <w:t>srcml --xpath “//src:comment” project.xml -o comments.xml</w:t>
      </w:r>
    </w:p>
    <w:p w14:paraId="4C4F5616" w14:textId="334A661A" w:rsidR="004E5433" w:rsidRDefault="004E5433" w:rsidP="00251D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23783CC9" w14:textId="77777777" w:rsidR="002325B3" w:rsidRDefault="004E5433" w:rsidP="002325B3">
      <w:pPr>
        <w:keepNext/>
        <w:spacing w:line="480" w:lineRule="auto"/>
        <w:ind w:firstLine="720"/>
      </w:pPr>
      <w:r>
        <w:rPr>
          <w:rFonts w:ascii="Times New Roman" w:hAnsi="Times New Roman" w:cs="Times New Roman"/>
          <w:sz w:val="24"/>
          <w:szCs w:val="24"/>
        </w:rPr>
        <w:t xml:space="preserve">The </w:t>
      </w:r>
      <w:commentRangeStart w:id="83"/>
      <w:commentRangeStart w:id="84"/>
      <w:r>
        <w:rPr>
          <w:rFonts w:ascii="Times New Roman" w:hAnsi="Times New Roman" w:cs="Times New Roman"/>
          <w:sz w:val="24"/>
          <w:szCs w:val="24"/>
        </w:rPr>
        <w:t xml:space="preserve">entire </w:t>
      </w:r>
      <w:commentRangeEnd w:id="83"/>
      <w:r w:rsidR="00031259">
        <w:rPr>
          <w:rStyle w:val="CommentReference"/>
        </w:rPr>
        <w:commentReference w:id="83"/>
      </w:r>
      <w:commentRangeEnd w:id="84"/>
      <w:r w:rsidR="00532576">
        <w:rPr>
          <w:rStyle w:val="CommentReference"/>
        </w:rPr>
        <w:commentReference w:id="84"/>
      </w:r>
      <w:r>
        <w:rPr>
          <w:rFonts w:ascii="Times New Roman" w:hAnsi="Times New Roman" w:cs="Times New Roman"/>
          <w:sz w:val="24"/>
          <w:szCs w:val="24"/>
        </w:rPr>
        <w:t>process of manual verification covered a spread of 2</w:t>
      </w:r>
      <w:ins w:id="85" w:author="Michael Decker" w:date="2020-02-11T16:48:00Z">
        <w:r w:rsidR="00226841">
          <w:rPr>
            <w:rFonts w:ascii="Times New Roman" w:hAnsi="Times New Roman" w:cs="Times New Roman"/>
            <w:sz w:val="24"/>
            <w:szCs w:val="24"/>
          </w:rPr>
          <w:t>,</w:t>
        </w:r>
      </w:ins>
      <w:r>
        <w:rPr>
          <w:rFonts w:ascii="Times New Roman" w:hAnsi="Times New Roman" w:cs="Times New Roman"/>
          <w:sz w:val="24"/>
          <w:szCs w:val="24"/>
        </w:rPr>
        <w:t xml:space="preserve">935 lines of comments from amongst the 20 different projects and covers a mix of all four languages selected for this project. </w:t>
      </w:r>
      <w:commentRangeStart w:id="86"/>
      <w:r>
        <w:rPr>
          <w:rFonts w:ascii="Times New Roman" w:hAnsi="Times New Roman" w:cs="Times New Roman"/>
          <w:sz w:val="24"/>
          <w:szCs w:val="24"/>
        </w:rPr>
        <w:t xml:space="preserve">We have decided that it is best to verify all comments </w:t>
      </w:r>
      <w:commentRangeEnd w:id="86"/>
      <w:r w:rsidR="0020560C">
        <w:rPr>
          <w:rStyle w:val="CommentReference"/>
        </w:rPr>
        <w:commentReference w:id="86"/>
      </w:r>
      <w:r>
        <w:rPr>
          <w:rFonts w:ascii="Times New Roman" w:hAnsi="Times New Roman" w:cs="Times New Roman"/>
          <w:sz w:val="24"/>
          <w:szCs w:val="24"/>
        </w:rPr>
        <w:t xml:space="preserve">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 have been stored inside a data artifact in the form of a 7-column csv file for </w:t>
      </w:r>
      <w:r>
        <w:rPr>
          <w:rFonts w:ascii="Times New Roman" w:hAnsi="Times New Roman" w:cs="Times New Roman"/>
          <w:sz w:val="24"/>
          <w:szCs w:val="24"/>
        </w:rPr>
        <w:lastRenderedPageBreak/>
        <w:t xml:space="preserve">ease of use and the sake of future research regarding this topic. </w:t>
      </w:r>
      <w:r w:rsidR="001436A6">
        <w:rPr>
          <w:noProof/>
        </w:rPr>
        <w:drawing>
          <wp:inline distT="0" distB="0" distL="0" distR="0" wp14:anchorId="11AD3B63" wp14:editId="5D6D84AA">
            <wp:extent cx="594360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185"/>
                    </a:xfrm>
                    <a:prstGeom prst="rect">
                      <a:avLst/>
                    </a:prstGeom>
                  </pic:spPr>
                </pic:pic>
              </a:graphicData>
            </a:graphic>
          </wp:inline>
        </w:drawing>
      </w:r>
    </w:p>
    <w:p w14:paraId="1AA667BB" w14:textId="141D69F0" w:rsidR="004E5433" w:rsidRDefault="002325B3" w:rsidP="002325B3">
      <w:pPr>
        <w:pStyle w:val="Caption"/>
        <w:rPr>
          <w:rFonts w:ascii="Times New Roman" w:hAnsi="Times New Roman" w:cs="Times New Roman"/>
          <w:sz w:val="24"/>
          <w:szCs w:val="24"/>
        </w:rPr>
      </w:pPr>
      <w:bookmarkStart w:id="87" w:name="_Ref32493282"/>
      <w:r>
        <w:t xml:space="preserve">Figure </w:t>
      </w:r>
      <w:r w:rsidR="0050794F">
        <w:fldChar w:fldCharType="begin"/>
      </w:r>
      <w:r w:rsidR="0050794F">
        <w:instrText xml:space="preserve"> SEQ Figure \* ARABIC </w:instrText>
      </w:r>
      <w:r w:rsidR="0050794F">
        <w:fldChar w:fldCharType="separate"/>
      </w:r>
      <w:r w:rsidR="00C44E55">
        <w:rPr>
          <w:noProof/>
        </w:rPr>
        <w:t>1</w:t>
      </w:r>
      <w:r w:rsidR="0050794F">
        <w:rPr>
          <w:noProof/>
        </w:rPr>
        <w:fldChar w:fldCharType="end"/>
      </w:r>
      <w:r>
        <w:t xml:space="preserve"> Block Comment Sample</w:t>
      </w:r>
      <w:bookmarkEnd w:id="87"/>
    </w:p>
    <w:p w14:paraId="7CE62D53" w14:textId="775671D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of the 7 columns of the csv file represent what we feel are the most important notes on each comment though only two of the columns will actually be used for the machine learning process, namely the comment itself and the column that specifies whether or not a line is code</w:t>
      </w:r>
      <w:r w:rsidR="00BD1F22">
        <w:rPr>
          <w:rFonts w:ascii="Times New Roman" w:hAnsi="Times New Roman" w:cs="Times New Roman"/>
          <w:sz w:val="24"/>
          <w:szCs w:val="24"/>
        </w:rPr>
        <w:t xml:space="preserve"> while the remainder is present for the purpose of continued research.</w:t>
      </w:r>
      <w:r>
        <w:rPr>
          <w:rFonts w:ascii="Times New Roman" w:hAnsi="Times New Roman" w:cs="Times New Roman"/>
          <w:sz w:val="24"/>
          <w:szCs w:val="24"/>
        </w:rPr>
        <w:t xml:space="preserve"> The first of these columns contains the comments themselves, in the case of block comments, each line is stored independently </w:t>
      </w:r>
      <w:r w:rsidR="00251D65">
        <w:rPr>
          <w:rFonts w:ascii="Times New Roman" w:hAnsi="Times New Roman" w:cs="Times New Roman"/>
          <w:sz w:val="24"/>
          <w:szCs w:val="24"/>
        </w:rPr>
        <w:t>and each of the 7 columns are filled out for each line</w:t>
      </w:r>
      <w:r>
        <w:rPr>
          <w:rFonts w:ascii="Times New Roman" w:hAnsi="Times New Roman" w:cs="Times New Roman"/>
          <w:sz w:val="24"/>
          <w:szCs w:val="24"/>
        </w:rPr>
        <w:t xml:space="preserve">,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w:t>
      </w:r>
      <w:r>
        <w:rPr>
          <w:rFonts w:ascii="Times New Roman" w:hAnsi="Times New Roman" w:cs="Times New Roman"/>
          <w:sz w:val="24"/>
          <w:szCs w:val="24"/>
        </w:rPr>
        <w:lastRenderedPageBreak/>
        <w:t>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1C8727ED" w:rsidR="004E5433" w:rsidRDefault="004E5433" w:rsidP="001436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ins w:id="88" w:author="blake grills" w:date="2020-02-13T13:09:00Z">
        <w:r w:rsidR="00533450">
          <w:rPr>
            <w:rFonts w:ascii="Times New Roman" w:hAnsi="Times New Roman" w:cs="Times New Roman"/>
            <w:sz w:val="24"/>
            <w:szCs w:val="24"/>
          </w:rPr>
          <w:t>e</w:t>
        </w:r>
      </w:ins>
      <w:r>
        <w:rPr>
          <w:rFonts w:ascii="Times New Roman" w:hAnsi="Times New Roman" w:cs="Times New Roman"/>
          <w:sz w:val="24"/>
          <w:szCs w:val="24"/>
        </w:rPr>
        <w:t xml:space="preserve"> here this number applies only to the csv document </w:t>
      </w:r>
      <w:r w:rsidR="00533450">
        <w:rPr>
          <w:rFonts w:ascii="Times New Roman" w:hAnsi="Times New Roman" w:cs="Times New Roman"/>
          <w:sz w:val="24"/>
          <w:szCs w:val="24"/>
        </w:rPr>
        <w:t xml:space="preserve">rows </w:t>
      </w:r>
      <w:r>
        <w:rPr>
          <w:rFonts w:ascii="Times New Roman" w:hAnsi="Times New Roman" w:cs="Times New Roman"/>
          <w:sz w:val="24"/>
          <w:szCs w:val="24"/>
        </w:rPr>
        <w:t>and not to the source code itself.</w:t>
      </w:r>
      <w:ins w:id="89" w:author="blake grills" w:date="2020-02-13T12:33:00Z">
        <w:r w:rsidR="001436A6">
          <w:t xml:space="preserve"> </w:t>
        </w:r>
      </w:ins>
      <w:r>
        <w:rPr>
          <w:rFonts w:ascii="Times New Roman" w:hAnsi="Times New Roman" w:cs="Times New Roman"/>
          <w:sz w:val="24"/>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w:t>
      </w:r>
      <w:r>
        <w:rPr>
          <w:rFonts w:ascii="Times New Roman" w:hAnsi="Times New Roman" w:cs="Times New Roman"/>
          <w:sz w:val="24"/>
          <w:szCs w:val="24"/>
        </w:rPr>
        <w:lastRenderedPageBreak/>
        <w:t xml:space="preserve">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if uncommented a compiler would attempt to compile it as code. </w:t>
      </w:r>
      <w:r w:rsidR="00D656D1">
        <w:rPr>
          <w:rFonts w:ascii="Times New Roman" w:hAnsi="Times New Roman" w:cs="Times New Roman"/>
          <w:sz w:val="24"/>
          <w:szCs w:val="24"/>
        </w:rPr>
        <w:t>for example, in the C family any line that appears like the line below would cause a crash if any of the variables had not been declared beforehand.</w:t>
      </w:r>
    </w:p>
    <w:p w14:paraId="1532219D" w14:textId="798E648E" w:rsidR="00D656D1" w:rsidRPr="00D656D1" w:rsidRDefault="00B17388" w:rsidP="00B17388">
      <w:pPr>
        <w:spacing w:line="480" w:lineRule="auto"/>
        <w:jc w:val="center"/>
        <w:rPr>
          <w:rFonts w:cstheme="minorHAnsi"/>
          <w:i/>
          <w:iCs/>
          <w:sz w:val="24"/>
          <w:szCs w:val="24"/>
        </w:rPr>
      </w:pPr>
      <w:r>
        <w:rPr>
          <w:rFonts w:cstheme="minorHAnsi"/>
          <w:i/>
          <w:iCs/>
          <w:sz w:val="24"/>
          <w:szCs w:val="24"/>
        </w:rPr>
        <w:t>// totalCost = price + salesTax - discount</w:t>
      </w:r>
    </w:p>
    <w:p w14:paraId="497AE161" w14:textId="27DE460D" w:rsidR="004E5433" w:rsidRDefault="004E5433" w:rsidP="00D656D1">
      <w:pPr>
        <w:spacing w:line="480" w:lineRule="auto"/>
        <w:rPr>
          <w:rFonts w:ascii="Times New Roman" w:hAnsi="Times New Roman" w:cs="Times New Roman"/>
          <w:sz w:val="24"/>
          <w:szCs w:val="24"/>
        </w:rPr>
      </w:pPr>
      <w:r>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A2521A8" w14:textId="0CB43C89"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B17388">
        <w:rPr>
          <w:rFonts w:cstheme="minorHAnsi"/>
          <w:i/>
          <w:iCs/>
          <w:sz w:val="24"/>
          <w:szCs w:val="24"/>
        </w:rPr>
        <w:t>#include, return, void, int, string, virtual, float, and double</w:t>
      </w:r>
      <w:r>
        <w:rPr>
          <w:rFonts w:ascii="Times New Roman" w:hAnsi="Times New Roman" w:cs="Times New Roman"/>
          <w:sz w:val="24"/>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r w:rsidR="006869EB">
        <w:rPr>
          <w:rFonts w:ascii="Times New Roman" w:hAnsi="Times New Roman" w:cs="Times New Roman"/>
          <w:sz w:val="24"/>
          <w:szCs w:val="24"/>
        </w:rPr>
        <w:fldChar w:fldCharType="begin"/>
      </w:r>
      <w:r w:rsidR="006869EB">
        <w:rPr>
          <w:rFonts w:ascii="Times New Roman" w:hAnsi="Times New Roman" w:cs="Times New Roman"/>
          <w:sz w:val="24"/>
          <w:szCs w:val="24"/>
        </w:rPr>
        <w:instrText xml:space="preserve"> REF _Ref32493282 \h </w:instrText>
      </w:r>
      <w:r w:rsidR="006869EB">
        <w:rPr>
          <w:rFonts w:ascii="Times New Roman" w:hAnsi="Times New Roman" w:cs="Times New Roman"/>
          <w:sz w:val="24"/>
          <w:szCs w:val="24"/>
        </w:rPr>
      </w:r>
      <w:r w:rsidR="006869EB">
        <w:rPr>
          <w:rFonts w:ascii="Times New Roman" w:hAnsi="Times New Roman" w:cs="Times New Roman"/>
          <w:sz w:val="24"/>
          <w:szCs w:val="24"/>
        </w:rPr>
        <w:fldChar w:fldCharType="separate"/>
      </w:r>
      <w:r w:rsidR="006869EB">
        <w:t xml:space="preserve">Figure </w:t>
      </w:r>
      <w:r w:rsidR="006869EB">
        <w:rPr>
          <w:noProof/>
        </w:rPr>
        <w:t>1</w:t>
      </w:r>
      <w:r w:rsidR="006869EB">
        <w:t xml:space="preserve"> Block Comment Sample</w:t>
      </w:r>
      <w:r w:rsidR="006869EB">
        <w:rPr>
          <w:rFonts w:ascii="Times New Roman" w:hAnsi="Times New Roman" w:cs="Times New Roman"/>
          <w:sz w:val="24"/>
          <w:szCs w:val="24"/>
        </w:rPr>
        <w:fldChar w:fldCharType="end"/>
      </w:r>
      <w:r w:rsidR="006869EB">
        <w:rPr>
          <w:rFonts w:ascii="Times New Roman" w:hAnsi="Times New Roman" w:cs="Times New Roman"/>
          <w:sz w:val="24"/>
          <w:szCs w:val="24"/>
        </w:rPr>
        <w:t xml:space="preserve"> </w:t>
      </w:r>
      <w:r>
        <w:rPr>
          <w:rFonts w:ascii="Times New Roman" w:hAnsi="Times New Roman" w:cs="Times New Roman"/>
          <w:sz w:val="24"/>
          <w:szCs w:val="24"/>
        </w:rPr>
        <w:t>a sample section of the csv is shown to help visualize everything that has been discussed in this chapter.</w:t>
      </w:r>
    </w:p>
    <w:p w14:paraId="4D88CE39" w14:textId="5E7F22C0" w:rsidR="004E5433" w:rsidRDefault="004E5433" w:rsidP="004E5433">
      <w:pPr>
        <w:spacing w:line="480" w:lineRule="auto"/>
        <w:rPr>
          <w:rFonts w:ascii="Times New Roman" w:hAnsi="Times New Roman" w:cs="Times New Roman"/>
          <w:sz w:val="24"/>
          <w:szCs w:val="24"/>
        </w:rPr>
      </w:pPr>
    </w:p>
    <w:p w14:paraId="145C3049" w14:textId="3878E0B5"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20F356A" w14:textId="77777777" w:rsidR="004E5433" w:rsidRDefault="004E5433" w:rsidP="004E5433">
      <w:pPr>
        <w:spacing w:line="480" w:lineRule="auto"/>
        <w:jc w:val="center"/>
        <w:rPr>
          <w:rFonts w:ascii="Times New Roman" w:hAnsi="Times New Roman" w:cs="Times New Roman"/>
          <w:b/>
          <w:bCs/>
          <w:sz w:val="32"/>
          <w:szCs w:val="32"/>
        </w:rPr>
      </w:pPr>
    </w:p>
    <w:p w14:paraId="69D7C445" w14:textId="77777777" w:rsidR="004E5433" w:rsidRDefault="004E5433" w:rsidP="004E5433">
      <w:pPr>
        <w:spacing w:line="480" w:lineRule="auto"/>
        <w:jc w:val="center"/>
        <w:rPr>
          <w:rFonts w:ascii="Times New Roman" w:hAnsi="Times New Roman" w:cs="Times New Roman"/>
          <w:b/>
          <w:bCs/>
          <w:sz w:val="32"/>
          <w:szCs w:val="32"/>
        </w:rPr>
      </w:pPr>
    </w:p>
    <w:p w14:paraId="0B900821" w14:textId="77777777" w:rsidR="004E5433" w:rsidRDefault="004E5433" w:rsidP="004E5433">
      <w:pPr>
        <w:spacing w:line="480" w:lineRule="auto"/>
        <w:jc w:val="center"/>
        <w:rPr>
          <w:rFonts w:ascii="Times New Roman" w:hAnsi="Times New Roman" w:cs="Times New Roman"/>
          <w:b/>
          <w:bCs/>
          <w:sz w:val="32"/>
          <w:szCs w:val="32"/>
        </w:rPr>
      </w:pPr>
    </w:p>
    <w:p w14:paraId="72CCEB56" w14:textId="77777777" w:rsidR="004E5433" w:rsidRDefault="004E5433" w:rsidP="004E5433">
      <w:pPr>
        <w:spacing w:line="480" w:lineRule="auto"/>
        <w:jc w:val="center"/>
        <w:rPr>
          <w:rFonts w:ascii="Times New Roman" w:hAnsi="Times New Roman"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Data </w:t>
      </w:r>
      <w:r>
        <w:rPr>
          <w:rFonts w:ascii="Times New Roman" w:hAnsi="Times New Roman" w:cs="Times New Roman"/>
          <w:b/>
          <w:bCs/>
          <w:sz w:val="32"/>
          <w:szCs w:val="32"/>
        </w:rPr>
        <w:t>Analysis</w:t>
      </w:r>
    </w:p>
    <w:p w14:paraId="32BC545B" w14:textId="4F0F6926"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When attempting to determine whether or not a comment, or a line of a block comment, is a piece of commented out code things become much more complicated then when a trained programmer is simply able to review it. </w:t>
      </w:r>
      <w:commentRangeStart w:id="90"/>
      <w:r>
        <w:rPr>
          <w:rFonts w:ascii="Times New Roman" w:hAnsi="Times New Roman" w:cs="Times New Roman"/>
          <w:sz w:val="24"/>
          <w:szCs w:val="24"/>
        </w:rPr>
        <w:t>Over the progress of this research multiple approaches are considered with the final method being the one that is currently in use at this time. The first of these methods which had proven to be fairly ineffective on larger test cases is what we would call the syntax-based approach.</w:t>
      </w:r>
      <w:commentRangeEnd w:id="90"/>
      <w:r w:rsidR="000950BD">
        <w:rPr>
          <w:rStyle w:val="CommentReference"/>
        </w:rPr>
        <w:commentReference w:id="90"/>
      </w:r>
    </w:p>
    <w:p w14:paraId="1D41AE06" w14:textId="3A2402DC" w:rsidR="00A837B8" w:rsidRPr="00790D9D" w:rsidRDefault="00A837B8" w:rsidP="007A174F">
      <w:pPr>
        <w:pStyle w:val="Heading2"/>
      </w:pPr>
      <w:commentRangeStart w:id="91"/>
      <w:r w:rsidRPr="00D13A94">
        <w:t>Syntax-based Approach</w:t>
      </w:r>
      <w:commentRangeEnd w:id="91"/>
      <w:r w:rsidR="008D29EE">
        <w:rPr>
          <w:rStyle w:val="CommentReference"/>
          <w:rFonts w:asciiTheme="minorHAnsi" w:eastAsiaTheme="minorHAnsi" w:hAnsiTheme="minorHAnsi" w:cstheme="minorBidi"/>
          <w:b w:val="0"/>
          <w:bCs w:val="0"/>
          <w:color w:val="auto"/>
        </w:rPr>
        <w:commentReference w:id="91"/>
      </w:r>
    </w:p>
    <w:p w14:paraId="7DFD04C1" w14:textId="630FC6EC"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the syntax-based approach the method for analysis of lines is </w:t>
      </w:r>
      <w:r w:rsidR="00A60A0D">
        <w:rPr>
          <w:rFonts w:ascii="Times New Roman" w:hAnsi="Times New Roman" w:cs="Times New Roman"/>
          <w:sz w:val="24"/>
          <w:szCs w:val="24"/>
        </w:rPr>
        <w:t>simplistic</w:t>
      </w:r>
      <w:r>
        <w:rPr>
          <w:rFonts w:ascii="Times New Roman" w:hAnsi="Times New Roman" w:cs="Times New Roman"/>
          <w:sz w:val="24"/>
          <w:szCs w:val="24"/>
        </w:rPr>
        <w:t xml:space="preserve"> and is broken down into a series of different</w:t>
      </w:r>
      <w:commentRangeStart w:id="92"/>
      <w:r>
        <w:rPr>
          <w:rFonts w:ascii="Times New Roman" w:hAnsi="Times New Roman" w:cs="Times New Roman"/>
          <w:sz w:val="24"/>
          <w:szCs w:val="24"/>
        </w:rPr>
        <w:t xml:space="preserve"> checks</w:t>
      </w:r>
      <w:commentRangeEnd w:id="92"/>
      <w:r w:rsidR="005D18E8">
        <w:rPr>
          <w:rStyle w:val="CommentReference"/>
        </w:rPr>
        <w:commentReference w:id="92"/>
      </w:r>
      <w:r>
        <w:rPr>
          <w:rFonts w:ascii="Times New Roman" w:hAnsi="Times New Roman" w:cs="Times New Roman"/>
          <w:sz w:val="24"/>
          <w:szCs w:val="24"/>
        </w:rPr>
        <w:t xml:space="preserve">. The first check, run on every line, is whether or not the line contains a semicolon, which has the direct ability to generate a number of false positives depending on the writing style of the programmer </w:t>
      </w:r>
      <w:del w:id="93" w:author="Michael Decker" w:date="2020-02-25T12:50:00Z">
        <w:r w:rsidDel="005A4031">
          <w:rPr>
            <w:rFonts w:ascii="Times New Roman" w:hAnsi="Times New Roman" w:cs="Times New Roman"/>
            <w:sz w:val="24"/>
            <w:szCs w:val="24"/>
          </w:rPr>
          <w:delText>in their standard comments</w:delText>
        </w:r>
      </w:del>
      <w:ins w:id="94" w:author="Michael Decker" w:date="2020-02-25T12:50:00Z">
        <w:r w:rsidR="005A4031">
          <w:rPr>
            <w:rFonts w:ascii="Times New Roman" w:hAnsi="Times New Roman" w:cs="Times New Roman"/>
            <w:sz w:val="24"/>
            <w:szCs w:val="24"/>
          </w:rPr>
          <w:t>(i.e., if they tend to use semicolons in standard comments)</w:t>
        </w:r>
      </w:ins>
      <w:r>
        <w:rPr>
          <w:rFonts w:ascii="Times New Roman" w:hAnsi="Times New Roman" w:cs="Times New Roman"/>
          <w:sz w:val="24"/>
          <w:szCs w:val="24"/>
        </w:rPr>
        <w:t>. The second and third checks rel</w:t>
      </w:r>
      <w:ins w:id="95" w:author="Michael Decker" w:date="2020-02-25T12:47:00Z">
        <w:r w:rsidR="00851FE2">
          <w:rPr>
            <w:rFonts w:ascii="Times New Roman" w:hAnsi="Times New Roman" w:cs="Times New Roman"/>
            <w:sz w:val="24"/>
            <w:szCs w:val="24"/>
          </w:rPr>
          <w:t>y</w:t>
        </w:r>
      </w:ins>
      <w:del w:id="96" w:author="Michael Decker" w:date="2020-02-25T12:47:00Z">
        <w:r w:rsidDel="00851FE2">
          <w:rPr>
            <w:rFonts w:ascii="Times New Roman" w:hAnsi="Times New Roman" w:cs="Times New Roman"/>
            <w:sz w:val="24"/>
            <w:szCs w:val="24"/>
          </w:rPr>
          <w:delText>ied</w:delText>
        </w:r>
      </w:del>
      <w:r>
        <w:rPr>
          <w:rFonts w:ascii="Times New Roman" w:hAnsi="Times New Roman" w:cs="Times New Roman"/>
          <w:sz w:val="24"/>
          <w:szCs w:val="24"/>
        </w:rPr>
        <w:t xml:space="preserve"> both on checking for the opening and closing of parenthesis and curly braces respect</w:t>
      </w:r>
      <w:commentRangeStart w:id="97"/>
      <w:r>
        <w:rPr>
          <w:rFonts w:ascii="Times New Roman" w:hAnsi="Times New Roman" w:cs="Times New Roman"/>
          <w:sz w:val="24"/>
          <w:szCs w:val="24"/>
        </w:rPr>
        <w:t>ively</w:t>
      </w:r>
      <w:r w:rsidR="002E16FF">
        <w:rPr>
          <w:rFonts w:ascii="Times New Roman" w:hAnsi="Times New Roman" w:cs="Times New Roman"/>
          <w:sz w:val="24"/>
          <w:szCs w:val="24"/>
        </w:rPr>
        <w:t xml:space="preserve"> </w:t>
      </w:r>
      <w:r w:rsidR="002E16FF" w:rsidRPr="002E16FF">
        <w:rPr>
          <w:rFonts w:ascii="Times New Roman" w:hAnsi="Times New Roman" w:cs="Times New Roman"/>
          <w:sz w:val="24"/>
          <w:szCs w:val="24"/>
        </w:rPr>
        <w:t>[Bacchelli et al. 2010]</w:t>
      </w:r>
      <w:r w:rsidR="002E16FF">
        <w:rPr>
          <w:rFonts w:ascii="Times New Roman" w:hAnsi="Times New Roman" w:cs="Times New Roman"/>
          <w:sz w:val="24"/>
          <w:szCs w:val="24"/>
        </w:rPr>
        <w:t>.</w:t>
      </w:r>
      <w:r>
        <w:rPr>
          <w:rFonts w:ascii="Times New Roman" w:hAnsi="Times New Roman" w:cs="Times New Roman"/>
          <w:sz w:val="24"/>
          <w:szCs w:val="24"/>
        </w:rPr>
        <w:t xml:space="preserve"> </w:t>
      </w:r>
      <w:commentRangeEnd w:id="97"/>
      <w:r w:rsidR="00B832A6">
        <w:rPr>
          <w:rStyle w:val="CommentReference"/>
        </w:rPr>
        <w:commentReference w:id="97"/>
      </w:r>
      <w:commentRangeStart w:id="98"/>
      <w:r>
        <w:rPr>
          <w:rFonts w:ascii="Times New Roman" w:hAnsi="Times New Roman" w:cs="Times New Roman"/>
          <w:sz w:val="24"/>
          <w:szCs w:val="24"/>
        </w:rPr>
        <w:t xml:space="preserve">This was not something that we had at first expected to be a problem, and in fact it was, as in cases where optional snippets of code had been commented out, the automation process would disregard these sections as it did </w:t>
      </w:r>
      <w:r>
        <w:rPr>
          <w:rFonts w:ascii="Times New Roman" w:hAnsi="Times New Roman" w:cs="Times New Roman"/>
          <w:sz w:val="24"/>
          <w:szCs w:val="24"/>
        </w:rPr>
        <w:lastRenderedPageBreak/>
        <w:t xml:space="preserve">not find the opening or closing piece that it was looking for. The second approach, which was considered but never implemented </w:t>
      </w:r>
      <w:r w:rsidR="00A63BD6">
        <w:rPr>
          <w:rFonts w:ascii="Times New Roman" w:hAnsi="Times New Roman" w:cs="Times New Roman"/>
          <w:sz w:val="24"/>
          <w:szCs w:val="24"/>
        </w:rPr>
        <w:t xml:space="preserve">is </w:t>
      </w:r>
      <w:r>
        <w:rPr>
          <w:rFonts w:ascii="Times New Roman" w:hAnsi="Times New Roman" w:cs="Times New Roman"/>
          <w:sz w:val="24"/>
          <w:szCs w:val="24"/>
        </w:rPr>
        <w:t>a bag of words approach.</w:t>
      </w:r>
      <w:commentRangeEnd w:id="98"/>
      <w:r w:rsidR="00876C9F">
        <w:rPr>
          <w:rStyle w:val="CommentReference"/>
        </w:rPr>
        <w:commentReference w:id="98"/>
      </w:r>
    </w:p>
    <w:p w14:paraId="6EAC5290" w14:textId="4AF7F7D5"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99"/>
      <w:r>
        <w:rPr>
          <w:rFonts w:ascii="Times New Roman" w:hAnsi="Times New Roman" w:cs="Times New Roman"/>
          <w:sz w:val="24"/>
          <w:szCs w:val="24"/>
        </w:rPr>
        <w:t xml:space="preserve">This bag of words approach is not to be confused with the bag of words approach mentioned earlier in the data collection chapter, </w:t>
      </w:r>
      <w:commentRangeEnd w:id="99"/>
      <w:r w:rsidR="003464FC">
        <w:rPr>
          <w:rStyle w:val="CommentReference"/>
        </w:rPr>
        <w:commentReference w:id="99"/>
      </w:r>
      <w:r>
        <w:rPr>
          <w:rFonts w:ascii="Times New Roman" w:hAnsi="Times New Roman" w:cs="Times New Roman"/>
          <w:sz w:val="24"/>
          <w:szCs w:val="24"/>
        </w:rPr>
        <w:t xml:space="preserve">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Pr>
          <w:rFonts w:ascii="Times New Roman" w:hAnsi="Times New Roman" w:cs="Times New Roman"/>
          <w:sz w:val="24"/>
          <w:szCs w:val="24"/>
        </w:rPr>
        <w:t>For example</w:t>
      </w:r>
      <w:r w:rsidR="00A51D4A">
        <w:rPr>
          <w:rFonts w:ascii="Times New Roman" w:hAnsi="Times New Roman" w:cs="Times New Roman"/>
          <w:sz w:val="24"/>
          <w:szCs w:val="24"/>
        </w:rPr>
        <w:t>,</w:t>
      </w:r>
      <w:r w:rsidR="009C48F3">
        <w:rPr>
          <w:rFonts w:ascii="Times New Roman" w:hAnsi="Times New Roman" w:cs="Times New Roman"/>
          <w:sz w:val="24"/>
          <w:szCs w:val="24"/>
        </w:rPr>
        <w:t xml:space="preserve"> if we scan an entire script broken down by the spaces and then scan the comments for matching terms then we could potentially identify variables and function names held within the comments. </w:t>
      </w:r>
      <w:r>
        <w:rPr>
          <w:rFonts w:ascii="Times New Roman" w:hAnsi="Times New Roman" w:cs="Times New Roman"/>
          <w:sz w:val="24"/>
          <w:szCs w:val="24"/>
        </w:rPr>
        <w:t>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w:t>
      </w:r>
      <w:commentRangeStart w:id="100"/>
      <w:r>
        <w:rPr>
          <w:rFonts w:ascii="Times New Roman" w:hAnsi="Times New Roman" w:cs="Times New Roman"/>
          <w:sz w:val="24"/>
          <w:szCs w:val="24"/>
        </w:rPr>
        <w:t xml:space="preserve">y. The other issue with this method comes down to explanations of how code functions, in the case of thorough documentation where a programmer may be referencing function names and variable names, to many of such references is likely to cause false positives. </w:t>
      </w:r>
      <w:commentRangeEnd w:id="100"/>
      <w:r w:rsidR="00864F54">
        <w:rPr>
          <w:rStyle w:val="CommentReference"/>
        </w:rPr>
        <w:commentReference w:id="100"/>
      </w:r>
      <w:r>
        <w:rPr>
          <w:rFonts w:ascii="Times New Roman" w:hAnsi="Times New Roman" w:cs="Times New Roman"/>
          <w:sz w:val="24"/>
          <w:szCs w:val="24"/>
        </w:rPr>
        <w:t>This brings us to our third and most current approach, what we call the frequency approach.</w:t>
      </w:r>
    </w:p>
    <w:p w14:paraId="63E85CDD" w14:textId="77777777" w:rsidR="004E5433" w:rsidRDefault="004E5433" w:rsidP="004E5433">
      <w:pPr>
        <w:spacing w:line="480" w:lineRule="auto"/>
        <w:rPr>
          <w:rFonts w:ascii="Times New Roman" w:hAnsi="Times New Roman" w:cs="Times New Roman"/>
          <w:sz w:val="24"/>
          <w:szCs w:val="24"/>
        </w:rPr>
      </w:pPr>
    </w:p>
    <w:p w14:paraId="643F828B" w14:textId="02640A61" w:rsidR="004E5433" w:rsidRDefault="004E5433" w:rsidP="004E5433">
      <w:pPr>
        <w:spacing w:line="480" w:lineRule="auto"/>
        <w:rPr>
          <w:rFonts w:ascii="Times New Roman" w:hAnsi="Times New Roman" w:cs="Times New Roman"/>
          <w:sz w:val="24"/>
          <w:szCs w:val="24"/>
        </w:rPr>
      </w:pPr>
      <w:del w:id="101" w:author="Michael Decker" w:date="2020-02-25T13:46:00Z">
        <w:r w:rsidRPr="00366AED" w:rsidDel="00C44E55">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232DE49" wp14:editId="4809D508">
                  <wp:simplePos x="0" y="0"/>
                  <wp:positionH relativeFrom="margin">
                    <wp:align>left</wp:align>
                  </wp:positionH>
                  <wp:positionV relativeFrom="margin">
                    <wp:align>bottom</wp:align>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77777777" w:rsidR="00524C09" w:rsidRDefault="00524C09" w:rsidP="004E5433">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32DE49" id="_x0000_t202" coordsize="21600,21600" o:spt="202" path="m,l,21600r21600,l21600,xe">
                  <v:stroke joinstyle="miter"/>
                  <v:path gradientshapeok="t" o:connecttype="rect"/>
                </v:shapetype>
                <v:shape id="Text Box 2" o:spid="_x0000_s1026" type="#_x0000_t202" style="position:absolute;margin-left:0;margin-top:0;width:252.75pt;height:30.4pt;z-index:251661312;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" stroked="f">
                  <v:textbox style="mso-fit-shape-to-text:t">
                    <w:txbxContent>
                      <w:p w14:paraId="779DD77C" w14:textId="77777777" w:rsidR="00524C09" w:rsidRDefault="00524C09" w:rsidP="004E5433">
                        <w:r>
                          <w:t>Fig ## large frequency differences</w:t>
                        </w:r>
                      </w:p>
                    </w:txbxContent>
                  </v:textbox>
                  <w10:wrap type="topAndBottom" anchorx="margin" anchory="margin"/>
                </v:shape>
              </w:pict>
            </mc:Fallback>
          </mc:AlternateContent>
        </w:r>
      </w:del>
      <w:ins w:id="102" w:author="Michael Decker" w:date="2020-02-25T13:45:00Z">
        <w:r w:rsidR="00C44E55">
          <w:rPr>
            <w:noProof/>
          </w:rPr>
          <mc:AlternateContent>
            <mc:Choice Requires="wps">
              <w:drawing>
                <wp:anchor distT="0" distB="0" distL="114300" distR="114300" simplePos="0" relativeHeight="251664384" behindDoc="0" locked="0" layoutInCell="1" allowOverlap="1" wp14:anchorId="6EC1EF59" wp14:editId="06F7DED9">
                  <wp:simplePos x="0" y="0"/>
                  <wp:positionH relativeFrom="column">
                    <wp:posOffset>914400</wp:posOffset>
                  </wp:positionH>
                  <wp:positionV relativeFrom="paragraph">
                    <wp:posOffset>7791450</wp:posOffset>
                  </wp:positionV>
                  <wp:extent cx="5029200" cy="635"/>
                  <wp:effectExtent l="0" t="0" r="0" b="12065"/>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277B588" w14:textId="38087F2D" w:rsidR="00C44E55" w:rsidRPr="00CC4494" w:rsidRDefault="00C44E55" w:rsidP="00C44E55">
                              <w:pPr>
                                <w:pStyle w:val="Caption"/>
                                <w:rPr>
                                  <w:rFonts w:ascii="Times New Roman" w:hAnsi="Times New Roman" w:cs="Times New Roman"/>
                                  <w:noProof/>
                                </w:rPr>
                                <w:pPrChange w:id="103" w:author="Michael Decker" w:date="2020-02-25T13:45:00Z">
                                  <w:pPr>
                                    <w:spacing w:line="480" w:lineRule="auto"/>
                                  </w:pPr>
                                </w:pPrChange>
                              </w:pPr>
                              <w:bookmarkStart w:id="104" w:name="_Ref33530791"/>
                              <w:ins w:id="105" w:author="Michael Decker" w:date="2020-02-25T13:45:00Z">
                                <w:r>
                                  <w:t xml:space="preserve">Figure </w:t>
                                </w:r>
                                <w:r>
                                  <w:fldChar w:fldCharType="begin"/>
                                </w:r>
                                <w:r>
                                  <w:instrText xml:space="preserve"> SEQ Figure \* ARABIC </w:instrText>
                                </w:r>
                              </w:ins>
                              <w:r>
                                <w:fldChar w:fldCharType="separate"/>
                              </w:r>
                              <w:ins w:id="106" w:author="Michael Decker" w:date="2020-02-25T13:45:00Z">
                                <w:r>
                                  <w:rPr>
                                    <w:noProof/>
                                  </w:rPr>
                                  <w:t>2</w:t>
                                </w:r>
                                <w:r>
                                  <w:fldChar w:fldCharType="end"/>
                                </w:r>
                              </w:ins>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1EF59" id="Text Box 1" o:spid="_x0000_s1027" type="#_x0000_t202" style="position:absolute;margin-left:1in;margin-top:613.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" stroked="f">
                  <v:textbox style="mso-fit-shape-to-text:t" inset="0,0,0,0">
                    <w:txbxContent>
                      <w:p w14:paraId="1277B588" w14:textId="38087F2D" w:rsidR="00C44E55" w:rsidRPr="00CC4494" w:rsidRDefault="00C44E55" w:rsidP="00C44E55">
                        <w:pPr>
                          <w:pStyle w:val="Caption"/>
                          <w:rPr>
                            <w:rFonts w:ascii="Times New Roman" w:hAnsi="Times New Roman" w:cs="Times New Roman"/>
                            <w:noProof/>
                          </w:rPr>
                          <w:pPrChange w:id="107" w:author="Michael Decker" w:date="2020-02-25T13:45:00Z">
                            <w:pPr>
                              <w:spacing w:line="480" w:lineRule="auto"/>
                            </w:pPr>
                          </w:pPrChange>
                        </w:pPr>
                        <w:bookmarkStart w:id="108" w:name="_Ref33530791"/>
                        <w:ins w:id="109" w:author="Michael Decker" w:date="2020-02-25T13:45:00Z">
                          <w:r>
                            <w:t xml:space="preserve">Figure </w:t>
                          </w:r>
                          <w:r>
                            <w:fldChar w:fldCharType="begin"/>
                          </w:r>
                          <w:r>
                            <w:instrText xml:space="preserve"> SEQ Figure \* ARABIC </w:instrText>
                          </w:r>
                        </w:ins>
                        <w:r>
                          <w:fldChar w:fldCharType="separate"/>
                        </w:r>
                        <w:ins w:id="110" w:author="Michael Decker" w:date="2020-02-25T13:45:00Z">
                          <w:r>
                            <w:rPr>
                              <w:noProof/>
                            </w:rPr>
                            <w:t>2</w:t>
                          </w:r>
                          <w:r>
                            <w:fldChar w:fldCharType="end"/>
                          </w:r>
                        </w:ins>
                        <w:bookmarkEnd w:id="108"/>
                      </w:p>
                    </w:txbxContent>
                  </v:textbox>
                  <w10:wrap type="topAndBottom"/>
                </v:shape>
              </w:pict>
            </mc:Fallback>
          </mc:AlternateContent>
        </w:r>
      </w:ins>
      <w:r>
        <w:rPr>
          <w:noProof/>
        </w:rPr>
        <w:drawing>
          <wp:anchor distT="0" distB="0" distL="114300" distR="114300" simplePos="0" relativeHeight="251662336" behindDoc="0" locked="0" layoutInCell="1" allowOverlap="1" wp14:anchorId="113E7161" wp14:editId="23904179">
            <wp:simplePos x="0" y="0"/>
            <wp:positionH relativeFrom="margin">
              <wp:align>right</wp:align>
            </wp:positionH>
            <wp:positionV relativeFrom="page">
              <wp:posOffset>6061075</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Times New Roman" w:hAnsi="Times New Roman" w:cs="Times New Roman"/>
          <w:sz w:val="24"/>
          <w:szCs w:val="24"/>
        </w:rPr>
        <w:tab/>
        <w:t xml:space="preserve">The original basis of the frequency approach </w:t>
      </w:r>
      <w:r w:rsidR="005D4AF4">
        <w:rPr>
          <w:rFonts w:ascii="Times New Roman" w:hAnsi="Times New Roman" w:cs="Times New Roman"/>
          <w:sz w:val="24"/>
          <w:szCs w:val="24"/>
        </w:rPr>
        <w:t>is derived from</w:t>
      </w:r>
      <w:r>
        <w:rPr>
          <w:rFonts w:ascii="Times New Roman" w:hAnsi="Times New Roman" w:cs="Times New Roman"/>
          <w:sz w:val="24"/>
          <w:szCs w:val="24"/>
        </w:rPr>
        <w:t xml:space="preserve"> the works of </w:t>
      </w:r>
      <w:commentRangeStart w:id="111"/>
      <w:r>
        <w:rPr>
          <w:rFonts w:ascii="Times New Roman" w:hAnsi="Times New Roman" w:cs="Times New Roman"/>
          <w:sz w:val="24"/>
          <w:szCs w:val="24"/>
        </w:rPr>
        <w:t>Dvorak</w:t>
      </w:r>
      <w:ins w:id="112" w:author="Michael Decker" w:date="2020-02-25T13:44:00Z">
        <w:r w:rsidR="00AD2685">
          <w:rPr>
            <w:rFonts w:ascii="Times New Roman" w:hAnsi="Times New Roman" w:cs="Times New Roman"/>
            <w:sz w:val="24"/>
            <w:szCs w:val="24"/>
          </w:rPr>
          <w:t xml:space="preserve"> </w:t>
        </w:r>
      </w:ins>
      <w:r w:rsidR="0082705B">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Pr>
          <w:rFonts w:ascii="Times New Roman" w:hAnsi="Times New Roman" w:cs="Times New Roman"/>
          <w:sz w:val="24"/>
          <w:szCs w:val="24"/>
        </w:rPr>
        <w:fldChar w:fldCharType="separate"/>
      </w:r>
      <w:r w:rsidR="00DA6443">
        <w:t>[Nakic-Alfirevic and Durek]</w:t>
      </w:r>
      <w:r w:rsidR="0082705B">
        <w:rPr>
          <w:rFonts w:ascii="Times New Roman" w:hAnsi="Times New Roman" w:cs="Times New Roman"/>
          <w:sz w:val="24"/>
          <w:szCs w:val="24"/>
        </w:rPr>
        <w:fldChar w:fldCharType="end"/>
      </w:r>
      <w:commentRangeEnd w:id="111"/>
      <w:r w:rsidR="00757DCA">
        <w:rPr>
          <w:rStyle w:val="CommentReference"/>
        </w:rPr>
        <w:commentReference w:id="111"/>
      </w:r>
      <w:r>
        <w:rPr>
          <w:rFonts w:ascii="Times New Roman" w:hAnsi="Times New Roman" w:cs="Times New Roman"/>
          <w:sz w:val="24"/>
          <w:szCs w:val="24"/>
        </w:rPr>
        <w:t xml:space="preserve"> who </w:t>
      </w:r>
      <w:r w:rsidR="0082705B">
        <w:rPr>
          <w:rFonts w:ascii="Times New Roman" w:hAnsi="Times New Roman" w:cs="Times New Roman"/>
          <w:sz w:val="24"/>
          <w:szCs w:val="24"/>
        </w:rPr>
        <w:t>is</w:t>
      </w:r>
      <w:r>
        <w:rPr>
          <w:rFonts w:ascii="Times New Roman" w:hAnsi="Times New Roman" w:cs="Times New Roman"/>
          <w:sz w:val="24"/>
          <w:szCs w:val="24"/>
        </w:rPr>
        <w:t xml:space="preserve"> famous for designing alternate versions of the key board layout used on English typewriters and computers</w:t>
      </w:r>
      <w:del w:id="113" w:author="Michael Decker" w:date="2020-02-25T13:45:00Z">
        <w:r w:rsidDel="00C44E55">
          <w:rPr>
            <w:rFonts w:ascii="Times New Roman" w:hAnsi="Times New Roman" w:cs="Times New Roman"/>
            <w:sz w:val="24"/>
            <w:szCs w:val="24"/>
          </w:rPr>
          <w:delText xml:space="preserve"> today</w:delText>
        </w:r>
      </w:del>
      <w:r>
        <w:rPr>
          <w:rFonts w:ascii="Times New Roman" w:hAnsi="Times New Roman" w:cs="Times New Roman"/>
          <w:sz w:val="24"/>
          <w:szCs w:val="24"/>
        </w:rPr>
        <w:t xml:space="preserve">.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commentRangeStart w:id="114"/>
      <w:ins w:id="115" w:author="Michael Decker" w:date="2020-02-25T13:46:00Z">
        <w:r w:rsidR="00C44E55">
          <w:rPr>
            <w:rFonts w:ascii="Times New Roman" w:hAnsi="Times New Roman" w:cs="Times New Roman"/>
            <w:sz w:val="24"/>
            <w:szCs w:val="24"/>
          </w:rPr>
          <w:fldChar w:fldCharType="begin"/>
        </w:r>
        <w:r w:rsidR="00C44E55">
          <w:rPr>
            <w:rFonts w:ascii="Times New Roman" w:hAnsi="Times New Roman" w:cs="Times New Roman"/>
            <w:sz w:val="24"/>
            <w:szCs w:val="24"/>
          </w:rPr>
          <w:instrText xml:space="preserve"> REF _Ref33530791 \h </w:instrText>
        </w:r>
        <w:r w:rsidR="00C44E55">
          <w:rPr>
            <w:rFonts w:ascii="Times New Roman" w:hAnsi="Times New Roman" w:cs="Times New Roman"/>
            <w:sz w:val="24"/>
            <w:szCs w:val="24"/>
          </w:rPr>
        </w:r>
      </w:ins>
      <w:r w:rsidR="00C44E55">
        <w:rPr>
          <w:rFonts w:ascii="Times New Roman" w:hAnsi="Times New Roman" w:cs="Times New Roman"/>
          <w:sz w:val="24"/>
          <w:szCs w:val="24"/>
        </w:rPr>
        <w:fldChar w:fldCharType="separate"/>
      </w:r>
      <w:ins w:id="116" w:author="Michael Decker" w:date="2020-02-25T13:46:00Z">
        <w:r w:rsidR="00C44E55">
          <w:t>Fig</w:t>
        </w:r>
        <w:r w:rsidR="00C44E55">
          <w:t>u</w:t>
        </w:r>
        <w:r w:rsidR="00C44E55">
          <w:t xml:space="preserve">re </w:t>
        </w:r>
        <w:r w:rsidR="00C44E55">
          <w:rPr>
            <w:noProof/>
          </w:rPr>
          <w:t>2</w:t>
        </w:r>
        <w:r w:rsidR="00C44E55">
          <w:rPr>
            <w:rFonts w:ascii="Times New Roman" w:hAnsi="Times New Roman" w:cs="Times New Roman"/>
            <w:sz w:val="24"/>
            <w:szCs w:val="24"/>
          </w:rPr>
          <w:fldChar w:fldCharType="end"/>
        </w:r>
        <w:r w:rsidR="00C44E55">
          <w:rPr>
            <w:rFonts w:ascii="Times New Roman" w:hAnsi="Times New Roman" w:cs="Times New Roman"/>
            <w:sz w:val="24"/>
            <w:szCs w:val="24"/>
          </w:rPr>
          <w:t xml:space="preserve"> </w:t>
        </w:r>
      </w:ins>
      <w:del w:id="117" w:author="Michael Decker" w:date="2020-02-25T13:46:00Z">
        <w:r w:rsidDel="00C44E55">
          <w:rPr>
            <w:rFonts w:ascii="Times New Roman" w:hAnsi="Times New Roman" w:cs="Times New Roman"/>
            <w:sz w:val="24"/>
            <w:szCs w:val="24"/>
          </w:rPr>
          <w:delText xml:space="preserve">Fig ## </w:delText>
        </w:r>
      </w:del>
      <w:r>
        <w:rPr>
          <w:rFonts w:ascii="Times New Roman" w:hAnsi="Times New Roman" w:cs="Times New Roman"/>
          <w:sz w:val="24"/>
          <w:szCs w:val="24"/>
        </w:rPr>
        <w:t xml:space="preserve">large </w:t>
      </w:r>
      <w:commentRangeEnd w:id="114"/>
      <w:r w:rsidR="00C44E55">
        <w:rPr>
          <w:rStyle w:val="CommentReference"/>
        </w:rPr>
        <w:commentReference w:id="114"/>
      </w:r>
      <w:r>
        <w:rPr>
          <w:rFonts w:ascii="Times New Roman" w:hAnsi="Times New Roman" w:cs="Times New Roman"/>
          <w:sz w:val="24"/>
          <w:szCs w:val="24"/>
        </w:rPr>
        <w:t xml:space="preserve">frequency differences,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commentRangeStart w:id="118"/>
      <w:r>
        <w:rPr>
          <w:rFonts w:ascii="Times New Roman" w:hAnsi="Times New Roman" w:cs="Times New Roman"/>
          <w:sz w:val="24"/>
          <w:szCs w:val="24"/>
        </w:rPr>
        <w:lastRenderedPageBreak/>
        <w:t>However</w:t>
      </w:r>
      <w:commentRangeEnd w:id="118"/>
      <w:r w:rsidR="0026529F">
        <w:rPr>
          <w:rStyle w:val="CommentReference"/>
        </w:rPr>
        <w:commentReference w:id="118"/>
      </w:r>
      <w:r>
        <w:rPr>
          <w:rFonts w:ascii="Times New Roman" w:hAnsi="Times New Roman" w:cs="Times New Roman"/>
          <w:sz w:val="24"/>
          <w:szCs w:val="24"/>
        </w:rPr>
        <w:t>, upon closer analysis of some samples where spacing rates were particularly high it was noted that the average character length of terms tended to be much shorter in commented out code, a prime example being:</w:t>
      </w:r>
    </w:p>
    <w:p w14:paraId="737FFCCA" w14:textId="77777777" w:rsidR="004E5433" w:rsidRPr="00381E26" w:rsidRDefault="004E5433" w:rsidP="004E5433">
      <w:pPr>
        <w:spacing w:line="480" w:lineRule="auto"/>
        <w:jc w:val="center"/>
        <w:rPr>
          <w:rFonts w:ascii="Times New Roman" w:hAnsi="Times New Roman" w:cs="Times New Roman"/>
          <w:i/>
          <w:iCs/>
          <w:sz w:val="24"/>
          <w:szCs w:val="24"/>
        </w:rPr>
      </w:pPr>
      <w:r w:rsidRPr="00526102">
        <w:rPr>
          <w:rFonts w:ascii="Consolas" w:hAnsi="Consolas" w:cs="Consolas"/>
          <w:i/>
          <w:iCs/>
          <w:sz w:val="24"/>
          <w:szCs w:val="24"/>
        </w:rPr>
        <w:t>//    i = a + b;</w:t>
      </w:r>
    </w:p>
    <w:p w14:paraId="1011B99C" w14:textId="5F866192"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w:t>
      </w:r>
      <w:r w:rsidR="001F5052">
        <w:rPr>
          <w:rFonts w:ascii="Times New Roman" w:hAnsi="Times New Roman" w:cs="Times New Roman"/>
          <w:sz w:val="24"/>
          <w:szCs w:val="24"/>
        </w:rPr>
        <w:t xml:space="preserve"> [cite]</w:t>
      </w:r>
      <w:r>
        <w:rPr>
          <w:rFonts w:ascii="Times New Roman" w:hAnsi="Times New Roman" w:cs="Times New Roman"/>
          <w:sz w:val="24"/>
          <w:szCs w:val="24"/>
        </w:rPr>
        <w:t xml:space="preserve"> work</w:t>
      </w:r>
      <w:ins w:id="119" w:author="Michael Decker" w:date="2020-02-25T13:49:00Z">
        <w:r w:rsidR="00C50DFA">
          <w:rPr>
            <w:rFonts w:ascii="Times New Roman" w:hAnsi="Times New Roman" w:cs="Times New Roman"/>
            <w:sz w:val="24"/>
            <w:szCs w:val="24"/>
          </w:rPr>
          <w:t xml:space="preserve"> </w:t>
        </w:r>
      </w:ins>
      <w:del w:id="120" w:author="Michael Decker" w:date="2020-02-11T18:07:00Z">
        <w:r w:rsidDel="00DC2AF5">
          <w:rPr>
            <w:rFonts w:ascii="Times New Roman" w:hAnsi="Times New Roman" w:cs="Times New Roman"/>
            <w:sz w:val="24"/>
            <w:szCs w:val="24"/>
          </w:rPr>
          <w:delText xml:space="preserve"> in 1965 </w:delText>
        </w:r>
      </w:del>
      <w:r>
        <w:rPr>
          <w:rFonts w:ascii="Times New Roman" w:hAnsi="Times New Roman" w:cs="Times New Roman"/>
          <w:sz w:val="24"/>
          <w:szCs w:val="24"/>
        </w:rPr>
        <w:t>and Googles</w:t>
      </w:r>
      <w:r w:rsidR="004876A2">
        <w:rPr>
          <w:rFonts w:ascii="Times New Roman" w:hAnsi="Times New Roman" w:cs="Times New Roman"/>
          <w:sz w:val="24"/>
          <w:szCs w:val="24"/>
        </w:rPr>
        <w:t>[cite]</w:t>
      </w:r>
      <w:r>
        <w:rPr>
          <w:rFonts w:ascii="Times New Roman" w:hAnsi="Times New Roman" w:cs="Times New Roman"/>
          <w:sz w:val="24"/>
          <w:szCs w:val="24"/>
        </w:rPr>
        <w:t xml:space="preserve">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commented</w:t>
      </w:r>
      <w:ins w:id="121" w:author="Michael Decker" w:date="2020-02-25T13:49:00Z">
        <w:r w:rsidR="00C50DFA">
          <w:rPr>
            <w:rFonts w:ascii="Times New Roman" w:hAnsi="Times New Roman" w:cs="Times New Roman"/>
            <w:sz w:val="24"/>
            <w:szCs w:val="24"/>
          </w:rPr>
          <w:t>-</w:t>
        </w:r>
      </w:ins>
      <w:del w:id="122" w:author="Michael Decker" w:date="2020-02-25T13:49:00Z">
        <w:r w:rsidDel="00C50DFA">
          <w:rPr>
            <w:rFonts w:ascii="Times New Roman" w:hAnsi="Times New Roman" w:cs="Times New Roman"/>
            <w:sz w:val="24"/>
            <w:szCs w:val="24"/>
          </w:rPr>
          <w:delText xml:space="preserve"> </w:delText>
        </w:r>
      </w:del>
      <w:r>
        <w:rPr>
          <w:rFonts w:ascii="Times New Roman" w:hAnsi="Times New Roman" w:cs="Times New Roman"/>
          <w:sz w:val="24"/>
          <w:szCs w:val="24"/>
        </w:rPr>
        <w:t xml:space="preserve">out code example. These methods continue to hold true at different frequencies for a wide variety of different characters besides the ones mentioned previously, though in smaller amounts. </w:t>
      </w:r>
    </w:p>
    <w:p w14:paraId="130A62A0" w14:textId="69A3E399" w:rsidR="00677769"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benefits of using a method like this is by scanning a variety of </w:t>
      </w:r>
      <w:r w:rsidR="001103A7">
        <w:rPr>
          <w:rFonts w:ascii="Times New Roman" w:hAnsi="Times New Roman" w:cs="Times New Roman"/>
          <w:sz w:val="24"/>
          <w:szCs w:val="24"/>
        </w:rPr>
        <w:t xml:space="preserve">source code </w:t>
      </w:r>
      <w:r>
        <w:rPr>
          <w:rFonts w:ascii="Times New Roman" w:hAnsi="Times New Roman" w:cs="Times New Roman"/>
          <w:sz w:val="24"/>
          <w:szCs w:val="24"/>
        </w:rPr>
        <w:t xml:space="preserve">you are able to create frequency distributions that are consistent across </w:t>
      </w:r>
      <w:commentRangeStart w:id="123"/>
      <w:r>
        <w:rPr>
          <w:rFonts w:ascii="Times New Roman" w:hAnsi="Times New Roman" w:cs="Times New Roman"/>
          <w:sz w:val="24"/>
          <w:szCs w:val="24"/>
        </w:rPr>
        <w:t>the board</w:t>
      </w:r>
      <w:commentRangeEnd w:id="123"/>
      <w:r w:rsidR="004C304C">
        <w:rPr>
          <w:rStyle w:val="CommentReference"/>
        </w:rPr>
        <w:commentReference w:id="123"/>
      </w:r>
      <w:r>
        <w:rPr>
          <w:rFonts w:ascii="Times New Roman" w:hAnsi="Times New Roman" w:cs="Times New Roman"/>
          <w:sz w:val="24"/>
          <w:szCs w:val="24"/>
        </w:rPr>
        <w:t xml:space="preserve">.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w:t>
      </w:r>
      <w:r>
        <w:rPr>
          <w:rFonts w:ascii="Times New Roman" w:hAnsi="Times New Roman" w:cs="Times New Roman"/>
          <w:sz w:val="24"/>
          <w:szCs w:val="24"/>
        </w:rPr>
        <w:lastRenderedPageBreak/>
        <w:t>verifying each 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These frequencies can then be used individually, as a group, or averaged into a single working list</w:t>
      </w:r>
      <w:r w:rsidR="00677769">
        <w:rPr>
          <w:rFonts w:ascii="Times New Roman" w:hAnsi="Times New Roman" w:cs="Times New Roman"/>
          <w:sz w:val="24"/>
          <w:szCs w:val="24"/>
        </w:rPr>
        <w:t xml:space="preserve"> as shown in </w:t>
      </w:r>
      <w:commentRangeStart w:id="124"/>
      <w:r w:rsidR="00677769">
        <w:rPr>
          <w:rFonts w:ascii="Times New Roman" w:hAnsi="Times New Roman" w:cs="Times New Roman"/>
          <w:sz w:val="24"/>
          <w:szCs w:val="24"/>
        </w:rPr>
        <w:fldChar w:fldCharType="begin"/>
      </w:r>
      <w:r w:rsidR="00677769">
        <w:rPr>
          <w:rFonts w:ascii="Times New Roman" w:hAnsi="Times New Roman" w:cs="Times New Roman"/>
          <w:sz w:val="24"/>
          <w:szCs w:val="24"/>
        </w:rPr>
        <w:instrText xml:space="preserve"> REF _Ref33113399 \h </w:instrText>
      </w:r>
      <w:r w:rsidR="00677769">
        <w:rPr>
          <w:rFonts w:ascii="Times New Roman" w:hAnsi="Times New Roman" w:cs="Times New Roman"/>
          <w:sz w:val="24"/>
          <w:szCs w:val="24"/>
        </w:rPr>
      </w:r>
      <w:r w:rsidR="00677769">
        <w:rPr>
          <w:rFonts w:ascii="Times New Roman" w:hAnsi="Times New Roman" w:cs="Times New Roman"/>
          <w:sz w:val="24"/>
          <w:szCs w:val="24"/>
        </w:rPr>
        <w:fldChar w:fldCharType="separate"/>
      </w:r>
      <w:r w:rsidR="00677769">
        <w:t xml:space="preserve">Table </w:t>
      </w:r>
      <w:r w:rsidR="00677769">
        <w:rPr>
          <w:noProof/>
        </w:rPr>
        <w:t>1</w:t>
      </w:r>
      <w:r w:rsidR="00677769">
        <w:t xml:space="preserve"> LINE BREAKDOWN SAMPLE</w:t>
      </w:r>
      <w:r w:rsidR="00677769">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End w:id="124"/>
      <w:r w:rsidR="00B730A1">
        <w:rPr>
          <w:rStyle w:val="CommentReference"/>
        </w:rPr>
        <w:commentReference w:id="124"/>
      </w:r>
    </w:p>
    <w:p w14:paraId="4F5F5F3D" w14:textId="77777777" w:rsidR="00677769" w:rsidRDefault="00677769">
      <w:pPr>
        <w:rPr>
          <w:rFonts w:ascii="Times New Roman" w:hAnsi="Times New Roman" w:cs="Times New Roman"/>
          <w:sz w:val="24"/>
          <w:szCs w:val="24"/>
        </w:rPr>
      </w:pPr>
      <w:r>
        <w:rPr>
          <w:rFonts w:ascii="Times New Roman" w:hAnsi="Times New Roman" w:cs="Times New Roman"/>
          <w:sz w:val="24"/>
          <w:szCs w:val="24"/>
        </w:rPr>
        <w:br w:type="page"/>
      </w:r>
    </w:p>
    <w:p w14:paraId="36189F4B" w14:textId="18D58E44" w:rsidR="004E5433" w:rsidRDefault="004E5433" w:rsidP="004E5433">
      <w:pPr>
        <w:spacing w:line="480" w:lineRule="auto"/>
        <w:rPr>
          <w:rFonts w:ascii="Times New Roman" w:hAnsi="Times New Roman" w:cs="Times New Roman"/>
          <w:sz w:val="24"/>
          <w:szCs w:val="24"/>
        </w:rPr>
      </w:pPr>
    </w:p>
    <w:p w14:paraId="53BF77C8" w14:textId="73630C85" w:rsidR="00677769" w:rsidRDefault="00677769" w:rsidP="004E5433">
      <w:pPr>
        <w:spacing w:line="480" w:lineRule="auto"/>
        <w:rPr>
          <w:rFonts w:ascii="Times New Roman" w:hAnsi="Times New Roman" w:cs="Times New Roman"/>
          <w:sz w:val="24"/>
          <w:szCs w:val="24"/>
        </w:rPr>
      </w:pPr>
    </w:p>
    <w:p w14:paraId="39E4347E" w14:textId="02BE8817" w:rsidR="00677769" w:rsidRDefault="00677769" w:rsidP="004E5433">
      <w:pPr>
        <w:spacing w:line="480" w:lineRule="auto"/>
        <w:rPr>
          <w:rFonts w:ascii="Times New Roman" w:hAnsi="Times New Roman" w:cs="Times New Roman"/>
          <w:sz w:val="24"/>
          <w:szCs w:val="24"/>
        </w:rPr>
      </w:pPr>
    </w:p>
    <w:p w14:paraId="62778450" w14:textId="1E1BE67B" w:rsidR="00677769" w:rsidRDefault="00677769" w:rsidP="004E5433">
      <w:pPr>
        <w:spacing w:line="480" w:lineRule="auto"/>
        <w:rPr>
          <w:rFonts w:ascii="Times New Roman" w:hAnsi="Times New Roman" w:cs="Times New Roman"/>
          <w:sz w:val="24"/>
          <w:szCs w:val="24"/>
        </w:rPr>
      </w:pPr>
    </w:p>
    <w:p w14:paraId="2F65B901" w14:textId="6C77174E" w:rsidR="00677769" w:rsidRDefault="00677769" w:rsidP="004E5433">
      <w:pPr>
        <w:spacing w:line="480" w:lineRule="auto"/>
        <w:rPr>
          <w:rFonts w:ascii="Times New Roman" w:hAnsi="Times New Roman" w:cs="Times New Roman"/>
          <w:sz w:val="24"/>
          <w:szCs w:val="24"/>
        </w:rPr>
      </w:pPr>
    </w:p>
    <w:p w14:paraId="2FC5F12A" w14:textId="57C1AC67" w:rsidR="00677769" w:rsidRDefault="00677769" w:rsidP="00677769">
      <w:pPr>
        <w:pStyle w:val="Heading1"/>
      </w:pPr>
    </w:p>
    <w:p w14:paraId="3BFFC495" w14:textId="5F0F2F1B" w:rsidR="00677769" w:rsidRPr="00677769" w:rsidRDefault="00677769" w:rsidP="00677769">
      <w:pPr>
        <w:jc w:val="center"/>
        <w:rPr>
          <w:rFonts w:ascii="Times New Roman" w:hAnsi="Times New Roman" w:cs="Times New Roman"/>
          <w:b/>
          <w:bCs/>
          <w:sz w:val="32"/>
          <w:szCs w:val="32"/>
        </w:rPr>
      </w:pPr>
      <w:r w:rsidRPr="00677769">
        <w:rPr>
          <w:rFonts w:ascii="Times New Roman" w:hAnsi="Times New Roman" w:cs="Times New Roman"/>
          <w:b/>
          <w:bCs/>
          <w:sz w:val="32"/>
          <w:szCs w:val="32"/>
        </w:rPr>
        <w:t>Decision Trees</w:t>
      </w:r>
    </w:p>
    <w:p w14:paraId="1E889166" w14:textId="5FC29BCA" w:rsidR="00214051" w:rsidRDefault="00677769" w:rsidP="00602FDF">
      <w:pPr>
        <w:spacing w:line="480" w:lineRule="auto"/>
        <w:rPr>
          <w:rFonts w:ascii="Times New Roman" w:hAnsi="Times New Roman" w:cs="Times New Roman"/>
          <w:sz w:val="24"/>
          <w:szCs w:val="24"/>
        </w:rPr>
      </w:pPr>
      <w:r>
        <w:rPr>
          <w:rFonts w:ascii="Times New Roman" w:hAnsi="Times New Roman" w:cs="Times New Roman"/>
          <w:sz w:val="24"/>
          <w:szCs w:val="24"/>
        </w:rPr>
        <w:tab/>
      </w:r>
      <w:r w:rsidR="005B27F5">
        <w:rPr>
          <w:rFonts w:ascii="Times New Roman" w:hAnsi="Times New Roman" w:cs="Times New Roman"/>
          <w:sz w:val="24"/>
          <w:szCs w:val="24"/>
        </w:rPr>
        <w:t xml:space="preserve">Within the field of machine learning there are many different options not just in algorithms but also in preconstructed implementations. Of course, one can also always take the option of producing </w:t>
      </w:r>
      <w:r w:rsidR="001C63ED">
        <w:rPr>
          <w:rFonts w:ascii="Times New Roman" w:hAnsi="Times New Roman" w:cs="Times New Roman"/>
          <w:sz w:val="24"/>
          <w:szCs w:val="24"/>
        </w:rPr>
        <w:t xml:space="preserve">an implementation of an algorithm themselves, however for the sake of transparency, reproducibility, and validity we use verified implementations from within </w:t>
      </w:r>
      <w:del w:id="125" w:author="Michael Decker" w:date="2020-02-25T13:52:00Z">
        <w:r w:rsidR="001C63ED" w:rsidDel="00007119">
          <w:rPr>
            <w:rFonts w:ascii="Times New Roman" w:hAnsi="Times New Roman" w:cs="Times New Roman"/>
            <w:sz w:val="24"/>
            <w:szCs w:val="24"/>
          </w:rPr>
          <w:delText>i</w:delText>
        </w:r>
      </w:del>
      <w:del w:id="126" w:author="Michael Decker" w:date="2020-02-25T13:53:00Z">
        <w:r w:rsidR="001C63ED" w:rsidDel="00007119">
          <w:rPr>
            <w:rFonts w:ascii="Times New Roman" w:hAnsi="Times New Roman" w:cs="Times New Roman"/>
            <w:sz w:val="24"/>
            <w:szCs w:val="24"/>
          </w:rPr>
          <w:delText xml:space="preserve">n </w:delText>
        </w:r>
      </w:del>
      <w:r w:rsidR="001C63ED">
        <w:rPr>
          <w:rFonts w:ascii="Times New Roman" w:hAnsi="Times New Roman" w:cs="Times New Roman"/>
          <w:sz w:val="24"/>
          <w:szCs w:val="24"/>
        </w:rPr>
        <w:t>the s</w:t>
      </w:r>
      <w:r w:rsidR="00AA01E8">
        <w:rPr>
          <w:rFonts w:ascii="Times New Roman" w:hAnsi="Times New Roman" w:cs="Times New Roman"/>
          <w:sz w:val="24"/>
          <w:szCs w:val="24"/>
        </w:rPr>
        <w:t>cikit-</w:t>
      </w:r>
      <w:r w:rsidR="001C63ED">
        <w:rPr>
          <w:rFonts w:ascii="Times New Roman" w:hAnsi="Times New Roman" w:cs="Times New Roman"/>
          <w:sz w:val="24"/>
          <w:szCs w:val="24"/>
        </w:rPr>
        <w:t xml:space="preserve">learn </w:t>
      </w:r>
      <w:ins w:id="127" w:author="Michael Decker" w:date="2020-02-25T13:53:00Z">
        <w:r w:rsidR="000530D1">
          <w:rPr>
            <w:rFonts w:ascii="Times New Roman" w:hAnsi="Times New Roman" w:cs="Times New Roman"/>
            <w:sz w:val="24"/>
            <w:szCs w:val="24"/>
          </w:rPr>
          <w:t xml:space="preserve">Python </w:t>
        </w:r>
      </w:ins>
      <w:del w:id="128" w:author="Michael Decker" w:date="2020-02-25T13:53:00Z">
        <w:r w:rsidR="001C63ED" w:rsidDel="000530D1">
          <w:rPr>
            <w:rFonts w:ascii="Times New Roman" w:hAnsi="Times New Roman" w:cs="Times New Roman"/>
            <w:sz w:val="24"/>
            <w:szCs w:val="24"/>
          </w:rPr>
          <w:delText>module</w:delText>
        </w:r>
      </w:del>
      <w:ins w:id="129" w:author="Michael Decker" w:date="2020-02-25T13:53:00Z">
        <w:r w:rsidR="000530D1">
          <w:rPr>
            <w:rFonts w:ascii="Times New Roman" w:hAnsi="Times New Roman" w:cs="Times New Roman"/>
            <w:sz w:val="24"/>
            <w:szCs w:val="24"/>
          </w:rPr>
          <w:t>library</w:t>
        </w:r>
      </w:ins>
      <w:r w:rsidR="001C63ED">
        <w:rPr>
          <w:rFonts w:ascii="Times New Roman" w:hAnsi="Times New Roman" w:cs="Times New Roman"/>
          <w:sz w:val="24"/>
          <w:szCs w:val="24"/>
        </w:rPr>
        <w:t>.</w:t>
      </w:r>
      <w:r w:rsidR="005F665D">
        <w:rPr>
          <w:rFonts w:ascii="Times New Roman" w:hAnsi="Times New Roman" w:cs="Times New Roman"/>
          <w:sz w:val="24"/>
          <w:szCs w:val="24"/>
        </w:rPr>
        <w:t xml:space="preserve"> Choosing what type of algorithm, you are going to use for data is extremely important, sometimes an algorithm cannot function at all with the data you have available, other times using the incorrect algorithm will cause poor fit or present results that contradict </w:t>
      </w:r>
      <w:r w:rsidR="00214051">
        <w:rPr>
          <w:rFonts w:ascii="Times New Roman" w:hAnsi="Times New Roman" w:cs="Times New Roman"/>
          <w:sz w:val="24"/>
          <w:szCs w:val="24"/>
        </w:rPr>
        <w:t xml:space="preserve">the output. </w:t>
      </w:r>
    </w:p>
    <w:p w14:paraId="0E2D1FC5" w14:textId="7FA6F75C" w:rsidR="007517B2" w:rsidRDefault="00214051" w:rsidP="00602F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our data </w:t>
      </w:r>
      <w:r w:rsidR="00911164">
        <w:rPr>
          <w:rFonts w:ascii="Times New Roman" w:hAnsi="Times New Roman" w:cs="Times New Roman"/>
          <w:sz w:val="24"/>
          <w:szCs w:val="24"/>
        </w:rPr>
        <w:t>there a</w:t>
      </w:r>
      <w:r w:rsidR="0030232B">
        <w:rPr>
          <w:rFonts w:ascii="Times New Roman" w:hAnsi="Times New Roman" w:cs="Times New Roman"/>
          <w:sz w:val="24"/>
          <w:szCs w:val="24"/>
        </w:rPr>
        <w:t>re</w:t>
      </w:r>
      <w:r w:rsidR="00911164">
        <w:rPr>
          <w:rFonts w:ascii="Times New Roman" w:hAnsi="Times New Roman" w:cs="Times New Roman"/>
          <w:sz w:val="24"/>
          <w:szCs w:val="24"/>
        </w:rPr>
        <w:t xml:space="preserve"> two major factors that we must consider, first, our data is </w:t>
      </w:r>
      <w:commentRangeStart w:id="130"/>
      <w:r w:rsidR="00911164">
        <w:rPr>
          <w:rFonts w:ascii="Times New Roman" w:hAnsi="Times New Roman" w:cs="Times New Roman"/>
          <w:sz w:val="24"/>
          <w:szCs w:val="24"/>
        </w:rPr>
        <w:t xml:space="preserve">completely non-linear meaning </w:t>
      </w:r>
      <w:commentRangeEnd w:id="130"/>
      <w:r w:rsidR="00825B3E">
        <w:rPr>
          <w:rStyle w:val="CommentReference"/>
        </w:rPr>
        <w:commentReference w:id="130"/>
      </w:r>
      <w:r w:rsidR="00911164">
        <w:rPr>
          <w:rFonts w:ascii="Times New Roman" w:hAnsi="Times New Roman" w:cs="Times New Roman"/>
          <w:sz w:val="24"/>
          <w:szCs w:val="24"/>
        </w:rPr>
        <w:t xml:space="preserve">that any machine learning algorithms that rely on </w:t>
      </w:r>
      <w:r w:rsidR="0030232B">
        <w:rPr>
          <w:rFonts w:ascii="Times New Roman" w:hAnsi="Times New Roman" w:cs="Times New Roman"/>
          <w:sz w:val="24"/>
          <w:szCs w:val="24"/>
        </w:rPr>
        <w:t xml:space="preserve">the data being linear immediately will not work. </w:t>
      </w:r>
      <w:r w:rsidR="00264781">
        <w:rPr>
          <w:rFonts w:ascii="Times New Roman" w:hAnsi="Times New Roman" w:cs="Times New Roman"/>
          <w:sz w:val="24"/>
          <w:szCs w:val="24"/>
        </w:rPr>
        <w:t>The second factor that is of particular importance is that we are working with classification</w:t>
      </w:r>
      <w:r w:rsidR="00662B41">
        <w:rPr>
          <w:rFonts w:ascii="Times New Roman" w:hAnsi="Times New Roman" w:cs="Times New Roman"/>
          <w:sz w:val="24"/>
          <w:szCs w:val="24"/>
        </w:rPr>
        <w:t xml:space="preserve"> of two distinct classes</w:t>
      </w:r>
      <w:ins w:id="131" w:author="Michael Decker" w:date="2020-02-25T13:54:00Z">
        <w:r w:rsidR="007C1309">
          <w:rPr>
            <w:rFonts w:ascii="Times New Roman" w:hAnsi="Times New Roman" w:cs="Times New Roman"/>
            <w:sz w:val="24"/>
            <w:szCs w:val="24"/>
          </w:rPr>
          <w:t xml:space="preserve"> (i.e., stand</w:t>
        </w:r>
      </w:ins>
      <w:ins w:id="132" w:author="Michael Decker" w:date="2020-02-25T13:55:00Z">
        <w:r w:rsidR="007C1309">
          <w:rPr>
            <w:rFonts w:ascii="Times New Roman" w:hAnsi="Times New Roman" w:cs="Times New Roman"/>
            <w:sz w:val="24"/>
            <w:szCs w:val="24"/>
          </w:rPr>
          <w:t>ard comment or code)</w:t>
        </w:r>
      </w:ins>
      <w:r w:rsidR="00662B41">
        <w:rPr>
          <w:rFonts w:ascii="Times New Roman" w:hAnsi="Times New Roman" w:cs="Times New Roman"/>
          <w:sz w:val="24"/>
          <w:szCs w:val="24"/>
        </w:rPr>
        <w:t xml:space="preserve">, so choosing a machine learning algorithm that is known for classification is equally as important. </w:t>
      </w:r>
      <w:r w:rsidR="007517B2">
        <w:rPr>
          <w:rFonts w:ascii="Times New Roman" w:hAnsi="Times New Roman" w:cs="Times New Roman"/>
          <w:sz w:val="24"/>
          <w:szCs w:val="24"/>
        </w:rPr>
        <w:t>Considering these two factors the obvious choice of machine learning algorithm is the decision tree.</w:t>
      </w:r>
    </w:p>
    <w:p w14:paraId="21CC83E1" w14:textId="10FBAA26" w:rsidR="000578C2" w:rsidRDefault="007517B2" w:rsidP="00602F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51363">
        <w:rPr>
          <w:rFonts w:ascii="Times New Roman" w:hAnsi="Times New Roman" w:cs="Times New Roman"/>
          <w:sz w:val="24"/>
          <w:szCs w:val="24"/>
        </w:rPr>
        <w:t>In scikit</w:t>
      </w:r>
      <w:r w:rsidR="00AA01E8">
        <w:rPr>
          <w:rFonts w:ascii="Times New Roman" w:hAnsi="Times New Roman" w:cs="Times New Roman"/>
          <w:sz w:val="24"/>
          <w:szCs w:val="24"/>
        </w:rPr>
        <w:t>-</w:t>
      </w:r>
      <w:r w:rsidR="00C51363">
        <w:rPr>
          <w:rFonts w:ascii="Times New Roman" w:hAnsi="Times New Roman" w:cs="Times New Roman"/>
          <w:sz w:val="24"/>
          <w:szCs w:val="24"/>
        </w:rPr>
        <w:t xml:space="preserve">learn’s current state their decision tree algorithm is based off </w:t>
      </w:r>
      <w:r w:rsidR="00A832E3">
        <w:rPr>
          <w:rFonts w:ascii="Times New Roman" w:hAnsi="Times New Roman" w:cs="Times New Roman"/>
          <w:sz w:val="24"/>
          <w:szCs w:val="24"/>
        </w:rPr>
        <w:t xml:space="preserve">an optimized version of the </w:t>
      </w:r>
      <w:r w:rsidR="00A832E3" w:rsidRPr="00A832E3">
        <w:rPr>
          <w:rFonts w:ascii="Times New Roman" w:hAnsi="Times New Roman" w:cs="Times New Roman"/>
          <w:sz w:val="24"/>
          <w:szCs w:val="24"/>
        </w:rPr>
        <w:t xml:space="preserve">Classification and Regression Trees </w:t>
      </w:r>
      <w:r w:rsidR="00A832E3">
        <w:rPr>
          <w:rFonts w:ascii="Times New Roman" w:hAnsi="Times New Roman" w:cs="Times New Roman"/>
          <w:sz w:val="24"/>
          <w:szCs w:val="24"/>
        </w:rPr>
        <w:t xml:space="preserve">(CART) algorithm. This is a variation of the popular C4.5 algorithm which proceeded ID3 style decision trees </w:t>
      </w:r>
      <w:r w:rsidR="00A832E3">
        <w:rPr>
          <w:rFonts w:ascii="Times New Roman" w:hAnsi="Times New Roman" w:cs="Times New Roman"/>
          <w:sz w:val="24"/>
          <w:szCs w:val="24"/>
        </w:rPr>
        <w:fldChar w:fldCharType="begin"/>
      </w:r>
      <w:r w:rsidR="00A832E3">
        <w:rPr>
          <w:rFonts w:ascii="Times New Roman" w:hAnsi="Times New Roman" w:cs="Times New Roman"/>
          <w:sz w:val="24"/>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Pr>
          <w:rFonts w:ascii="Times New Roman" w:hAnsi="Times New Roman" w:cs="Times New Roman"/>
          <w:sz w:val="24"/>
          <w:szCs w:val="24"/>
        </w:rPr>
        <w:fldChar w:fldCharType="separate"/>
      </w:r>
      <w:r w:rsidR="00A832E3" w:rsidRPr="00A832E3">
        <w:rPr>
          <w:rFonts w:ascii="Times New Roman" w:hAnsi="Times New Roman" w:cs="Times New Roman"/>
          <w:sz w:val="24"/>
        </w:rPr>
        <w:t>[scikit-learn developers]</w:t>
      </w:r>
      <w:r w:rsidR="00A832E3">
        <w:rPr>
          <w:rFonts w:ascii="Times New Roman" w:hAnsi="Times New Roman" w:cs="Times New Roman"/>
          <w:sz w:val="24"/>
          <w:szCs w:val="24"/>
        </w:rPr>
        <w:fldChar w:fldCharType="end"/>
      </w:r>
      <w:r w:rsidR="00A832E3">
        <w:rPr>
          <w:rFonts w:ascii="Times New Roman" w:hAnsi="Times New Roman" w:cs="Times New Roman"/>
          <w:sz w:val="24"/>
          <w:szCs w:val="24"/>
        </w:rPr>
        <w:t xml:space="preserve">. One of the major changes that came with the C4.5 algorithm </w:t>
      </w:r>
      <w:del w:id="133" w:author="Michael Decker" w:date="2020-02-25T13:55:00Z">
        <w:r w:rsidR="00A832E3" w:rsidDel="0039452F">
          <w:rPr>
            <w:rFonts w:ascii="Times New Roman" w:hAnsi="Times New Roman" w:cs="Times New Roman"/>
            <w:sz w:val="24"/>
            <w:szCs w:val="24"/>
          </w:rPr>
          <w:delText xml:space="preserve">was </w:delText>
        </w:r>
      </w:del>
      <w:ins w:id="134" w:author="Michael Decker" w:date="2020-02-25T13:55:00Z">
        <w:r w:rsidR="0039452F">
          <w:rPr>
            <w:rFonts w:ascii="Times New Roman" w:hAnsi="Times New Roman" w:cs="Times New Roman"/>
            <w:sz w:val="24"/>
            <w:szCs w:val="24"/>
          </w:rPr>
          <w:t>is</w:t>
        </w:r>
        <w:r w:rsidR="0039452F">
          <w:rPr>
            <w:rFonts w:ascii="Times New Roman" w:hAnsi="Times New Roman" w:cs="Times New Roman"/>
            <w:sz w:val="24"/>
            <w:szCs w:val="24"/>
          </w:rPr>
          <w:t xml:space="preserve"> </w:t>
        </w:r>
      </w:ins>
      <w:r w:rsidR="00A832E3">
        <w:rPr>
          <w:rFonts w:ascii="Times New Roman" w:hAnsi="Times New Roman" w:cs="Times New Roman"/>
          <w:sz w:val="24"/>
          <w:szCs w:val="24"/>
        </w:rPr>
        <w:t xml:space="preserve">the ability to handle non-categorical data, as well as a new method for pruning that focused on pruning if a rules precondition improved without the pruned node </w:t>
      </w:r>
      <w:r w:rsidR="00A832E3">
        <w:rPr>
          <w:rFonts w:ascii="Times New Roman" w:hAnsi="Times New Roman" w:cs="Times New Roman"/>
          <w:sz w:val="24"/>
          <w:szCs w:val="24"/>
        </w:rPr>
        <w:fldChar w:fldCharType="begin"/>
      </w:r>
      <w:r w:rsidR="00A832E3">
        <w:rPr>
          <w:rFonts w:ascii="Times New Roman" w:hAnsi="Times New Roman" w:cs="Times New Roman"/>
          <w:sz w:val="24"/>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Pr>
          <w:rFonts w:ascii="Times New Roman" w:hAnsi="Times New Roman" w:cs="Times New Roman"/>
          <w:sz w:val="24"/>
          <w:szCs w:val="24"/>
        </w:rPr>
        <w:fldChar w:fldCharType="separate"/>
      </w:r>
      <w:r w:rsidR="00A832E3" w:rsidRPr="00A832E3">
        <w:rPr>
          <w:rFonts w:ascii="Times New Roman" w:hAnsi="Times New Roman" w:cs="Times New Roman"/>
          <w:sz w:val="24"/>
        </w:rPr>
        <w:t>[scikit-learn developers]</w:t>
      </w:r>
      <w:r w:rsidR="00A832E3">
        <w:rPr>
          <w:rFonts w:ascii="Times New Roman" w:hAnsi="Times New Roman" w:cs="Times New Roman"/>
          <w:sz w:val="24"/>
          <w:szCs w:val="24"/>
        </w:rPr>
        <w:fldChar w:fldCharType="end"/>
      </w:r>
      <w:r w:rsidR="00A832E3">
        <w:rPr>
          <w:rFonts w:ascii="Times New Roman" w:hAnsi="Times New Roman" w:cs="Times New Roman"/>
          <w:sz w:val="24"/>
          <w:szCs w:val="24"/>
        </w:rPr>
        <w:t>.</w:t>
      </w:r>
      <w:r w:rsidR="00AC15E9">
        <w:rPr>
          <w:rFonts w:ascii="Times New Roman" w:hAnsi="Times New Roman" w:cs="Times New Roman"/>
          <w:sz w:val="24"/>
          <w:szCs w:val="24"/>
        </w:rPr>
        <w:t xml:space="preserve"> Decision trees require the data used to train the tree</w:t>
      </w:r>
      <w:ins w:id="135" w:author="Michael Decker" w:date="2020-02-25T13:56:00Z">
        <w:r w:rsidR="0039452F">
          <w:rPr>
            <w:rFonts w:ascii="Times New Roman" w:hAnsi="Times New Roman" w:cs="Times New Roman"/>
            <w:sz w:val="24"/>
            <w:szCs w:val="24"/>
          </w:rPr>
          <w:t xml:space="preserve"> to</w:t>
        </w:r>
      </w:ins>
      <w:r w:rsidR="00AC15E9">
        <w:rPr>
          <w:rFonts w:ascii="Times New Roman" w:hAnsi="Times New Roman" w:cs="Times New Roman"/>
          <w:sz w:val="24"/>
          <w:szCs w:val="24"/>
        </w:rPr>
        <w:t xml:space="preserve"> be as balanced as possible</w:t>
      </w:r>
      <w:r w:rsidR="009256C9">
        <w:rPr>
          <w:rFonts w:ascii="Times New Roman" w:hAnsi="Times New Roman" w:cs="Times New Roman"/>
          <w:sz w:val="24"/>
          <w:szCs w:val="24"/>
        </w:rPr>
        <w:t xml:space="preserve">, </w:t>
      </w:r>
      <w:commentRangeStart w:id="136"/>
      <w:r w:rsidR="009256C9">
        <w:rPr>
          <w:rFonts w:ascii="Times New Roman" w:hAnsi="Times New Roman" w:cs="Times New Roman"/>
          <w:sz w:val="24"/>
          <w:szCs w:val="24"/>
        </w:rPr>
        <w:t xml:space="preserve">so for the purpose of training our model we made our training data a perfect 50/50 split. </w:t>
      </w:r>
      <w:commentRangeEnd w:id="136"/>
      <w:r w:rsidR="0039452F">
        <w:rPr>
          <w:rStyle w:val="CommentReference"/>
        </w:rPr>
        <w:commentReference w:id="136"/>
      </w:r>
      <w:r w:rsidR="000578C2">
        <w:rPr>
          <w:rFonts w:ascii="Times New Roman" w:hAnsi="Times New Roman" w:cs="Times New Roman"/>
          <w:sz w:val="24"/>
          <w:szCs w:val="24"/>
        </w:rPr>
        <w:t xml:space="preserve">This is </w:t>
      </w:r>
      <w:commentRangeStart w:id="137"/>
      <w:r w:rsidR="000578C2">
        <w:rPr>
          <w:rFonts w:ascii="Times New Roman" w:hAnsi="Times New Roman" w:cs="Times New Roman"/>
          <w:sz w:val="24"/>
          <w:szCs w:val="24"/>
        </w:rPr>
        <w:t xml:space="preserve">because at its root, a decision tree is a series of if then else statements and the optimization of such </w:t>
      </w:r>
      <w:commentRangeEnd w:id="137"/>
      <w:r w:rsidR="00265276">
        <w:rPr>
          <w:rStyle w:val="CommentReference"/>
        </w:rPr>
        <w:commentReference w:id="137"/>
      </w:r>
      <w:r w:rsidR="000578C2">
        <w:rPr>
          <w:rFonts w:ascii="Times New Roman" w:hAnsi="Times New Roman" w:cs="Times New Roman"/>
          <w:sz w:val="24"/>
          <w:szCs w:val="24"/>
        </w:rPr>
        <w:t>a sorting method requires this sort of distribution</w:t>
      </w:r>
      <w:r w:rsidR="000578C2">
        <w:rPr>
          <w:rFonts w:ascii="Times New Roman" w:hAnsi="Times New Roman" w:cs="Times New Roman"/>
          <w:sz w:val="24"/>
          <w:szCs w:val="24"/>
        </w:rPr>
        <w:fldChar w:fldCharType="begin"/>
      </w:r>
      <w:r w:rsidR="000578C2">
        <w:rPr>
          <w:rFonts w:ascii="Times New Roman" w:hAnsi="Times New Roman" w:cs="Times New Roman"/>
          <w:sz w:val="24"/>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Pr>
          <w:rFonts w:ascii="Times New Roman" w:hAnsi="Times New Roman" w:cs="Times New Roman"/>
          <w:sz w:val="24"/>
          <w:szCs w:val="24"/>
        </w:rPr>
        <w:fldChar w:fldCharType="separate"/>
      </w:r>
      <w:r w:rsidR="000578C2" w:rsidRPr="000578C2">
        <w:rPr>
          <w:rFonts w:ascii="Times New Roman" w:hAnsi="Times New Roman" w:cs="Times New Roman"/>
          <w:sz w:val="24"/>
        </w:rPr>
        <w:t>[scikit-learn developers]</w:t>
      </w:r>
      <w:r w:rsidR="000578C2">
        <w:rPr>
          <w:rFonts w:ascii="Times New Roman" w:hAnsi="Times New Roman" w:cs="Times New Roman"/>
          <w:sz w:val="24"/>
          <w:szCs w:val="24"/>
        </w:rPr>
        <w:fldChar w:fldCharType="end"/>
      </w:r>
      <w:r w:rsidR="000578C2">
        <w:rPr>
          <w:rFonts w:ascii="Times New Roman" w:hAnsi="Times New Roman" w:cs="Times New Roman"/>
          <w:sz w:val="24"/>
          <w:szCs w:val="24"/>
        </w:rPr>
        <w:t>.</w:t>
      </w:r>
    </w:p>
    <w:p w14:paraId="1418CCB4" w14:textId="5A39400E" w:rsidR="004E5433" w:rsidRDefault="000578C2" w:rsidP="00602FDF">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38"/>
      <w:r>
        <w:rPr>
          <w:rFonts w:ascii="Times New Roman" w:hAnsi="Times New Roman" w:cs="Times New Roman"/>
          <w:sz w:val="24"/>
          <w:szCs w:val="24"/>
        </w:rPr>
        <w:t xml:space="preserve">The ability to handle various types of data, non-linear data, and work well for both classification and regression are not the only reasons why we chose decision trees however. Decision trees can be fully visualized as shown in </w:t>
      </w:r>
      <w:commentRangeStart w:id="139"/>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_Ref32495567 \h </w:instrText>
      </w:r>
      <w:r w:rsidR="00602FDF">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2</w:t>
      </w:r>
      <w:r>
        <w:t xml:space="preserve"> Decision Tree Sample</w:t>
      </w:r>
      <w:r>
        <w:rPr>
          <w:rFonts w:ascii="Times New Roman" w:hAnsi="Times New Roman" w:cs="Times New Roman"/>
          <w:sz w:val="24"/>
          <w:szCs w:val="24"/>
        </w:rPr>
        <w:fldChar w:fldCharType="end"/>
      </w:r>
      <w:commentRangeEnd w:id="138"/>
      <w:r w:rsidR="00A37B2F">
        <w:rPr>
          <w:rStyle w:val="CommentReference"/>
        </w:rPr>
        <w:commentReference w:id="138"/>
      </w:r>
      <w:r>
        <w:rPr>
          <w:rFonts w:ascii="Times New Roman" w:hAnsi="Times New Roman" w:cs="Times New Roman"/>
          <w:sz w:val="24"/>
          <w:szCs w:val="24"/>
        </w:rPr>
        <w:t xml:space="preserve">, </w:t>
      </w:r>
      <w:r w:rsidR="00AA01E8">
        <w:rPr>
          <w:rFonts w:ascii="Times New Roman" w:hAnsi="Times New Roman" w:cs="Times New Roman"/>
          <w:sz w:val="24"/>
          <w:szCs w:val="24"/>
        </w:rPr>
        <w:t xml:space="preserve">which </w:t>
      </w:r>
      <w:commentRangeEnd w:id="139"/>
      <w:r w:rsidR="005B68A7">
        <w:rPr>
          <w:rStyle w:val="CommentReference"/>
        </w:rPr>
        <w:commentReference w:id="139"/>
      </w:r>
      <w:r w:rsidR="00AA01E8">
        <w:rPr>
          <w:rFonts w:ascii="Times New Roman" w:hAnsi="Times New Roman" w:cs="Times New Roman"/>
          <w:sz w:val="24"/>
          <w:szCs w:val="24"/>
        </w:rPr>
        <w:t xml:space="preserve">makes them both very easy to understand and equally easy to explain. This is aided by scikit-learn further using their export method which can allow you to color code and label the tree to aid in interpretation </w:t>
      </w:r>
      <w:r w:rsidR="00AA01E8">
        <w:rPr>
          <w:rFonts w:ascii="Times New Roman" w:hAnsi="Times New Roman" w:cs="Times New Roman"/>
          <w:sz w:val="24"/>
          <w:szCs w:val="24"/>
        </w:rPr>
        <w:fldChar w:fldCharType="begin"/>
      </w:r>
      <w:r w:rsidR="00AA01E8">
        <w:rPr>
          <w:rFonts w:ascii="Times New Roman" w:hAnsi="Times New Roman" w:cs="Times New Roman"/>
          <w:sz w:val="24"/>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A01E8">
        <w:rPr>
          <w:rFonts w:ascii="Times New Roman" w:hAnsi="Times New Roman" w:cs="Times New Roman"/>
          <w:sz w:val="24"/>
          <w:szCs w:val="24"/>
        </w:rPr>
        <w:fldChar w:fldCharType="separate"/>
      </w:r>
      <w:r w:rsidR="00AA01E8" w:rsidRPr="00AA01E8">
        <w:rPr>
          <w:rFonts w:ascii="Times New Roman" w:hAnsi="Times New Roman" w:cs="Times New Roman"/>
          <w:sz w:val="24"/>
        </w:rPr>
        <w:t>[scikit-learn developers]</w:t>
      </w:r>
      <w:r w:rsidR="00AA01E8">
        <w:rPr>
          <w:rFonts w:ascii="Times New Roman" w:hAnsi="Times New Roman" w:cs="Times New Roman"/>
          <w:sz w:val="24"/>
          <w:szCs w:val="24"/>
        </w:rPr>
        <w:fldChar w:fldCharType="end"/>
      </w:r>
      <w:r w:rsidR="00AA01E8">
        <w:rPr>
          <w:rFonts w:ascii="Times New Roman" w:hAnsi="Times New Roman" w:cs="Times New Roman"/>
          <w:sz w:val="24"/>
          <w:szCs w:val="24"/>
        </w:rPr>
        <w:t>. To add to this decision trees use a white box method, and all the rules created are made clearly visible; this allows all rules to be statistically verified</w:t>
      </w:r>
      <w:r w:rsidR="00602FDF">
        <w:rPr>
          <w:rFonts w:ascii="Times New Roman" w:hAnsi="Times New Roman" w:cs="Times New Roman"/>
          <w:sz w:val="24"/>
          <w:szCs w:val="24"/>
        </w:rPr>
        <w:t xml:space="preserve"> unlike with other methods such as neural networks </w:t>
      </w:r>
      <w:r w:rsidR="00602FDF">
        <w:rPr>
          <w:rFonts w:ascii="Times New Roman" w:hAnsi="Times New Roman" w:cs="Times New Roman"/>
          <w:sz w:val="24"/>
          <w:szCs w:val="24"/>
        </w:rPr>
        <w:fldChar w:fldCharType="begin"/>
      </w:r>
      <w:r w:rsidR="00602FDF">
        <w:rPr>
          <w:rFonts w:ascii="Times New Roman" w:hAnsi="Times New Roman" w:cs="Times New Roman"/>
          <w:sz w:val="24"/>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Pr>
          <w:rFonts w:ascii="Times New Roman" w:hAnsi="Times New Roman" w:cs="Times New Roman"/>
          <w:sz w:val="24"/>
          <w:szCs w:val="24"/>
        </w:rPr>
        <w:fldChar w:fldCharType="separate"/>
      </w:r>
      <w:r w:rsidR="00602FDF" w:rsidRPr="00602FDF">
        <w:rPr>
          <w:rFonts w:ascii="Times New Roman" w:hAnsi="Times New Roman" w:cs="Times New Roman"/>
          <w:sz w:val="24"/>
        </w:rPr>
        <w:t>[scikit-learn developers]</w:t>
      </w:r>
      <w:r w:rsidR="00602FDF">
        <w:rPr>
          <w:rFonts w:ascii="Times New Roman" w:hAnsi="Times New Roman" w:cs="Times New Roman"/>
          <w:sz w:val="24"/>
          <w:szCs w:val="24"/>
        </w:rPr>
        <w:fldChar w:fldCharType="end"/>
      </w:r>
      <w:r w:rsidR="00602FDF">
        <w:rPr>
          <w:rFonts w:ascii="Times New Roman" w:hAnsi="Times New Roman" w:cs="Times New Roman"/>
          <w:sz w:val="24"/>
          <w:szCs w:val="24"/>
        </w:rPr>
        <w:t>.</w:t>
      </w:r>
    </w:p>
    <w:p w14:paraId="572BDE4C" w14:textId="77777777" w:rsidR="004E5433" w:rsidRDefault="004E5433" w:rsidP="004E5433">
      <w:pPr>
        <w:spacing w:line="480" w:lineRule="auto"/>
        <w:jc w:val="center"/>
        <w:rPr>
          <w:rFonts w:ascii="Times New Roman" w:hAnsi="Times New Roman" w:cs="Times New Roman"/>
          <w:b/>
          <w:bCs/>
          <w:sz w:val="32"/>
          <w:szCs w:val="32"/>
        </w:rPr>
      </w:pPr>
    </w:p>
    <w:p w14:paraId="0206C7D1" w14:textId="77777777" w:rsidR="004E5433" w:rsidRDefault="004E5433" w:rsidP="004E5433">
      <w:pPr>
        <w:spacing w:line="480" w:lineRule="auto"/>
        <w:jc w:val="center"/>
        <w:rPr>
          <w:rFonts w:ascii="Times New Roman" w:hAnsi="Times New Roman" w:cs="Times New Roman"/>
          <w:b/>
          <w:bCs/>
          <w:sz w:val="32"/>
          <w:szCs w:val="32"/>
        </w:rPr>
      </w:pPr>
    </w:p>
    <w:p w14:paraId="12D35F94" w14:textId="77777777" w:rsidR="004E5433" w:rsidRDefault="004E5433" w:rsidP="004E5433">
      <w:pPr>
        <w:spacing w:line="480" w:lineRule="auto"/>
        <w:jc w:val="center"/>
        <w:rPr>
          <w:rFonts w:ascii="Times New Roman" w:hAnsi="Times New Roman" w:cs="Times New Roman"/>
          <w:b/>
          <w:bCs/>
          <w:sz w:val="32"/>
          <w:szCs w:val="32"/>
        </w:rPr>
      </w:pPr>
    </w:p>
    <w:p w14:paraId="5DCFA733" w14:textId="4B03560D" w:rsidR="004E5433" w:rsidRDefault="004E5433" w:rsidP="004E5433">
      <w:pPr>
        <w:spacing w:line="480" w:lineRule="auto"/>
        <w:jc w:val="center"/>
        <w:rPr>
          <w:rFonts w:ascii="Times New Roman" w:hAnsi="Times New Roman" w:cs="Times New Roman"/>
          <w:b/>
          <w:bCs/>
          <w:sz w:val="32"/>
          <w:szCs w:val="32"/>
        </w:rPr>
      </w:pPr>
    </w:p>
    <w:p w14:paraId="5A091606" w14:textId="299ED433" w:rsidR="00602FDF" w:rsidRDefault="00602FDF" w:rsidP="004E5433">
      <w:pPr>
        <w:spacing w:line="480" w:lineRule="auto"/>
        <w:jc w:val="center"/>
        <w:rPr>
          <w:rFonts w:ascii="Times New Roman" w:hAnsi="Times New Roman" w:cs="Times New Roman"/>
          <w:b/>
          <w:bCs/>
          <w:sz w:val="32"/>
          <w:szCs w:val="32"/>
        </w:rPr>
      </w:pPr>
    </w:p>
    <w:p w14:paraId="4D3F7135" w14:textId="15E6DF70" w:rsidR="00602FDF" w:rsidRDefault="00602FDF" w:rsidP="004E5433">
      <w:pPr>
        <w:spacing w:line="480" w:lineRule="auto"/>
        <w:jc w:val="center"/>
        <w:rPr>
          <w:rFonts w:ascii="Times New Roman" w:hAnsi="Times New Roman" w:cs="Times New Roman"/>
          <w:b/>
          <w:bCs/>
          <w:sz w:val="32"/>
          <w:szCs w:val="32"/>
        </w:rPr>
      </w:pPr>
    </w:p>
    <w:p w14:paraId="551695B7" w14:textId="77777777" w:rsidR="00602FDF" w:rsidRDefault="00602FDF" w:rsidP="004E5433">
      <w:pPr>
        <w:spacing w:line="480" w:lineRule="auto"/>
        <w:jc w:val="center"/>
        <w:rPr>
          <w:rFonts w:ascii="Times New Roman" w:hAnsi="Times New Roman" w:cs="Times New Roman"/>
          <w:b/>
          <w:bCs/>
          <w:sz w:val="32"/>
          <w:szCs w:val="32"/>
        </w:rPr>
      </w:pPr>
    </w:p>
    <w:p w14:paraId="197F04E5" w14:textId="737B1E7A" w:rsidR="004E5433" w:rsidRPr="00347B64" w:rsidRDefault="004E5433" w:rsidP="00AD242D">
      <w:pPr>
        <w:pStyle w:val="Heading1"/>
      </w:pPr>
    </w:p>
    <w:p w14:paraId="38EB8C60"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3F7507C8" w14:textId="12536741" w:rsidR="004E5433" w:rsidRDefault="004E5433" w:rsidP="004E5433">
      <w:pPr>
        <w:spacing w:line="480" w:lineRule="auto"/>
        <w:rPr>
          <w:rFonts w:ascii="Times New Roman" w:hAnsi="Times New Roman" w:cs="Times New Roman"/>
          <w:noProof/>
          <w:sz w:val="24"/>
          <w:szCs w:val="24"/>
        </w:rPr>
      </w:pPr>
      <w:r>
        <w:tab/>
      </w:r>
      <w:r>
        <w:rPr>
          <w:rFonts w:ascii="Times New Roman" w:hAnsi="Times New Roman" w:cs="Times New Roman"/>
          <w:sz w:val="24"/>
          <w:szCs w:val="24"/>
        </w:rPr>
        <w:t>The results of this research are attained through the use of a</w:t>
      </w:r>
      <w:r w:rsidR="005F665D">
        <w:rPr>
          <w:rFonts w:ascii="Times New Roman" w:hAnsi="Times New Roman" w:cs="Times New Roman"/>
          <w:sz w:val="24"/>
          <w:szCs w:val="24"/>
        </w:rPr>
        <w:t xml:space="preserve"> CART</w:t>
      </w:r>
      <w:r>
        <w:rPr>
          <w:rFonts w:ascii="Times New Roman" w:hAnsi="Times New Roman" w:cs="Times New Roman"/>
          <w:sz w:val="24"/>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Pr>
          <w:rFonts w:ascii="Times New Roman" w:hAnsi="Times New Roman" w:cs="Times New Roman"/>
          <w:sz w:val="24"/>
          <w:szCs w:val="24"/>
        </w:rPr>
        <w:t xml:space="preserve"> </w:t>
      </w:r>
      <w:r w:rsidR="001103A7">
        <w:rPr>
          <w:rFonts w:ascii="Times New Roman" w:hAnsi="Times New Roman" w:cs="Times New Roman"/>
          <w:sz w:val="24"/>
          <w:szCs w:val="24"/>
        </w:rPr>
        <w:fldChar w:fldCharType="begin"/>
      </w:r>
      <w:r w:rsidR="001103A7">
        <w:rPr>
          <w:rFonts w:ascii="Times New Roman" w:hAnsi="Times New Roman" w:cs="Times New Roman"/>
          <w:sz w:val="24"/>
          <w:szCs w:val="24"/>
        </w:rPr>
        <w:instrText xml:space="preserve"> REF _Ref32495567 \h </w:instrText>
      </w:r>
      <w:r w:rsidR="001103A7">
        <w:rPr>
          <w:rFonts w:ascii="Times New Roman" w:hAnsi="Times New Roman" w:cs="Times New Roman"/>
          <w:sz w:val="24"/>
          <w:szCs w:val="24"/>
        </w:rPr>
      </w:r>
      <w:r w:rsidR="001103A7">
        <w:rPr>
          <w:rFonts w:ascii="Times New Roman" w:hAnsi="Times New Roman" w:cs="Times New Roman"/>
          <w:sz w:val="24"/>
          <w:szCs w:val="24"/>
        </w:rPr>
        <w:fldChar w:fldCharType="separate"/>
      </w:r>
      <w:r w:rsidR="001103A7">
        <w:t xml:space="preserve">Figure </w:t>
      </w:r>
      <w:r w:rsidR="001103A7">
        <w:rPr>
          <w:noProof/>
        </w:rPr>
        <w:t>2</w:t>
      </w:r>
      <w:r w:rsidR="001103A7">
        <w:t xml:space="preserve"> Decision Tree Sample</w:t>
      </w:r>
      <w:r w:rsidR="001103A7">
        <w:rPr>
          <w:rFonts w:ascii="Times New Roman" w:hAnsi="Times New Roman" w:cs="Times New Roman"/>
          <w:sz w:val="24"/>
          <w:szCs w:val="24"/>
        </w:rPr>
        <w:fldChar w:fldCharType="end"/>
      </w:r>
      <w:r>
        <w:rPr>
          <w:rFonts w:ascii="Times New Roman" w:hAnsi="Times New Roman" w:cs="Times New Roman"/>
          <w:sz w:val="24"/>
          <w:szCs w:val="24"/>
        </w:rPr>
        <w:t>.</w:t>
      </w:r>
    </w:p>
    <w:p w14:paraId="66834067" w14:textId="77777777" w:rsidR="001103A7" w:rsidRDefault="004E5433" w:rsidP="001103A7">
      <w:pPr>
        <w:keepNext/>
        <w:spacing w:line="480" w:lineRule="auto"/>
      </w:pPr>
      <w:r>
        <w:rPr>
          <w:rFonts w:ascii="Times New Roman" w:hAnsi="Times New Roman" w:cs="Times New Roman"/>
          <w:noProof/>
          <w:sz w:val="24"/>
          <w:szCs w:val="24"/>
        </w:rPr>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F14A7A9" w:rsidR="004E5433" w:rsidRDefault="001103A7" w:rsidP="001103A7">
      <w:pPr>
        <w:pStyle w:val="Caption"/>
        <w:rPr>
          <w:rFonts w:ascii="Times New Roman" w:hAnsi="Times New Roman" w:cs="Times New Roman"/>
          <w:sz w:val="24"/>
          <w:szCs w:val="24"/>
        </w:rPr>
      </w:pPr>
      <w:bookmarkStart w:id="141" w:name="_Ref32495567"/>
      <w:r>
        <w:t xml:space="preserve">Figure </w:t>
      </w:r>
      <w:r w:rsidR="0050794F">
        <w:fldChar w:fldCharType="begin"/>
      </w:r>
      <w:r w:rsidR="0050794F">
        <w:instrText xml:space="preserve"> SEQ Figure \* ARABIC </w:instrText>
      </w:r>
      <w:r w:rsidR="0050794F">
        <w:fldChar w:fldCharType="separate"/>
      </w:r>
      <w:ins w:id="142" w:author="Michael Decker" w:date="2020-02-25T13:45:00Z">
        <w:r w:rsidR="00C44E55">
          <w:rPr>
            <w:noProof/>
          </w:rPr>
          <w:t>3</w:t>
        </w:r>
      </w:ins>
      <w:del w:id="143" w:author="Michael Decker" w:date="2020-02-25T13:45:00Z">
        <w:r w:rsidR="00402E1B" w:rsidDel="00C44E55">
          <w:rPr>
            <w:noProof/>
          </w:rPr>
          <w:delText>2</w:delText>
        </w:r>
      </w:del>
      <w:r w:rsidR="0050794F">
        <w:rPr>
          <w:noProof/>
        </w:rPr>
        <w:fldChar w:fldCharType="end"/>
      </w:r>
      <w:r>
        <w:t xml:space="preserve"> D</w:t>
      </w:r>
      <w:r w:rsidR="00475CBB">
        <w:t>ECISION TREE SAMPLE</w:t>
      </w:r>
      <w:bookmarkEnd w:id="141"/>
    </w:p>
    <w:p w14:paraId="183BE15A"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41AA5540" w14:textId="210AA4C5" w:rsidR="009C48F3" w:rsidRDefault="009C48F3" w:rsidP="00AE132E">
      <w:pPr>
        <w:pStyle w:val="Caption"/>
        <w:keepNext/>
        <w:jc w:val="center"/>
      </w:pPr>
      <w:bookmarkStart w:id="144" w:name="_Ref33113399"/>
      <w:r>
        <w:t xml:space="preserve">Table </w:t>
      </w:r>
      <w:r w:rsidR="0050794F">
        <w:fldChar w:fldCharType="begin"/>
      </w:r>
      <w:r w:rsidR="0050794F">
        <w:instrText xml:space="preserve"> SEQ Table \* ARABIC </w:instrText>
      </w:r>
      <w:r w:rsidR="0050794F">
        <w:fldChar w:fldCharType="separate"/>
      </w:r>
      <w:r w:rsidR="005A459A">
        <w:rPr>
          <w:noProof/>
        </w:rPr>
        <w:t>1</w:t>
      </w:r>
      <w:r w:rsidR="0050794F">
        <w:rPr>
          <w:noProof/>
        </w:rPr>
        <w:fldChar w:fldCharType="end"/>
      </w:r>
      <w:r>
        <w:t xml:space="preserve"> </w:t>
      </w:r>
      <w:r w:rsidR="005A459A">
        <w:t>LINE BREAKDOWN SAMPLE</w:t>
      </w:r>
      <w:bookmarkEnd w:id="144"/>
    </w:p>
    <w:tbl>
      <w:tblPr>
        <w:tblStyle w:val="TableGrid"/>
        <w:tblW w:w="0" w:type="auto"/>
        <w:tblInd w:w="720" w:type="dxa"/>
        <w:tblLook w:val="04A0" w:firstRow="1" w:lastRow="0" w:firstColumn="1" w:lastColumn="0" w:noHBand="0" w:noVBand="1"/>
      </w:tblPr>
      <w:tblGrid>
        <w:gridCol w:w="910"/>
        <w:gridCol w:w="910"/>
        <w:gridCol w:w="675"/>
        <w:gridCol w:w="675"/>
        <w:gridCol w:w="910"/>
        <w:gridCol w:w="910"/>
        <w:gridCol w:w="910"/>
        <w:gridCol w:w="910"/>
        <w:gridCol w:w="910"/>
        <w:gridCol w:w="910"/>
      </w:tblGrid>
      <w:tr w:rsidR="00524C09" w14:paraId="4DEBBEB1" w14:textId="77777777" w:rsidTr="005A459A">
        <w:tc>
          <w:tcPr>
            <w:tcW w:w="935" w:type="dxa"/>
          </w:tcPr>
          <w:p w14:paraId="7D4F9D59" w14:textId="269A5B0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a</w:t>
            </w:r>
          </w:p>
        </w:tc>
        <w:tc>
          <w:tcPr>
            <w:tcW w:w="935" w:type="dxa"/>
          </w:tcPr>
          <w:p w14:paraId="7254533E" w14:textId="0AA304D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b</w:t>
            </w:r>
          </w:p>
        </w:tc>
        <w:tc>
          <w:tcPr>
            <w:tcW w:w="935" w:type="dxa"/>
          </w:tcPr>
          <w:p w14:paraId="280A71BA" w14:textId="2AFCA7A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c</w:t>
            </w:r>
          </w:p>
        </w:tc>
        <w:tc>
          <w:tcPr>
            <w:tcW w:w="935" w:type="dxa"/>
          </w:tcPr>
          <w:p w14:paraId="33B9BE51" w14:textId="39B7C64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d</w:t>
            </w:r>
          </w:p>
        </w:tc>
        <w:tc>
          <w:tcPr>
            <w:tcW w:w="935" w:type="dxa"/>
          </w:tcPr>
          <w:p w14:paraId="77C709C8" w14:textId="5A3F204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e</w:t>
            </w:r>
          </w:p>
        </w:tc>
        <w:tc>
          <w:tcPr>
            <w:tcW w:w="935" w:type="dxa"/>
          </w:tcPr>
          <w:p w14:paraId="29CF2E20" w14:textId="42C65FB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f</w:t>
            </w:r>
          </w:p>
        </w:tc>
        <w:tc>
          <w:tcPr>
            <w:tcW w:w="935" w:type="dxa"/>
          </w:tcPr>
          <w:p w14:paraId="0C294DD5" w14:textId="4F52EF75"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g</w:t>
            </w:r>
          </w:p>
        </w:tc>
        <w:tc>
          <w:tcPr>
            <w:tcW w:w="935" w:type="dxa"/>
          </w:tcPr>
          <w:p w14:paraId="279B8D71" w14:textId="3BB93EA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h</w:t>
            </w:r>
          </w:p>
        </w:tc>
        <w:tc>
          <w:tcPr>
            <w:tcW w:w="935" w:type="dxa"/>
          </w:tcPr>
          <w:p w14:paraId="158DF036" w14:textId="4CA4B29B"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i</w:t>
            </w:r>
          </w:p>
        </w:tc>
        <w:tc>
          <w:tcPr>
            <w:tcW w:w="935" w:type="dxa"/>
          </w:tcPr>
          <w:p w14:paraId="0144F806" w14:textId="6564B16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j</w:t>
            </w:r>
          </w:p>
        </w:tc>
      </w:tr>
      <w:tr w:rsidR="00524C09" w14:paraId="65F3465B" w14:textId="77777777" w:rsidTr="005A459A">
        <w:tc>
          <w:tcPr>
            <w:tcW w:w="935" w:type="dxa"/>
          </w:tcPr>
          <w:p w14:paraId="67FF7533" w14:textId="0DCB2B03" w:rsidR="005A459A" w:rsidRDefault="00524C0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4E401638" w14:textId="5E66189D" w:rsidR="005A459A" w:rsidRDefault="00524C0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0BA14361" w14:textId="5B9B9044" w:rsidR="005A459A" w:rsidRDefault="00524C0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4A29C55" w14:textId="79FA6E3F" w:rsidR="005A459A" w:rsidRDefault="00524C0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543648" w14:textId="14215928"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12B333FD" w14:textId="2831A8B1"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7FDE1D7D" w14:textId="0F871BA5"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71E478A" w14:textId="4D3C4B07"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FAB27D1" w14:textId="567D83AF"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5423369F" w14:textId="1D32A491"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1E05D267" w14:textId="77777777" w:rsidTr="005A459A">
        <w:tc>
          <w:tcPr>
            <w:tcW w:w="935" w:type="dxa"/>
          </w:tcPr>
          <w:p w14:paraId="40DEEDAC" w14:textId="62F6DF76"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k</w:t>
            </w:r>
          </w:p>
        </w:tc>
        <w:tc>
          <w:tcPr>
            <w:tcW w:w="935" w:type="dxa"/>
          </w:tcPr>
          <w:p w14:paraId="4350A671" w14:textId="33E7954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l</w:t>
            </w:r>
          </w:p>
        </w:tc>
        <w:tc>
          <w:tcPr>
            <w:tcW w:w="935" w:type="dxa"/>
          </w:tcPr>
          <w:p w14:paraId="080E176B" w14:textId="56575FDF"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m</w:t>
            </w:r>
          </w:p>
        </w:tc>
        <w:tc>
          <w:tcPr>
            <w:tcW w:w="935" w:type="dxa"/>
          </w:tcPr>
          <w:p w14:paraId="1FA51999" w14:textId="7105D0FD"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n</w:t>
            </w:r>
          </w:p>
        </w:tc>
        <w:tc>
          <w:tcPr>
            <w:tcW w:w="935" w:type="dxa"/>
          </w:tcPr>
          <w:p w14:paraId="1BD3BF20" w14:textId="072F781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o</w:t>
            </w:r>
          </w:p>
        </w:tc>
        <w:tc>
          <w:tcPr>
            <w:tcW w:w="935" w:type="dxa"/>
          </w:tcPr>
          <w:p w14:paraId="2557FF79" w14:textId="431EDFB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p</w:t>
            </w:r>
          </w:p>
        </w:tc>
        <w:tc>
          <w:tcPr>
            <w:tcW w:w="935" w:type="dxa"/>
          </w:tcPr>
          <w:p w14:paraId="3BF09E6C" w14:textId="1278AB99"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q</w:t>
            </w:r>
          </w:p>
        </w:tc>
        <w:tc>
          <w:tcPr>
            <w:tcW w:w="935" w:type="dxa"/>
          </w:tcPr>
          <w:p w14:paraId="18FA6A6E" w14:textId="3A5BD0B1"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r</w:t>
            </w:r>
          </w:p>
        </w:tc>
        <w:tc>
          <w:tcPr>
            <w:tcW w:w="935" w:type="dxa"/>
          </w:tcPr>
          <w:p w14:paraId="59D1C597" w14:textId="6F61F468"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s</w:t>
            </w:r>
          </w:p>
        </w:tc>
        <w:tc>
          <w:tcPr>
            <w:tcW w:w="935" w:type="dxa"/>
          </w:tcPr>
          <w:p w14:paraId="5F962492" w14:textId="1BEA3F6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t</w:t>
            </w:r>
          </w:p>
        </w:tc>
      </w:tr>
      <w:tr w:rsidR="00524C09" w14:paraId="72DE0AC7" w14:textId="77777777" w:rsidTr="005A459A">
        <w:tc>
          <w:tcPr>
            <w:tcW w:w="935" w:type="dxa"/>
          </w:tcPr>
          <w:p w14:paraId="60657955" w14:textId="29324B36"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FEC8965" w14:textId="097C2D51"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05FC787" w14:textId="4BF6DF30"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57645BC" w14:textId="58DD164B"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55DFFE8" w14:textId="3F1080AF"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0.0625</w:t>
            </w:r>
          </w:p>
        </w:tc>
        <w:tc>
          <w:tcPr>
            <w:tcW w:w="935" w:type="dxa"/>
          </w:tcPr>
          <w:p w14:paraId="322F537B" w14:textId="7BE3269B"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5CA2543F" w14:textId="40D99905" w:rsidR="005A459A" w:rsidRDefault="00C74C89"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A86E86D" w14:textId="544D12A0"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048F7AE3" w14:textId="2BD069F4"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0.0416</w:t>
            </w:r>
          </w:p>
        </w:tc>
        <w:tc>
          <w:tcPr>
            <w:tcW w:w="935" w:type="dxa"/>
          </w:tcPr>
          <w:p w14:paraId="0F6A0F6A" w14:textId="6E640394" w:rsidR="005A459A" w:rsidRDefault="00C74C89" w:rsidP="00524C09">
            <w:pPr>
              <w:spacing w:line="480" w:lineRule="auto"/>
              <w:jc w:val="center"/>
              <w:rPr>
                <w:rFonts w:ascii="Times New Roman" w:hAnsi="Times New Roman" w:cs="Times New Roman"/>
                <w:sz w:val="24"/>
                <w:szCs w:val="24"/>
              </w:rPr>
            </w:pPr>
            <w:r w:rsidRPr="00FC7224">
              <w:rPr>
                <w:rFonts w:cstheme="minorHAnsi"/>
                <w:i/>
                <w:iCs/>
                <w:sz w:val="24"/>
                <w:szCs w:val="24"/>
              </w:rPr>
              <w:t>0.0625</w:t>
            </w:r>
          </w:p>
        </w:tc>
      </w:tr>
      <w:tr w:rsidR="00524C09" w14:paraId="57624C56" w14:textId="77777777" w:rsidTr="005A459A">
        <w:tc>
          <w:tcPr>
            <w:tcW w:w="935" w:type="dxa"/>
          </w:tcPr>
          <w:p w14:paraId="4B507A1D" w14:textId="048E40FC"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u</w:t>
            </w:r>
          </w:p>
        </w:tc>
        <w:tc>
          <w:tcPr>
            <w:tcW w:w="935" w:type="dxa"/>
          </w:tcPr>
          <w:p w14:paraId="69699442" w14:textId="605FC7BB"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v</w:t>
            </w:r>
          </w:p>
        </w:tc>
        <w:tc>
          <w:tcPr>
            <w:tcW w:w="935" w:type="dxa"/>
          </w:tcPr>
          <w:p w14:paraId="12698D22" w14:textId="557E360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w:t>
            </w:r>
          </w:p>
        </w:tc>
        <w:tc>
          <w:tcPr>
            <w:tcW w:w="935" w:type="dxa"/>
          </w:tcPr>
          <w:p w14:paraId="76580D11" w14:textId="65EAEC3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x</w:t>
            </w:r>
          </w:p>
        </w:tc>
        <w:tc>
          <w:tcPr>
            <w:tcW w:w="935" w:type="dxa"/>
          </w:tcPr>
          <w:p w14:paraId="2AFA3C77" w14:textId="00745BF0"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y</w:t>
            </w:r>
          </w:p>
        </w:tc>
        <w:tc>
          <w:tcPr>
            <w:tcW w:w="935" w:type="dxa"/>
          </w:tcPr>
          <w:p w14:paraId="5CEE5B4C" w14:textId="0AF7BFE3"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z</w:t>
            </w:r>
          </w:p>
        </w:tc>
        <w:tc>
          <w:tcPr>
            <w:tcW w:w="935" w:type="dxa"/>
          </w:tcPr>
          <w:p w14:paraId="3F316A0C" w14:textId="5D8915B2"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5BE165D" w14:textId="6F1235C6"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86CDCFB" w14:textId="28A5E8DD"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36651F1" w14:textId="7FE32A8B" w:rsidR="005A459A" w:rsidRPr="00524C09" w:rsidRDefault="005A459A"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58221EBE" w14:textId="77777777" w:rsidTr="005A459A">
        <w:tc>
          <w:tcPr>
            <w:tcW w:w="935" w:type="dxa"/>
          </w:tcPr>
          <w:p w14:paraId="71176B83" w14:textId="022D9178" w:rsidR="005A459A" w:rsidRDefault="00582B25" w:rsidP="00524C09">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2A846C7D" w14:textId="6A61940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542C077" w14:textId="3C79AB0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CDE72E4" w14:textId="22A2685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CEA709D" w14:textId="4B896157"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8EF246F" w14:textId="706825F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955714A" w14:textId="66863D84"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DE82236" w14:textId="46F2CC4A"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75550C" w14:textId="6B941CD4"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94C88A0" w14:textId="2C22EB1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45540164" w14:textId="77777777" w:rsidTr="005A459A">
        <w:tc>
          <w:tcPr>
            <w:tcW w:w="935" w:type="dxa"/>
          </w:tcPr>
          <w:p w14:paraId="300236D7" w14:textId="2B62CFAA"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FFEAB72" w14:textId="08C5846D"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8043058" w14:textId="1C761102"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&amp;</w:t>
            </w:r>
          </w:p>
        </w:tc>
        <w:tc>
          <w:tcPr>
            <w:tcW w:w="935" w:type="dxa"/>
          </w:tcPr>
          <w:p w14:paraId="63BF8A71" w14:textId="7877312C"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62EEF29" w14:textId="0FA64EB6"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199D722" w14:textId="7A265AFB"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5DEE1A8" w14:textId="2C7D383C"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1</w:t>
            </w:r>
          </w:p>
        </w:tc>
        <w:tc>
          <w:tcPr>
            <w:tcW w:w="935" w:type="dxa"/>
          </w:tcPr>
          <w:p w14:paraId="6283CD9C" w14:textId="5AE322BF"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2</w:t>
            </w:r>
          </w:p>
        </w:tc>
        <w:tc>
          <w:tcPr>
            <w:tcW w:w="935" w:type="dxa"/>
          </w:tcPr>
          <w:p w14:paraId="7573C2DE" w14:textId="56B8E821"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3</w:t>
            </w:r>
          </w:p>
        </w:tc>
        <w:tc>
          <w:tcPr>
            <w:tcW w:w="935" w:type="dxa"/>
          </w:tcPr>
          <w:p w14:paraId="7507BFBF" w14:textId="0EAE25AA" w:rsidR="005A459A" w:rsidRPr="00524C09" w:rsidRDefault="00524C09" w:rsidP="00524C09">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4</w:t>
            </w:r>
          </w:p>
        </w:tc>
      </w:tr>
      <w:tr w:rsidR="00524C09" w14:paraId="544B8C62" w14:textId="77777777" w:rsidTr="005A459A">
        <w:tc>
          <w:tcPr>
            <w:tcW w:w="935" w:type="dxa"/>
          </w:tcPr>
          <w:p w14:paraId="42C62EAC" w14:textId="52A10DB2"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7F9520D" w14:textId="07973EAF"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2CDA732" w14:textId="504C6AF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6940746" w14:textId="1EB0195D"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7E7E7AA" w14:textId="64C9CEE3"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6AF396C" w14:textId="2D12CCF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B3AEE2E" w14:textId="454D9B7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ED01D9F" w14:textId="4D51CA2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10D3E77" w14:textId="55C4C3D5"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422560A" w14:textId="7899ACC6" w:rsidR="005A459A" w:rsidRDefault="00582B25" w:rsidP="00524C0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75A91DF5" w14:textId="77777777" w:rsidTr="005A459A">
        <w:tc>
          <w:tcPr>
            <w:tcW w:w="935" w:type="dxa"/>
          </w:tcPr>
          <w:p w14:paraId="3B5906A8" w14:textId="725AA9D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5</w:t>
            </w:r>
          </w:p>
        </w:tc>
        <w:tc>
          <w:tcPr>
            <w:tcW w:w="935" w:type="dxa"/>
          </w:tcPr>
          <w:p w14:paraId="61612ECD" w14:textId="1B31A30D"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6</w:t>
            </w:r>
          </w:p>
        </w:tc>
        <w:tc>
          <w:tcPr>
            <w:tcW w:w="935" w:type="dxa"/>
          </w:tcPr>
          <w:p w14:paraId="684D4B28" w14:textId="5A48E16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7</w:t>
            </w:r>
          </w:p>
        </w:tc>
        <w:tc>
          <w:tcPr>
            <w:tcW w:w="935" w:type="dxa"/>
          </w:tcPr>
          <w:p w14:paraId="784931D1" w14:textId="38FBB7F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8</w:t>
            </w:r>
          </w:p>
        </w:tc>
        <w:tc>
          <w:tcPr>
            <w:tcW w:w="935" w:type="dxa"/>
          </w:tcPr>
          <w:p w14:paraId="2B091B88" w14:textId="2BCD0AC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9</w:t>
            </w:r>
          </w:p>
        </w:tc>
        <w:tc>
          <w:tcPr>
            <w:tcW w:w="935" w:type="dxa"/>
          </w:tcPr>
          <w:p w14:paraId="17720CF2" w14:textId="7423F0F3"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0</w:t>
            </w:r>
          </w:p>
        </w:tc>
        <w:tc>
          <w:tcPr>
            <w:tcW w:w="935" w:type="dxa"/>
          </w:tcPr>
          <w:p w14:paraId="0D675FE8" w14:textId="21DF8700"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1D6FF67" w14:textId="174AD40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_</w:t>
            </w:r>
          </w:p>
        </w:tc>
        <w:tc>
          <w:tcPr>
            <w:tcW w:w="935" w:type="dxa"/>
          </w:tcPr>
          <w:p w14:paraId="4010EE21" w14:textId="2CB5FAB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48C4E6A" w14:textId="5C614D2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67E15B74" w14:textId="77777777" w:rsidTr="005A459A">
        <w:tc>
          <w:tcPr>
            <w:tcW w:w="935" w:type="dxa"/>
          </w:tcPr>
          <w:p w14:paraId="72C97691" w14:textId="3A86256F"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5D69821" w14:textId="4756F6C1"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49702C8" w14:textId="6E45256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0526F80" w14:textId="6DB7B6D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58C47DB" w14:textId="3BEEC773"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1AD8BE7" w14:textId="5266632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9DCF39D" w14:textId="3CF71AAC"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C7A8794" w14:textId="6EC71F3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3B025CA" w14:textId="68053594"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7A674F3" w14:textId="2AE55C63"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587C81F5" w14:textId="77777777" w:rsidTr="005A459A">
        <w:tc>
          <w:tcPr>
            <w:tcW w:w="935" w:type="dxa"/>
          </w:tcPr>
          <w:p w14:paraId="04808759" w14:textId="1BDA7E62"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1D526A4" w14:textId="282F3092"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9383C17" w14:textId="3567290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D662860" w14:textId="519CEEA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5327EBFA" w14:textId="0C7BFD4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D94AE76" w14:textId="0BB004EE"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0BF5BA24" w14:textId="7AB9CF2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CF29F50" w14:textId="454D5AA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2D6AEA8" w14:textId="30DC9A57"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70F740C4" w14:textId="751B763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r>
      <w:tr w:rsidR="00524C09" w14:paraId="6C6824DA" w14:textId="77777777" w:rsidTr="005A459A">
        <w:tc>
          <w:tcPr>
            <w:tcW w:w="935" w:type="dxa"/>
          </w:tcPr>
          <w:p w14:paraId="0A15FEA9" w14:textId="3C1611D7"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8D74A2D" w14:textId="35B730B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6455D57" w14:textId="4FD4742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E1AA6E6" w14:textId="24790BA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F81ACA9" w14:textId="52C0FFCD"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CC98078" w14:textId="51223829"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9527AD2" w14:textId="28D14AD2"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4C3EB49D" w14:textId="00303089"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1CA3BB36" w14:textId="53C2ADD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051C7BB" w14:textId="6E94FD0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3DCF9ED0" w14:textId="77777777" w:rsidTr="005A459A">
        <w:tc>
          <w:tcPr>
            <w:tcW w:w="935" w:type="dxa"/>
          </w:tcPr>
          <w:p w14:paraId="2E468149" w14:textId="4C6031FA"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&lt;</w:t>
            </w:r>
          </w:p>
        </w:tc>
        <w:tc>
          <w:tcPr>
            <w:tcW w:w="935" w:type="dxa"/>
          </w:tcPr>
          <w:p w14:paraId="61DA92E7" w14:textId="216A342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19428967" w14:textId="025F0746"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&gt;</w:t>
            </w:r>
          </w:p>
        </w:tc>
        <w:tc>
          <w:tcPr>
            <w:tcW w:w="935" w:type="dxa"/>
          </w:tcPr>
          <w:p w14:paraId="289DF3F5" w14:textId="12A6B2C4"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EA4D90B" w14:textId="2024D4BC"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25274913" w14:textId="4001FE5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6F2B1BB7" w14:textId="7EC40318"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space</w:t>
            </w:r>
          </w:p>
        </w:tc>
        <w:tc>
          <w:tcPr>
            <w:tcW w:w="935" w:type="dxa"/>
          </w:tcPr>
          <w:p w14:paraId="63D33610" w14:textId="40B79D6A"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38CDE3F2" w14:textId="5F1EC25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w:t>
            </w:r>
          </w:p>
        </w:tc>
        <w:tc>
          <w:tcPr>
            <w:tcW w:w="935" w:type="dxa"/>
          </w:tcPr>
          <w:p w14:paraId="4DAE967A" w14:textId="7C16A91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\t</w:t>
            </w:r>
          </w:p>
        </w:tc>
      </w:tr>
      <w:tr w:rsidR="00524C09" w14:paraId="47BF7A73" w14:textId="77777777" w:rsidTr="005A459A">
        <w:tc>
          <w:tcPr>
            <w:tcW w:w="935" w:type="dxa"/>
          </w:tcPr>
          <w:p w14:paraId="0362DC98" w14:textId="31FDA2F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2B56FB1" w14:textId="546496E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058A7CD2" w14:textId="2B115E8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CE33B84" w14:textId="0F9A3C8B"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46EFC68" w14:textId="38CC45B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50D5D49F" w14:textId="3CC0501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64AA7C0" w14:textId="7D8E8FE0" w:rsidR="00524C09" w:rsidRDefault="00582B25" w:rsidP="005A459A">
            <w:pPr>
              <w:spacing w:line="480" w:lineRule="auto"/>
              <w:jc w:val="center"/>
              <w:rPr>
                <w:rFonts w:ascii="Times New Roman" w:hAnsi="Times New Roman" w:cs="Times New Roman"/>
                <w:sz w:val="24"/>
                <w:szCs w:val="24"/>
              </w:rPr>
            </w:pPr>
            <w:r w:rsidRPr="00FC7224">
              <w:rPr>
                <w:rFonts w:cstheme="minorHAnsi"/>
                <w:i/>
                <w:iCs/>
                <w:sz w:val="24"/>
                <w:szCs w:val="24"/>
              </w:rPr>
              <w:t>0.5625</w:t>
            </w:r>
          </w:p>
        </w:tc>
        <w:tc>
          <w:tcPr>
            <w:tcW w:w="935" w:type="dxa"/>
          </w:tcPr>
          <w:p w14:paraId="69123395" w14:textId="44F9C32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A51DC3A" w14:textId="7279C7FA"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317A9C00" w14:textId="36C9B036"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24C09" w14:paraId="3AB64A86" w14:textId="77777777" w:rsidTr="005A459A">
        <w:tc>
          <w:tcPr>
            <w:tcW w:w="935" w:type="dxa"/>
          </w:tcPr>
          <w:p w14:paraId="416BE0C4" w14:textId="53DBB116"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\n</w:t>
            </w:r>
          </w:p>
        </w:tc>
        <w:tc>
          <w:tcPr>
            <w:tcW w:w="935" w:type="dxa"/>
          </w:tcPr>
          <w:p w14:paraId="629A8748" w14:textId="6D6B4A48"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\f</w:t>
            </w:r>
          </w:p>
        </w:tc>
        <w:tc>
          <w:tcPr>
            <w:tcW w:w="935" w:type="dxa"/>
          </w:tcPr>
          <w:p w14:paraId="5D44CB51" w14:textId="4DBA0CB1"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\r</w:t>
            </w:r>
          </w:p>
        </w:tc>
        <w:tc>
          <w:tcPr>
            <w:tcW w:w="935" w:type="dxa"/>
          </w:tcPr>
          <w:p w14:paraId="3338CD6D" w14:textId="26252789"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\b</w:t>
            </w:r>
          </w:p>
        </w:tc>
        <w:tc>
          <w:tcPr>
            <w:tcW w:w="935" w:type="dxa"/>
          </w:tcPr>
          <w:p w14:paraId="252D90C3" w14:textId="646D50AB"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\v</w:t>
            </w:r>
          </w:p>
        </w:tc>
        <w:tc>
          <w:tcPr>
            <w:tcW w:w="935" w:type="dxa"/>
          </w:tcPr>
          <w:p w14:paraId="60174B3A" w14:textId="715236FF"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\0</w:t>
            </w:r>
          </w:p>
        </w:tc>
        <w:tc>
          <w:tcPr>
            <w:tcW w:w="935" w:type="dxa"/>
          </w:tcPr>
          <w:p w14:paraId="78ADC75C" w14:textId="6812E0A5" w:rsidR="00524C09" w:rsidRPr="00524C09" w:rsidRDefault="00524C09" w:rsidP="005A459A">
            <w:pPr>
              <w:spacing w:line="480" w:lineRule="auto"/>
              <w:jc w:val="center"/>
              <w:rPr>
                <w:rFonts w:ascii="Times New Roman" w:hAnsi="Times New Roman" w:cs="Times New Roman"/>
                <w:b/>
                <w:bCs/>
                <w:sz w:val="24"/>
                <w:szCs w:val="24"/>
              </w:rPr>
            </w:pPr>
            <w:r w:rsidRPr="00524C09">
              <w:rPr>
                <w:rFonts w:ascii="Times New Roman" w:hAnsi="Times New Roman" w:cs="Times New Roman"/>
                <w:b/>
                <w:bCs/>
                <w:sz w:val="24"/>
                <w:szCs w:val="24"/>
              </w:rPr>
              <w:t>unk</w:t>
            </w:r>
          </w:p>
        </w:tc>
        <w:tc>
          <w:tcPr>
            <w:tcW w:w="935" w:type="dxa"/>
          </w:tcPr>
          <w:p w14:paraId="3DC605B7"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70D60988"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5E388E41" w14:textId="77777777" w:rsidR="00524C09" w:rsidRDefault="00524C09" w:rsidP="005A459A">
            <w:pPr>
              <w:spacing w:line="480" w:lineRule="auto"/>
              <w:jc w:val="center"/>
              <w:rPr>
                <w:rFonts w:ascii="Times New Roman" w:hAnsi="Times New Roman" w:cs="Times New Roman"/>
                <w:sz w:val="24"/>
                <w:szCs w:val="24"/>
              </w:rPr>
            </w:pPr>
          </w:p>
        </w:tc>
      </w:tr>
      <w:tr w:rsidR="00524C09" w14:paraId="30CBBB91" w14:textId="77777777" w:rsidTr="005A459A">
        <w:tc>
          <w:tcPr>
            <w:tcW w:w="935" w:type="dxa"/>
          </w:tcPr>
          <w:p w14:paraId="492CE604" w14:textId="4573AFD6" w:rsidR="00524C09" w:rsidRDefault="00582B25" w:rsidP="005A459A">
            <w:pPr>
              <w:spacing w:line="480" w:lineRule="auto"/>
              <w:jc w:val="center"/>
              <w:rPr>
                <w:rFonts w:ascii="Times New Roman" w:hAnsi="Times New Roman" w:cs="Times New Roman"/>
                <w:sz w:val="24"/>
                <w:szCs w:val="24"/>
              </w:rPr>
            </w:pPr>
            <w:r w:rsidRPr="00FC7224">
              <w:rPr>
                <w:rFonts w:cstheme="minorHAnsi"/>
                <w:i/>
                <w:iCs/>
                <w:sz w:val="24"/>
                <w:szCs w:val="24"/>
              </w:rPr>
              <w:t>0.0208</w:t>
            </w:r>
          </w:p>
        </w:tc>
        <w:tc>
          <w:tcPr>
            <w:tcW w:w="935" w:type="dxa"/>
          </w:tcPr>
          <w:p w14:paraId="5A80F3F4" w14:textId="61328BF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01BC2F1" w14:textId="6B3186C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64124F38" w14:textId="660C9BFE"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D7615F9" w14:textId="0CC94A80"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635CA40" w14:textId="213BC135"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789CB617" w14:textId="0C6FC448" w:rsidR="00524C09" w:rsidRDefault="00582B25" w:rsidP="005A459A">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35" w:type="dxa"/>
          </w:tcPr>
          <w:p w14:paraId="2F027D14"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0D853153" w14:textId="77777777" w:rsidR="00524C09" w:rsidRDefault="00524C09" w:rsidP="005A459A">
            <w:pPr>
              <w:spacing w:line="480" w:lineRule="auto"/>
              <w:jc w:val="center"/>
              <w:rPr>
                <w:rFonts w:ascii="Times New Roman" w:hAnsi="Times New Roman" w:cs="Times New Roman"/>
                <w:sz w:val="24"/>
                <w:szCs w:val="24"/>
              </w:rPr>
            </w:pPr>
          </w:p>
        </w:tc>
        <w:tc>
          <w:tcPr>
            <w:tcW w:w="935" w:type="dxa"/>
          </w:tcPr>
          <w:p w14:paraId="49C1F473" w14:textId="77777777" w:rsidR="00524C09" w:rsidRDefault="00524C09" w:rsidP="005A459A">
            <w:pPr>
              <w:spacing w:line="480" w:lineRule="auto"/>
              <w:jc w:val="center"/>
              <w:rPr>
                <w:rFonts w:ascii="Times New Roman" w:hAnsi="Times New Roman" w:cs="Times New Roman"/>
                <w:sz w:val="24"/>
                <w:szCs w:val="24"/>
              </w:rPr>
            </w:pPr>
          </w:p>
        </w:tc>
      </w:tr>
    </w:tbl>
    <w:p w14:paraId="740529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still very relevant to our decision-making process. Third, because decision trees are a white box model, we can verify all of the decisions through either Boolean or mathematical approaches. Finally, when considering the immense size of software projects today and the rapid </w:t>
      </w:r>
      <w:r>
        <w:rPr>
          <w:rFonts w:ascii="Times New Roman" w:hAnsi="Times New Roman" w:cs="Times New Roman"/>
          <w:sz w:val="24"/>
          <w:szCs w:val="24"/>
        </w:rPr>
        <w:lastRenderedPageBreak/>
        <w:t>rate at software is growing the fact that the prediction process is logarithmic is extremely important.</w:t>
      </w:r>
    </w:p>
    <w:p w14:paraId="354D7A0F" w14:textId="22775392" w:rsidR="00F6265D"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order to ensure that we are receiving high quality and statistically sound results the decision tree was trained using stratified K-fold cross validation utilizing five folds.</w:t>
      </w:r>
      <w:r w:rsidR="009F4424">
        <w:rPr>
          <w:rFonts w:ascii="Times New Roman" w:hAnsi="Times New Roman" w:cs="Times New Roman"/>
          <w:sz w:val="24"/>
          <w:szCs w:val="24"/>
        </w:rPr>
        <w:t xml:space="preserve"> The reason behind choosing to utilize five folds is because there was a minimal change in using 5x2 but by cutting down to a single 5-fold run we are able to cut the runtime in half. We chose to use K-fold over naïve-bayes style verification because studies show the benefits of using K-fold are very clear and help to ensure that we are not having any issues with overfitting.</w:t>
      </w:r>
      <w:r w:rsidR="009F4424">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Pr>
          <w:rFonts w:ascii="Times New Roman" w:hAnsi="Times New Roman" w:cs="Times New Roman"/>
          <w:sz w:val="24"/>
          <w:szCs w:val="24"/>
        </w:rPr>
        <w:fldChar w:fldCharType="separate"/>
      </w:r>
      <w:r w:rsidR="00DA6443">
        <w:t>[Kohavi]</w:t>
      </w:r>
      <w:r w:rsidR="009F4424">
        <w:rPr>
          <w:rFonts w:ascii="Times New Roman" w:hAnsi="Times New Roman" w:cs="Times New Roman"/>
          <w:sz w:val="24"/>
          <w:szCs w:val="24"/>
        </w:rPr>
        <w:fldChar w:fldCharType="end"/>
      </w:r>
    </w:p>
    <w:p w14:paraId="05187F37" w14:textId="78506524" w:rsidR="004E5433" w:rsidRDefault="004E5433" w:rsidP="00F626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6C18DD50"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Pr>
          <w:rFonts w:ascii="Times New Roman" w:hAnsi="Times New Roman" w:cs="Times New Roman"/>
          <w:sz w:val="24"/>
          <w:szCs w:val="24"/>
        </w:rPr>
        <w:t>, the calculations for each metric are shown in</w:t>
      </w:r>
      <w:r w:rsidR="005A459A">
        <w:rPr>
          <w:rFonts w:ascii="Times New Roman" w:hAnsi="Times New Roman" w:cs="Times New Roman"/>
          <w:sz w:val="24"/>
          <w:szCs w:val="24"/>
        </w:rPr>
        <w:t xml:space="preserve"> </w:t>
      </w:r>
      <w:r w:rsidR="005A459A">
        <w:rPr>
          <w:rFonts w:ascii="Times New Roman" w:hAnsi="Times New Roman" w:cs="Times New Roman"/>
          <w:sz w:val="24"/>
          <w:szCs w:val="24"/>
        </w:rPr>
        <w:lastRenderedPageBreak/>
        <w:fldChar w:fldCharType="begin"/>
      </w:r>
      <w:r w:rsidR="005A459A">
        <w:rPr>
          <w:rFonts w:ascii="Times New Roman" w:hAnsi="Times New Roman" w:cs="Times New Roman"/>
          <w:sz w:val="24"/>
          <w:szCs w:val="24"/>
        </w:rPr>
        <w:instrText xml:space="preserve"> REF _Ref33024400 \h </w:instrText>
      </w:r>
      <w:r w:rsidR="005A459A">
        <w:rPr>
          <w:rFonts w:ascii="Times New Roman" w:hAnsi="Times New Roman" w:cs="Times New Roman"/>
          <w:sz w:val="24"/>
          <w:szCs w:val="24"/>
        </w:rPr>
      </w:r>
      <w:r w:rsidR="005A459A">
        <w:rPr>
          <w:rFonts w:ascii="Times New Roman" w:hAnsi="Times New Roman" w:cs="Times New Roman"/>
          <w:sz w:val="24"/>
          <w:szCs w:val="24"/>
        </w:rPr>
        <w:fldChar w:fldCharType="separate"/>
      </w:r>
      <w:r w:rsidR="005A459A">
        <w:t xml:space="preserve">Table </w:t>
      </w:r>
      <w:r w:rsidR="005A459A">
        <w:rPr>
          <w:noProof/>
        </w:rPr>
        <w:t>3</w:t>
      </w:r>
      <w:r w:rsidR="005A459A">
        <w:t xml:space="preserve"> HEURISTICS EQUATIONS</w:t>
      </w:r>
      <w:r w:rsidR="005A459A">
        <w:rPr>
          <w:rFonts w:ascii="Times New Roman" w:hAnsi="Times New Roman" w:cs="Times New Roman"/>
          <w:sz w:val="24"/>
          <w:szCs w:val="24"/>
        </w:rPr>
        <w:fldChar w:fldCharType="end"/>
      </w:r>
      <w:r>
        <w:rPr>
          <w:rFonts w:ascii="Times New Roman" w:hAnsi="Times New Roman" w:cs="Times New Roman"/>
          <w:sz w:val="24"/>
          <w:szCs w:val="24"/>
        </w:rPr>
        <w:t>.</w:t>
      </w:r>
      <w:r w:rsidR="00874F7B">
        <w:rPr>
          <w:rFonts w:ascii="Times New Roman" w:hAnsi="Times New Roman" w:cs="Times New Roman"/>
          <w:sz w:val="24"/>
          <w:szCs w:val="24"/>
        </w:rPr>
        <w:t xml:space="preserve"> Below is a breakdown sample of all 5 folds built into </w:t>
      </w:r>
      <w:r w:rsidR="00AF1598">
        <w:rPr>
          <w:rFonts w:ascii="Times New Roman" w:hAnsi="Times New Roman" w:cs="Times New Roman"/>
          <w:sz w:val="24"/>
          <w:szCs w:val="24"/>
        </w:rPr>
        <w:fldChar w:fldCharType="begin"/>
      </w:r>
      <w:r w:rsidR="00AF1598">
        <w:rPr>
          <w:rFonts w:ascii="Times New Roman" w:hAnsi="Times New Roman" w:cs="Times New Roman"/>
          <w:sz w:val="24"/>
          <w:szCs w:val="24"/>
        </w:rPr>
        <w:instrText xml:space="preserve"> REF _Ref33019599 \h </w:instrText>
      </w:r>
      <w:r w:rsidR="00AF1598">
        <w:rPr>
          <w:rFonts w:ascii="Times New Roman" w:hAnsi="Times New Roman" w:cs="Times New Roman"/>
          <w:sz w:val="24"/>
          <w:szCs w:val="24"/>
        </w:rPr>
      </w:r>
      <w:r w:rsidR="00AF1598">
        <w:rPr>
          <w:rFonts w:ascii="Times New Roman" w:hAnsi="Times New Roman" w:cs="Times New Roman"/>
          <w:sz w:val="24"/>
          <w:szCs w:val="24"/>
        </w:rPr>
        <w:fldChar w:fldCharType="separate"/>
      </w:r>
      <w:r w:rsidR="00AF1598">
        <w:t xml:space="preserve">Table </w:t>
      </w:r>
      <w:r w:rsidR="00AF1598">
        <w:rPr>
          <w:noProof/>
        </w:rPr>
        <w:t>2</w:t>
      </w:r>
      <w:r w:rsidR="00AF1598">
        <w:t xml:space="preserve"> HEURISTICS</w:t>
      </w:r>
      <w:r w:rsidR="00AF1598">
        <w:rPr>
          <w:rFonts w:ascii="Times New Roman" w:hAnsi="Times New Roman" w:cs="Times New Roman"/>
          <w:sz w:val="24"/>
          <w:szCs w:val="24"/>
        </w:rPr>
        <w:fldChar w:fldCharType="end"/>
      </w:r>
      <w:r w:rsidR="00874F7B">
        <w:rPr>
          <w:rFonts w:ascii="Times New Roman" w:hAnsi="Times New Roman" w:cs="Times New Roman"/>
          <w:sz w:val="24"/>
          <w:szCs w:val="24"/>
        </w:rPr>
        <w:t>.</w:t>
      </w:r>
    </w:p>
    <w:p w14:paraId="04BA7783" w14:textId="21FBBF72" w:rsidR="006D1180" w:rsidRDefault="006D1180" w:rsidP="00B45F99">
      <w:pPr>
        <w:pStyle w:val="Caption"/>
        <w:keepNext/>
        <w:jc w:val="center"/>
      </w:pPr>
      <w:bookmarkStart w:id="145" w:name="_Ref32772875"/>
      <w:bookmarkStart w:id="146" w:name="_Ref33019599"/>
      <w:r>
        <w:t xml:space="preserve">Table </w:t>
      </w:r>
      <w:r w:rsidR="0050794F">
        <w:fldChar w:fldCharType="begin"/>
      </w:r>
      <w:r w:rsidR="0050794F">
        <w:instrText xml:space="preserve"> SEQ Table \* ARABIC </w:instrText>
      </w:r>
      <w:r w:rsidR="0050794F">
        <w:fldChar w:fldCharType="separate"/>
      </w:r>
      <w:r w:rsidR="005A459A">
        <w:rPr>
          <w:noProof/>
        </w:rPr>
        <w:t>2</w:t>
      </w:r>
      <w:r w:rsidR="0050794F">
        <w:rPr>
          <w:noProof/>
        </w:rPr>
        <w:fldChar w:fldCharType="end"/>
      </w:r>
      <w:r>
        <w:t xml:space="preserve"> H</w:t>
      </w:r>
      <w:bookmarkEnd w:id="145"/>
      <w:r w:rsidR="00B45F99">
        <w:t>EURISTICS</w:t>
      </w:r>
      <w:bookmarkEnd w:id="146"/>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47" w:author="Michael Decker" w:date="2020-02-24T17:16:00Z">
          <w:tblPr>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47"/>
        <w:gridCol w:w="1120"/>
        <w:gridCol w:w="1157"/>
        <w:gridCol w:w="828"/>
        <w:gridCol w:w="828"/>
        <w:tblGridChange w:id="148">
          <w:tblGrid>
            <w:gridCol w:w="1447"/>
            <w:gridCol w:w="2540"/>
            <w:gridCol w:w="2820"/>
            <w:gridCol w:w="2260"/>
            <w:gridCol w:w="1522"/>
          </w:tblGrid>
        </w:tblGridChange>
      </w:tblGrid>
      <w:tr w:rsidR="00A91925" w:rsidRPr="00A91925" w14:paraId="163808D3" w14:textId="77777777" w:rsidTr="00307C05">
        <w:trPr>
          <w:trHeight w:val="300"/>
          <w:trPrChange w:id="149" w:author="Michael Decker" w:date="2020-02-24T17:16:00Z">
            <w:trPr>
              <w:trHeight w:val="300"/>
            </w:trPr>
          </w:trPrChange>
        </w:trPr>
        <w:tc>
          <w:tcPr>
            <w:tcW w:w="1447" w:type="dxa"/>
            <w:shd w:val="clear" w:color="auto" w:fill="auto"/>
            <w:noWrap/>
            <w:vAlign w:val="bottom"/>
            <w:hideMark/>
            <w:tcPrChange w:id="150" w:author="Michael Decker" w:date="2020-02-24T17:16:00Z">
              <w:tcPr>
                <w:tcW w:w="1447" w:type="dxa"/>
                <w:shd w:val="clear" w:color="auto" w:fill="auto"/>
                <w:noWrap/>
                <w:vAlign w:val="bottom"/>
                <w:hideMark/>
              </w:tcPr>
            </w:tcPrChange>
          </w:tcPr>
          <w:p w14:paraId="67A34F3B" w14:textId="77777777" w:rsidR="00A91925" w:rsidRPr="00B45F99" w:rsidRDefault="00A91925">
            <w:pPr>
              <w:spacing w:after="0" w:line="240" w:lineRule="auto"/>
              <w:jc w:val="center"/>
              <w:rPr>
                <w:rFonts w:ascii="Calibri" w:eastAsia="Times New Roman" w:hAnsi="Calibri" w:cs="Calibri"/>
                <w:b/>
                <w:bCs/>
                <w:color w:val="000000"/>
              </w:rPr>
              <w:pPrChange w:id="151" w:author="Michael Decker" w:date="2020-02-24T17:13:00Z">
                <w:pPr>
                  <w:spacing w:after="0" w:line="240" w:lineRule="auto"/>
                </w:pPr>
              </w:pPrChange>
            </w:pPr>
            <w:r w:rsidRPr="00B45F99">
              <w:rPr>
                <w:rFonts w:ascii="Calibri" w:eastAsia="Times New Roman" w:hAnsi="Calibri" w:cs="Calibri"/>
                <w:b/>
                <w:bCs/>
                <w:color w:val="000000"/>
              </w:rPr>
              <w:t>Fold Number</w:t>
            </w:r>
          </w:p>
        </w:tc>
        <w:tc>
          <w:tcPr>
            <w:tcW w:w="1120" w:type="dxa"/>
            <w:shd w:val="clear" w:color="auto" w:fill="auto"/>
            <w:noWrap/>
            <w:vAlign w:val="bottom"/>
            <w:hideMark/>
            <w:tcPrChange w:id="152" w:author="Michael Decker" w:date="2020-02-24T17:16:00Z">
              <w:tcPr>
                <w:tcW w:w="2540" w:type="dxa"/>
                <w:shd w:val="clear" w:color="auto" w:fill="auto"/>
                <w:noWrap/>
                <w:vAlign w:val="bottom"/>
                <w:hideMark/>
              </w:tcPr>
            </w:tcPrChange>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Change w:id="153" w:author="Michael Decker" w:date="2020-02-24T17:16:00Z">
              <w:tcPr>
                <w:tcW w:w="2820" w:type="dxa"/>
                <w:shd w:val="clear" w:color="auto" w:fill="auto"/>
                <w:noWrap/>
                <w:vAlign w:val="bottom"/>
                <w:hideMark/>
              </w:tcPr>
            </w:tcPrChange>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Change w:id="154" w:author="Michael Decker" w:date="2020-02-24T17:16:00Z">
              <w:tcPr>
                <w:tcW w:w="2260" w:type="dxa"/>
                <w:shd w:val="clear" w:color="auto" w:fill="auto"/>
                <w:noWrap/>
                <w:vAlign w:val="bottom"/>
                <w:hideMark/>
              </w:tcPr>
            </w:tcPrChange>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Change w:id="155" w:author="Michael Decker" w:date="2020-02-24T17:16:00Z">
              <w:tcPr>
                <w:tcW w:w="1522" w:type="dxa"/>
                <w:shd w:val="clear" w:color="auto" w:fill="auto"/>
                <w:noWrap/>
                <w:vAlign w:val="bottom"/>
                <w:hideMark/>
              </w:tcPr>
            </w:tcPrChange>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307C05">
        <w:trPr>
          <w:trHeight w:val="300"/>
          <w:trPrChange w:id="156" w:author="Michael Decker" w:date="2020-02-24T17:16:00Z">
            <w:trPr>
              <w:trHeight w:val="300"/>
            </w:trPr>
          </w:trPrChange>
        </w:trPr>
        <w:tc>
          <w:tcPr>
            <w:tcW w:w="1447" w:type="dxa"/>
            <w:shd w:val="clear" w:color="auto" w:fill="auto"/>
            <w:noWrap/>
            <w:vAlign w:val="bottom"/>
            <w:hideMark/>
            <w:tcPrChange w:id="157" w:author="Michael Decker" w:date="2020-02-24T17:16:00Z">
              <w:tcPr>
                <w:tcW w:w="1447" w:type="dxa"/>
                <w:shd w:val="clear" w:color="auto" w:fill="auto"/>
                <w:noWrap/>
                <w:vAlign w:val="bottom"/>
                <w:hideMark/>
              </w:tcPr>
            </w:tcPrChange>
          </w:tcPr>
          <w:p w14:paraId="7EB73794" w14:textId="77777777" w:rsidR="00A91925" w:rsidRPr="00A91925" w:rsidRDefault="00A91925">
            <w:pPr>
              <w:spacing w:after="0" w:line="240" w:lineRule="auto"/>
              <w:jc w:val="center"/>
              <w:rPr>
                <w:rFonts w:ascii="Calibri" w:eastAsia="Times New Roman" w:hAnsi="Calibri" w:cs="Calibri"/>
                <w:color w:val="000000"/>
              </w:rPr>
              <w:pPrChange w:id="158" w:author="Michael Decker" w:date="2020-02-24T17:13:00Z">
                <w:pPr>
                  <w:spacing w:after="0" w:line="240" w:lineRule="auto"/>
                  <w:jc w:val="right"/>
                </w:pPr>
              </w:pPrChange>
            </w:pPr>
            <w:r w:rsidRPr="00A91925">
              <w:rPr>
                <w:rFonts w:ascii="Calibri" w:eastAsia="Times New Roman" w:hAnsi="Calibri" w:cs="Calibri"/>
                <w:color w:val="000000"/>
              </w:rPr>
              <w:t>1</w:t>
            </w:r>
          </w:p>
        </w:tc>
        <w:tc>
          <w:tcPr>
            <w:tcW w:w="1120" w:type="dxa"/>
            <w:shd w:val="clear" w:color="auto" w:fill="auto"/>
            <w:noWrap/>
            <w:vAlign w:val="bottom"/>
            <w:hideMark/>
            <w:tcPrChange w:id="159" w:author="Michael Decker" w:date="2020-02-24T17:16:00Z">
              <w:tcPr>
                <w:tcW w:w="2540" w:type="dxa"/>
                <w:shd w:val="clear" w:color="auto" w:fill="auto"/>
                <w:noWrap/>
                <w:vAlign w:val="bottom"/>
                <w:hideMark/>
              </w:tcPr>
            </w:tcPrChange>
          </w:tcPr>
          <w:p w14:paraId="55DC1A0E" w14:textId="232583B0" w:rsidR="00A91925" w:rsidRPr="00A91925" w:rsidRDefault="00A91925">
            <w:pPr>
              <w:spacing w:after="0" w:line="240" w:lineRule="auto"/>
              <w:jc w:val="center"/>
              <w:rPr>
                <w:rFonts w:ascii="Calibri" w:eastAsia="Times New Roman" w:hAnsi="Calibri" w:cs="Calibri"/>
                <w:color w:val="000000"/>
              </w:rPr>
              <w:pPrChange w:id="160" w:author="Michael Decker" w:date="2020-02-24T17:16:00Z">
                <w:pPr>
                  <w:spacing w:after="0" w:line="240" w:lineRule="auto"/>
                  <w:jc w:val="right"/>
                </w:pPr>
              </w:pPrChange>
            </w:pPr>
            <w:r w:rsidRPr="00A91925">
              <w:rPr>
                <w:rFonts w:ascii="Calibri" w:eastAsia="Times New Roman" w:hAnsi="Calibri" w:cs="Calibri"/>
                <w:color w:val="000000"/>
              </w:rPr>
              <w:t>98.5</w:t>
            </w:r>
            <w:ins w:id="161" w:author="Michael Decker" w:date="2020-02-24T17:16:00Z">
              <w:r w:rsidR="00833556">
                <w:rPr>
                  <w:rFonts w:ascii="Calibri" w:eastAsia="Times New Roman" w:hAnsi="Calibri" w:cs="Calibri"/>
                  <w:color w:val="000000"/>
                </w:rPr>
                <w:t>0</w:t>
              </w:r>
            </w:ins>
          </w:p>
        </w:tc>
        <w:tc>
          <w:tcPr>
            <w:tcW w:w="1157" w:type="dxa"/>
            <w:shd w:val="clear" w:color="auto" w:fill="auto"/>
            <w:noWrap/>
            <w:vAlign w:val="bottom"/>
            <w:hideMark/>
            <w:tcPrChange w:id="162" w:author="Michael Decker" w:date="2020-02-24T17:16:00Z">
              <w:tcPr>
                <w:tcW w:w="2820" w:type="dxa"/>
                <w:shd w:val="clear" w:color="auto" w:fill="auto"/>
                <w:noWrap/>
                <w:vAlign w:val="bottom"/>
                <w:hideMark/>
              </w:tcPr>
            </w:tcPrChange>
          </w:tcPr>
          <w:p w14:paraId="77E07D80" w14:textId="77777777" w:rsidR="00A91925" w:rsidRPr="00A91925" w:rsidRDefault="00A91925">
            <w:pPr>
              <w:spacing w:after="0" w:line="240" w:lineRule="auto"/>
              <w:jc w:val="center"/>
              <w:rPr>
                <w:rFonts w:ascii="Calibri" w:eastAsia="Times New Roman" w:hAnsi="Calibri" w:cs="Calibri"/>
                <w:color w:val="000000"/>
              </w:rPr>
              <w:pPrChange w:id="163" w:author="Michael Decker" w:date="2020-02-24T17:16:00Z">
                <w:pPr>
                  <w:spacing w:after="0" w:line="240" w:lineRule="auto"/>
                  <w:jc w:val="right"/>
                </w:pPr>
              </w:pPrChange>
            </w:pPr>
            <w:r w:rsidRPr="00A91925">
              <w:rPr>
                <w:rFonts w:ascii="Calibri" w:eastAsia="Times New Roman" w:hAnsi="Calibri" w:cs="Calibri"/>
                <w:color w:val="000000"/>
              </w:rPr>
              <w:t>98.15</w:t>
            </w:r>
          </w:p>
        </w:tc>
        <w:tc>
          <w:tcPr>
            <w:tcW w:w="828" w:type="dxa"/>
            <w:shd w:val="clear" w:color="auto" w:fill="auto"/>
            <w:noWrap/>
            <w:vAlign w:val="bottom"/>
            <w:hideMark/>
            <w:tcPrChange w:id="164" w:author="Michael Decker" w:date="2020-02-24T17:16:00Z">
              <w:tcPr>
                <w:tcW w:w="2260" w:type="dxa"/>
                <w:shd w:val="clear" w:color="auto" w:fill="auto"/>
                <w:noWrap/>
                <w:vAlign w:val="bottom"/>
                <w:hideMark/>
              </w:tcPr>
            </w:tcPrChange>
          </w:tcPr>
          <w:p w14:paraId="7A3B7F59" w14:textId="77777777" w:rsidR="00A91925" w:rsidRPr="00A91925" w:rsidRDefault="00A91925">
            <w:pPr>
              <w:spacing w:after="0" w:line="240" w:lineRule="auto"/>
              <w:jc w:val="center"/>
              <w:rPr>
                <w:rFonts w:ascii="Calibri" w:eastAsia="Times New Roman" w:hAnsi="Calibri" w:cs="Calibri"/>
                <w:color w:val="000000"/>
              </w:rPr>
              <w:pPrChange w:id="165" w:author="Michael Decker" w:date="2020-02-24T17:16:00Z">
                <w:pPr>
                  <w:spacing w:after="0" w:line="240" w:lineRule="auto"/>
                  <w:jc w:val="right"/>
                </w:pPr>
              </w:pPrChange>
            </w:pPr>
            <w:r w:rsidRPr="00A91925">
              <w:rPr>
                <w:rFonts w:ascii="Calibri" w:eastAsia="Times New Roman" w:hAnsi="Calibri" w:cs="Calibri"/>
                <w:color w:val="000000"/>
              </w:rPr>
              <w:t>99.07</w:t>
            </w:r>
          </w:p>
        </w:tc>
        <w:tc>
          <w:tcPr>
            <w:tcW w:w="828" w:type="dxa"/>
            <w:shd w:val="clear" w:color="auto" w:fill="auto"/>
            <w:noWrap/>
            <w:vAlign w:val="bottom"/>
            <w:hideMark/>
            <w:tcPrChange w:id="166" w:author="Michael Decker" w:date="2020-02-24T17:16:00Z">
              <w:tcPr>
                <w:tcW w:w="1522" w:type="dxa"/>
                <w:shd w:val="clear" w:color="auto" w:fill="auto"/>
                <w:noWrap/>
                <w:vAlign w:val="bottom"/>
                <w:hideMark/>
              </w:tcPr>
            </w:tcPrChange>
          </w:tcPr>
          <w:p w14:paraId="5791703E" w14:textId="58AF27EF" w:rsidR="00A91925" w:rsidRPr="00A91925" w:rsidRDefault="00A91925">
            <w:pPr>
              <w:spacing w:after="0" w:line="240" w:lineRule="auto"/>
              <w:jc w:val="center"/>
              <w:rPr>
                <w:rFonts w:ascii="Calibri" w:eastAsia="Times New Roman" w:hAnsi="Calibri" w:cs="Calibri"/>
                <w:color w:val="000000"/>
              </w:rPr>
              <w:pPrChange w:id="167" w:author="Michael Decker" w:date="2020-02-24T17:16:00Z">
                <w:pPr>
                  <w:spacing w:after="0" w:line="240" w:lineRule="auto"/>
                  <w:jc w:val="right"/>
                </w:pPr>
              </w:pPrChange>
            </w:pPr>
            <w:r w:rsidRPr="00A91925">
              <w:rPr>
                <w:rFonts w:ascii="Calibri" w:eastAsia="Times New Roman" w:hAnsi="Calibri" w:cs="Calibri"/>
                <w:color w:val="000000"/>
              </w:rPr>
              <w:t>98.6</w:t>
            </w:r>
            <w:ins w:id="168" w:author="Michael Decker" w:date="2020-02-24T17:16:00Z">
              <w:r w:rsidR="00833556">
                <w:rPr>
                  <w:rFonts w:ascii="Calibri" w:eastAsia="Times New Roman" w:hAnsi="Calibri" w:cs="Calibri"/>
                  <w:color w:val="000000"/>
                </w:rPr>
                <w:t>0</w:t>
              </w:r>
            </w:ins>
          </w:p>
        </w:tc>
      </w:tr>
      <w:tr w:rsidR="00A91925" w:rsidRPr="00A91925" w14:paraId="4191F9C3" w14:textId="77777777" w:rsidTr="00307C05">
        <w:trPr>
          <w:trHeight w:val="300"/>
          <w:trPrChange w:id="169" w:author="Michael Decker" w:date="2020-02-24T17:16:00Z">
            <w:trPr>
              <w:trHeight w:val="300"/>
            </w:trPr>
          </w:trPrChange>
        </w:trPr>
        <w:tc>
          <w:tcPr>
            <w:tcW w:w="1447" w:type="dxa"/>
            <w:shd w:val="clear" w:color="auto" w:fill="auto"/>
            <w:noWrap/>
            <w:vAlign w:val="bottom"/>
            <w:hideMark/>
            <w:tcPrChange w:id="170" w:author="Michael Decker" w:date="2020-02-24T17:16:00Z">
              <w:tcPr>
                <w:tcW w:w="1447" w:type="dxa"/>
                <w:shd w:val="clear" w:color="auto" w:fill="auto"/>
                <w:noWrap/>
                <w:vAlign w:val="bottom"/>
                <w:hideMark/>
              </w:tcPr>
            </w:tcPrChange>
          </w:tcPr>
          <w:p w14:paraId="6DE5B3DE" w14:textId="77777777" w:rsidR="00A91925" w:rsidRPr="00A91925" w:rsidRDefault="00A91925">
            <w:pPr>
              <w:spacing w:after="0" w:line="240" w:lineRule="auto"/>
              <w:jc w:val="center"/>
              <w:rPr>
                <w:rFonts w:ascii="Calibri" w:eastAsia="Times New Roman" w:hAnsi="Calibri" w:cs="Calibri"/>
                <w:color w:val="000000"/>
              </w:rPr>
              <w:pPrChange w:id="171" w:author="Michael Decker" w:date="2020-02-24T17:13:00Z">
                <w:pPr>
                  <w:spacing w:after="0" w:line="240" w:lineRule="auto"/>
                  <w:jc w:val="right"/>
                </w:pPr>
              </w:pPrChange>
            </w:pPr>
            <w:r w:rsidRPr="00A91925">
              <w:rPr>
                <w:rFonts w:ascii="Calibri" w:eastAsia="Times New Roman" w:hAnsi="Calibri" w:cs="Calibri"/>
                <w:color w:val="000000"/>
              </w:rPr>
              <w:t>2</w:t>
            </w:r>
          </w:p>
        </w:tc>
        <w:tc>
          <w:tcPr>
            <w:tcW w:w="1120" w:type="dxa"/>
            <w:shd w:val="clear" w:color="auto" w:fill="auto"/>
            <w:noWrap/>
            <w:vAlign w:val="bottom"/>
            <w:hideMark/>
            <w:tcPrChange w:id="172" w:author="Michael Decker" w:date="2020-02-24T17:16:00Z">
              <w:tcPr>
                <w:tcW w:w="2540" w:type="dxa"/>
                <w:shd w:val="clear" w:color="auto" w:fill="auto"/>
                <w:noWrap/>
                <w:vAlign w:val="bottom"/>
                <w:hideMark/>
              </w:tcPr>
            </w:tcPrChange>
          </w:tcPr>
          <w:p w14:paraId="20323407" w14:textId="3B255B1F" w:rsidR="00A91925" w:rsidRPr="00A91925" w:rsidRDefault="00A91925">
            <w:pPr>
              <w:spacing w:after="0" w:line="240" w:lineRule="auto"/>
              <w:jc w:val="center"/>
              <w:rPr>
                <w:rFonts w:ascii="Calibri" w:eastAsia="Times New Roman" w:hAnsi="Calibri" w:cs="Calibri"/>
                <w:color w:val="000000"/>
              </w:rPr>
              <w:pPrChange w:id="173" w:author="Michael Decker" w:date="2020-02-24T17:16:00Z">
                <w:pPr>
                  <w:spacing w:after="0" w:line="240" w:lineRule="auto"/>
                  <w:jc w:val="right"/>
                </w:pPr>
              </w:pPrChange>
            </w:pPr>
            <w:r w:rsidRPr="00A91925">
              <w:rPr>
                <w:rFonts w:ascii="Calibri" w:eastAsia="Times New Roman" w:hAnsi="Calibri" w:cs="Calibri"/>
                <w:color w:val="000000"/>
              </w:rPr>
              <w:t>97</w:t>
            </w:r>
            <w:ins w:id="174" w:author="Michael Decker" w:date="2020-02-24T17:16:00Z">
              <w:r w:rsidR="00833556">
                <w:rPr>
                  <w:rFonts w:ascii="Calibri" w:eastAsia="Times New Roman" w:hAnsi="Calibri" w:cs="Calibri"/>
                  <w:color w:val="000000"/>
                </w:rPr>
                <w:t>.00</w:t>
              </w:r>
            </w:ins>
          </w:p>
        </w:tc>
        <w:tc>
          <w:tcPr>
            <w:tcW w:w="1157" w:type="dxa"/>
            <w:shd w:val="clear" w:color="auto" w:fill="auto"/>
            <w:noWrap/>
            <w:vAlign w:val="bottom"/>
            <w:hideMark/>
            <w:tcPrChange w:id="175" w:author="Michael Decker" w:date="2020-02-24T17:16:00Z">
              <w:tcPr>
                <w:tcW w:w="2820" w:type="dxa"/>
                <w:shd w:val="clear" w:color="auto" w:fill="auto"/>
                <w:noWrap/>
                <w:vAlign w:val="bottom"/>
                <w:hideMark/>
              </w:tcPr>
            </w:tcPrChange>
          </w:tcPr>
          <w:p w14:paraId="4102B09B" w14:textId="1BF4D2B1" w:rsidR="00A91925" w:rsidRPr="00A91925" w:rsidRDefault="00A91925">
            <w:pPr>
              <w:spacing w:after="0" w:line="240" w:lineRule="auto"/>
              <w:jc w:val="center"/>
              <w:rPr>
                <w:rFonts w:ascii="Calibri" w:eastAsia="Times New Roman" w:hAnsi="Calibri" w:cs="Calibri"/>
                <w:color w:val="000000"/>
              </w:rPr>
              <w:pPrChange w:id="176" w:author="Michael Decker" w:date="2020-02-24T17:16:00Z">
                <w:pPr>
                  <w:spacing w:after="0" w:line="240" w:lineRule="auto"/>
                  <w:jc w:val="right"/>
                </w:pPr>
              </w:pPrChange>
            </w:pPr>
            <w:r w:rsidRPr="00A91925">
              <w:rPr>
                <w:rFonts w:ascii="Calibri" w:eastAsia="Times New Roman" w:hAnsi="Calibri" w:cs="Calibri"/>
                <w:color w:val="000000"/>
              </w:rPr>
              <w:t>100</w:t>
            </w:r>
            <w:ins w:id="177" w:author="Michael Decker" w:date="2020-02-24T17:16:00Z">
              <w:r w:rsidR="00833556">
                <w:rPr>
                  <w:rFonts w:ascii="Calibri" w:eastAsia="Times New Roman" w:hAnsi="Calibri" w:cs="Calibri"/>
                  <w:color w:val="000000"/>
                </w:rPr>
                <w:t>.00</w:t>
              </w:r>
            </w:ins>
          </w:p>
        </w:tc>
        <w:tc>
          <w:tcPr>
            <w:tcW w:w="828" w:type="dxa"/>
            <w:shd w:val="clear" w:color="auto" w:fill="auto"/>
            <w:noWrap/>
            <w:vAlign w:val="bottom"/>
            <w:hideMark/>
            <w:tcPrChange w:id="178" w:author="Michael Decker" w:date="2020-02-24T17:16:00Z">
              <w:tcPr>
                <w:tcW w:w="2260" w:type="dxa"/>
                <w:shd w:val="clear" w:color="auto" w:fill="auto"/>
                <w:noWrap/>
                <w:vAlign w:val="bottom"/>
                <w:hideMark/>
              </w:tcPr>
            </w:tcPrChange>
          </w:tcPr>
          <w:p w14:paraId="1F3E0FC4" w14:textId="69E6DCBD" w:rsidR="00A91925" w:rsidRPr="00A91925" w:rsidRDefault="00A91925">
            <w:pPr>
              <w:spacing w:after="0" w:line="240" w:lineRule="auto"/>
              <w:jc w:val="center"/>
              <w:rPr>
                <w:rFonts w:ascii="Calibri" w:eastAsia="Times New Roman" w:hAnsi="Calibri" w:cs="Calibri"/>
                <w:color w:val="000000"/>
              </w:rPr>
              <w:pPrChange w:id="179" w:author="Michael Decker" w:date="2020-02-24T17:16:00Z">
                <w:pPr>
                  <w:spacing w:after="0" w:line="240" w:lineRule="auto"/>
                  <w:jc w:val="right"/>
                </w:pPr>
              </w:pPrChange>
            </w:pPr>
            <w:r w:rsidRPr="00A91925">
              <w:rPr>
                <w:rFonts w:ascii="Calibri" w:eastAsia="Times New Roman" w:hAnsi="Calibri" w:cs="Calibri"/>
                <w:color w:val="000000"/>
              </w:rPr>
              <w:t>94</w:t>
            </w:r>
            <w:ins w:id="180" w:author="Michael Decker" w:date="2020-02-24T17:16:00Z">
              <w:r w:rsidR="00833556">
                <w:rPr>
                  <w:rFonts w:ascii="Calibri" w:eastAsia="Times New Roman" w:hAnsi="Calibri" w:cs="Calibri"/>
                  <w:color w:val="000000"/>
                </w:rPr>
                <w:t>.00</w:t>
              </w:r>
            </w:ins>
          </w:p>
        </w:tc>
        <w:tc>
          <w:tcPr>
            <w:tcW w:w="828" w:type="dxa"/>
            <w:shd w:val="clear" w:color="auto" w:fill="auto"/>
            <w:noWrap/>
            <w:vAlign w:val="bottom"/>
            <w:hideMark/>
            <w:tcPrChange w:id="181" w:author="Michael Decker" w:date="2020-02-24T17:16:00Z">
              <w:tcPr>
                <w:tcW w:w="1522" w:type="dxa"/>
                <w:shd w:val="clear" w:color="auto" w:fill="auto"/>
                <w:noWrap/>
                <w:vAlign w:val="bottom"/>
                <w:hideMark/>
              </w:tcPr>
            </w:tcPrChange>
          </w:tcPr>
          <w:p w14:paraId="2AEF836F" w14:textId="77777777" w:rsidR="00A91925" w:rsidRPr="00A91925" w:rsidRDefault="00A91925">
            <w:pPr>
              <w:spacing w:after="0" w:line="240" w:lineRule="auto"/>
              <w:jc w:val="center"/>
              <w:rPr>
                <w:rFonts w:ascii="Calibri" w:eastAsia="Times New Roman" w:hAnsi="Calibri" w:cs="Calibri"/>
                <w:color w:val="000000"/>
              </w:rPr>
              <w:pPrChange w:id="182" w:author="Michael Decker" w:date="2020-02-24T17:16:00Z">
                <w:pPr>
                  <w:spacing w:after="0" w:line="240" w:lineRule="auto"/>
                  <w:jc w:val="right"/>
                </w:pPr>
              </w:pPrChange>
            </w:pPr>
            <w:r w:rsidRPr="00A91925">
              <w:rPr>
                <w:rFonts w:ascii="Calibri" w:eastAsia="Times New Roman" w:hAnsi="Calibri" w:cs="Calibri"/>
                <w:color w:val="000000"/>
              </w:rPr>
              <w:t>96.91</w:t>
            </w:r>
          </w:p>
        </w:tc>
      </w:tr>
      <w:tr w:rsidR="00A91925" w:rsidRPr="00A91925" w14:paraId="330092FD" w14:textId="77777777" w:rsidTr="00307C05">
        <w:trPr>
          <w:trHeight w:val="300"/>
          <w:trPrChange w:id="183" w:author="Michael Decker" w:date="2020-02-24T17:16:00Z">
            <w:trPr>
              <w:trHeight w:val="300"/>
            </w:trPr>
          </w:trPrChange>
        </w:trPr>
        <w:tc>
          <w:tcPr>
            <w:tcW w:w="1447" w:type="dxa"/>
            <w:shd w:val="clear" w:color="auto" w:fill="auto"/>
            <w:noWrap/>
            <w:vAlign w:val="bottom"/>
            <w:hideMark/>
            <w:tcPrChange w:id="184" w:author="Michael Decker" w:date="2020-02-24T17:16:00Z">
              <w:tcPr>
                <w:tcW w:w="1447" w:type="dxa"/>
                <w:shd w:val="clear" w:color="auto" w:fill="auto"/>
                <w:noWrap/>
                <w:vAlign w:val="bottom"/>
                <w:hideMark/>
              </w:tcPr>
            </w:tcPrChange>
          </w:tcPr>
          <w:p w14:paraId="18278FC6" w14:textId="77777777" w:rsidR="00A91925" w:rsidRPr="00A91925" w:rsidRDefault="00A91925">
            <w:pPr>
              <w:spacing w:after="0" w:line="240" w:lineRule="auto"/>
              <w:jc w:val="center"/>
              <w:rPr>
                <w:rFonts w:ascii="Calibri" w:eastAsia="Times New Roman" w:hAnsi="Calibri" w:cs="Calibri"/>
                <w:color w:val="000000"/>
              </w:rPr>
              <w:pPrChange w:id="185" w:author="Michael Decker" w:date="2020-02-24T17:13:00Z">
                <w:pPr>
                  <w:spacing w:after="0" w:line="240" w:lineRule="auto"/>
                  <w:jc w:val="right"/>
                </w:pPr>
              </w:pPrChange>
            </w:pPr>
            <w:r w:rsidRPr="00A91925">
              <w:rPr>
                <w:rFonts w:ascii="Calibri" w:eastAsia="Times New Roman" w:hAnsi="Calibri" w:cs="Calibri"/>
                <w:color w:val="000000"/>
              </w:rPr>
              <w:t>3</w:t>
            </w:r>
          </w:p>
        </w:tc>
        <w:tc>
          <w:tcPr>
            <w:tcW w:w="1120" w:type="dxa"/>
            <w:shd w:val="clear" w:color="auto" w:fill="auto"/>
            <w:noWrap/>
            <w:vAlign w:val="bottom"/>
            <w:hideMark/>
            <w:tcPrChange w:id="186" w:author="Michael Decker" w:date="2020-02-24T17:16:00Z">
              <w:tcPr>
                <w:tcW w:w="2540" w:type="dxa"/>
                <w:shd w:val="clear" w:color="auto" w:fill="auto"/>
                <w:noWrap/>
                <w:vAlign w:val="bottom"/>
                <w:hideMark/>
              </w:tcPr>
            </w:tcPrChange>
          </w:tcPr>
          <w:p w14:paraId="40C361EA" w14:textId="7139BF17" w:rsidR="00A91925" w:rsidRPr="00A91925" w:rsidRDefault="00A91925">
            <w:pPr>
              <w:spacing w:after="0" w:line="240" w:lineRule="auto"/>
              <w:jc w:val="center"/>
              <w:rPr>
                <w:rFonts w:ascii="Calibri" w:eastAsia="Times New Roman" w:hAnsi="Calibri" w:cs="Calibri"/>
                <w:color w:val="000000"/>
              </w:rPr>
              <w:pPrChange w:id="187" w:author="Michael Decker" w:date="2020-02-24T17:16:00Z">
                <w:pPr>
                  <w:spacing w:after="0" w:line="240" w:lineRule="auto"/>
                  <w:jc w:val="right"/>
                </w:pPr>
              </w:pPrChange>
            </w:pPr>
            <w:r w:rsidRPr="00A91925">
              <w:rPr>
                <w:rFonts w:ascii="Calibri" w:eastAsia="Times New Roman" w:hAnsi="Calibri" w:cs="Calibri"/>
                <w:color w:val="000000"/>
              </w:rPr>
              <w:t>97.5</w:t>
            </w:r>
            <w:ins w:id="188" w:author="Michael Decker" w:date="2020-02-24T17:16:00Z">
              <w:r w:rsidR="00833556">
                <w:rPr>
                  <w:rFonts w:ascii="Calibri" w:eastAsia="Times New Roman" w:hAnsi="Calibri" w:cs="Calibri"/>
                  <w:color w:val="000000"/>
                </w:rPr>
                <w:t>0</w:t>
              </w:r>
            </w:ins>
          </w:p>
        </w:tc>
        <w:tc>
          <w:tcPr>
            <w:tcW w:w="1157" w:type="dxa"/>
            <w:shd w:val="clear" w:color="auto" w:fill="auto"/>
            <w:noWrap/>
            <w:vAlign w:val="bottom"/>
            <w:hideMark/>
            <w:tcPrChange w:id="189" w:author="Michael Decker" w:date="2020-02-24T17:16:00Z">
              <w:tcPr>
                <w:tcW w:w="2820" w:type="dxa"/>
                <w:shd w:val="clear" w:color="auto" w:fill="auto"/>
                <w:noWrap/>
                <w:vAlign w:val="bottom"/>
                <w:hideMark/>
              </w:tcPr>
            </w:tcPrChange>
          </w:tcPr>
          <w:p w14:paraId="229036AF" w14:textId="77777777" w:rsidR="00A91925" w:rsidRPr="00A91925" w:rsidRDefault="00A91925">
            <w:pPr>
              <w:spacing w:after="0" w:line="240" w:lineRule="auto"/>
              <w:jc w:val="center"/>
              <w:rPr>
                <w:rFonts w:ascii="Calibri" w:eastAsia="Times New Roman" w:hAnsi="Calibri" w:cs="Calibri"/>
                <w:color w:val="000000"/>
              </w:rPr>
              <w:pPrChange w:id="190" w:author="Michael Decker" w:date="2020-02-24T17:16:00Z">
                <w:pPr>
                  <w:spacing w:after="0" w:line="240" w:lineRule="auto"/>
                  <w:jc w:val="right"/>
                </w:pPr>
              </w:pPrChange>
            </w:pPr>
            <w:r w:rsidRPr="00A91925">
              <w:rPr>
                <w:rFonts w:ascii="Calibri" w:eastAsia="Times New Roman" w:hAnsi="Calibri" w:cs="Calibri"/>
                <w:color w:val="000000"/>
              </w:rPr>
              <w:t>95.65</w:t>
            </w:r>
          </w:p>
        </w:tc>
        <w:tc>
          <w:tcPr>
            <w:tcW w:w="828" w:type="dxa"/>
            <w:shd w:val="clear" w:color="auto" w:fill="auto"/>
            <w:noWrap/>
            <w:vAlign w:val="bottom"/>
            <w:hideMark/>
            <w:tcPrChange w:id="191" w:author="Michael Decker" w:date="2020-02-24T17:16:00Z">
              <w:tcPr>
                <w:tcW w:w="2260" w:type="dxa"/>
                <w:shd w:val="clear" w:color="auto" w:fill="auto"/>
                <w:noWrap/>
                <w:vAlign w:val="bottom"/>
                <w:hideMark/>
              </w:tcPr>
            </w:tcPrChange>
          </w:tcPr>
          <w:p w14:paraId="118EA7E7" w14:textId="77777777" w:rsidR="00A91925" w:rsidRPr="00A91925" w:rsidRDefault="00A91925">
            <w:pPr>
              <w:spacing w:after="0" w:line="240" w:lineRule="auto"/>
              <w:jc w:val="center"/>
              <w:rPr>
                <w:rFonts w:ascii="Calibri" w:eastAsia="Times New Roman" w:hAnsi="Calibri" w:cs="Calibri"/>
                <w:color w:val="000000"/>
              </w:rPr>
              <w:pPrChange w:id="192" w:author="Michael Decker" w:date="2020-02-24T17:16:00Z">
                <w:pPr>
                  <w:spacing w:after="0" w:line="240" w:lineRule="auto"/>
                  <w:jc w:val="right"/>
                </w:pPr>
              </w:pPrChange>
            </w:pPr>
            <w:r w:rsidRPr="00A91925">
              <w:rPr>
                <w:rFonts w:ascii="Calibri" w:eastAsia="Times New Roman" w:hAnsi="Calibri" w:cs="Calibri"/>
                <w:color w:val="000000"/>
              </w:rPr>
              <w:t>98.88</w:t>
            </w:r>
          </w:p>
        </w:tc>
        <w:tc>
          <w:tcPr>
            <w:tcW w:w="828" w:type="dxa"/>
            <w:shd w:val="clear" w:color="auto" w:fill="auto"/>
            <w:noWrap/>
            <w:vAlign w:val="bottom"/>
            <w:hideMark/>
            <w:tcPrChange w:id="193" w:author="Michael Decker" w:date="2020-02-24T17:16:00Z">
              <w:tcPr>
                <w:tcW w:w="1522" w:type="dxa"/>
                <w:shd w:val="clear" w:color="auto" w:fill="auto"/>
                <w:noWrap/>
                <w:vAlign w:val="bottom"/>
                <w:hideMark/>
              </w:tcPr>
            </w:tcPrChange>
          </w:tcPr>
          <w:p w14:paraId="28CBF19B" w14:textId="77777777" w:rsidR="00A91925" w:rsidRPr="00A91925" w:rsidRDefault="00A91925">
            <w:pPr>
              <w:spacing w:after="0" w:line="240" w:lineRule="auto"/>
              <w:jc w:val="center"/>
              <w:rPr>
                <w:rFonts w:ascii="Calibri" w:eastAsia="Times New Roman" w:hAnsi="Calibri" w:cs="Calibri"/>
                <w:color w:val="000000"/>
              </w:rPr>
              <w:pPrChange w:id="194" w:author="Michael Decker" w:date="2020-02-24T17:16:00Z">
                <w:pPr>
                  <w:spacing w:after="0" w:line="240" w:lineRule="auto"/>
                  <w:jc w:val="right"/>
                </w:pPr>
              </w:pPrChange>
            </w:pPr>
            <w:r w:rsidRPr="00A91925">
              <w:rPr>
                <w:rFonts w:ascii="Calibri" w:eastAsia="Times New Roman" w:hAnsi="Calibri" w:cs="Calibri"/>
                <w:color w:val="000000"/>
              </w:rPr>
              <w:t>97.23</w:t>
            </w:r>
          </w:p>
        </w:tc>
      </w:tr>
      <w:tr w:rsidR="00A91925" w:rsidRPr="00A91925" w14:paraId="4C438781" w14:textId="77777777" w:rsidTr="00307C05">
        <w:trPr>
          <w:trHeight w:val="300"/>
          <w:trPrChange w:id="195" w:author="Michael Decker" w:date="2020-02-24T17:16:00Z">
            <w:trPr>
              <w:trHeight w:val="300"/>
            </w:trPr>
          </w:trPrChange>
        </w:trPr>
        <w:tc>
          <w:tcPr>
            <w:tcW w:w="1447" w:type="dxa"/>
            <w:shd w:val="clear" w:color="auto" w:fill="auto"/>
            <w:noWrap/>
            <w:vAlign w:val="bottom"/>
            <w:hideMark/>
            <w:tcPrChange w:id="196" w:author="Michael Decker" w:date="2020-02-24T17:16:00Z">
              <w:tcPr>
                <w:tcW w:w="1447" w:type="dxa"/>
                <w:shd w:val="clear" w:color="auto" w:fill="auto"/>
                <w:noWrap/>
                <w:vAlign w:val="bottom"/>
                <w:hideMark/>
              </w:tcPr>
            </w:tcPrChange>
          </w:tcPr>
          <w:p w14:paraId="3813B8EC" w14:textId="77777777" w:rsidR="00A91925" w:rsidRPr="00A91925" w:rsidRDefault="00A91925">
            <w:pPr>
              <w:spacing w:after="0" w:line="240" w:lineRule="auto"/>
              <w:jc w:val="center"/>
              <w:rPr>
                <w:rFonts w:ascii="Calibri" w:eastAsia="Times New Roman" w:hAnsi="Calibri" w:cs="Calibri"/>
                <w:color w:val="000000"/>
              </w:rPr>
              <w:pPrChange w:id="197" w:author="Michael Decker" w:date="2020-02-24T17:13:00Z">
                <w:pPr>
                  <w:spacing w:after="0" w:line="240" w:lineRule="auto"/>
                  <w:jc w:val="right"/>
                </w:pPr>
              </w:pPrChange>
            </w:pPr>
            <w:r w:rsidRPr="00A91925">
              <w:rPr>
                <w:rFonts w:ascii="Calibri" w:eastAsia="Times New Roman" w:hAnsi="Calibri" w:cs="Calibri"/>
                <w:color w:val="000000"/>
              </w:rPr>
              <w:t>4</w:t>
            </w:r>
          </w:p>
        </w:tc>
        <w:tc>
          <w:tcPr>
            <w:tcW w:w="1120" w:type="dxa"/>
            <w:shd w:val="clear" w:color="auto" w:fill="auto"/>
            <w:noWrap/>
            <w:vAlign w:val="bottom"/>
            <w:hideMark/>
            <w:tcPrChange w:id="198" w:author="Michael Decker" w:date="2020-02-24T17:16:00Z">
              <w:tcPr>
                <w:tcW w:w="2540" w:type="dxa"/>
                <w:shd w:val="clear" w:color="auto" w:fill="auto"/>
                <w:noWrap/>
                <w:vAlign w:val="bottom"/>
                <w:hideMark/>
              </w:tcPr>
            </w:tcPrChange>
          </w:tcPr>
          <w:p w14:paraId="67A9F45F" w14:textId="4F64D27C" w:rsidR="00A91925" w:rsidRPr="00A91925" w:rsidRDefault="00A91925">
            <w:pPr>
              <w:spacing w:after="0" w:line="240" w:lineRule="auto"/>
              <w:jc w:val="center"/>
              <w:rPr>
                <w:rFonts w:ascii="Calibri" w:eastAsia="Times New Roman" w:hAnsi="Calibri" w:cs="Calibri"/>
                <w:color w:val="000000"/>
              </w:rPr>
              <w:pPrChange w:id="199" w:author="Michael Decker" w:date="2020-02-24T17:16:00Z">
                <w:pPr>
                  <w:spacing w:after="0" w:line="240" w:lineRule="auto"/>
                  <w:jc w:val="right"/>
                </w:pPr>
              </w:pPrChange>
            </w:pPr>
            <w:r w:rsidRPr="00A91925">
              <w:rPr>
                <w:rFonts w:ascii="Calibri" w:eastAsia="Times New Roman" w:hAnsi="Calibri" w:cs="Calibri"/>
                <w:color w:val="000000"/>
              </w:rPr>
              <w:t>98.5</w:t>
            </w:r>
            <w:ins w:id="200" w:author="Michael Decker" w:date="2020-02-24T17:16:00Z">
              <w:r w:rsidR="00833556">
                <w:rPr>
                  <w:rFonts w:ascii="Calibri" w:eastAsia="Times New Roman" w:hAnsi="Calibri" w:cs="Calibri"/>
                  <w:color w:val="000000"/>
                </w:rPr>
                <w:t>0</w:t>
              </w:r>
            </w:ins>
          </w:p>
        </w:tc>
        <w:tc>
          <w:tcPr>
            <w:tcW w:w="1157" w:type="dxa"/>
            <w:shd w:val="clear" w:color="auto" w:fill="auto"/>
            <w:noWrap/>
            <w:vAlign w:val="bottom"/>
            <w:hideMark/>
            <w:tcPrChange w:id="201" w:author="Michael Decker" w:date="2020-02-24T17:16:00Z">
              <w:tcPr>
                <w:tcW w:w="2820" w:type="dxa"/>
                <w:shd w:val="clear" w:color="auto" w:fill="auto"/>
                <w:noWrap/>
                <w:vAlign w:val="bottom"/>
                <w:hideMark/>
              </w:tcPr>
            </w:tcPrChange>
          </w:tcPr>
          <w:p w14:paraId="7E10DB04" w14:textId="73128F9A" w:rsidR="00A91925" w:rsidRPr="00A91925" w:rsidRDefault="00A91925">
            <w:pPr>
              <w:spacing w:after="0" w:line="240" w:lineRule="auto"/>
              <w:jc w:val="center"/>
              <w:rPr>
                <w:rFonts w:ascii="Calibri" w:eastAsia="Times New Roman" w:hAnsi="Calibri" w:cs="Calibri"/>
                <w:color w:val="000000"/>
              </w:rPr>
              <w:pPrChange w:id="202" w:author="Michael Decker" w:date="2020-02-24T17:16:00Z">
                <w:pPr>
                  <w:spacing w:after="0" w:line="240" w:lineRule="auto"/>
                  <w:jc w:val="right"/>
                </w:pPr>
              </w:pPrChange>
            </w:pPr>
            <w:r w:rsidRPr="00A91925">
              <w:rPr>
                <w:rFonts w:ascii="Calibri" w:eastAsia="Times New Roman" w:hAnsi="Calibri" w:cs="Calibri"/>
                <w:color w:val="000000"/>
              </w:rPr>
              <w:t>99</w:t>
            </w:r>
            <w:ins w:id="203" w:author="Michael Decker" w:date="2020-02-24T17:16:00Z">
              <w:r w:rsidR="00833556">
                <w:rPr>
                  <w:rFonts w:ascii="Calibri" w:eastAsia="Times New Roman" w:hAnsi="Calibri" w:cs="Calibri"/>
                  <w:color w:val="000000"/>
                </w:rPr>
                <w:t>.00</w:t>
              </w:r>
            </w:ins>
          </w:p>
        </w:tc>
        <w:tc>
          <w:tcPr>
            <w:tcW w:w="828" w:type="dxa"/>
            <w:shd w:val="clear" w:color="auto" w:fill="auto"/>
            <w:noWrap/>
            <w:vAlign w:val="bottom"/>
            <w:hideMark/>
            <w:tcPrChange w:id="204" w:author="Michael Decker" w:date="2020-02-24T17:16:00Z">
              <w:tcPr>
                <w:tcW w:w="2260" w:type="dxa"/>
                <w:shd w:val="clear" w:color="auto" w:fill="auto"/>
                <w:noWrap/>
                <w:vAlign w:val="bottom"/>
                <w:hideMark/>
              </w:tcPr>
            </w:tcPrChange>
          </w:tcPr>
          <w:p w14:paraId="67AF27FB" w14:textId="77777777" w:rsidR="00A91925" w:rsidRPr="00A91925" w:rsidRDefault="00A91925">
            <w:pPr>
              <w:spacing w:after="0" w:line="240" w:lineRule="auto"/>
              <w:jc w:val="center"/>
              <w:rPr>
                <w:rFonts w:ascii="Calibri" w:eastAsia="Times New Roman" w:hAnsi="Calibri" w:cs="Calibri"/>
                <w:color w:val="000000"/>
              </w:rPr>
              <w:pPrChange w:id="205" w:author="Michael Decker" w:date="2020-02-24T17:16:00Z">
                <w:pPr>
                  <w:spacing w:after="0" w:line="240" w:lineRule="auto"/>
                  <w:jc w:val="right"/>
                </w:pPr>
              </w:pPrChange>
            </w:pPr>
            <w:r w:rsidRPr="00A91925">
              <w:rPr>
                <w:rFonts w:ascii="Calibri" w:eastAsia="Times New Roman" w:hAnsi="Calibri" w:cs="Calibri"/>
                <w:color w:val="000000"/>
              </w:rPr>
              <w:t>98.02</w:t>
            </w:r>
          </w:p>
        </w:tc>
        <w:tc>
          <w:tcPr>
            <w:tcW w:w="828" w:type="dxa"/>
            <w:shd w:val="clear" w:color="auto" w:fill="auto"/>
            <w:noWrap/>
            <w:vAlign w:val="bottom"/>
            <w:hideMark/>
            <w:tcPrChange w:id="206" w:author="Michael Decker" w:date="2020-02-24T17:16:00Z">
              <w:tcPr>
                <w:tcW w:w="1522" w:type="dxa"/>
                <w:shd w:val="clear" w:color="auto" w:fill="auto"/>
                <w:noWrap/>
                <w:vAlign w:val="bottom"/>
                <w:hideMark/>
              </w:tcPr>
            </w:tcPrChange>
          </w:tcPr>
          <w:p w14:paraId="459DA804" w14:textId="77777777" w:rsidR="00A91925" w:rsidRPr="00A91925" w:rsidRDefault="00A91925">
            <w:pPr>
              <w:spacing w:after="0" w:line="240" w:lineRule="auto"/>
              <w:jc w:val="center"/>
              <w:rPr>
                <w:rFonts w:ascii="Calibri" w:eastAsia="Times New Roman" w:hAnsi="Calibri" w:cs="Calibri"/>
                <w:color w:val="000000"/>
              </w:rPr>
              <w:pPrChange w:id="207" w:author="Michael Decker" w:date="2020-02-24T17:16:00Z">
                <w:pPr>
                  <w:spacing w:after="0" w:line="240" w:lineRule="auto"/>
                  <w:jc w:val="right"/>
                </w:pPr>
              </w:pPrChange>
            </w:pPr>
            <w:r w:rsidRPr="00A91925">
              <w:rPr>
                <w:rFonts w:ascii="Calibri" w:eastAsia="Times New Roman" w:hAnsi="Calibri" w:cs="Calibri"/>
                <w:color w:val="000000"/>
              </w:rPr>
              <w:t>98.51</w:t>
            </w:r>
          </w:p>
        </w:tc>
      </w:tr>
      <w:tr w:rsidR="00A91925" w:rsidRPr="00A91925" w14:paraId="22C45BC0" w14:textId="77777777" w:rsidTr="00307C05">
        <w:trPr>
          <w:trHeight w:val="300"/>
          <w:trPrChange w:id="208" w:author="Michael Decker" w:date="2020-02-24T17:16:00Z">
            <w:trPr>
              <w:trHeight w:val="300"/>
            </w:trPr>
          </w:trPrChange>
        </w:trPr>
        <w:tc>
          <w:tcPr>
            <w:tcW w:w="1447" w:type="dxa"/>
            <w:shd w:val="clear" w:color="auto" w:fill="auto"/>
            <w:noWrap/>
            <w:vAlign w:val="bottom"/>
            <w:hideMark/>
            <w:tcPrChange w:id="209" w:author="Michael Decker" w:date="2020-02-24T17:16:00Z">
              <w:tcPr>
                <w:tcW w:w="1447" w:type="dxa"/>
                <w:shd w:val="clear" w:color="auto" w:fill="auto"/>
                <w:noWrap/>
                <w:vAlign w:val="bottom"/>
                <w:hideMark/>
              </w:tcPr>
            </w:tcPrChange>
          </w:tcPr>
          <w:p w14:paraId="55B248D6" w14:textId="77777777" w:rsidR="00A91925" w:rsidRPr="00A91925" w:rsidRDefault="00A91925">
            <w:pPr>
              <w:spacing w:after="0" w:line="240" w:lineRule="auto"/>
              <w:jc w:val="center"/>
              <w:rPr>
                <w:rFonts w:ascii="Calibri" w:eastAsia="Times New Roman" w:hAnsi="Calibri" w:cs="Calibri"/>
                <w:color w:val="000000"/>
              </w:rPr>
              <w:pPrChange w:id="210" w:author="Michael Decker" w:date="2020-02-24T17:13:00Z">
                <w:pPr>
                  <w:spacing w:after="0" w:line="240" w:lineRule="auto"/>
                  <w:jc w:val="right"/>
                </w:pPr>
              </w:pPrChange>
            </w:pPr>
            <w:r w:rsidRPr="00A91925">
              <w:rPr>
                <w:rFonts w:ascii="Calibri" w:eastAsia="Times New Roman" w:hAnsi="Calibri" w:cs="Calibri"/>
                <w:color w:val="000000"/>
              </w:rPr>
              <w:t>5</w:t>
            </w:r>
          </w:p>
        </w:tc>
        <w:tc>
          <w:tcPr>
            <w:tcW w:w="1120" w:type="dxa"/>
            <w:shd w:val="clear" w:color="auto" w:fill="auto"/>
            <w:noWrap/>
            <w:vAlign w:val="bottom"/>
            <w:hideMark/>
            <w:tcPrChange w:id="211" w:author="Michael Decker" w:date="2020-02-24T17:16:00Z">
              <w:tcPr>
                <w:tcW w:w="2540" w:type="dxa"/>
                <w:shd w:val="clear" w:color="auto" w:fill="auto"/>
                <w:noWrap/>
                <w:vAlign w:val="bottom"/>
                <w:hideMark/>
              </w:tcPr>
            </w:tcPrChange>
          </w:tcPr>
          <w:p w14:paraId="33A125F1" w14:textId="382E1ADD" w:rsidR="00A91925" w:rsidRPr="00A91925" w:rsidRDefault="00A91925">
            <w:pPr>
              <w:spacing w:after="0" w:line="240" w:lineRule="auto"/>
              <w:jc w:val="center"/>
              <w:rPr>
                <w:rFonts w:ascii="Calibri" w:eastAsia="Times New Roman" w:hAnsi="Calibri" w:cs="Calibri"/>
                <w:color w:val="000000"/>
              </w:rPr>
              <w:pPrChange w:id="212" w:author="Michael Decker" w:date="2020-02-24T17:16:00Z">
                <w:pPr>
                  <w:spacing w:after="0" w:line="240" w:lineRule="auto"/>
                  <w:jc w:val="right"/>
                </w:pPr>
              </w:pPrChange>
            </w:pPr>
            <w:r w:rsidRPr="00A91925">
              <w:rPr>
                <w:rFonts w:ascii="Calibri" w:eastAsia="Times New Roman" w:hAnsi="Calibri" w:cs="Calibri"/>
                <w:color w:val="000000"/>
              </w:rPr>
              <w:t>98</w:t>
            </w:r>
            <w:ins w:id="213" w:author="Michael Decker" w:date="2020-02-24T17:16:00Z">
              <w:r w:rsidR="00833556">
                <w:rPr>
                  <w:rFonts w:ascii="Calibri" w:eastAsia="Times New Roman" w:hAnsi="Calibri" w:cs="Calibri"/>
                  <w:color w:val="000000"/>
                </w:rPr>
                <w:t>.00</w:t>
              </w:r>
            </w:ins>
          </w:p>
        </w:tc>
        <w:tc>
          <w:tcPr>
            <w:tcW w:w="1157" w:type="dxa"/>
            <w:shd w:val="clear" w:color="auto" w:fill="auto"/>
            <w:noWrap/>
            <w:vAlign w:val="bottom"/>
            <w:hideMark/>
            <w:tcPrChange w:id="214" w:author="Michael Decker" w:date="2020-02-24T17:16:00Z">
              <w:tcPr>
                <w:tcW w:w="2820" w:type="dxa"/>
                <w:shd w:val="clear" w:color="auto" w:fill="auto"/>
                <w:noWrap/>
                <w:vAlign w:val="bottom"/>
                <w:hideMark/>
              </w:tcPr>
            </w:tcPrChange>
          </w:tcPr>
          <w:p w14:paraId="48394D1E" w14:textId="77777777" w:rsidR="00A91925" w:rsidRPr="00A91925" w:rsidRDefault="00A91925">
            <w:pPr>
              <w:spacing w:after="0" w:line="240" w:lineRule="auto"/>
              <w:jc w:val="center"/>
              <w:rPr>
                <w:rFonts w:ascii="Calibri" w:eastAsia="Times New Roman" w:hAnsi="Calibri" w:cs="Calibri"/>
                <w:color w:val="000000"/>
              </w:rPr>
              <w:pPrChange w:id="215" w:author="Michael Decker" w:date="2020-02-24T17:16:00Z">
                <w:pPr>
                  <w:spacing w:after="0" w:line="240" w:lineRule="auto"/>
                  <w:jc w:val="right"/>
                </w:pPr>
              </w:pPrChange>
            </w:pPr>
            <w:r w:rsidRPr="00A91925">
              <w:rPr>
                <w:rFonts w:ascii="Calibri" w:eastAsia="Times New Roman" w:hAnsi="Calibri" w:cs="Calibri"/>
                <w:color w:val="000000"/>
              </w:rPr>
              <w:t>99.01</w:t>
            </w:r>
          </w:p>
        </w:tc>
        <w:tc>
          <w:tcPr>
            <w:tcW w:w="828" w:type="dxa"/>
            <w:shd w:val="clear" w:color="auto" w:fill="auto"/>
            <w:noWrap/>
            <w:vAlign w:val="bottom"/>
            <w:hideMark/>
            <w:tcPrChange w:id="216" w:author="Michael Decker" w:date="2020-02-24T17:16:00Z">
              <w:tcPr>
                <w:tcW w:w="2260" w:type="dxa"/>
                <w:shd w:val="clear" w:color="auto" w:fill="auto"/>
                <w:noWrap/>
                <w:vAlign w:val="bottom"/>
                <w:hideMark/>
              </w:tcPr>
            </w:tcPrChange>
          </w:tcPr>
          <w:p w14:paraId="59504513" w14:textId="77777777" w:rsidR="00A91925" w:rsidRPr="00A91925" w:rsidRDefault="00A91925">
            <w:pPr>
              <w:spacing w:after="0" w:line="240" w:lineRule="auto"/>
              <w:jc w:val="center"/>
              <w:rPr>
                <w:rFonts w:ascii="Calibri" w:eastAsia="Times New Roman" w:hAnsi="Calibri" w:cs="Calibri"/>
                <w:color w:val="000000"/>
              </w:rPr>
              <w:pPrChange w:id="217" w:author="Michael Decker" w:date="2020-02-24T17:16:00Z">
                <w:pPr>
                  <w:spacing w:after="0" w:line="240" w:lineRule="auto"/>
                  <w:jc w:val="right"/>
                </w:pPr>
              </w:pPrChange>
            </w:pPr>
            <w:r w:rsidRPr="00A91925">
              <w:rPr>
                <w:rFonts w:ascii="Calibri" w:eastAsia="Times New Roman" w:hAnsi="Calibri" w:cs="Calibri"/>
                <w:color w:val="000000"/>
              </w:rPr>
              <w:t>97.09</w:t>
            </w:r>
          </w:p>
        </w:tc>
        <w:tc>
          <w:tcPr>
            <w:tcW w:w="828" w:type="dxa"/>
            <w:shd w:val="clear" w:color="auto" w:fill="auto"/>
            <w:noWrap/>
            <w:vAlign w:val="bottom"/>
            <w:hideMark/>
            <w:tcPrChange w:id="218" w:author="Michael Decker" w:date="2020-02-24T17:16:00Z">
              <w:tcPr>
                <w:tcW w:w="1522" w:type="dxa"/>
                <w:shd w:val="clear" w:color="auto" w:fill="auto"/>
                <w:noWrap/>
                <w:vAlign w:val="bottom"/>
                <w:hideMark/>
              </w:tcPr>
            </w:tcPrChange>
          </w:tcPr>
          <w:p w14:paraId="7776C72F" w14:textId="77777777" w:rsidR="00A91925" w:rsidRPr="00A91925" w:rsidRDefault="00A91925">
            <w:pPr>
              <w:spacing w:after="0" w:line="240" w:lineRule="auto"/>
              <w:jc w:val="center"/>
              <w:rPr>
                <w:rFonts w:ascii="Calibri" w:eastAsia="Times New Roman" w:hAnsi="Calibri" w:cs="Calibri"/>
                <w:color w:val="000000"/>
              </w:rPr>
              <w:pPrChange w:id="219" w:author="Michael Decker" w:date="2020-02-24T17:16:00Z">
                <w:pPr>
                  <w:spacing w:after="0" w:line="240" w:lineRule="auto"/>
                  <w:jc w:val="right"/>
                </w:pPr>
              </w:pPrChange>
            </w:pPr>
            <w:r w:rsidRPr="00A91925">
              <w:rPr>
                <w:rFonts w:ascii="Calibri" w:eastAsia="Times New Roman" w:hAnsi="Calibri" w:cs="Calibri"/>
                <w:color w:val="000000"/>
              </w:rPr>
              <w:t>98.04</w:t>
            </w:r>
          </w:p>
        </w:tc>
      </w:tr>
    </w:tbl>
    <w:p w14:paraId="6E03BE84" w14:textId="3A2C5CD7" w:rsidR="004E5433" w:rsidRDefault="00833556">
      <w:pPr>
        <w:rPr>
          <w:rFonts w:ascii="Times New Roman" w:hAnsi="Times New Roman" w:cs="Times New Roman"/>
          <w:sz w:val="24"/>
          <w:szCs w:val="24"/>
        </w:rPr>
      </w:pPr>
      <w:ins w:id="220" w:author="Michael Decker" w:date="2020-02-24T17:13:00Z">
        <w:r>
          <w:rPr>
            <w:rFonts w:ascii="Times New Roman" w:hAnsi="Times New Roman" w:cs="Times New Roman"/>
            <w:sz w:val="24"/>
            <w:szCs w:val="24"/>
          </w:rPr>
          <w:br w:type="textWrapping" w:clear="all"/>
        </w:r>
      </w:ins>
    </w:p>
    <w:p w14:paraId="2973C479" w14:textId="763D883B" w:rsidR="005A459A" w:rsidRDefault="005A459A" w:rsidP="005A459A">
      <w:pPr>
        <w:pStyle w:val="Caption"/>
        <w:keepNext/>
        <w:jc w:val="center"/>
      </w:pPr>
      <w:bookmarkStart w:id="221" w:name="_Ref33024400"/>
      <w:r>
        <w:t xml:space="preserve">Table </w:t>
      </w:r>
      <w:r w:rsidR="0050794F">
        <w:fldChar w:fldCharType="begin"/>
      </w:r>
      <w:r w:rsidR="0050794F">
        <w:instrText xml:space="preserve"> SEQ Table \* ARABIC </w:instrText>
      </w:r>
      <w:r w:rsidR="0050794F">
        <w:fldChar w:fldCharType="separate"/>
      </w:r>
      <w:r>
        <w:rPr>
          <w:noProof/>
        </w:rPr>
        <w:t>3</w:t>
      </w:r>
      <w:r w:rsidR="0050794F">
        <w:rPr>
          <w:noProof/>
        </w:rPr>
        <w:fldChar w:fldCharType="end"/>
      </w:r>
      <w:r>
        <w:t xml:space="preserve"> HEURISTICS EQUATIONS</w:t>
      </w:r>
      <w:bookmarkEnd w:id="221"/>
    </w:p>
    <w:tbl>
      <w:tblPr>
        <w:tblStyle w:val="TableGrid"/>
        <w:tblW w:w="10578" w:type="dxa"/>
        <w:tblLook w:val="04A0" w:firstRow="1" w:lastRow="0" w:firstColumn="1" w:lastColumn="0" w:noHBand="0" w:noVBand="1"/>
      </w:tblPr>
      <w:tblGrid>
        <w:gridCol w:w="2875"/>
        <w:gridCol w:w="7703"/>
      </w:tblGrid>
      <w:tr w:rsidR="00FF5957" w14:paraId="45647FD3" w14:textId="77777777" w:rsidTr="00FF5957">
        <w:trPr>
          <w:trHeight w:val="1025"/>
        </w:trPr>
        <w:tc>
          <w:tcPr>
            <w:tcW w:w="2875" w:type="dxa"/>
          </w:tcPr>
          <w:p w14:paraId="03FB3388" w14:textId="77777777" w:rsidR="00FF5957" w:rsidRDefault="00FF5957" w:rsidP="00FF5957">
            <w:pPr>
              <w:jc w:val="center"/>
              <w:rPr>
                <w:rFonts w:ascii="Times New Roman" w:hAnsi="Times New Roman" w:cs="Times New Roman"/>
                <w:b/>
                <w:bCs/>
                <w:sz w:val="32"/>
                <w:szCs w:val="32"/>
              </w:rPr>
            </w:pPr>
            <w:r>
              <w:rPr>
                <w:rFonts w:ascii="Times New Roman" w:hAnsi="Times New Roman" w:cs="Times New Roman"/>
                <w:b/>
                <w:bCs/>
                <w:sz w:val="32"/>
                <w:szCs w:val="32"/>
              </w:rPr>
              <w:t xml:space="preserve">Accuracy </w:t>
            </w:r>
          </w:p>
          <w:p w14:paraId="4ADA216F" w14:textId="3BB759C2" w:rsidR="00FF5957" w:rsidRDefault="00FF5957" w:rsidP="00FF5957">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2D4183A8" w14:textId="1A935BE8" w:rsidR="00FF5957" w:rsidRDefault="00FF5957"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accuracy</m:t>
              </m:r>
              <m:r>
                <w:rPr>
                  <w:rFonts w:ascii="Cambria Math" w:hAnsi="Cambria Math" w:cs="Times New Roman"/>
                  <w:sz w:val="32"/>
                  <w:szCs w:val="32"/>
                </w:rPr>
                <m:t>(y,</m:t>
              </m:r>
              <m:limUpp>
                <m:limUppPr>
                  <m:ctrlPr>
                    <w:rPr>
                      <w:rFonts w:ascii="Cambria Math" w:hAnsi="Cambria Math" w:cs="Times New Roman"/>
                      <w:bCs/>
                      <w:sz w:val="32"/>
                      <w:szCs w:val="32"/>
                    </w:rPr>
                  </m:ctrlPr>
                </m:limUppPr>
                <m:e>
                  <m:r>
                    <w:rPr>
                      <w:rFonts w:ascii="Cambria Math" w:hAnsi="Cambria Math" w:cs="Times New Roman"/>
                      <w:sz w:val="32"/>
                      <w:szCs w:val="32"/>
                    </w:rPr>
                    <m:t>y</m:t>
                  </m:r>
                </m:e>
                <m:lim>
                  <m:r>
                    <w:rPr>
                      <w:rFonts w:ascii="Cambria Math" w:hAnsi="Cambria Math" w:cs="Times New Roman"/>
                      <w:sz w:val="32"/>
                      <w:szCs w:val="32"/>
                    </w:rPr>
                    <m:t>^</m:t>
                  </m:r>
                </m:lim>
              </m:limUpp>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1</m:t>
                  </m:r>
                </m:num>
                <m:den>
                  <m:sSub>
                    <m:sSubPr>
                      <m:ctrlPr>
                        <w:rPr>
                          <w:rFonts w:ascii="Cambria Math" w:hAnsi="Cambria Math" w:cs="Times New Roman"/>
                          <w:bCs/>
                          <w:sz w:val="32"/>
                          <w:szCs w:val="32"/>
                        </w:rPr>
                      </m:ctrlPr>
                    </m:sSubPr>
                    <m:e>
                      <m:r>
                        <w:rPr>
                          <w:rFonts w:ascii="Cambria Math" w:hAnsi="Cambria Math" w:cs="Times New Roman"/>
                          <w:sz w:val="32"/>
                          <w:szCs w:val="32"/>
                        </w:rPr>
                        <m:t>n</m:t>
                      </m:r>
                    </m:e>
                    <m:sub>
                      <m:r>
                        <m:rPr>
                          <m:nor/>
                        </m:rPr>
                        <w:rPr>
                          <w:rFonts w:ascii="Times New Roman" w:hAnsi="Times New Roman" w:cs="Times New Roman"/>
                          <w:bCs/>
                          <w:sz w:val="32"/>
                          <w:szCs w:val="32"/>
                        </w:rPr>
                        <m:t>samples</m:t>
                      </m:r>
                    </m:sub>
                  </m:sSub>
                </m:den>
              </m:f>
              <m:nary>
                <m:naryPr>
                  <m:chr m:val="∑"/>
                  <m:limLoc m:val="undOvr"/>
                  <m:grow m:val="1"/>
                  <m:ctrlPr>
                    <w:rPr>
                      <w:rFonts w:ascii="Cambria Math" w:hAnsi="Cambria Math" w:cs="Times New Roman"/>
                      <w:bCs/>
                      <w:sz w:val="32"/>
                      <w:szCs w:val="32"/>
                    </w:rPr>
                  </m:ctrlPr>
                </m:naryPr>
                <m:sub>
                  <m:r>
                    <w:rPr>
                      <w:rFonts w:ascii="Cambria Math" w:hAnsi="Cambria Math" w:cs="Times New Roman"/>
                      <w:sz w:val="32"/>
                      <w:szCs w:val="32"/>
                    </w:rPr>
                    <m:t>i=0</m:t>
                  </m:r>
                </m:sub>
                <m:sup>
                  <m:sSub>
                    <m:sSubPr>
                      <m:ctrlPr>
                        <w:rPr>
                          <w:rFonts w:ascii="Cambria Math" w:hAnsi="Cambria Math" w:cs="Times New Roman"/>
                          <w:bCs/>
                          <w:sz w:val="32"/>
                          <w:szCs w:val="32"/>
                        </w:rPr>
                      </m:ctrlPr>
                    </m:sSubPr>
                    <m:e>
                      <m:r>
                        <w:rPr>
                          <w:rFonts w:ascii="Cambria Math" w:hAnsi="Cambria Math" w:cs="Times New Roman"/>
                          <w:sz w:val="32"/>
                          <w:szCs w:val="32"/>
                        </w:rPr>
                        <m:t>n</m:t>
                      </m:r>
                    </m:e>
                    <m:sub>
                      <m:r>
                        <m:rPr>
                          <m:nor/>
                        </m:rPr>
                        <w:rPr>
                          <w:rFonts w:ascii="Times New Roman" w:hAnsi="Times New Roman" w:cs="Times New Roman"/>
                          <w:bCs/>
                          <w:sz w:val="32"/>
                          <w:szCs w:val="32"/>
                        </w:rPr>
                        <m:t>samples</m:t>
                      </m:r>
                    </m:sub>
                  </m:sSub>
                  <m:r>
                    <w:rPr>
                      <w:rFonts w:ascii="Cambria Math" w:hAnsi="Cambria Math" w:cs="Times New Roman"/>
                      <w:sz w:val="32"/>
                      <w:szCs w:val="32"/>
                    </w:rPr>
                    <m:t>-1</m:t>
                  </m:r>
                </m:sup>
                <m:e/>
              </m:nary>
              <m:r>
                <w:rPr>
                  <w:rFonts w:ascii="Cambria Math" w:hAnsi="Cambria Math" w:cs="Times New Roman"/>
                  <w:sz w:val="32"/>
                  <w:szCs w:val="32"/>
                </w:rPr>
                <m:t>1(</m:t>
              </m:r>
              <m:sSub>
                <m:sSubPr>
                  <m:ctrlPr>
                    <w:rPr>
                      <w:rFonts w:ascii="Cambria Math" w:hAnsi="Cambria Math" w:cs="Times New Roman"/>
                      <w:bCs/>
                      <w:sz w:val="32"/>
                      <w:szCs w:val="32"/>
                    </w:rPr>
                  </m:ctrlPr>
                </m:sSubPr>
                <m:e>
                  <m:limUpp>
                    <m:limUppPr>
                      <m:ctrlPr>
                        <w:rPr>
                          <w:rFonts w:ascii="Cambria Math" w:hAnsi="Cambria Math" w:cs="Times New Roman"/>
                          <w:bCs/>
                          <w:sz w:val="32"/>
                          <w:szCs w:val="32"/>
                        </w:rPr>
                      </m:ctrlPr>
                    </m:limUppPr>
                    <m:e>
                      <m:r>
                        <w:rPr>
                          <w:rFonts w:ascii="Cambria Math" w:hAnsi="Cambria Math" w:cs="Times New Roman"/>
                          <w:sz w:val="32"/>
                          <w:szCs w:val="32"/>
                        </w:rPr>
                        <m:t>y</m:t>
                      </m:r>
                    </m:e>
                    <m:lim>
                      <m:r>
                        <w:rPr>
                          <w:rFonts w:ascii="Cambria Math" w:hAnsi="Cambria Math" w:cs="Times New Roman"/>
                          <w:sz w:val="32"/>
                          <w:szCs w:val="32"/>
                        </w:rPr>
                        <m:t>^</m:t>
                      </m:r>
                    </m:lim>
                  </m:limUpp>
                </m:e>
                <m:sub>
                  <m:r>
                    <w:rPr>
                      <w:rFonts w:ascii="Cambria Math" w:hAnsi="Cambria Math" w:cs="Times New Roman"/>
                      <w:sz w:val="32"/>
                      <w:szCs w:val="32"/>
                    </w:rPr>
                    <m:t>i</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y</m:t>
                  </m:r>
                </m:e>
                <m:sub>
                  <m:r>
                    <w:rPr>
                      <w:rFonts w:ascii="Cambria Math" w:hAnsi="Cambria Math" w:cs="Times New Roman"/>
                      <w:sz w:val="32"/>
                      <w:szCs w:val="32"/>
                    </w:rPr>
                    <m:t>i</m:t>
                  </m:r>
                </m:sub>
              </m:sSub>
              <m:r>
                <w:rPr>
                  <w:rFonts w:ascii="Cambria Math" w:hAnsi="Cambria Math" w:cs="Times New Roman"/>
                  <w:sz w:val="32"/>
                  <w:szCs w:val="32"/>
                </w:rPr>
                <m:t>)</m:t>
              </m:r>
            </m:oMath>
            <w:r>
              <w:rPr>
                <w:rFonts w:ascii="Times New Roman" w:hAnsi="Times New Roman" w:cs="Times New Roman"/>
                <w:b/>
                <w:bCs/>
                <w:sz w:val="32"/>
                <w:szCs w:val="32"/>
              </w:rPr>
              <w:t xml:space="preserve"> </w:t>
            </w:r>
          </w:p>
        </w:tc>
      </w:tr>
      <w:tr w:rsidR="00FF5957" w14:paraId="34BDE7A6" w14:textId="77777777" w:rsidTr="00FF5957">
        <w:trPr>
          <w:trHeight w:val="701"/>
        </w:trPr>
        <w:tc>
          <w:tcPr>
            <w:tcW w:w="2875" w:type="dxa"/>
          </w:tcPr>
          <w:p w14:paraId="4A96D2DD" w14:textId="77777777"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 xml:space="preserve">Precision </w:t>
            </w:r>
          </w:p>
          <w:p w14:paraId="3B88998B" w14:textId="7BD58D33"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027745D0" w14:textId="3AB3A19A"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ascii="Times New Roman" w:hAnsi="Times New Roman" w:cs="Times New Roman"/>
                <w:b/>
                <w:bCs/>
                <w:sz w:val="32"/>
                <w:szCs w:val="32"/>
              </w:rPr>
              <w:t xml:space="preserve"> </w:t>
            </w:r>
          </w:p>
        </w:tc>
      </w:tr>
      <w:tr w:rsidR="00FF5957" w14:paraId="23B81D62" w14:textId="77777777" w:rsidTr="00CB2248">
        <w:trPr>
          <w:trHeight w:val="737"/>
        </w:trPr>
        <w:tc>
          <w:tcPr>
            <w:tcW w:w="2875" w:type="dxa"/>
          </w:tcPr>
          <w:p w14:paraId="421138EF" w14:textId="77777777"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Recall</w:t>
            </w:r>
          </w:p>
          <w:p w14:paraId="746C8FCA" w14:textId="395463F9"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03D529FA" w14:textId="5C2F4027"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ascii="Times New Roman" w:hAnsi="Times New Roman" w:cs="Times New Roman"/>
                <w:b/>
                <w:bCs/>
                <w:sz w:val="32"/>
                <w:szCs w:val="32"/>
              </w:rPr>
              <w:t xml:space="preserve"> </w:t>
            </w:r>
          </w:p>
        </w:tc>
      </w:tr>
      <w:tr w:rsidR="00FF5957" w14:paraId="6C67CE34" w14:textId="77777777" w:rsidTr="00FF5957">
        <w:trPr>
          <w:trHeight w:val="701"/>
        </w:trPr>
        <w:tc>
          <w:tcPr>
            <w:tcW w:w="2875" w:type="dxa"/>
          </w:tcPr>
          <w:p w14:paraId="712E160E" w14:textId="77777777"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F1</w:t>
            </w:r>
          </w:p>
          <w:p w14:paraId="694C0FF7" w14:textId="4101D1FB"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260D6EFE" w14:textId="404939B3"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AP</m:t>
              </m:r>
              <m:r>
                <w:rPr>
                  <w:rFonts w:ascii="Cambria Math" w:hAnsi="Cambria Math" w:cs="Times New Roman"/>
                  <w:sz w:val="32"/>
                  <w:szCs w:val="32"/>
                </w:rPr>
                <m:t>=</m:t>
              </m:r>
              <m:nary>
                <m:naryPr>
                  <m:chr m:val="∑"/>
                  <m:limLoc m:val="undOvr"/>
                  <m:grow m:val="1"/>
                  <m:supHide m:val="1"/>
                  <m:ctrlPr>
                    <w:rPr>
                      <w:rFonts w:ascii="Cambria Math" w:hAnsi="Cambria Math" w:cs="Times New Roman"/>
                      <w:bCs/>
                      <w:sz w:val="32"/>
                      <w:szCs w:val="32"/>
                    </w:rPr>
                  </m:ctrlPr>
                </m:naryPr>
                <m:sub>
                  <m:r>
                    <w:rPr>
                      <w:rFonts w:ascii="Cambria Math" w:hAnsi="Cambria Math" w:cs="Times New Roman"/>
                      <w:sz w:val="32"/>
                      <w:szCs w:val="32"/>
                    </w:rPr>
                    <m:t>n</m:t>
                  </m:r>
                </m:sub>
                <m:sup/>
                <m:e/>
              </m:nary>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R</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R</m:t>
                  </m:r>
                </m:e>
                <m:sub>
                  <m:r>
                    <w:rPr>
                      <w:rFonts w:ascii="Cambria Math" w:hAnsi="Cambria Math" w:cs="Times New Roman"/>
                      <w:sz w:val="32"/>
                      <w:szCs w:val="32"/>
                    </w:rPr>
                    <m:t>n-1</m:t>
                  </m:r>
                </m:sub>
              </m:sSub>
              <m:r>
                <w:rPr>
                  <w:rFonts w:ascii="Cambria Math" w:hAnsi="Cambria Math" w:cs="Times New Roman"/>
                  <w:sz w:val="32"/>
                  <w:szCs w:val="32"/>
                </w:rPr>
                <m:t>)</m:t>
              </m:r>
              <m:sSub>
                <m:sSubPr>
                  <m:ctrlPr>
                    <w:rPr>
                      <w:rFonts w:ascii="Cambria Math" w:hAnsi="Cambria Math" w:cs="Times New Roman"/>
                      <w:bCs/>
                      <w:sz w:val="32"/>
                      <w:szCs w:val="32"/>
                    </w:rPr>
                  </m:ctrlPr>
                </m:sSubPr>
                <m:e>
                  <m:r>
                    <w:rPr>
                      <w:rFonts w:ascii="Cambria Math" w:hAnsi="Cambria Math" w:cs="Times New Roman"/>
                      <w:sz w:val="32"/>
                      <w:szCs w:val="32"/>
                    </w:rPr>
                    <m:t>P</m:t>
                  </m:r>
                </m:e>
                <m:sub>
                  <m:r>
                    <w:rPr>
                      <w:rFonts w:ascii="Cambria Math" w:hAnsi="Cambria Math" w:cs="Times New Roman"/>
                      <w:sz w:val="32"/>
                      <w:szCs w:val="32"/>
                    </w:rPr>
                    <m:t>n</m:t>
                  </m:r>
                </m:sub>
              </m:sSub>
            </m:oMath>
            <w:r>
              <w:rPr>
                <w:rFonts w:ascii="Times New Roman" w:hAnsi="Times New Roman" w:cs="Times New Roman"/>
                <w:b/>
                <w:bCs/>
                <w:sz w:val="32"/>
                <w:szCs w:val="32"/>
              </w:rPr>
              <w:t xml:space="preserve"> </w:t>
            </w:r>
          </w:p>
        </w:tc>
      </w:tr>
    </w:tbl>
    <w:p w14:paraId="05A93ABE" w14:textId="77777777" w:rsidR="004E5433" w:rsidRDefault="004E5433" w:rsidP="004E5433">
      <w:pPr>
        <w:spacing w:line="480" w:lineRule="auto"/>
        <w:jc w:val="center"/>
        <w:rPr>
          <w:rFonts w:ascii="Times New Roman" w:hAnsi="Times New Roman" w:cs="Times New Roman"/>
          <w:b/>
          <w:bCs/>
          <w:sz w:val="32"/>
          <w:szCs w:val="32"/>
        </w:rPr>
      </w:pPr>
    </w:p>
    <w:p w14:paraId="3D75C45D" w14:textId="211B9562" w:rsidR="00AF1598" w:rsidRDefault="00AF1598">
      <w:pPr>
        <w:rPr>
          <w:rFonts w:ascii="Times New Roman" w:hAnsi="Times New Roman" w:cs="Times New Roman"/>
          <w:b/>
          <w:bCs/>
          <w:sz w:val="32"/>
          <w:szCs w:val="32"/>
        </w:rPr>
      </w:pPr>
      <w:r>
        <w:rPr>
          <w:rFonts w:ascii="Times New Roman" w:hAnsi="Times New Roman" w:cs="Times New Roman"/>
          <w:b/>
          <w:bCs/>
          <w:sz w:val="32"/>
          <w:szCs w:val="32"/>
        </w:rPr>
        <w:br w:type="page"/>
      </w:r>
    </w:p>
    <w:p w14:paraId="3A3EA6FF" w14:textId="109948AD" w:rsidR="004E5433" w:rsidRDefault="004E5433" w:rsidP="004E5433">
      <w:pPr>
        <w:spacing w:line="480" w:lineRule="auto"/>
        <w:jc w:val="center"/>
        <w:rPr>
          <w:rFonts w:ascii="Times New Roman" w:hAnsi="Times New Roman" w:cs="Times New Roman"/>
          <w:b/>
          <w:bCs/>
          <w:sz w:val="32"/>
          <w:szCs w:val="32"/>
        </w:rPr>
      </w:pPr>
    </w:p>
    <w:p w14:paraId="6385C5A0" w14:textId="77777777" w:rsidR="00AF1598" w:rsidRDefault="00AF1598" w:rsidP="004E5433">
      <w:pPr>
        <w:spacing w:line="480" w:lineRule="auto"/>
        <w:jc w:val="center"/>
        <w:rPr>
          <w:rFonts w:ascii="Times New Roman" w:hAnsi="Times New Roman" w:cs="Times New Roman"/>
          <w:b/>
          <w:bCs/>
          <w:sz w:val="32"/>
          <w:szCs w:val="32"/>
        </w:rPr>
      </w:pPr>
    </w:p>
    <w:p w14:paraId="59E9D6F0" w14:textId="77777777" w:rsidR="004E5433" w:rsidRDefault="004E5433" w:rsidP="004E5433">
      <w:pPr>
        <w:spacing w:line="480" w:lineRule="auto"/>
        <w:jc w:val="center"/>
        <w:rPr>
          <w:rFonts w:ascii="Times New Roman" w:hAnsi="Times New Roman" w:cs="Times New Roman"/>
          <w:b/>
          <w:bCs/>
          <w:sz w:val="32"/>
          <w:szCs w:val="32"/>
        </w:rPr>
      </w:pPr>
    </w:p>
    <w:p w14:paraId="22667A32" w14:textId="77777777" w:rsidR="004E5433" w:rsidRDefault="004E5433" w:rsidP="004E5433">
      <w:pPr>
        <w:spacing w:line="480" w:lineRule="auto"/>
        <w:jc w:val="center"/>
        <w:rPr>
          <w:rFonts w:ascii="Times New Roman" w:hAnsi="Times New Roman" w:cs="Times New Roman"/>
          <w:b/>
          <w:bCs/>
          <w:sz w:val="32"/>
          <w:szCs w:val="32"/>
        </w:rPr>
      </w:pPr>
    </w:p>
    <w:p w14:paraId="07855480" w14:textId="03AA71DF" w:rsidR="004E5433" w:rsidRPr="00347B64" w:rsidRDefault="004E5433" w:rsidP="00AD242D">
      <w:pPr>
        <w:pStyle w:val="Heading1"/>
      </w:pPr>
      <w:bookmarkStart w:id="222" w:name="_Ref32599906"/>
    </w:p>
    <w:bookmarkEnd w:id="222"/>
    <w:p w14:paraId="2107695A"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Threats to Validity</w:t>
      </w:r>
    </w:p>
    <w:p w14:paraId="5246B550" w14:textId="499A8D2C" w:rsidR="007E0745"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Throughout the duration of our research there have 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w:t>
      </w:r>
      <w:r w:rsidR="00A27C77">
        <w:rPr>
          <w:rFonts w:ascii="Times New Roman" w:hAnsi="Times New Roman" w:cs="Times New Roman"/>
          <w:sz w:val="24"/>
          <w:szCs w:val="24"/>
        </w:rPr>
        <w:t xml:space="preserve">In </w:t>
      </w:r>
      <w:r w:rsidR="00A27C77">
        <w:rPr>
          <w:rFonts w:ascii="Times New Roman" w:hAnsi="Times New Roman" w:cs="Times New Roman"/>
          <w:sz w:val="24"/>
          <w:szCs w:val="24"/>
        </w:rPr>
        <w:fldChar w:fldCharType="begin"/>
      </w:r>
      <w:r w:rsidR="00A27C77">
        <w:rPr>
          <w:rFonts w:ascii="Times New Roman" w:hAnsi="Times New Roman" w:cs="Times New Roman"/>
          <w:sz w:val="24"/>
          <w:szCs w:val="24"/>
        </w:rPr>
        <w:instrText xml:space="preserve"> REF _Ref33017647 \w \h </w:instrText>
      </w:r>
      <w:r w:rsidR="00A27C77">
        <w:rPr>
          <w:rFonts w:ascii="Times New Roman" w:hAnsi="Times New Roman" w:cs="Times New Roman"/>
          <w:sz w:val="24"/>
          <w:szCs w:val="24"/>
        </w:rPr>
      </w:r>
      <w:r w:rsidR="00A27C77">
        <w:rPr>
          <w:rFonts w:ascii="Times New Roman" w:hAnsi="Times New Roman" w:cs="Times New Roman"/>
          <w:sz w:val="24"/>
          <w:szCs w:val="24"/>
        </w:rPr>
        <w:fldChar w:fldCharType="separate"/>
      </w:r>
      <w:r w:rsidR="00A27C77">
        <w:rPr>
          <w:rFonts w:ascii="Times New Roman" w:hAnsi="Times New Roman" w:cs="Times New Roman"/>
          <w:sz w:val="24"/>
          <w:szCs w:val="24"/>
        </w:rPr>
        <w:t xml:space="preserve">6.1. </w:t>
      </w:r>
      <w:r w:rsidR="00A27C77">
        <w:rPr>
          <w:rFonts w:ascii="Times New Roman" w:hAnsi="Times New Roman" w:cs="Times New Roman"/>
          <w:sz w:val="24"/>
          <w:szCs w:val="24"/>
        </w:rPr>
        <w:fldChar w:fldCharType="end"/>
      </w:r>
      <w:r w:rsidR="00A27C77">
        <w:rPr>
          <w:rFonts w:ascii="Times New Roman" w:hAnsi="Times New Roman" w:cs="Times New Roman"/>
          <w:sz w:val="24"/>
          <w:szCs w:val="24"/>
        </w:rPr>
        <w:fldChar w:fldCharType="begin"/>
      </w:r>
      <w:r w:rsidR="00A27C77">
        <w:rPr>
          <w:rFonts w:ascii="Times New Roman" w:hAnsi="Times New Roman" w:cs="Times New Roman"/>
          <w:sz w:val="24"/>
          <w:szCs w:val="24"/>
        </w:rPr>
        <w:instrText xml:space="preserve"> REF _Ref33017647 \h </w:instrText>
      </w:r>
      <w:r w:rsidR="00A27C77">
        <w:rPr>
          <w:rFonts w:ascii="Times New Roman" w:hAnsi="Times New Roman" w:cs="Times New Roman"/>
          <w:sz w:val="24"/>
          <w:szCs w:val="24"/>
        </w:rPr>
      </w:r>
      <w:r w:rsidR="00A27C77">
        <w:rPr>
          <w:rFonts w:ascii="Times New Roman" w:hAnsi="Times New Roman" w:cs="Times New Roman"/>
          <w:sz w:val="24"/>
          <w:szCs w:val="24"/>
        </w:rPr>
        <w:fldChar w:fldCharType="separate"/>
      </w:r>
      <w:r w:rsidR="00A27C77">
        <w:t>External Validity</w:t>
      </w:r>
      <w:r w:rsidR="00A27C77">
        <w:rPr>
          <w:rFonts w:ascii="Times New Roman" w:hAnsi="Times New Roman" w:cs="Times New Roman"/>
          <w:sz w:val="24"/>
          <w:szCs w:val="24"/>
        </w:rPr>
        <w:fldChar w:fldCharType="end"/>
      </w:r>
      <w:r w:rsidR="00A27C77">
        <w:rPr>
          <w:rFonts w:ascii="Times New Roman" w:hAnsi="Times New Roman" w:cs="Times New Roman"/>
          <w:sz w:val="24"/>
          <w:szCs w:val="24"/>
        </w:rPr>
        <w:t xml:space="preserve"> we will present our concerns about the validity brought by our choices in projects that our data artifact is based on.</w:t>
      </w:r>
      <w:r w:rsidR="00B45F99">
        <w:rPr>
          <w:rFonts w:ascii="Times New Roman" w:hAnsi="Times New Roman" w:cs="Times New Roman"/>
          <w:sz w:val="24"/>
          <w:szCs w:val="24"/>
        </w:rPr>
        <w:t xml:space="preserve"> In </w:t>
      </w:r>
      <w:r w:rsidR="00B45F99">
        <w:rPr>
          <w:rFonts w:ascii="Times New Roman" w:hAnsi="Times New Roman" w:cs="Times New Roman"/>
          <w:sz w:val="24"/>
          <w:szCs w:val="24"/>
        </w:rPr>
        <w:fldChar w:fldCharType="begin"/>
      </w:r>
      <w:r w:rsidR="00B45F99">
        <w:rPr>
          <w:rFonts w:ascii="Times New Roman" w:hAnsi="Times New Roman" w:cs="Times New Roman"/>
          <w:sz w:val="24"/>
          <w:szCs w:val="24"/>
        </w:rPr>
        <w:instrText xml:space="preserve"> REF _Ref33018411 \r \h </w:instrText>
      </w:r>
      <w:r w:rsidR="00B45F99">
        <w:rPr>
          <w:rFonts w:ascii="Times New Roman" w:hAnsi="Times New Roman" w:cs="Times New Roman"/>
          <w:sz w:val="24"/>
          <w:szCs w:val="24"/>
        </w:rPr>
      </w:r>
      <w:r w:rsidR="00B45F99">
        <w:rPr>
          <w:rFonts w:ascii="Times New Roman" w:hAnsi="Times New Roman" w:cs="Times New Roman"/>
          <w:sz w:val="24"/>
          <w:szCs w:val="24"/>
        </w:rPr>
        <w:fldChar w:fldCharType="separate"/>
      </w:r>
      <w:r w:rsidR="00B45F99">
        <w:rPr>
          <w:rFonts w:ascii="Times New Roman" w:hAnsi="Times New Roman" w:cs="Times New Roman"/>
          <w:sz w:val="24"/>
          <w:szCs w:val="24"/>
        </w:rPr>
        <w:t xml:space="preserve">6.2. </w:t>
      </w:r>
      <w:r w:rsidR="00B45F99">
        <w:rPr>
          <w:rFonts w:ascii="Times New Roman" w:hAnsi="Times New Roman" w:cs="Times New Roman"/>
          <w:sz w:val="24"/>
          <w:szCs w:val="24"/>
        </w:rPr>
        <w:fldChar w:fldCharType="end"/>
      </w:r>
      <w:r w:rsidR="00B45F99">
        <w:rPr>
          <w:rFonts w:ascii="Times New Roman" w:hAnsi="Times New Roman" w:cs="Times New Roman"/>
          <w:sz w:val="24"/>
          <w:szCs w:val="24"/>
        </w:rPr>
        <w:fldChar w:fldCharType="begin"/>
      </w:r>
      <w:r w:rsidR="00B45F99">
        <w:rPr>
          <w:rFonts w:ascii="Times New Roman" w:hAnsi="Times New Roman" w:cs="Times New Roman"/>
          <w:sz w:val="24"/>
          <w:szCs w:val="24"/>
        </w:rPr>
        <w:instrText xml:space="preserve"> REF _Ref33018411 \h </w:instrText>
      </w:r>
      <w:r w:rsidR="00B45F99">
        <w:rPr>
          <w:rFonts w:ascii="Times New Roman" w:hAnsi="Times New Roman" w:cs="Times New Roman"/>
          <w:sz w:val="24"/>
          <w:szCs w:val="24"/>
        </w:rPr>
      </w:r>
      <w:r w:rsidR="00B45F99">
        <w:rPr>
          <w:rFonts w:ascii="Times New Roman" w:hAnsi="Times New Roman" w:cs="Times New Roman"/>
          <w:sz w:val="24"/>
          <w:szCs w:val="24"/>
        </w:rPr>
        <w:fldChar w:fldCharType="separate"/>
      </w:r>
      <w:r w:rsidR="00B45F99">
        <w:t>Internal Validity</w:t>
      </w:r>
      <w:r w:rsidR="00B45F99">
        <w:rPr>
          <w:rFonts w:ascii="Times New Roman" w:hAnsi="Times New Roman" w:cs="Times New Roman"/>
          <w:sz w:val="24"/>
          <w:szCs w:val="24"/>
        </w:rPr>
        <w:fldChar w:fldCharType="end"/>
      </w:r>
      <w:r w:rsidR="00B45F99">
        <w:rPr>
          <w:rFonts w:ascii="Times New Roman" w:hAnsi="Times New Roman" w:cs="Times New Roman"/>
          <w:sz w:val="24"/>
          <w:szCs w:val="24"/>
        </w:rPr>
        <w:t xml:space="preserve"> we consider the second threat to validity that we face, which has to do with the way that we deal with unique or less common coding styles.</w:t>
      </w:r>
    </w:p>
    <w:p w14:paraId="7E5D0536" w14:textId="08C57ECA" w:rsidR="007E0745" w:rsidRDefault="007E0745" w:rsidP="007E0745">
      <w:pPr>
        <w:pStyle w:val="Heading2"/>
      </w:pPr>
      <w:bookmarkStart w:id="223" w:name="_Ref33017647"/>
      <w:r>
        <w:t>External Validity</w:t>
      </w:r>
      <w:bookmarkEnd w:id="223"/>
    </w:p>
    <w:p w14:paraId="346153AC" w14:textId="1B9DC588" w:rsidR="004E5433" w:rsidRDefault="004E5433" w:rsidP="007E07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Pr>
          <w:rFonts w:ascii="Times New Roman" w:hAnsi="Times New Roman" w:cs="Times New Roman"/>
          <w:sz w:val="24"/>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Default="007E0745" w:rsidP="007E0745">
      <w:pPr>
        <w:pStyle w:val="Heading2"/>
      </w:pPr>
      <w:bookmarkStart w:id="224" w:name="_Ref33018411"/>
      <w:r>
        <w:t>Internal Validity</w:t>
      </w:r>
      <w:bookmarkEnd w:id="224"/>
    </w:p>
    <w:p w14:paraId="71338248" w14:textId="77777777" w:rsidR="00351DA7"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second threat to validity that we intend to fix with our future research comes from </w:t>
      </w:r>
      <w:r w:rsidR="00351DA7">
        <w:rPr>
          <w:rFonts w:ascii="Times New Roman" w:hAnsi="Times New Roman" w:cs="Times New Roman"/>
          <w:sz w:val="24"/>
          <w:szCs w:val="24"/>
        </w:rPr>
        <w:t>well-established</w:t>
      </w:r>
      <w:r>
        <w:rPr>
          <w:rFonts w:ascii="Times New Roman" w:hAnsi="Times New Roman" w:cs="Times New Roman"/>
          <w:sz w:val="24"/>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14:paraId="18B7EB46" w14:textId="77777777" w:rsidTr="00402E1B">
        <w:tc>
          <w:tcPr>
            <w:tcW w:w="9350" w:type="dxa"/>
          </w:tcPr>
          <w:p w14:paraId="62C988B6" w14:textId="77777777" w:rsidR="00402E1B" w:rsidRDefault="00402E1B" w:rsidP="00402E1B">
            <w:pPr>
              <w:jc w:val="center"/>
              <w:rPr>
                <w:rFonts w:cstheme="minorHAnsi"/>
                <w:i/>
                <w:iCs/>
                <w:sz w:val="24"/>
                <w:szCs w:val="24"/>
              </w:rPr>
            </w:pPr>
            <w:r>
              <w:rPr>
                <w:rFonts w:cstheme="minorHAnsi"/>
                <w:i/>
                <w:iCs/>
                <w:sz w:val="24"/>
                <w:szCs w:val="24"/>
              </w:rPr>
              <w:t>If(total &gt; 0)</w:t>
            </w:r>
          </w:p>
          <w:p w14:paraId="688E955E" w14:textId="77777777" w:rsidR="00402E1B" w:rsidRDefault="00402E1B" w:rsidP="00402E1B">
            <w:pPr>
              <w:jc w:val="center"/>
              <w:rPr>
                <w:rFonts w:cstheme="minorHAnsi"/>
                <w:i/>
                <w:iCs/>
                <w:sz w:val="24"/>
                <w:szCs w:val="24"/>
              </w:rPr>
            </w:pPr>
            <w:r>
              <w:rPr>
                <w:rFonts w:cstheme="minorHAnsi"/>
                <w:i/>
                <w:iCs/>
                <w:sz w:val="24"/>
                <w:szCs w:val="24"/>
              </w:rPr>
              <w:t>{</w:t>
            </w:r>
          </w:p>
          <w:p w14:paraId="41051C87" w14:textId="77777777" w:rsidR="00402E1B" w:rsidRDefault="00402E1B" w:rsidP="00402E1B">
            <w:pPr>
              <w:jc w:val="center"/>
              <w:rPr>
                <w:rFonts w:cstheme="minorHAnsi"/>
                <w:i/>
                <w:iCs/>
                <w:sz w:val="24"/>
                <w:szCs w:val="24"/>
              </w:rPr>
            </w:pPr>
            <w:r>
              <w:rPr>
                <w:rFonts w:cstheme="minorHAnsi"/>
                <w:i/>
                <w:iCs/>
                <w:sz w:val="24"/>
                <w:szCs w:val="24"/>
              </w:rPr>
              <w:t>salesTax = total * taxRate;</w:t>
            </w:r>
          </w:p>
          <w:p w14:paraId="713EFE8A" w14:textId="14785FAF" w:rsidR="00402E1B" w:rsidRDefault="00402E1B" w:rsidP="00402E1B">
            <w:pPr>
              <w:keepNext/>
              <w:jc w:val="center"/>
              <w:rPr>
                <w:rFonts w:cstheme="minorHAnsi"/>
                <w:i/>
                <w:iCs/>
                <w:sz w:val="24"/>
                <w:szCs w:val="24"/>
              </w:rPr>
            </w:pPr>
            <w:r>
              <w:rPr>
                <w:rFonts w:cstheme="minorHAnsi"/>
                <w:i/>
                <w:iCs/>
                <w:sz w:val="24"/>
                <w:szCs w:val="24"/>
              </w:rPr>
              <w:t>}</w:t>
            </w:r>
          </w:p>
        </w:tc>
      </w:tr>
    </w:tbl>
    <w:p w14:paraId="11DB307D" w14:textId="1F3E557D" w:rsidR="00402E1B" w:rsidRDefault="00402E1B" w:rsidP="00402E1B">
      <w:pPr>
        <w:pStyle w:val="Caption"/>
        <w:jc w:val="center"/>
        <w:rPr>
          <w:rFonts w:cstheme="minorHAnsi"/>
          <w:i w:val="0"/>
          <w:iCs w:val="0"/>
          <w:sz w:val="24"/>
          <w:szCs w:val="24"/>
        </w:rPr>
      </w:pPr>
      <w:r>
        <w:t xml:space="preserve">Figure </w:t>
      </w:r>
      <w:r w:rsidR="0050794F">
        <w:fldChar w:fldCharType="begin"/>
      </w:r>
      <w:r w:rsidR="0050794F">
        <w:instrText xml:space="preserve"> SEQ Figure \* ARABIC </w:instrText>
      </w:r>
      <w:r w:rsidR="0050794F">
        <w:fldChar w:fldCharType="separate"/>
      </w:r>
      <w:ins w:id="225" w:author="Michael Decker" w:date="2020-02-25T13:45:00Z">
        <w:r w:rsidR="00C44E55">
          <w:rPr>
            <w:noProof/>
          </w:rPr>
          <w:t>4</w:t>
        </w:r>
      </w:ins>
      <w:del w:id="226" w:author="Michael Decker" w:date="2020-02-25T13:45:00Z">
        <w:r w:rsidDel="00C44E55">
          <w:rPr>
            <w:noProof/>
          </w:rPr>
          <w:delText>3</w:delText>
        </w:r>
      </w:del>
      <w:r w:rsidR="0050794F">
        <w:rPr>
          <w:noProof/>
        </w:rPr>
        <w:fldChar w:fldCharType="end"/>
      </w:r>
      <w:r>
        <w:t xml:space="preserve"> WHITESMITH SAMPLE</w:t>
      </w:r>
    </w:p>
    <w:p w14:paraId="1C4338ED" w14:textId="33F67B0B" w:rsidR="00627BCB"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w:t>
      </w:r>
      <w:r>
        <w:rPr>
          <w:rFonts w:ascii="Times New Roman" w:hAnsi="Times New Roman" w:cs="Times New Roman"/>
          <w:sz w:val="24"/>
          <w:szCs w:val="24"/>
        </w:rPr>
        <w:lastRenderedPageBreak/>
        <w:t xml:space="preserve">of this research. Hungarian Notation uses a standard method of labeling variables so that by looking at only a variable name you can gain a basic understanding of both what it is and what purpose it may have. An example of this is the use of the lowercase letter </w:t>
      </w:r>
      <w:r>
        <w:rPr>
          <w:rFonts w:cstheme="minorHAnsi"/>
          <w:i/>
          <w:iCs/>
          <w:sz w:val="24"/>
          <w:szCs w:val="24"/>
        </w:rPr>
        <w:t xml:space="preserve">m </w:t>
      </w:r>
      <w:r>
        <w:rPr>
          <w:rFonts w:ascii="Times New Roman" w:hAnsi="Times New Roman" w:cs="Times New Roman"/>
          <w:sz w:val="24"/>
          <w:szCs w:val="24"/>
        </w:rPr>
        <w:t>to indicate that a variable is a class</w:t>
      </w:r>
      <w:r w:rsidR="00BE28F3">
        <w:rPr>
          <w:rFonts w:ascii="Times New Roman" w:hAnsi="Times New Roman" w:cs="Times New Roman"/>
          <w:sz w:val="24"/>
          <w:szCs w:val="24"/>
        </w:rPr>
        <w:t xml:space="preserve"> member</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402E1B" w14:paraId="50C4CD50" w14:textId="77777777" w:rsidTr="00402E1B">
        <w:tc>
          <w:tcPr>
            <w:tcW w:w="9350" w:type="dxa"/>
          </w:tcPr>
          <w:p w14:paraId="618F47DD" w14:textId="1BDF1B7E" w:rsidR="00402E1B" w:rsidRDefault="00402E1B" w:rsidP="00402E1B">
            <w:pPr>
              <w:keepNext/>
              <w:spacing w:line="480" w:lineRule="auto"/>
              <w:jc w:val="center"/>
              <w:rPr>
                <w:rFonts w:cstheme="minorHAnsi"/>
                <w:i/>
                <w:iCs/>
                <w:sz w:val="24"/>
                <w:szCs w:val="24"/>
              </w:rPr>
            </w:pPr>
            <w:r w:rsidRPr="00402E1B">
              <w:rPr>
                <w:rFonts w:cstheme="minorHAnsi"/>
                <w:i/>
                <w:iCs/>
                <w:sz w:val="24"/>
                <w:szCs w:val="24"/>
              </w:rPr>
              <w:t>mDiceRoll;</w:t>
            </w:r>
          </w:p>
        </w:tc>
      </w:tr>
    </w:tbl>
    <w:p w14:paraId="1E0C3432" w14:textId="6133C3DD" w:rsidR="00402E1B" w:rsidRDefault="00402E1B" w:rsidP="00402E1B">
      <w:pPr>
        <w:pStyle w:val="Caption"/>
        <w:jc w:val="center"/>
      </w:pPr>
      <w:r>
        <w:t xml:space="preserve">Figure </w:t>
      </w:r>
      <w:r w:rsidR="0050794F">
        <w:fldChar w:fldCharType="begin"/>
      </w:r>
      <w:r w:rsidR="0050794F">
        <w:instrText xml:space="preserve"> SEQ Figure \* ARABIC </w:instrText>
      </w:r>
      <w:r w:rsidR="0050794F">
        <w:fldChar w:fldCharType="separate"/>
      </w:r>
      <w:ins w:id="227" w:author="Michael Decker" w:date="2020-02-25T13:45:00Z">
        <w:r w:rsidR="00C44E55">
          <w:rPr>
            <w:noProof/>
          </w:rPr>
          <w:t>5</w:t>
        </w:r>
      </w:ins>
      <w:del w:id="228" w:author="Michael Decker" w:date="2020-02-25T13:45:00Z">
        <w:r w:rsidDel="00C44E55">
          <w:rPr>
            <w:noProof/>
          </w:rPr>
          <w:delText>4</w:delText>
        </w:r>
      </w:del>
      <w:r w:rsidR="0050794F">
        <w:rPr>
          <w:noProof/>
        </w:rPr>
        <w:fldChar w:fldCharType="end"/>
      </w:r>
      <w:r>
        <w:t xml:space="preserve"> HUNGARIAN SAMPLE</w:t>
      </w:r>
    </w:p>
    <w:p w14:paraId="10C51675" w14:textId="694EF329" w:rsidR="00627BCB"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rPr>
          <w:rFonts w:ascii="Times New Roman" w:hAnsi="Times New Roman" w:cs="Times New Roman"/>
          <w:sz w:val="24"/>
          <w:szCs w:val="24"/>
        </w:rPr>
        <w:pPrChange w:id="229" w:author="blake grills" w:date="2020-02-14T19:33:00Z">
          <w:pPr>
            <w:spacing w:line="480" w:lineRule="auto"/>
          </w:pPr>
        </w:pPrChange>
      </w:pPr>
      <w:r>
        <w:rPr>
          <w:rFonts w:ascii="Times New Roman" w:hAnsi="Times New Roman" w:cs="Times New Roman"/>
          <w:sz w:val="24"/>
          <w:szCs w:val="24"/>
        </w:rPr>
        <w:br w:type="page"/>
      </w:r>
    </w:p>
    <w:p w14:paraId="07A107D6" w14:textId="77777777" w:rsidR="004E5433" w:rsidRDefault="004E5433" w:rsidP="004E5433">
      <w:pPr>
        <w:spacing w:line="480" w:lineRule="auto"/>
        <w:jc w:val="center"/>
        <w:rPr>
          <w:rFonts w:ascii="Times New Roman" w:hAnsi="Times New Roman" w:cs="Times New Roman"/>
          <w:b/>
          <w:bCs/>
          <w:sz w:val="32"/>
          <w:szCs w:val="32"/>
        </w:rPr>
      </w:pPr>
    </w:p>
    <w:p w14:paraId="37784E4B" w14:textId="77777777" w:rsidR="004E5433" w:rsidRDefault="004E5433" w:rsidP="004E5433">
      <w:pPr>
        <w:spacing w:line="480" w:lineRule="auto"/>
        <w:jc w:val="center"/>
        <w:rPr>
          <w:rFonts w:ascii="Times New Roman" w:hAnsi="Times New Roman" w:cs="Times New Roman"/>
          <w:b/>
          <w:bCs/>
          <w:sz w:val="32"/>
          <w:szCs w:val="32"/>
        </w:rPr>
      </w:pPr>
    </w:p>
    <w:p w14:paraId="167C7FB8" w14:textId="77777777" w:rsidR="004E5433" w:rsidRDefault="004E5433" w:rsidP="004E5433">
      <w:pPr>
        <w:spacing w:line="480" w:lineRule="auto"/>
        <w:jc w:val="center"/>
        <w:rPr>
          <w:rFonts w:ascii="Times New Roman" w:hAnsi="Times New Roman" w:cs="Times New Roman"/>
          <w:b/>
          <w:bCs/>
          <w:sz w:val="32"/>
          <w:szCs w:val="32"/>
        </w:rPr>
      </w:pPr>
    </w:p>
    <w:p w14:paraId="488C9ED6" w14:textId="77777777" w:rsidR="004E5433" w:rsidRDefault="004E5433" w:rsidP="004E5433">
      <w:pPr>
        <w:spacing w:line="480" w:lineRule="auto"/>
        <w:jc w:val="center"/>
        <w:rPr>
          <w:rFonts w:ascii="Times New Roman" w:hAnsi="Times New Roman" w:cs="Times New Roman"/>
          <w:b/>
          <w:bCs/>
          <w:sz w:val="32"/>
          <w:szCs w:val="32"/>
        </w:rPr>
      </w:pPr>
    </w:p>
    <w:p w14:paraId="796ED396" w14:textId="50382F26" w:rsidR="004E5433" w:rsidRPr="00347B64" w:rsidRDefault="004E5433" w:rsidP="00AD242D">
      <w:pPr>
        <w:pStyle w:val="Heading1"/>
      </w:pPr>
    </w:p>
    <w:p w14:paraId="2BB82A63"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533EEC68" w14:textId="77777777" w:rsidR="004E5433"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We envision </w:t>
      </w:r>
      <w:r w:rsidRPr="00510D29">
        <w:rPr>
          <w:rFonts w:ascii="Times New Roman" w:hAnsi="Times New Roman" w:cs="Times New Roman"/>
          <w:sz w:val="24"/>
          <w:szCs w:val="24"/>
        </w:rPr>
        <w:t>four primary enhancements</w:t>
      </w:r>
      <w:r>
        <w:rPr>
          <w:rFonts w:ascii="Times New Roman" w:hAnsi="Times New Roman" w:cs="Times New Roman"/>
          <w:sz w:val="24"/>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7CB33C41"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ascii="Times New Roman" w:hAnsi="Times New Roman" w:cs="Times New Roman"/>
          <w:sz w:val="24"/>
          <w:szCs w:val="24"/>
        </w:rPr>
        <w:t xml:space="preserve"> I</w:t>
      </w:r>
      <w:r>
        <w:rPr>
          <w:rFonts w:ascii="Times New Roman" w:hAnsi="Times New Roman" w:cs="Times New Roman"/>
          <w:sz w:val="24"/>
          <w:szCs w:val="24"/>
        </w:rPr>
        <w:t xml:space="preserve">n these cases, it needs to be decided if unique trees need to be created for these problems or if there is a way to incorporate </w:t>
      </w:r>
      <w:r>
        <w:rPr>
          <w:rFonts w:ascii="Times New Roman" w:hAnsi="Times New Roman" w:cs="Times New Roman"/>
          <w:sz w:val="24"/>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the</w:t>
      </w:r>
      <w:r w:rsidR="00AD242D">
        <w:rPr>
          <w:rFonts w:ascii="Times New Roman" w:hAnsi="Times New Roman" w:cs="Times New Roman"/>
          <w:sz w:val="24"/>
          <w:szCs w:val="24"/>
        </w:rPr>
        <w:t xml:space="preserve"> </w:t>
      </w:r>
      <w:r w:rsidR="00AD242D">
        <w:rPr>
          <w:rFonts w:ascii="Times New Roman" w:hAnsi="Times New Roman" w:cs="Times New Roman"/>
          <w:sz w:val="24"/>
          <w:szCs w:val="24"/>
        </w:rPr>
        <w:fldChar w:fldCharType="begin"/>
      </w:r>
      <w:r w:rsidR="00AD242D">
        <w:rPr>
          <w:rFonts w:ascii="Times New Roman" w:hAnsi="Times New Roman" w:cs="Times New Roman"/>
          <w:sz w:val="24"/>
          <w:szCs w:val="24"/>
        </w:rPr>
        <w:instrText xml:space="preserve"> REF _Ref32599906 \r \h </w:instrText>
      </w:r>
      <w:r w:rsidR="00AD242D">
        <w:rPr>
          <w:rFonts w:ascii="Times New Roman" w:hAnsi="Times New Roman" w:cs="Times New Roman"/>
          <w:sz w:val="24"/>
          <w:szCs w:val="24"/>
        </w:rPr>
      </w:r>
      <w:r w:rsidR="00AD242D">
        <w:rPr>
          <w:rFonts w:ascii="Times New Roman" w:hAnsi="Times New Roman" w:cs="Times New Roman"/>
          <w:sz w:val="24"/>
          <w:szCs w:val="24"/>
        </w:rPr>
        <w:fldChar w:fldCharType="separate"/>
      </w:r>
      <w:r w:rsidR="00AD242D">
        <w:rPr>
          <w:rFonts w:ascii="Times New Roman" w:hAnsi="Times New Roman" w:cs="Times New Roman"/>
          <w:sz w:val="24"/>
          <w:szCs w:val="24"/>
        </w:rPr>
        <w:t>Chapter 6</w:t>
      </w:r>
      <w:r w:rsidR="00AD242D">
        <w:rPr>
          <w:rFonts w:ascii="Times New Roman" w:hAnsi="Times New Roman" w:cs="Times New Roman"/>
          <w:sz w:val="24"/>
          <w:szCs w:val="24"/>
        </w:rPr>
        <w:fldChar w:fldCharType="end"/>
      </w:r>
      <w:r w:rsidR="002F038B">
        <w:rPr>
          <w:rFonts w:ascii="Times New Roman" w:hAnsi="Times New Roman" w:cs="Times New Roman"/>
          <w:sz w:val="24"/>
          <w:szCs w:val="24"/>
        </w:rPr>
        <w:t xml:space="preserve">, </w:t>
      </w:r>
      <w:r>
        <w:rPr>
          <w:rFonts w:ascii="Times New Roman" w:hAnsi="Times New Roman" w:cs="Times New Roman"/>
          <w:sz w:val="24"/>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ascii="Times New Roman" w:hAnsi="Times New Roman" w:cs="Times New Roman"/>
          <w:sz w:val="24"/>
          <w:szCs w:val="24"/>
        </w:rPr>
        <w:t>,</w:t>
      </w:r>
      <w:r>
        <w:rPr>
          <w:rFonts w:ascii="Times New Roman" w:hAnsi="Times New Roman" w:cs="Times New Roman"/>
          <w:sz w:val="24"/>
          <w:szCs w:val="24"/>
        </w:rPr>
        <w:t xml:space="preserve"> the code in these projects tend to be very well written and fairly uniform, and while this does give us a good example of what code and comments should look like it does not account for junior </w:t>
      </w:r>
      <w:r w:rsidR="002F038B">
        <w:rPr>
          <w:rFonts w:ascii="Times New Roman" w:hAnsi="Times New Roman" w:cs="Times New Roman"/>
          <w:sz w:val="24"/>
          <w:szCs w:val="24"/>
        </w:rPr>
        <w:t>a</w:t>
      </w:r>
      <w:r>
        <w:rPr>
          <w:rFonts w:ascii="Times New Roman" w:hAnsi="Times New Roman" w:cs="Times New Roman"/>
          <w:sz w:val="24"/>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Finally, a big part of our future research, and one of the long</w:t>
      </w:r>
      <w:r w:rsidR="002E31BA">
        <w:rPr>
          <w:rFonts w:ascii="Times New Roman" w:hAnsi="Times New Roman" w:cs="Times New Roman"/>
          <w:sz w:val="24"/>
          <w:szCs w:val="24"/>
        </w:rPr>
        <w:t>-</w:t>
      </w:r>
      <w:r>
        <w:rPr>
          <w:rFonts w:ascii="Times New Roman" w:hAnsi="Times New Roman" w:cs="Times New Roman"/>
          <w:sz w:val="24"/>
          <w:szCs w:val="24"/>
        </w:rPr>
        <w:t>term purposes for this research is the ability to automate the process of locating exactly when commented out code has been introduced into the code base. Once we can identify when commented out code has been</w:t>
      </w:r>
      <w:r w:rsidR="002F038B">
        <w:rPr>
          <w:rFonts w:ascii="Times New Roman" w:hAnsi="Times New Roman" w:cs="Times New Roman"/>
          <w:sz w:val="24"/>
          <w:szCs w:val="24"/>
        </w:rPr>
        <w:t xml:space="preserve"> commented</w:t>
      </w:r>
      <w:r>
        <w:rPr>
          <w:rFonts w:ascii="Times New Roman" w:hAnsi="Times New Roman" w:cs="Times New Roman"/>
          <w:sz w:val="24"/>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ascii="Times New Roman" w:hAnsi="Times New Roman" w:cs="Times New Roman"/>
          <w:sz w:val="24"/>
          <w:szCs w:val="24"/>
        </w:rPr>
        <w:t xml:space="preserve"> Additionally</w:t>
      </w:r>
      <w:r w:rsidR="002E31BA">
        <w:rPr>
          <w:rFonts w:ascii="Times New Roman" w:hAnsi="Times New Roman" w:cs="Times New Roman"/>
          <w:sz w:val="24"/>
          <w:szCs w:val="24"/>
        </w:rPr>
        <w:t>,</w:t>
      </w:r>
      <w:r w:rsidR="002F038B">
        <w:rPr>
          <w:rFonts w:ascii="Times New Roman" w:hAnsi="Times New Roman" w:cs="Times New Roman"/>
          <w:sz w:val="24"/>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4EBACEEC" w14:textId="77777777" w:rsidR="004E5433" w:rsidRDefault="004E5433" w:rsidP="004E5433">
      <w:pPr>
        <w:spacing w:line="480" w:lineRule="auto"/>
        <w:jc w:val="center"/>
        <w:rPr>
          <w:rFonts w:ascii="Times New Roman" w:hAnsi="Times New Roman" w:cs="Times New Roman"/>
          <w:b/>
          <w:bCs/>
          <w:sz w:val="32"/>
          <w:szCs w:val="32"/>
        </w:rPr>
      </w:pPr>
    </w:p>
    <w:p w14:paraId="0F39A199" w14:textId="77777777" w:rsidR="004E5433" w:rsidRDefault="004E5433" w:rsidP="004E5433">
      <w:pPr>
        <w:spacing w:line="480" w:lineRule="auto"/>
        <w:jc w:val="center"/>
        <w:rPr>
          <w:rFonts w:ascii="Times New Roman" w:hAnsi="Times New Roman" w:cs="Times New Roman"/>
          <w:b/>
          <w:bCs/>
          <w:sz w:val="32"/>
          <w:szCs w:val="32"/>
        </w:rPr>
      </w:pPr>
    </w:p>
    <w:p w14:paraId="5F567EE1" w14:textId="77777777" w:rsidR="004E5433" w:rsidRDefault="004E5433" w:rsidP="004E5433">
      <w:pPr>
        <w:spacing w:line="480" w:lineRule="auto"/>
        <w:jc w:val="center"/>
        <w:rPr>
          <w:rFonts w:ascii="Times New Roman" w:hAnsi="Times New Roman" w:cs="Times New Roman"/>
          <w:b/>
          <w:bCs/>
          <w:sz w:val="32"/>
          <w:szCs w:val="32"/>
        </w:rPr>
      </w:pPr>
    </w:p>
    <w:p w14:paraId="1F00BDBB" w14:textId="77777777" w:rsidR="004E5433" w:rsidRDefault="004E5433" w:rsidP="004E5433">
      <w:pPr>
        <w:spacing w:line="480" w:lineRule="auto"/>
        <w:jc w:val="center"/>
        <w:rPr>
          <w:rFonts w:ascii="Times New Roman" w:hAnsi="Times New Roman" w:cs="Times New Roman"/>
          <w:b/>
          <w:bCs/>
          <w:sz w:val="32"/>
          <w:szCs w:val="32"/>
        </w:rPr>
      </w:pPr>
    </w:p>
    <w:p w14:paraId="5BEEE4C3" w14:textId="3A20086F" w:rsidR="004E5433" w:rsidRPr="00347B64" w:rsidRDefault="004E5433" w:rsidP="00AD242D">
      <w:pPr>
        <w:pStyle w:val="Heading1"/>
      </w:pPr>
    </w:p>
    <w:p w14:paraId="76CAE88D"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1484FA6" w14:textId="7FCA3CC8" w:rsidR="004E5433" w:rsidRPr="002E31BA"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Pr>
          <w:rFonts w:ascii="Times New Roman" w:hAnsi="Times New Roman" w:cs="Times New Roman"/>
          <w:sz w:val="24"/>
          <w:szCs w:val="24"/>
        </w:rPr>
        <w:t xml:space="preserve">These results as shown in </w:t>
      </w:r>
      <w:r w:rsidR="00E678E0">
        <w:rPr>
          <w:rFonts w:ascii="Times New Roman" w:hAnsi="Times New Roman" w:cs="Times New Roman"/>
          <w:sz w:val="24"/>
          <w:szCs w:val="24"/>
        </w:rPr>
        <w:fldChar w:fldCharType="begin"/>
      </w:r>
      <w:r w:rsidR="00E678E0">
        <w:rPr>
          <w:rFonts w:ascii="Times New Roman" w:hAnsi="Times New Roman" w:cs="Times New Roman"/>
          <w:sz w:val="24"/>
          <w:szCs w:val="24"/>
        </w:rPr>
        <w:instrText xml:space="preserve"> REF _Ref32772875 \h </w:instrText>
      </w:r>
      <w:r w:rsidR="00E678E0">
        <w:rPr>
          <w:rFonts w:ascii="Times New Roman" w:hAnsi="Times New Roman" w:cs="Times New Roman"/>
          <w:sz w:val="24"/>
          <w:szCs w:val="24"/>
        </w:rPr>
      </w:r>
      <w:r w:rsidR="00E678E0">
        <w:rPr>
          <w:rFonts w:ascii="Times New Roman" w:hAnsi="Times New Roman" w:cs="Times New Roman"/>
          <w:sz w:val="24"/>
          <w:szCs w:val="24"/>
        </w:rPr>
        <w:fldChar w:fldCharType="separate"/>
      </w:r>
      <w:r w:rsidR="00E678E0">
        <w:t xml:space="preserve">Table </w:t>
      </w:r>
      <w:r w:rsidR="00E678E0">
        <w:rPr>
          <w:noProof/>
        </w:rPr>
        <w:t>1</w:t>
      </w:r>
      <w:r w:rsidR="00E678E0">
        <w:t xml:space="preserve"> Heuristics</w:t>
      </w:r>
      <w:r w:rsidR="00E678E0">
        <w:rPr>
          <w:rFonts w:ascii="Times New Roman" w:hAnsi="Times New Roman" w:cs="Times New Roman"/>
          <w:sz w:val="24"/>
          <w:szCs w:val="24"/>
        </w:rPr>
        <w:fldChar w:fldCharType="end"/>
      </w:r>
      <w:r w:rsidR="00E678E0">
        <w:rPr>
          <w:rFonts w:ascii="Times New Roman" w:hAnsi="Times New Roman" w:cs="Times New Roman"/>
          <w:sz w:val="24"/>
          <w:szCs w:val="24"/>
        </w:rPr>
        <w:t xml:space="preserve"> </w:t>
      </w:r>
      <w:r w:rsidR="00586839">
        <w:rPr>
          <w:rFonts w:ascii="Times New Roman" w:hAnsi="Times New Roman" w:cs="Times New Roman"/>
          <w:sz w:val="24"/>
          <w:szCs w:val="24"/>
        </w:rPr>
        <w:t xml:space="preserve">demonstrate that we meet our 5% confidence level in all heuristics as we had hoped to achieve. </w:t>
      </w:r>
      <w:r w:rsidRPr="002E31BA">
        <w:rPr>
          <w:rFonts w:ascii="Times New Roman" w:hAnsi="Times New Roman" w:cs="Times New Roman"/>
          <w:sz w:val="24"/>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E31BA" w:rsidRDefault="004E5433" w:rsidP="004E5433">
      <w:pPr>
        <w:spacing w:line="480" w:lineRule="auto"/>
        <w:rPr>
          <w:rFonts w:ascii="Times New Roman" w:hAnsi="Times New Roman" w:cs="Times New Roman"/>
          <w:sz w:val="24"/>
          <w:szCs w:val="24"/>
        </w:rPr>
      </w:pPr>
      <w:r w:rsidRPr="002E31BA">
        <w:rPr>
          <w:rFonts w:ascii="Times New Roman" w:hAnsi="Times New Roman" w:cs="Times New Roman"/>
          <w:sz w:val="24"/>
          <w:szCs w:val="24"/>
        </w:rPr>
        <w:lastRenderedPageBreak/>
        <w:tab/>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E31BA">
        <w:rPr>
          <w:rFonts w:ascii="Times New Roman" w:hAnsi="Times New Roman" w:cs="Times New Roman"/>
          <w:sz w:val="24"/>
          <w:szCs w:val="24"/>
        </w:rPr>
        <w:t>cannot</w:t>
      </w:r>
      <w:r w:rsidRPr="002E31BA">
        <w:rPr>
          <w:rFonts w:ascii="Times New Roman" w:hAnsi="Times New Roman" w:cs="Times New Roman"/>
          <w:sz w:val="24"/>
          <w:szCs w:val="24"/>
        </w:rPr>
        <w:t xml:space="preserve"> help but notice with the naked </w:t>
      </w:r>
      <w:r w:rsidR="002E31BA" w:rsidRPr="002E31BA">
        <w:rPr>
          <w:rFonts w:ascii="Times New Roman" w:hAnsi="Times New Roman" w:cs="Times New Roman"/>
          <w:sz w:val="24"/>
          <w:szCs w:val="24"/>
        </w:rPr>
        <w:t>eye and</w:t>
      </w:r>
      <w:r w:rsidRPr="002E31BA">
        <w:rPr>
          <w:rFonts w:ascii="Times New Roman" w:hAnsi="Times New Roman" w:cs="Times New Roman"/>
          <w:sz w:val="24"/>
          <w:szCs w:val="24"/>
        </w:rPr>
        <w:t xml:space="preserve"> defied our original expectations of what we thought that we were going to find. </w:t>
      </w:r>
    </w:p>
    <w:p w14:paraId="4F54B111" w14:textId="77777777" w:rsidR="00254445" w:rsidRDefault="00254445">
      <w:r>
        <w:br w:type="page"/>
      </w:r>
    </w:p>
    <w:p w14:paraId="0D3C4C6F" w14:textId="77777777" w:rsidR="00602FDF" w:rsidRPr="00602FDF" w:rsidRDefault="00254445">
      <w:pPr>
        <w:pStyle w:val="Bibliography"/>
        <w:rPr>
          <w:ins w:id="230" w:author="blake grills" w:date="2020-02-20T23:54:00Z"/>
          <w:rFonts w:ascii="Times New Roman" w:hAnsi="Times New Roman" w:cs="Times New Roman"/>
          <w:sz w:val="24"/>
          <w:szCs w:val="24"/>
        </w:rPr>
        <w:pPrChange w:id="231" w:author="blake grills" w:date="2020-02-20T23:54:00Z">
          <w:pPr>
            <w:widowControl w:val="0"/>
            <w:autoSpaceDE w:val="0"/>
            <w:autoSpaceDN w:val="0"/>
            <w:adjustRightInd w:val="0"/>
            <w:spacing w:after="0" w:line="240" w:lineRule="auto"/>
          </w:pPr>
        </w:pPrChange>
      </w:pPr>
      <w:r>
        <w:lastRenderedPageBreak/>
        <w:fldChar w:fldCharType="begin"/>
      </w:r>
      <w:ins w:id="232" w:author="blake grills" w:date="2020-02-20T22:18:00Z">
        <w:r w:rsidR="007517B2">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http://zotero.org/users/local/B8a741ni/items/8SAPXZBR"]],"omitted":[],"custom":[]} CSL_BIBLIOGRAPHY </w:instrText>
        </w:r>
      </w:ins>
      <w:del w:id="233" w:author="blake grills" w:date="2020-02-20T22:18:00Z">
        <w:r w:rsidR="00DA6443" w:rsidDel="007517B2">
          <w:del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omitted":[],"custom":[]} CSL_BIBLIOGRAPHY </w:delInstrText>
        </w:r>
      </w:del>
      <w:r>
        <w:fldChar w:fldCharType="separate"/>
      </w:r>
      <w:ins w:id="234" w:author="blake grills" w:date="2020-02-20T23:54:00Z">
        <w:r w:rsidR="00602FDF" w:rsidRPr="00602FDF">
          <w:rPr>
            <w:rFonts w:ascii="Times New Roman" w:hAnsi="Times New Roman" w:cs="Times New Roman"/>
            <w:smallCaps/>
            <w:sz w:val="24"/>
            <w:szCs w:val="24"/>
          </w:rPr>
          <w:t>Abid, N.J., Dragan, N., Collard, M.L., and Maletic, J.I.</w:t>
        </w:r>
        <w:r w:rsidR="00602FDF" w:rsidRPr="00475CBB">
          <w:rPr>
            <w:rFonts w:ascii="Times New Roman" w:hAnsi="Times New Roman" w:cs="Times New Roman"/>
            <w:sz w:val="24"/>
            <w:szCs w:val="24"/>
          </w:rPr>
          <w:t xml:space="preserve"> 2015. Using stereotypes in the automatic generation of natural language summaries for C++ methods. </w:t>
        </w:r>
        <w:r w:rsidR="00602FDF" w:rsidRPr="00602FDF">
          <w:rPr>
            <w:rFonts w:ascii="Times New Roman" w:hAnsi="Times New Roman" w:cs="Times New Roman"/>
            <w:i/>
            <w:iCs/>
            <w:sz w:val="24"/>
            <w:szCs w:val="24"/>
          </w:rPr>
          <w:t>2015 IEEE International Conference on Software Maintenance and Evolution (ICSME)</w:t>
        </w:r>
        <w:r w:rsidR="00602FDF" w:rsidRPr="00602FDF">
          <w:rPr>
            <w:rFonts w:ascii="Times New Roman" w:hAnsi="Times New Roman" w:cs="Times New Roman"/>
            <w:sz w:val="24"/>
            <w:szCs w:val="24"/>
          </w:rPr>
          <w:t>, IEEE, 561–565.</w:t>
        </w:r>
      </w:ins>
    </w:p>
    <w:p w14:paraId="5D4CF3E6" w14:textId="77777777" w:rsidR="00602FDF" w:rsidRPr="00602FDF" w:rsidRDefault="00602FDF">
      <w:pPr>
        <w:pStyle w:val="Bibliography"/>
        <w:rPr>
          <w:ins w:id="235" w:author="blake grills" w:date="2020-02-20T23:54:00Z"/>
          <w:rFonts w:ascii="Times New Roman" w:hAnsi="Times New Roman" w:cs="Times New Roman"/>
          <w:sz w:val="24"/>
          <w:szCs w:val="24"/>
        </w:rPr>
        <w:pPrChange w:id="236" w:author="blake grills" w:date="2020-02-20T23:54:00Z">
          <w:pPr>
            <w:widowControl w:val="0"/>
            <w:autoSpaceDE w:val="0"/>
            <w:autoSpaceDN w:val="0"/>
            <w:adjustRightInd w:val="0"/>
            <w:spacing w:after="0" w:line="240" w:lineRule="auto"/>
          </w:pPr>
        </w:pPrChange>
      </w:pPr>
      <w:ins w:id="237" w:author="blake grills" w:date="2020-02-20T23:54:00Z">
        <w:r w:rsidRPr="00602FDF">
          <w:rPr>
            <w:rFonts w:ascii="Times New Roman" w:hAnsi="Times New Roman" w:cs="Times New Roman"/>
            <w:smallCaps/>
            <w:sz w:val="24"/>
            <w:szCs w:val="24"/>
          </w:rPr>
          <w:t>Bacchelli, A., Lanza, M., and Robbes, R.</w:t>
        </w:r>
        <w:r w:rsidRPr="00602FDF">
          <w:rPr>
            <w:rFonts w:ascii="Times New Roman" w:hAnsi="Times New Roman" w:cs="Times New Roman"/>
            <w:sz w:val="24"/>
            <w:szCs w:val="24"/>
          </w:rPr>
          <w:t xml:space="preserve"> 2010. Linking e-mails and source code artifacts. </w:t>
        </w:r>
        <w:r w:rsidRPr="00602FDF">
          <w:rPr>
            <w:rFonts w:ascii="Times New Roman" w:hAnsi="Times New Roman" w:cs="Times New Roman"/>
            <w:i/>
            <w:iCs/>
            <w:sz w:val="24"/>
            <w:szCs w:val="24"/>
          </w:rPr>
          <w:t>Proceedings of the 32nd ACM/IEEE International Conference on Software Engineering - ICSE ’10</w:t>
        </w:r>
        <w:r w:rsidRPr="00602FDF">
          <w:rPr>
            <w:rFonts w:ascii="Times New Roman" w:hAnsi="Times New Roman" w:cs="Times New Roman"/>
            <w:sz w:val="24"/>
            <w:szCs w:val="24"/>
          </w:rPr>
          <w:t>, ACM Press, 375.</w:t>
        </w:r>
      </w:ins>
    </w:p>
    <w:p w14:paraId="6C359385" w14:textId="77777777" w:rsidR="00602FDF" w:rsidRPr="00602FDF" w:rsidRDefault="00602FDF">
      <w:pPr>
        <w:pStyle w:val="Bibliography"/>
        <w:rPr>
          <w:ins w:id="238" w:author="blake grills" w:date="2020-02-20T23:54:00Z"/>
          <w:rFonts w:ascii="Times New Roman" w:hAnsi="Times New Roman" w:cs="Times New Roman"/>
          <w:sz w:val="24"/>
          <w:szCs w:val="24"/>
        </w:rPr>
        <w:pPrChange w:id="239" w:author="blake grills" w:date="2020-02-20T23:54:00Z">
          <w:pPr>
            <w:widowControl w:val="0"/>
            <w:autoSpaceDE w:val="0"/>
            <w:autoSpaceDN w:val="0"/>
            <w:adjustRightInd w:val="0"/>
            <w:spacing w:after="0" w:line="240" w:lineRule="auto"/>
          </w:pPr>
        </w:pPrChange>
      </w:pPr>
      <w:ins w:id="240" w:author="blake grills" w:date="2020-02-20T23:54:00Z">
        <w:r w:rsidRPr="00602FDF">
          <w:rPr>
            <w:rFonts w:ascii="Times New Roman" w:hAnsi="Times New Roman" w:cs="Times New Roman"/>
            <w:smallCaps/>
            <w:sz w:val="24"/>
            <w:szCs w:val="24"/>
          </w:rPr>
          <w:t>Borstler, J. and Paech, B.</w:t>
        </w:r>
        <w:r w:rsidRPr="00602FDF">
          <w:rPr>
            <w:rFonts w:ascii="Times New Roman" w:hAnsi="Times New Roman" w:cs="Times New Roman"/>
            <w:sz w:val="24"/>
            <w:szCs w:val="24"/>
          </w:rPr>
          <w:t xml:space="preserve"> 2016. The Role of Method Chains and Comments in Software Readability and Comprehension—An Experiment. </w:t>
        </w:r>
        <w:r w:rsidRPr="00602FDF">
          <w:rPr>
            <w:rFonts w:ascii="Times New Roman" w:hAnsi="Times New Roman" w:cs="Times New Roman"/>
            <w:i/>
            <w:iCs/>
            <w:sz w:val="24"/>
            <w:szCs w:val="24"/>
          </w:rPr>
          <w:t>IEEE Transactions on Software Engineering</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42</w:t>
        </w:r>
        <w:r w:rsidRPr="00602FDF">
          <w:rPr>
            <w:rFonts w:ascii="Times New Roman" w:hAnsi="Times New Roman" w:cs="Times New Roman"/>
            <w:sz w:val="24"/>
            <w:szCs w:val="24"/>
          </w:rPr>
          <w:t>, 9, 886–898.</w:t>
        </w:r>
      </w:ins>
    </w:p>
    <w:p w14:paraId="5E6954C5" w14:textId="77777777" w:rsidR="00602FDF" w:rsidRPr="00602FDF" w:rsidRDefault="00602FDF">
      <w:pPr>
        <w:pStyle w:val="Bibliography"/>
        <w:rPr>
          <w:ins w:id="241" w:author="blake grills" w:date="2020-02-20T23:54:00Z"/>
          <w:rFonts w:ascii="Times New Roman" w:hAnsi="Times New Roman" w:cs="Times New Roman"/>
          <w:sz w:val="24"/>
          <w:szCs w:val="24"/>
        </w:rPr>
        <w:pPrChange w:id="242" w:author="blake grills" w:date="2020-02-20T23:54:00Z">
          <w:pPr>
            <w:widowControl w:val="0"/>
            <w:autoSpaceDE w:val="0"/>
            <w:autoSpaceDN w:val="0"/>
            <w:adjustRightInd w:val="0"/>
            <w:spacing w:after="0" w:line="240" w:lineRule="auto"/>
          </w:pPr>
        </w:pPrChange>
      </w:pPr>
      <w:ins w:id="243" w:author="blake grills" w:date="2020-02-20T23:54:00Z">
        <w:r w:rsidRPr="00602FDF">
          <w:rPr>
            <w:rFonts w:ascii="Times New Roman" w:hAnsi="Times New Roman" w:cs="Times New Roman"/>
            <w:smallCaps/>
            <w:sz w:val="24"/>
            <w:szCs w:val="24"/>
          </w:rPr>
          <w:t>Chen, H., Huang, Y., Liu, Z., Chen, X., Zhou, F., and Luo, X.</w:t>
        </w:r>
        <w:r w:rsidRPr="00602FDF">
          <w:rPr>
            <w:rFonts w:ascii="Times New Roman" w:hAnsi="Times New Roman" w:cs="Times New Roman"/>
            <w:sz w:val="24"/>
            <w:szCs w:val="24"/>
          </w:rPr>
          <w:t xml:space="preserve"> 2019. Automatically detecting the scopes of source code comments. </w:t>
        </w:r>
        <w:r w:rsidRPr="00602FDF">
          <w:rPr>
            <w:rFonts w:ascii="Times New Roman" w:hAnsi="Times New Roman" w:cs="Times New Roman"/>
            <w:i/>
            <w:iCs/>
            <w:sz w:val="24"/>
            <w:szCs w:val="24"/>
          </w:rPr>
          <w:t>Journal of Systems and Software</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153</w:t>
        </w:r>
        <w:r w:rsidRPr="00602FDF">
          <w:rPr>
            <w:rFonts w:ascii="Times New Roman" w:hAnsi="Times New Roman" w:cs="Times New Roman"/>
            <w:sz w:val="24"/>
            <w:szCs w:val="24"/>
          </w:rPr>
          <w:t>, 45–63.</w:t>
        </w:r>
      </w:ins>
    </w:p>
    <w:p w14:paraId="09E5E25C" w14:textId="77777777" w:rsidR="00602FDF" w:rsidRPr="00602FDF" w:rsidRDefault="00602FDF">
      <w:pPr>
        <w:pStyle w:val="Bibliography"/>
        <w:rPr>
          <w:ins w:id="244" w:author="blake grills" w:date="2020-02-20T23:54:00Z"/>
          <w:rFonts w:ascii="Times New Roman" w:hAnsi="Times New Roman" w:cs="Times New Roman"/>
          <w:sz w:val="24"/>
          <w:szCs w:val="24"/>
        </w:rPr>
        <w:pPrChange w:id="245" w:author="blake grills" w:date="2020-02-20T23:54:00Z">
          <w:pPr>
            <w:widowControl w:val="0"/>
            <w:autoSpaceDE w:val="0"/>
            <w:autoSpaceDN w:val="0"/>
            <w:adjustRightInd w:val="0"/>
            <w:spacing w:after="0" w:line="240" w:lineRule="auto"/>
          </w:pPr>
        </w:pPrChange>
      </w:pPr>
      <w:ins w:id="246" w:author="blake grills" w:date="2020-02-20T23:54:00Z">
        <w:r w:rsidRPr="00602FDF">
          <w:rPr>
            <w:rFonts w:ascii="Times New Roman" w:hAnsi="Times New Roman" w:cs="Times New Roman"/>
            <w:smallCaps/>
            <w:sz w:val="24"/>
            <w:szCs w:val="24"/>
          </w:rPr>
          <w:t>Collard, M.L. and Maletic, J.I.</w:t>
        </w:r>
        <w:r w:rsidRPr="00602FDF">
          <w:rPr>
            <w:rFonts w:ascii="Times New Roman" w:hAnsi="Times New Roman" w:cs="Times New Roman"/>
            <w:sz w:val="24"/>
            <w:szCs w:val="24"/>
          </w:rPr>
          <w:t xml:space="preserve"> srcML. </w:t>
        </w:r>
        <w:r w:rsidRPr="00602FDF">
          <w:rPr>
            <w:rFonts w:ascii="Times New Roman" w:hAnsi="Times New Roman" w:cs="Times New Roman"/>
            <w:i/>
            <w:iCs/>
            <w:sz w:val="24"/>
            <w:szCs w:val="24"/>
          </w:rPr>
          <w:t>srcML</w:t>
        </w:r>
        <w:r w:rsidRPr="00602FDF">
          <w:rPr>
            <w:rFonts w:ascii="Times New Roman" w:hAnsi="Times New Roman" w:cs="Times New Roman"/>
            <w:sz w:val="24"/>
            <w:szCs w:val="24"/>
          </w:rPr>
          <w:t>.</w:t>
        </w:r>
      </w:ins>
    </w:p>
    <w:p w14:paraId="5329A043" w14:textId="77777777" w:rsidR="00602FDF" w:rsidRPr="00602FDF" w:rsidRDefault="00602FDF">
      <w:pPr>
        <w:pStyle w:val="Bibliography"/>
        <w:rPr>
          <w:ins w:id="247" w:author="blake grills" w:date="2020-02-20T23:54:00Z"/>
          <w:rFonts w:ascii="Times New Roman" w:hAnsi="Times New Roman" w:cs="Times New Roman"/>
          <w:sz w:val="24"/>
          <w:szCs w:val="24"/>
        </w:rPr>
        <w:pPrChange w:id="248" w:author="blake grills" w:date="2020-02-20T23:54:00Z">
          <w:pPr>
            <w:widowControl w:val="0"/>
            <w:autoSpaceDE w:val="0"/>
            <w:autoSpaceDN w:val="0"/>
            <w:adjustRightInd w:val="0"/>
            <w:spacing w:after="0" w:line="240" w:lineRule="auto"/>
          </w:pPr>
        </w:pPrChange>
      </w:pPr>
      <w:ins w:id="249" w:author="blake grills" w:date="2020-02-20T23:54:00Z">
        <w:r w:rsidRPr="00602FDF">
          <w:rPr>
            <w:rFonts w:ascii="Times New Roman" w:hAnsi="Times New Roman" w:cs="Times New Roman"/>
            <w:smallCaps/>
            <w:sz w:val="24"/>
            <w:szCs w:val="24"/>
          </w:rPr>
          <w:t>Cortes-Coy, L.F., Linares-Vasquez, M., Aponte, J., and Poshyvanyk, D.</w:t>
        </w:r>
        <w:r w:rsidRPr="00602FDF">
          <w:rPr>
            <w:rFonts w:ascii="Times New Roman" w:hAnsi="Times New Roman" w:cs="Times New Roman"/>
            <w:sz w:val="24"/>
            <w:szCs w:val="24"/>
          </w:rPr>
          <w:t xml:space="preserve"> 2014. On Automatically Generating Commit Messages via Summarization of Source Code Changes. </w:t>
        </w:r>
        <w:r w:rsidRPr="00602FDF">
          <w:rPr>
            <w:rFonts w:ascii="Times New Roman" w:hAnsi="Times New Roman" w:cs="Times New Roman"/>
            <w:i/>
            <w:iCs/>
            <w:sz w:val="24"/>
            <w:szCs w:val="24"/>
          </w:rPr>
          <w:t>2014 IEEE 14th International Working Conference on Source Code Analysis and Manipulation</w:t>
        </w:r>
        <w:r w:rsidRPr="00602FDF">
          <w:rPr>
            <w:rFonts w:ascii="Times New Roman" w:hAnsi="Times New Roman" w:cs="Times New Roman"/>
            <w:sz w:val="24"/>
            <w:szCs w:val="24"/>
          </w:rPr>
          <w:t>, IEEE, 275–284.</w:t>
        </w:r>
      </w:ins>
    </w:p>
    <w:p w14:paraId="7EF6170F" w14:textId="77777777" w:rsidR="00602FDF" w:rsidRPr="00602FDF" w:rsidRDefault="00602FDF">
      <w:pPr>
        <w:pStyle w:val="Bibliography"/>
        <w:rPr>
          <w:ins w:id="250" w:author="blake grills" w:date="2020-02-20T23:54:00Z"/>
          <w:rFonts w:ascii="Times New Roman" w:hAnsi="Times New Roman" w:cs="Times New Roman"/>
          <w:sz w:val="24"/>
          <w:szCs w:val="24"/>
        </w:rPr>
        <w:pPrChange w:id="251" w:author="blake grills" w:date="2020-02-20T23:54:00Z">
          <w:pPr>
            <w:widowControl w:val="0"/>
            <w:autoSpaceDE w:val="0"/>
            <w:autoSpaceDN w:val="0"/>
            <w:adjustRightInd w:val="0"/>
            <w:spacing w:after="0" w:line="240" w:lineRule="auto"/>
          </w:pPr>
        </w:pPrChange>
      </w:pPr>
      <w:ins w:id="252" w:author="blake grills" w:date="2020-02-20T23:54:00Z">
        <w:r w:rsidRPr="00602FDF">
          <w:rPr>
            <w:rFonts w:ascii="Times New Roman" w:hAnsi="Times New Roman" w:cs="Times New Roman"/>
            <w:smallCaps/>
            <w:sz w:val="24"/>
            <w:szCs w:val="24"/>
          </w:rPr>
          <w:t>Dolfing, H.</w:t>
        </w:r>
        <w:r w:rsidRPr="00602FDF">
          <w:rPr>
            <w:rFonts w:ascii="Times New Roman" w:hAnsi="Times New Roman" w:cs="Times New Roman"/>
            <w:sz w:val="24"/>
            <w:szCs w:val="24"/>
          </w:rPr>
          <w:t xml:space="preserve"> 2019. Case Study 4: The $440 Million Software Error at Knight Capital. In: </w:t>
        </w:r>
        <w:r w:rsidRPr="00602FDF">
          <w:rPr>
            <w:rFonts w:ascii="Times New Roman" w:hAnsi="Times New Roman" w:cs="Times New Roman"/>
            <w:i/>
            <w:iCs/>
            <w:sz w:val="24"/>
            <w:szCs w:val="24"/>
          </w:rPr>
          <w:t>The Project Success Model</w:t>
        </w:r>
        <w:r w:rsidRPr="00602FDF">
          <w:rPr>
            <w:rFonts w:ascii="Times New Roman" w:hAnsi="Times New Roman" w:cs="Times New Roman"/>
            <w:sz w:val="24"/>
            <w:szCs w:val="24"/>
          </w:rPr>
          <w:t>. Amazon.com Services LLC.</w:t>
        </w:r>
      </w:ins>
    </w:p>
    <w:p w14:paraId="41DF89CB" w14:textId="77777777" w:rsidR="00602FDF" w:rsidRPr="00602FDF" w:rsidRDefault="00602FDF">
      <w:pPr>
        <w:pStyle w:val="Bibliography"/>
        <w:rPr>
          <w:ins w:id="253" w:author="blake grills" w:date="2020-02-20T23:54:00Z"/>
          <w:rFonts w:ascii="Times New Roman" w:hAnsi="Times New Roman" w:cs="Times New Roman"/>
          <w:sz w:val="24"/>
          <w:szCs w:val="24"/>
        </w:rPr>
        <w:pPrChange w:id="254" w:author="blake grills" w:date="2020-02-20T23:54:00Z">
          <w:pPr>
            <w:widowControl w:val="0"/>
            <w:autoSpaceDE w:val="0"/>
            <w:autoSpaceDN w:val="0"/>
            <w:adjustRightInd w:val="0"/>
            <w:spacing w:after="0" w:line="240" w:lineRule="auto"/>
          </w:pPr>
        </w:pPrChange>
      </w:pPr>
      <w:ins w:id="255" w:author="blake grills" w:date="2020-02-20T23:54:00Z">
        <w:r w:rsidRPr="00602FDF">
          <w:rPr>
            <w:rFonts w:ascii="Times New Roman" w:hAnsi="Times New Roman" w:cs="Times New Roman"/>
            <w:smallCaps/>
            <w:sz w:val="24"/>
            <w:szCs w:val="24"/>
          </w:rPr>
          <w:t>Flisar, J. and Podgorelec, V.</w:t>
        </w:r>
        <w:r w:rsidRPr="00602FDF">
          <w:rPr>
            <w:rFonts w:ascii="Times New Roman" w:hAnsi="Times New Roman" w:cs="Times New Roman"/>
            <w:sz w:val="24"/>
            <w:szCs w:val="24"/>
          </w:rPr>
          <w:t xml:space="preserve"> 2019. Identification of Self-Admitted Technical Debt Using Enhanced Feature Selection Based on Word Embedding.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106475–106494.</w:t>
        </w:r>
      </w:ins>
    </w:p>
    <w:p w14:paraId="37B60797" w14:textId="77777777" w:rsidR="00602FDF" w:rsidRPr="00602FDF" w:rsidRDefault="00602FDF">
      <w:pPr>
        <w:pStyle w:val="Bibliography"/>
        <w:rPr>
          <w:ins w:id="256" w:author="blake grills" w:date="2020-02-20T23:54:00Z"/>
          <w:rFonts w:ascii="Times New Roman" w:hAnsi="Times New Roman" w:cs="Times New Roman"/>
          <w:sz w:val="24"/>
          <w:szCs w:val="24"/>
        </w:rPr>
        <w:pPrChange w:id="257" w:author="blake grills" w:date="2020-02-20T23:54:00Z">
          <w:pPr>
            <w:widowControl w:val="0"/>
            <w:autoSpaceDE w:val="0"/>
            <w:autoSpaceDN w:val="0"/>
            <w:adjustRightInd w:val="0"/>
            <w:spacing w:after="0" w:line="240" w:lineRule="auto"/>
          </w:pPr>
        </w:pPrChange>
      </w:pPr>
      <w:ins w:id="258" w:author="blake grills" w:date="2020-02-20T23:54:00Z">
        <w:r w:rsidRPr="00602FDF">
          <w:rPr>
            <w:rFonts w:ascii="Times New Roman" w:hAnsi="Times New Roman" w:cs="Times New Roman"/>
            <w:smallCaps/>
            <w:sz w:val="24"/>
            <w:szCs w:val="24"/>
          </w:rPr>
          <w:t>Haiduc, S., Aponte, J., Moreno, L., and Marcus, A.</w:t>
        </w:r>
        <w:r w:rsidRPr="00602FDF">
          <w:rPr>
            <w:rFonts w:ascii="Times New Roman" w:hAnsi="Times New Roman" w:cs="Times New Roman"/>
            <w:sz w:val="24"/>
            <w:szCs w:val="24"/>
          </w:rPr>
          <w:t xml:space="preserve"> 2010. On the Use of Automated Text Summarization Techniques for Summarizing Source Code. </w:t>
        </w:r>
        <w:r w:rsidRPr="00602FDF">
          <w:rPr>
            <w:rFonts w:ascii="Times New Roman" w:hAnsi="Times New Roman" w:cs="Times New Roman"/>
            <w:i/>
            <w:iCs/>
            <w:sz w:val="24"/>
            <w:szCs w:val="24"/>
          </w:rPr>
          <w:t>2010 17th Working Conference on Reverse Engineering</w:t>
        </w:r>
        <w:r w:rsidRPr="00602FDF">
          <w:rPr>
            <w:rFonts w:ascii="Times New Roman" w:hAnsi="Times New Roman" w:cs="Times New Roman"/>
            <w:sz w:val="24"/>
            <w:szCs w:val="24"/>
          </w:rPr>
          <w:t>, IEEE, 35–44.</w:t>
        </w:r>
      </w:ins>
    </w:p>
    <w:p w14:paraId="5D4DF356" w14:textId="77777777" w:rsidR="00602FDF" w:rsidRPr="00602FDF" w:rsidRDefault="00602FDF">
      <w:pPr>
        <w:pStyle w:val="Bibliography"/>
        <w:rPr>
          <w:ins w:id="259" w:author="blake grills" w:date="2020-02-20T23:54:00Z"/>
          <w:rFonts w:ascii="Times New Roman" w:hAnsi="Times New Roman" w:cs="Times New Roman"/>
          <w:sz w:val="24"/>
          <w:szCs w:val="24"/>
        </w:rPr>
        <w:pPrChange w:id="260" w:author="blake grills" w:date="2020-02-20T23:54:00Z">
          <w:pPr>
            <w:widowControl w:val="0"/>
            <w:autoSpaceDE w:val="0"/>
            <w:autoSpaceDN w:val="0"/>
            <w:adjustRightInd w:val="0"/>
            <w:spacing w:after="0" w:line="240" w:lineRule="auto"/>
          </w:pPr>
        </w:pPrChange>
      </w:pPr>
      <w:ins w:id="261" w:author="blake grills" w:date="2020-02-20T23:54:00Z">
        <w:r w:rsidRPr="00602FDF">
          <w:rPr>
            <w:rFonts w:ascii="Times New Roman" w:hAnsi="Times New Roman" w:cs="Times New Roman"/>
            <w:smallCaps/>
            <w:sz w:val="24"/>
            <w:szCs w:val="24"/>
          </w:rPr>
          <w:t>Kohavi, R.</w:t>
        </w:r>
        <w:r w:rsidRPr="00602FDF">
          <w:rPr>
            <w:rFonts w:ascii="Times New Roman" w:hAnsi="Times New Roman" w:cs="Times New Roman"/>
            <w:sz w:val="24"/>
            <w:szCs w:val="24"/>
          </w:rPr>
          <w:t xml:space="preserve"> A Study of Cross-Validation and Bootstrap for Accuracy Estimation and Model Selection. </w:t>
        </w:r>
        <w:r w:rsidRPr="00602FDF">
          <w:rPr>
            <w:rFonts w:ascii="Times New Roman" w:hAnsi="Times New Roman" w:cs="Times New Roman"/>
            <w:i/>
            <w:iCs/>
            <w:sz w:val="24"/>
            <w:szCs w:val="24"/>
          </w:rPr>
          <w:t>IJACAI ’95</w:t>
        </w:r>
        <w:r w:rsidRPr="00602FDF">
          <w:rPr>
            <w:rFonts w:ascii="Times New Roman" w:hAnsi="Times New Roman" w:cs="Times New Roman"/>
            <w:sz w:val="24"/>
            <w:szCs w:val="24"/>
          </w:rPr>
          <w:t>, 7.</w:t>
        </w:r>
      </w:ins>
    </w:p>
    <w:p w14:paraId="127D0F06" w14:textId="77777777" w:rsidR="00602FDF" w:rsidRPr="00602FDF" w:rsidRDefault="00602FDF">
      <w:pPr>
        <w:pStyle w:val="Bibliography"/>
        <w:rPr>
          <w:ins w:id="262" w:author="blake grills" w:date="2020-02-20T23:54:00Z"/>
          <w:rFonts w:ascii="Times New Roman" w:hAnsi="Times New Roman" w:cs="Times New Roman"/>
          <w:sz w:val="24"/>
          <w:szCs w:val="24"/>
        </w:rPr>
        <w:pPrChange w:id="263" w:author="blake grills" w:date="2020-02-20T23:54:00Z">
          <w:pPr>
            <w:widowControl w:val="0"/>
            <w:autoSpaceDE w:val="0"/>
            <w:autoSpaceDN w:val="0"/>
            <w:adjustRightInd w:val="0"/>
            <w:spacing w:after="0" w:line="240" w:lineRule="auto"/>
          </w:pPr>
        </w:pPrChange>
      </w:pPr>
      <w:ins w:id="264" w:author="blake grills" w:date="2020-02-20T23:54:00Z">
        <w:r w:rsidRPr="00602FDF">
          <w:rPr>
            <w:rFonts w:ascii="Times New Roman" w:hAnsi="Times New Roman" w:cs="Times New Roman"/>
            <w:smallCaps/>
            <w:sz w:val="24"/>
            <w:szCs w:val="24"/>
          </w:rPr>
          <w:t>Linares-Vasquez, M., Cortes-Coy, L.F., Aponte, J., and Poshyvanyk, D.</w:t>
        </w:r>
        <w:r w:rsidRPr="00602FDF">
          <w:rPr>
            <w:rFonts w:ascii="Times New Roman" w:hAnsi="Times New Roman" w:cs="Times New Roman"/>
            <w:sz w:val="24"/>
            <w:szCs w:val="24"/>
          </w:rPr>
          <w:t xml:space="preserve"> 2015. ChangeScribe: A Tool for Automatically Generating Commit Messages. </w:t>
        </w:r>
        <w:r w:rsidRPr="00602FDF">
          <w:rPr>
            <w:rFonts w:ascii="Times New Roman" w:hAnsi="Times New Roman" w:cs="Times New Roman"/>
            <w:i/>
            <w:iCs/>
            <w:sz w:val="24"/>
            <w:szCs w:val="24"/>
          </w:rPr>
          <w:t>2015 IEEE/ACM 37th IEEE International Conference on Software Engineering</w:t>
        </w:r>
        <w:r w:rsidRPr="00602FDF">
          <w:rPr>
            <w:rFonts w:ascii="Times New Roman" w:hAnsi="Times New Roman" w:cs="Times New Roman"/>
            <w:sz w:val="24"/>
            <w:szCs w:val="24"/>
          </w:rPr>
          <w:t>, IEEE, 709–712.</w:t>
        </w:r>
      </w:ins>
    </w:p>
    <w:p w14:paraId="62B6186B" w14:textId="77777777" w:rsidR="00602FDF" w:rsidRPr="00602FDF" w:rsidRDefault="00602FDF">
      <w:pPr>
        <w:pStyle w:val="Bibliography"/>
        <w:rPr>
          <w:ins w:id="265" w:author="blake grills" w:date="2020-02-20T23:54:00Z"/>
          <w:rFonts w:ascii="Times New Roman" w:hAnsi="Times New Roman" w:cs="Times New Roman"/>
          <w:sz w:val="24"/>
          <w:szCs w:val="24"/>
        </w:rPr>
        <w:pPrChange w:id="266" w:author="blake grills" w:date="2020-02-20T23:54:00Z">
          <w:pPr>
            <w:widowControl w:val="0"/>
            <w:autoSpaceDE w:val="0"/>
            <w:autoSpaceDN w:val="0"/>
            <w:adjustRightInd w:val="0"/>
            <w:spacing w:after="0" w:line="240" w:lineRule="auto"/>
          </w:pPr>
        </w:pPrChange>
      </w:pPr>
      <w:ins w:id="267" w:author="blake grills" w:date="2020-02-20T23:54:00Z">
        <w:r w:rsidRPr="00602FDF">
          <w:rPr>
            <w:rFonts w:ascii="Times New Roman" w:hAnsi="Times New Roman" w:cs="Times New Roman"/>
            <w:smallCaps/>
            <w:sz w:val="24"/>
            <w:szCs w:val="24"/>
          </w:rPr>
          <w:t>Nakic-Alfirevic, T. and Durek, M.</w:t>
        </w:r>
        <w:r w:rsidRPr="00602FDF">
          <w:rPr>
            <w:rFonts w:ascii="Times New Roman" w:hAnsi="Times New Roman" w:cs="Times New Roman"/>
            <w:sz w:val="24"/>
            <w:szCs w:val="24"/>
          </w:rPr>
          <w:t xml:space="preserve"> The Dvorak keyboard layout and possibilities of its regional adaptation. 6.</w:t>
        </w:r>
      </w:ins>
    </w:p>
    <w:p w14:paraId="7ED3A665" w14:textId="77777777" w:rsidR="00602FDF" w:rsidRPr="00602FDF" w:rsidRDefault="00602FDF">
      <w:pPr>
        <w:pStyle w:val="Bibliography"/>
        <w:rPr>
          <w:ins w:id="268" w:author="blake grills" w:date="2020-02-20T23:54:00Z"/>
          <w:rFonts w:ascii="Times New Roman" w:hAnsi="Times New Roman" w:cs="Times New Roman"/>
          <w:sz w:val="24"/>
          <w:szCs w:val="24"/>
        </w:rPr>
        <w:pPrChange w:id="269" w:author="blake grills" w:date="2020-02-20T23:54:00Z">
          <w:pPr>
            <w:widowControl w:val="0"/>
            <w:autoSpaceDE w:val="0"/>
            <w:autoSpaceDN w:val="0"/>
            <w:adjustRightInd w:val="0"/>
            <w:spacing w:after="0" w:line="240" w:lineRule="auto"/>
          </w:pPr>
        </w:pPrChange>
      </w:pPr>
      <w:ins w:id="270" w:author="blake grills" w:date="2020-02-20T23:54:00Z">
        <w:r w:rsidRPr="00602FDF">
          <w:rPr>
            <w:rFonts w:ascii="Times New Roman" w:hAnsi="Times New Roman" w:cs="Times New Roman"/>
            <w:smallCaps/>
            <w:sz w:val="24"/>
            <w:szCs w:val="24"/>
          </w:rPr>
          <w:t>Ren, Y. and Ji, D.</w:t>
        </w:r>
        <w:r w:rsidRPr="00602FDF">
          <w:rPr>
            <w:rFonts w:ascii="Times New Roman" w:hAnsi="Times New Roman" w:cs="Times New Roman"/>
            <w:sz w:val="24"/>
            <w:szCs w:val="24"/>
          </w:rPr>
          <w:t xml:space="preserve"> 2019. Learning to Detect Deceptive Opinion Spam: A Survey.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42934–42945.</w:t>
        </w:r>
      </w:ins>
    </w:p>
    <w:p w14:paraId="18A3759E" w14:textId="77777777" w:rsidR="00602FDF" w:rsidRPr="00602FDF" w:rsidRDefault="00602FDF">
      <w:pPr>
        <w:pStyle w:val="Bibliography"/>
        <w:rPr>
          <w:ins w:id="271" w:author="blake grills" w:date="2020-02-20T23:54:00Z"/>
          <w:rFonts w:ascii="Times New Roman" w:hAnsi="Times New Roman" w:cs="Times New Roman"/>
          <w:sz w:val="24"/>
          <w:szCs w:val="24"/>
        </w:rPr>
        <w:pPrChange w:id="272" w:author="blake grills" w:date="2020-02-20T23:54:00Z">
          <w:pPr>
            <w:widowControl w:val="0"/>
            <w:autoSpaceDE w:val="0"/>
            <w:autoSpaceDN w:val="0"/>
            <w:adjustRightInd w:val="0"/>
            <w:spacing w:after="0" w:line="240" w:lineRule="auto"/>
          </w:pPr>
        </w:pPrChange>
      </w:pPr>
      <w:ins w:id="273" w:author="blake grills" w:date="2020-02-20T23:54:00Z">
        <w:r w:rsidRPr="00602FDF">
          <w:rPr>
            <w:rFonts w:ascii="Times New Roman" w:hAnsi="Times New Roman" w:cs="Times New Roman"/>
            <w:smallCaps/>
            <w:sz w:val="24"/>
            <w:szCs w:val="24"/>
          </w:rPr>
          <w:lastRenderedPageBreak/>
          <w:t>scikit-learn developers</w:t>
        </w:r>
        <w:r w:rsidRPr="00602FDF">
          <w:rPr>
            <w:rFonts w:ascii="Times New Roman" w:hAnsi="Times New Roman" w:cs="Times New Roman"/>
            <w:sz w:val="24"/>
            <w:szCs w:val="24"/>
          </w:rPr>
          <w:t xml:space="preserve">. 1.10. Decision Trees. </w:t>
        </w:r>
        <w:r w:rsidRPr="00602FDF">
          <w:rPr>
            <w:rFonts w:ascii="Times New Roman" w:hAnsi="Times New Roman" w:cs="Times New Roman"/>
            <w:i/>
            <w:iCs/>
            <w:sz w:val="24"/>
            <w:szCs w:val="24"/>
          </w:rPr>
          <w:t>scikit-learn</w:t>
        </w:r>
        <w:r w:rsidRPr="00602FDF">
          <w:rPr>
            <w:rFonts w:ascii="Times New Roman" w:hAnsi="Times New Roman" w:cs="Times New Roman"/>
            <w:sz w:val="24"/>
            <w:szCs w:val="24"/>
          </w:rPr>
          <w:t>. https://scikit-learn.org/stable/modules/tree.html.</w:t>
        </w:r>
      </w:ins>
    </w:p>
    <w:p w14:paraId="51E3EADD" w14:textId="77777777" w:rsidR="00602FDF" w:rsidRPr="00602FDF" w:rsidRDefault="00602FDF">
      <w:pPr>
        <w:pStyle w:val="Bibliography"/>
        <w:rPr>
          <w:ins w:id="274" w:author="blake grills" w:date="2020-02-20T23:54:00Z"/>
          <w:rFonts w:ascii="Times New Roman" w:hAnsi="Times New Roman" w:cs="Times New Roman"/>
          <w:sz w:val="24"/>
          <w:szCs w:val="24"/>
        </w:rPr>
        <w:pPrChange w:id="275" w:author="blake grills" w:date="2020-02-20T23:54:00Z">
          <w:pPr>
            <w:widowControl w:val="0"/>
            <w:autoSpaceDE w:val="0"/>
            <w:autoSpaceDN w:val="0"/>
            <w:adjustRightInd w:val="0"/>
            <w:spacing w:after="0" w:line="240" w:lineRule="auto"/>
          </w:pPr>
        </w:pPrChange>
      </w:pPr>
      <w:ins w:id="276" w:author="blake grills" w:date="2020-02-20T23:54:00Z">
        <w:r w:rsidRPr="00602FDF">
          <w:rPr>
            <w:rFonts w:ascii="Times New Roman" w:hAnsi="Times New Roman" w:cs="Times New Roman"/>
            <w:smallCaps/>
            <w:sz w:val="24"/>
            <w:szCs w:val="24"/>
          </w:rPr>
          <w:t>Song, X., Sun, H., Wang, X., and Yan, J.</w:t>
        </w:r>
        <w:r w:rsidRPr="00602FDF">
          <w:rPr>
            <w:rFonts w:ascii="Times New Roman" w:hAnsi="Times New Roman" w:cs="Times New Roman"/>
            <w:sz w:val="24"/>
            <w:szCs w:val="24"/>
          </w:rPr>
          <w:t xml:space="preserve"> 2019. A Survey of Automatic Generation of Source Code Comments: Algorithms and Techniques.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111411–111428.</w:t>
        </w:r>
      </w:ins>
    </w:p>
    <w:p w14:paraId="2FB61087" w14:textId="77777777" w:rsidR="00602FDF" w:rsidRPr="00602FDF" w:rsidRDefault="00602FDF">
      <w:pPr>
        <w:pStyle w:val="Bibliography"/>
        <w:rPr>
          <w:ins w:id="277" w:author="blake grills" w:date="2020-02-20T23:54:00Z"/>
          <w:rFonts w:ascii="Times New Roman" w:hAnsi="Times New Roman" w:cs="Times New Roman"/>
          <w:sz w:val="24"/>
          <w:szCs w:val="24"/>
        </w:rPr>
        <w:pPrChange w:id="278" w:author="blake grills" w:date="2020-02-20T23:54:00Z">
          <w:pPr>
            <w:widowControl w:val="0"/>
            <w:autoSpaceDE w:val="0"/>
            <w:autoSpaceDN w:val="0"/>
            <w:adjustRightInd w:val="0"/>
            <w:spacing w:after="0" w:line="240" w:lineRule="auto"/>
          </w:pPr>
        </w:pPrChange>
      </w:pPr>
      <w:ins w:id="279" w:author="blake grills" w:date="2020-02-20T23:54:00Z">
        <w:r w:rsidRPr="00602FDF">
          <w:rPr>
            <w:rFonts w:ascii="Times New Roman" w:hAnsi="Times New Roman" w:cs="Times New Roman"/>
            <w:smallCaps/>
            <w:sz w:val="24"/>
            <w:szCs w:val="24"/>
          </w:rPr>
          <w:t>Steidl, D., Hummel, B., and Juergens, E.</w:t>
        </w:r>
        <w:r w:rsidRPr="00602FDF">
          <w:rPr>
            <w:rFonts w:ascii="Times New Roman" w:hAnsi="Times New Roman" w:cs="Times New Roman"/>
            <w:sz w:val="24"/>
            <w:szCs w:val="24"/>
          </w:rPr>
          <w:t xml:space="preserve"> 2013. Quality analysis of source code comments. </w:t>
        </w:r>
        <w:r w:rsidRPr="00602FDF">
          <w:rPr>
            <w:rFonts w:ascii="Times New Roman" w:hAnsi="Times New Roman" w:cs="Times New Roman"/>
            <w:i/>
            <w:iCs/>
            <w:sz w:val="24"/>
            <w:szCs w:val="24"/>
          </w:rPr>
          <w:t>2013 21st International Conference on Program Comprehension (ICPC)</w:t>
        </w:r>
        <w:r w:rsidRPr="00602FDF">
          <w:rPr>
            <w:rFonts w:ascii="Times New Roman" w:hAnsi="Times New Roman" w:cs="Times New Roman"/>
            <w:sz w:val="24"/>
            <w:szCs w:val="24"/>
          </w:rPr>
          <w:t>, IEEE, 83–92.</w:t>
        </w:r>
      </w:ins>
    </w:p>
    <w:p w14:paraId="76A4E8A0" w14:textId="77777777" w:rsidR="00602FDF" w:rsidRPr="00602FDF" w:rsidRDefault="00602FDF">
      <w:pPr>
        <w:pStyle w:val="Bibliography"/>
        <w:rPr>
          <w:ins w:id="280" w:author="blake grills" w:date="2020-02-20T23:54:00Z"/>
          <w:rFonts w:ascii="Times New Roman" w:hAnsi="Times New Roman" w:cs="Times New Roman"/>
          <w:sz w:val="24"/>
          <w:szCs w:val="24"/>
        </w:rPr>
        <w:pPrChange w:id="281" w:author="blake grills" w:date="2020-02-20T23:54:00Z">
          <w:pPr>
            <w:widowControl w:val="0"/>
            <w:autoSpaceDE w:val="0"/>
            <w:autoSpaceDN w:val="0"/>
            <w:adjustRightInd w:val="0"/>
            <w:spacing w:after="0" w:line="240" w:lineRule="auto"/>
          </w:pPr>
        </w:pPrChange>
      </w:pPr>
      <w:ins w:id="282" w:author="blake grills" w:date="2020-02-20T23:54:00Z">
        <w:r w:rsidRPr="00602FDF">
          <w:rPr>
            <w:rFonts w:ascii="Times New Roman" w:hAnsi="Times New Roman" w:cs="Times New Roman"/>
            <w:smallCaps/>
            <w:sz w:val="24"/>
            <w:szCs w:val="24"/>
          </w:rPr>
          <w:t>Zhou, S., Xu, X., Liu, Y., Chang, R., and Xiao, Y.</w:t>
        </w:r>
        <w:r w:rsidRPr="00602FDF">
          <w:rPr>
            <w:rFonts w:ascii="Times New Roman" w:hAnsi="Times New Roman" w:cs="Times New Roman"/>
            <w:sz w:val="24"/>
            <w:szCs w:val="24"/>
          </w:rPr>
          <w:t xml:space="preserve"> 2019. Text Similarity Measurement of Semantic Cognition Based on Word Vector Distance Decentralization With Clustering Analysis. </w:t>
        </w:r>
        <w:r w:rsidRPr="00602FDF">
          <w:rPr>
            <w:rFonts w:ascii="Times New Roman" w:hAnsi="Times New Roman" w:cs="Times New Roman"/>
            <w:i/>
            <w:iCs/>
            <w:sz w:val="24"/>
            <w:szCs w:val="24"/>
          </w:rPr>
          <w:t>IEEE Access</w:t>
        </w:r>
        <w:r w:rsidRPr="00602FDF">
          <w:rPr>
            <w:rFonts w:ascii="Times New Roman" w:hAnsi="Times New Roman" w:cs="Times New Roman"/>
            <w:sz w:val="24"/>
            <w:szCs w:val="24"/>
          </w:rPr>
          <w:t xml:space="preserve"> </w:t>
        </w:r>
        <w:r w:rsidRPr="00602FDF">
          <w:rPr>
            <w:rFonts w:ascii="Times New Roman" w:hAnsi="Times New Roman" w:cs="Times New Roman"/>
            <w:i/>
            <w:iCs/>
            <w:sz w:val="24"/>
            <w:szCs w:val="24"/>
          </w:rPr>
          <w:t>7</w:t>
        </w:r>
        <w:r w:rsidRPr="00602FDF">
          <w:rPr>
            <w:rFonts w:ascii="Times New Roman" w:hAnsi="Times New Roman" w:cs="Times New Roman"/>
            <w:sz w:val="24"/>
            <w:szCs w:val="24"/>
          </w:rPr>
          <w:t>, 107247–107258.</w:t>
        </w:r>
      </w:ins>
    </w:p>
    <w:p w14:paraId="7BF5CEB1" w14:textId="5D63EE27" w:rsidR="002E16FF" w:rsidDel="007517B2" w:rsidRDefault="002E16FF">
      <w:pPr>
        <w:widowControl w:val="0"/>
        <w:autoSpaceDE w:val="0"/>
        <w:autoSpaceDN w:val="0"/>
        <w:adjustRightInd w:val="0"/>
        <w:spacing w:after="0" w:line="240" w:lineRule="auto"/>
        <w:rPr>
          <w:del w:id="283" w:author="blake grills" w:date="2020-02-20T22:18:00Z"/>
          <w:rFonts w:ascii="Times New Roman" w:hAnsi="Times New Roman" w:cs="Times New Roman"/>
          <w:sz w:val="24"/>
          <w:szCs w:val="24"/>
        </w:rPr>
      </w:pPr>
      <w:del w:id="284" w:author="blake grills" w:date="2020-02-20T22:18:00Z">
        <w:r w:rsidDel="007517B2">
          <w:rPr>
            <w:rFonts w:ascii="Times New Roman" w:hAnsi="Times New Roman" w:cs="Times New Roman"/>
            <w:smallCaps/>
            <w:sz w:val="24"/>
            <w:szCs w:val="24"/>
          </w:rPr>
          <w:delText>Abid, N.J., Dragan, N., Collard, M.L., and Maletic, J.I.</w:delText>
        </w:r>
        <w:r w:rsidDel="007517B2">
          <w:rPr>
            <w:rFonts w:ascii="Times New Roman" w:hAnsi="Times New Roman" w:cs="Times New Roman"/>
            <w:sz w:val="24"/>
            <w:szCs w:val="24"/>
          </w:rPr>
          <w:delText xml:space="preserve"> 2015. Using stereotypes in the automatic generation of natural language summaries for C++ methods. </w:delText>
        </w:r>
        <w:r w:rsidDel="007517B2">
          <w:rPr>
            <w:rFonts w:ascii="Times New Roman" w:hAnsi="Times New Roman" w:cs="Times New Roman"/>
            <w:i/>
            <w:iCs/>
            <w:sz w:val="24"/>
            <w:szCs w:val="24"/>
          </w:rPr>
          <w:delText>2015 IEEE International Conference on Software Maintenance and Evolution (ICSME)</w:delText>
        </w:r>
        <w:r w:rsidDel="007517B2">
          <w:rPr>
            <w:rFonts w:ascii="Times New Roman" w:hAnsi="Times New Roman" w:cs="Times New Roman"/>
            <w:sz w:val="24"/>
            <w:szCs w:val="24"/>
          </w:rPr>
          <w:delText>, IEEE, 561–565.</w:delText>
        </w:r>
      </w:del>
    </w:p>
    <w:p w14:paraId="20074594" w14:textId="740E07F7" w:rsidR="002E16FF" w:rsidDel="007517B2" w:rsidRDefault="002E16FF">
      <w:pPr>
        <w:widowControl w:val="0"/>
        <w:autoSpaceDE w:val="0"/>
        <w:autoSpaceDN w:val="0"/>
        <w:adjustRightInd w:val="0"/>
        <w:spacing w:after="0" w:line="240" w:lineRule="auto"/>
        <w:rPr>
          <w:del w:id="285" w:author="blake grills" w:date="2020-02-20T22:18:00Z"/>
          <w:rFonts w:ascii="Times New Roman" w:hAnsi="Times New Roman" w:cs="Times New Roman"/>
          <w:sz w:val="24"/>
          <w:szCs w:val="24"/>
        </w:rPr>
      </w:pPr>
      <w:del w:id="286" w:author="blake grills" w:date="2020-02-20T22:18:00Z">
        <w:r w:rsidDel="007517B2">
          <w:rPr>
            <w:rFonts w:ascii="Times New Roman" w:hAnsi="Times New Roman" w:cs="Times New Roman"/>
            <w:smallCaps/>
            <w:sz w:val="24"/>
            <w:szCs w:val="24"/>
          </w:rPr>
          <w:delText>Bacchelli, A., Lanza, M., and Robbes, R.</w:delText>
        </w:r>
        <w:r w:rsidDel="007517B2">
          <w:rPr>
            <w:rFonts w:ascii="Times New Roman" w:hAnsi="Times New Roman" w:cs="Times New Roman"/>
            <w:sz w:val="24"/>
            <w:szCs w:val="24"/>
          </w:rPr>
          <w:delText xml:space="preserve"> 2010. Linking e-mails and source code artifacts. </w:delText>
        </w:r>
        <w:r w:rsidDel="007517B2">
          <w:rPr>
            <w:rFonts w:ascii="Times New Roman" w:hAnsi="Times New Roman" w:cs="Times New Roman"/>
            <w:i/>
            <w:iCs/>
            <w:sz w:val="24"/>
            <w:szCs w:val="24"/>
          </w:rPr>
          <w:delText>Proceedings of the 32nd ACM/IEEE International Conference on Software Engineering - ICSE ’10</w:delText>
        </w:r>
        <w:r w:rsidDel="007517B2">
          <w:rPr>
            <w:rFonts w:ascii="Times New Roman" w:hAnsi="Times New Roman" w:cs="Times New Roman"/>
            <w:sz w:val="24"/>
            <w:szCs w:val="24"/>
          </w:rPr>
          <w:delText>, ACM Press, 375.</w:delText>
        </w:r>
      </w:del>
    </w:p>
    <w:p w14:paraId="520505B9" w14:textId="60B86BD6" w:rsidR="002E16FF" w:rsidDel="007517B2" w:rsidRDefault="002E16FF">
      <w:pPr>
        <w:widowControl w:val="0"/>
        <w:autoSpaceDE w:val="0"/>
        <w:autoSpaceDN w:val="0"/>
        <w:adjustRightInd w:val="0"/>
        <w:spacing w:after="0" w:line="240" w:lineRule="auto"/>
        <w:rPr>
          <w:del w:id="287" w:author="blake grills" w:date="2020-02-20T22:18:00Z"/>
          <w:rFonts w:ascii="Times New Roman" w:hAnsi="Times New Roman" w:cs="Times New Roman"/>
          <w:sz w:val="24"/>
          <w:szCs w:val="24"/>
        </w:rPr>
      </w:pPr>
      <w:del w:id="288" w:author="blake grills" w:date="2020-02-20T22:18:00Z">
        <w:r w:rsidDel="007517B2">
          <w:rPr>
            <w:rFonts w:ascii="Times New Roman" w:hAnsi="Times New Roman" w:cs="Times New Roman"/>
            <w:smallCaps/>
            <w:sz w:val="24"/>
            <w:szCs w:val="24"/>
          </w:rPr>
          <w:delText>Borstler, J. and Paech, B.</w:delText>
        </w:r>
        <w:r w:rsidDel="007517B2">
          <w:rPr>
            <w:rFonts w:ascii="Times New Roman" w:hAnsi="Times New Roman" w:cs="Times New Roman"/>
            <w:sz w:val="24"/>
            <w:szCs w:val="24"/>
          </w:rPr>
          <w:delText xml:space="preserve"> 2016. The Role of Method Chains and Comments in Software Readability and Comprehension—An Experiment. </w:delText>
        </w:r>
        <w:r w:rsidDel="007517B2">
          <w:rPr>
            <w:rFonts w:ascii="Times New Roman" w:hAnsi="Times New Roman" w:cs="Times New Roman"/>
            <w:i/>
            <w:iCs/>
            <w:sz w:val="24"/>
            <w:szCs w:val="24"/>
          </w:rPr>
          <w:delText>IEEE Transactions on Software Engineering</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42</w:delText>
        </w:r>
        <w:r w:rsidDel="007517B2">
          <w:rPr>
            <w:rFonts w:ascii="Times New Roman" w:hAnsi="Times New Roman" w:cs="Times New Roman"/>
            <w:sz w:val="24"/>
            <w:szCs w:val="24"/>
          </w:rPr>
          <w:delText>, 9, 886–898.</w:delText>
        </w:r>
      </w:del>
    </w:p>
    <w:p w14:paraId="25B96493" w14:textId="3EEA6A78" w:rsidR="002E16FF" w:rsidDel="007517B2" w:rsidRDefault="002E16FF">
      <w:pPr>
        <w:widowControl w:val="0"/>
        <w:autoSpaceDE w:val="0"/>
        <w:autoSpaceDN w:val="0"/>
        <w:adjustRightInd w:val="0"/>
        <w:spacing w:after="0" w:line="240" w:lineRule="auto"/>
        <w:rPr>
          <w:del w:id="289" w:author="blake grills" w:date="2020-02-20T22:18:00Z"/>
          <w:rFonts w:ascii="Times New Roman" w:hAnsi="Times New Roman" w:cs="Times New Roman"/>
          <w:sz w:val="24"/>
          <w:szCs w:val="24"/>
        </w:rPr>
      </w:pPr>
      <w:del w:id="290" w:author="blake grills" w:date="2020-02-20T22:18:00Z">
        <w:r w:rsidDel="007517B2">
          <w:rPr>
            <w:rFonts w:ascii="Times New Roman" w:hAnsi="Times New Roman" w:cs="Times New Roman"/>
            <w:smallCaps/>
            <w:sz w:val="24"/>
            <w:szCs w:val="24"/>
          </w:rPr>
          <w:delText>Chen, H., Huang, Y., Liu, Z., Chen, X., Zhou, F., and Luo, X.</w:delText>
        </w:r>
        <w:r w:rsidDel="007517B2">
          <w:rPr>
            <w:rFonts w:ascii="Times New Roman" w:hAnsi="Times New Roman" w:cs="Times New Roman"/>
            <w:sz w:val="24"/>
            <w:szCs w:val="24"/>
          </w:rPr>
          <w:delText xml:space="preserve"> 2019. Automatically detecting the scopes of source code comments. </w:delText>
        </w:r>
        <w:r w:rsidDel="007517B2">
          <w:rPr>
            <w:rFonts w:ascii="Times New Roman" w:hAnsi="Times New Roman" w:cs="Times New Roman"/>
            <w:i/>
            <w:iCs/>
            <w:sz w:val="24"/>
            <w:szCs w:val="24"/>
          </w:rPr>
          <w:delText>Journal of Systems and Software</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153</w:delText>
        </w:r>
        <w:r w:rsidDel="007517B2">
          <w:rPr>
            <w:rFonts w:ascii="Times New Roman" w:hAnsi="Times New Roman" w:cs="Times New Roman"/>
            <w:sz w:val="24"/>
            <w:szCs w:val="24"/>
          </w:rPr>
          <w:delText>, 45–63.</w:delText>
        </w:r>
      </w:del>
    </w:p>
    <w:p w14:paraId="54541120" w14:textId="5B4AA697" w:rsidR="002E16FF" w:rsidDel="007517B2" w:rsidRDefault="002E16FF">
      <w:pPr>
        <w:widowControl w:val="0"/>
        <w:autoSpaceDE w:val="0"/>
        <w:autoSpaceDN w:val="0"/>
        <w:adjustRightInd w:val="0"/>
        <w:spacing w:after="0" w:line="240" w:lineRule="auto"/>
        <w:rPr>
          <w:del w:id="291" w:author="blake grills" w:date="2020-02-20T22:18:00Z"/>
          <w:rFonts w:ascii="Times New Roman" w:hAnsi="Times New Roman" w:cs="Times New Roman"/>
          <w:sz w:val="24"/>
          <w:szCs w:val="24"/>
        </w:rPr>
      </w:pPr>
      <w:del w:id="292" w:author="blake grills" w:date="2020-02-20T22:18:00Z">
        <w:r w:rsidDel="007517B2">
          <w:rPr>
            <w:rFonts w:ascii="Times New Roman" w:hAnsi="Times New Roman" w:cs="Times New Roman"/>
            <w:smallCaps/>
            <w:sz w:val="24"/>
            <w:szCs w:val="24"/>
          </w:rPr>
          <w:delText>Collard, M.L. and Maletic, J.I.</w:delText>
        </w:r>
        <w:r w:rsidDel="007517B2">
          <w:rPr>
            <w:rFonts w:ascii="Times New Roman" w:hAnsi="Times New Roman" w:cs="Times New Roman"/>
            <w:sz w:val="24"/>
            <w:szCs w:val="24"/>
          </w:rPr>
          <w:delText xml:space="preserve"> srcML. </w:delText>
        </w:r>
        <w:r w:rsidDel="007517B2">
          <w:rPr>
            <w:rFonts w:ascii="Times New Roman" w:hAnsi="Times New Roman" w:cs="Times New Roman"/>
            <w:i/>
            <w:iCs/>
            <w:sz w:val="24"/>
            <w:szCs w:val="24"/>
          </w:rPr>
          <w:delText>srcML</w:delText>
        </w:r>
        <w:r w:rsidDel="007517B2">
          <w:rPr>
            <w:rFonts w:ascii="Times New Roman" w:hAnsi="Times New Roman" w:cs="Times New Roman"/>
            <w:sz w:val="24"/>
            <w:szCs w:val="24"/>
          </w:rPr>
          <w:delText>.</w:delText>
        </w:r>
      </w:del>
    </w:p>
    <w:p w14:paraId="3821DB88" w14:textId="43E169CA" w:rsidR="002E16FF" w:rsidDel="007517B2" w:rsidRDefault="002E16FF">
      <w:pPr>
        <w:widowControl w:val="0"/>
        <w:autoSpaceDE w:val="0"/>
        <w:autoSpaceDN w:val="0"/>
        <w:adjustRightInd w:val="0"/>
        <w:spacing w:after="0" w:line="240" w:lineRule="auto"/>
        <w:rPr>
          <w:del w:id="293" w:author="blake grills" w:date="2020-02-20T22:18:00Z"/>
          <w:rFonts w:ascii="Times New Roman" w:hAnsi="Times New Roman" w:cs="Times New Roman"/>
          <w:sz w:val="24"/>
          <w:szCs w:val="24"/>
        </w:rPr>
      </w:pPr>
      <w:del w:id="294" w:author="blake grills" w:date="2020-02-20T22:18:00Z">
        <w:r w:rsidDel="007517B2">
          <w:rPr>
            <w:rFonts w:ascii="Times New Roman" w:hAnsi="Times New Roman" w:cs="Times New Roman"/>
            <w:smallCaps/>
            <w:sz w:val="24"/>
            <w:szCs w:val="24"/>
          </w:rPr>
          <w:delText>Cortes-Coy, L.F., Linares-Vasquez, M., Aponte, J., and Poshyvanyk, D.</w:delText>
        </w:r>
        <w:r w:rsidDel="007517B2">
          <w:rPr>
            <w:rFonts w:ascii="Times New Roman" w:hAnsi="Times New Roman" w:cs="Times New Roman"/>
            <w:sz w:val="24"/>
            <w:szCs w:val="24"/>
          </w:rPr>
          <w:delText xml:space="preserve"> 2014. On Automatically Generating Commit Messages via Summarization of Source Code Changes. </w:delText>
        </w:r>
        <w:r w:rsidDel="007517B2">
          <w:rPr>
            <w:rFonts w:ascii="Times New Roman" w:hAnsi="Times New Roman" w:cs="Times New Roman"/>
            <w:i/>
            <w:iCs/>
            <w:sz w:val="24"/>
            <w:szCs w:val="24"/>
          </w:rPr>
          <w:delText>2014 IEEE 14th International Working Conference on Source Code Analysis and Manipulation</w:delText>
        </w:r>
        <w:r w:rsidDel="007517B2">
          <w:rPr>
            <w:rFonts w:ascii="Times New Roman" w:hAnsi="Times New Roman" w:cs="Times New Roman"/>
            <w:sz w:val="24"/>
            <w:szCs w:val="24"/>
          </w:rPr>
          <w:delText>, IEEE, 275–284.</w:delText>
        </w:r>
      </w:del>
    </w:p>
    <w:p w14:paraId="05EFC142" w14:textId="7E7A38CE" w:rsidR="002E16FF" w:rsidDel="007517B2" w:rsidRDefault="002E16FF">
      <w:pPr>
        <w:widowControl w:val="0"/>
        <w:autoSpaceDE w:val="0"/>
        <w:autoSpaceDN w:val="0"/>
        <w:adjustRightInd w:val="0"/>
        <w:spacing w:after="0" w:line="240" w:lineRule="auto"/>
        <w:rPr>
          <w:del w:id="295" w:author="blake grills" w:date="2020-02-20T22:18:00Z"/>
          <w:rFonts w:ascii="Times New Roman" w:hAnsi="Times New Roman" w:cs="Times New Roman"/>
          <w:sz w:val="24"/>
          <w:szCs w:val="24"/>
        </w:rPr>
      </w:pPr>
      <w:del w:id="296" w:author="blake grills" w:date="2020-02-20T22:18:00Z">
        <w:r w:rsidDel="007517B2">
          <w:rPr>
            <w:rFonts w:ascii="Times New Roman" w:hAnsi="Times New Roman" w:cs="Times New Roman"/>
            <w:smallCaps/>
            <w:sz w:val="24"/>
            <w:szCs w:val="24"/>
          </w:rPr>
          <w:delText>Dolfing, H.</w:delText>
        </w:r>
        <w:r w:rsidDel="007517B2">
          <w:rPr>
            <w:rFonts w:ascii="Times New Roman" w:hAnsi="Times New Roman" w:cs="Times New Roman"/>
            <w:sz w:val="24"/>
            <w:szCs w:val="24"/>
          </w:rPr>
          <w:delText xml:space="preserve"> 2019. Case Study 4: The $440 Million Software Error at Knight Capital. In: </w:delText>
        </w:r>
        <w:r w:rsidDel="007517B2">
          <w:rPr>
            <w:rFonts w:ascii="Times New Roman" w:hAnsi="Times New Roman" w:cs="Times New Roman"/>
            <w:i/>
            <w:iCs/>
            <w:sz w:val="24"/>
            <w:szCs w:val="24"/>
          </w:rPr>
          <w:delText>The Project Success Model</w:delText>
        </w:r>
        <w:r w:rsidDel="007517B2">
          <w:rPr>
            <w:rFonts w:ascii="Times New Roman" w:hAnsi="Times New Roman" w:cs="Times New Roman"/>
            <w:sz w:val="24"/>
            <w:szCs w:val="24"/>
          </w:rPr>
          <w:delText>. Amazon.com Services LLC.</w:delText>
        </w:r>
      </w:del>
    </w:p>
    <w:p w14:paraId="59D5B414" w14:textId="04911542" w:rsidR="002E16FF" w:rsidDel="007517B2" w:rsidRDefault="002E16FF">
      <w:pPr>
        <w:widowControl w:val="0"/>
        <w:autoSpaceDE w:val="0"/>
        <w:autoSpaceDN w:val="0"/>
        <w:adjustRightInd w:val="0"/>
        <w:spacing w:after="0" w:line="240" w:lineRule="auto"/>
        <w:rPr>
          <w:del w:id="297" w:author="blake grills" w:date="2020-02-20T22:18:00Z"/>
          <w:rFonts w:ascii="Times New Roman" w:hAnsi="Times New Roman" w:cs="Times New Roman"/>
          <w:sz w:val="24"/>
          <w:szCs w:val="24"/>
        </w:rPr>
      </w:pPr>
      <w:del w:id="298" w:author="blake grills" w:date="2020-02-20T22:18:00Z">
        <w:r w:rsidDel="007517B2">
          <w:rPr>
            <w:rFonts w:ascii="Times New Roman" w:hAnsi="Times New Roman" w:cs="Times New Roman"/>
            <w:smallCaps/>
            <w:sz w:val="24"/>
            <w:szCs w:val="24"/>
          </w:rPr>
          <w:delText>Flisar, J. and Podgorelec, V.</w:delText>
        </w:r>
        <w:r w:rsidDel="007517B2">
          <w:rPr>
            <w:rFonts w:ascii="Times New Roman" w:hAnsi="Times New Roman" w:cs="Times New Roman"/>
            <w:sz w:val="24"/>
            <w:szCs w:val="24"/>
          </w:rPr>
          <w:delText xml:space="preserve"> 2019. Identification of Self-Admitted Technical Debt Using Enhanced Feature Selection Based on Word Embedding.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106475–106494.</w:delText>
        </w:r>
      </w:del>
    </w:p>
    <w:p w14:paraId="766A3875" w14:textId="30E5289A" w:rsidR="002E16FF" w:rsidDel="007517B2" w:rsidRDefault="002E16FF">
      <w:pPr>
        <w:widowControl w:val="0"/>
        <w:autoSpaceDE w:val="0"/>
        <w:autoSpaceDN w:val="0"/>
        <w:adjustRightInd w:val="0"/>
        <w:spacing w:after="0" w:line="240" w:lineRule="auto"/>
        <w:rPr>
          <w:del w:id="299" w:author="blake grills" w:date="2020-02-20T22:18:00Z"/>
          <w:rFonts w:ascii="Times New Roman" w:hAnsi="Times New Roman" w:cs="Times New Roman"/>
          <w:sz w:val="24"/>
          <w:szCs w:val="24"/>
        </w:rPr>
      </w:pPr>
      <w:del w:id="300" w:author="blake grills" w:date="2020-02-20T22:18:00Z">
        <w:r w:rsidDel="007517B2">
          <w:rPr>
            <w:rFonts w:ascii="Times New Roman" w:hAnsi="Times New Roman" w:cs="Times New Roman"/>
            <w:smallCaps/>
            <w:sz w:val="24"/>
            <w:szCs w:val="24"/>
          </w:rPr>
          <w:delText>Haiduc, S., Aponte, J., Moreno, L., and Marcus, A.</w:delText>
        </w:r>
        <w:r w:rsidDel="007517B2">
          <w:rPr>
            <w:rFonts w:ascii="Times New Roman" w:hAnsi="Times New Roman" w:cs="Times New Roman"/>
            <w:sz w:val="24"/>
            <w:szCs w:val="24"/>
          </w:rPr>
          <w:delText xml:space="preserve"> 2010. On the Use of Automated Text Summarization Techniques for Summarizing Source Code. </w:delText>
        </w:r>
        <w:r w:rsidDel="007517B2">
          <w:rPr>
            <w:rFonts w:ascii="Times New Roman" w:hAnsi="Times New Roman" w:cs="Times New Roman"/>
            <w:i/>
            <w:iCs/>
            <w:sz w:val="24"/>
            <w:szCs w:val="24"/>
          </w:rPr>
          <w:delText>2010 17th Working Conference on Reverse Engineering</w:delText>
        </w:r>
        <w:r w:rsidDel="007517B2">
          <w:rPr>
            <w:rFonts w:ascii="Times New Roman" w:hAnsi="Times New Roman" w:cs="Times New Roman"/>
            <w:sz w:val="24"/>
            <w:szCs w:val="24"/>
          </w:rPr>
          <w:delText>, IEEE, 35–44.</w:delText>
        </w:r>
      </w:del>
    </w:p>
    <w:p w14:paraId="6404CE7F" w14:textId="49E4B7C4" w:rsidR="002E16FF" w:rsidDel="007517B2" w:rsidRDefault="002E16FF">
      <w:pPr>
        <w:widowControl w:val="0"/>
        <w:autoSpaceDE w:val="0"/>
        <w:autoSpaceDN w:val="0"/>
        <w:adjustRightInd w:val="0"/>
        <w:spacing w:after="0" w:line="240" w:lineRule="auto"/>
        <w:rPr>
          <w:del w:id="301" w:author="blake grills" w:date="2020-02-20T22:18:00Z"/>
          <w:rFonts w:ascii="Times New Roman" w:hAnsi="Times New Roman" w:cs="Times New Roman"/>
          <w:sz w:val="24"/>
          <w:szCs w:val="24"/>
        </w:rPr>
      </w:pPr>
      <w:del w:id="302" w:author="blake grills" w:date="2020-02-20T22:18:00Z">
        <w:r w:rsidDel="007517B2">
          <w:rPr>
            <w:rFonts w:ascii="Times New Roman" w:hAnsi="Times New Roman" w:cs="Times New Roman"/>
            <w:smallCaps/>
            <w:sz w:val="24"/>
            <w:szCs w:val="24"/>
          </w:rPr>
          <w:delText>Kohavi, R.</w:delText>
        </w:r>
        <w:r w:rsidDel="007517B2">
          <w:rPr>
            <w:rFonts w:ascii="Times New Roman" w:hAnsi="Times New Roman" w:cs="Times New Roman"/>
            <w:sz w:val="24"/>
            <w:szCs w:val="24"/>
          </w:rPr>
          <w:delText xml:space="preserve"> A Study of Cross-Validation and Bootstrap for Accuracy Estimation and Model Selection. </w:delText>
        </w:r>
        <w:r w:rsidDel="007517B2">
          <w:rPr>
            <w:rFonts w:ascii="Times New Roman" w:hAnsi="Times New Roman" w:cs="Times New Roman"/>
            <w:i/>
            <w:iCs/>
            <w:sz w:val="24"/>
            <w:szCs w:val="24"/>
          </w:rPr>
          <w:delText>IJACAI ’95</w:delText>
        </w:r>
        <w:r w:rsidDel="007517B2">
          <w:rPr>
            <w:rFonts w:ascii="Times New Roman" w:hAnsi="Times New Roman" w:cs="Times New Roman"/>
            <w:sz w:val="24"/>
            <w:szCs w:val="24"/>
          </w:rPr>
          <w:delText>, 7.</w:delText>
        </w:r>
      </w:del>
    </w:p>
    <w:p w14:paraId="2772D0DB" w14:textId="05A52AAC" w:rsidR="002E16FF" w:rsidDel="007517B2" w:rsidRDefault="002E16FF">
      <w:pPr>
        <w:widowControl w:val="0"/>
        <w:autoSpaceDE w:val="0"/>
        <w:autoSpaceDN w:val="0"/>
        <w:adjustRightInd w:val="0"/>
        <w:spacing w:after="0" w:line="240" w:lineRule="auto"/>
        <w:rPr>
          <w:del w:id="303" w:author="blake grills" w:date="2020-02-20T22:18:00Z"/>
          <w:rFonts w:ascii="Times New Roman" w:hAnsi="Times New Roman" w:cs="Times New Roman"/>
          <w:sz w:val="24"/>
          <w:szCs w:val="24"/>
        </w:rPr>
      </w:pPr>
      <w:del w:id="304" w:author="blake grills" w:date="2020-02-20T22:18:00Z">
        <w:r w:rsidDel="007517B2">
          <w:rPr>
            <w:rFonts w:ascii="Times New Roman" w:hAnsi="Times New Roman" w:cs="Times New Roman"/>
            <w:smallCaps/>
            <w:sz w:val="24"/>
            <w:szCs w:val="24"/>
          </w:rPr>
          <w:delText>Linares-Vasquez, M., Cortes-Coy, L.F., Aponte, J., and Poshyvanyk, D.</w:delText>
        </w:r>
        <w:r w:rsidDel="007517B2">
          <w:rPr>
            <w:rFonts w:ascii="Times New Roman" w:hAnsi="Times New Roman" w:cs="Times New Roman"/>
            <w:sz w:val="24"/>
            <w:szCs w:val="24"/>
          </w:rPr>
          <w:delText xml:space="preserve"> 2015. ChangeScribe: A Tool for Automatically Generating Commit Messages. </w:delText>
        </w:r>
        <w:r w:rsidDel="007517B2">
          <w:rPr>
            <w:rFonts w:ascii="Times New Roman" w:hAnsi="Times New Roman" w:cs="Times New Roman"/>
            <w:i/>
            <w:iCs/>
            <w:sz w:val="24"/>
            <w:szCs w:val="24"/>
          </w:rPr>
          <w:delText>2015 IEEE/ACM 37th IEEE International Conference on Software Engineering</w:delText>
        </w:r>
        <w:r w:rsidDel="007517B2">
          <w:rPr>
            <w:rFonts w:ascii="Times New Roman" w:hAnsi="Times New Roman" w:cs="Times New Roman"/>
            <w:sz w:val="24"/>
            <w:szCs w:val="24"/>
          </w:rPr>
          <w:delText>, IEEE, 709–712.</w:delText>
        </w:r>
      </w:del>
    </w:p>
    <w:p w14:paraId="7AC3188D" w14:textId="11BBAB98" w:rsidR="002E16FF" w:rsidDel="007517B2" w:rsidRDefault="002E16FF">
      <w:pPr>
        <w:widowControl w:val="0"/>
        <w:autoSpaceDE w:val="0"/>
        <w:autoSpaceDN w:val="0"/>
        <w:adjustRightInd w:val="0"/>
        <w:spacing w:after="0" w:line="240" w:lineRule="auto"/>
        <w:rPr>
          <w:del w:id="305" w:author="blake grills" w:date="2020-02-20T22:18:00Z"/>
          <w:rFonts w:ascii="Times New Roman" w:hAnsi="Times New Roman" w:cs="Times New Roman"/>
          <w:sz w:val="24"/>
          <w:szCs w:val="24"/>
        </w:rPr>
      </w:pPr>
      <w:del w:id="306" w:author="blake grills" w:date="2020-02-20T22:18:00Z">
        <w:r w:rsidDel="007517B2">
          <w:rPr>
            <w:rFonts w:ascii="Times New Roman" w:hAnsi="Times New Roman" w:cs="Times New Roman"/>
            <w:smallCaps/>
            <w:sz w:val="24"/>
            <w:szCs w:val="24"/>
          </w:rPr>
          <w:delText>Nakic-Alfirevic, T. and Durek, M.</w:delText>
        </w:r>
        <w:r w:rsidDel="007517B2">
          <w:rPr>
            <w:rFonts w:ascii="Times New Roman" w:hAnsi="Times New Roman" w:cs="Times New Roman"/>
            <w:sz w:val="24"/>
            <w:szCs w:val="24"/>
          </w:rPr>
          <w:delText xml:space="preserve"> The Dvorak keyboard layout and possibilities of its regional adaptation. 6.</w:delText>
        </w:r>
      </w:del>
    </w:p>
    <w:p w14:paraId="2991E5DD" w14:textId="6EABF810" w:rsidR="002E16FF" w:rsidDel="007517B2" w:rsidRDefault="002E16FF">
      <w:pPr>
        <w:widowControl w:val="0"/>
        <w:autoSpaceDE w:val="0"/>
        <w:autoSpaceDN w:val="0"/>
        <w:adjustRightInd w:val="0"/>
        <w:spacing w:after="0" w:line="240" w:lineRule="auto"/>
        <w:rPr>
          <w:del w:id="307" w:author="blake grills" w:date="2020-02-20T22:18:00Z"/>
          <w:rFonts w:ascii="Times New Roman" w:hAnsi="Times New Roman" w:cs="Times New Roman"/>
          <w:sz w:val="24"/>
          <w:szCs w:val="24"/>
        </w:rPr>
      </w:pPr>
      <w:del w:id="308" w:author="blake grills" w:date="2020-02-20T22:18:00Z">
        <w:r w:rsidDel="007517B2">
          <w:rPr>
            <w:rFonts w:ascii="Times New Roman" w:hAnsi="Times New Roman" w:cs="Times New Roman"/>
            <w:smallCaps/>
            <w:sz w:val="24"/>
            <w:szCs w:val="24"/>
          </w:rPr>
          <w:delText>Ren, Y. and Ji, D.</w:delText>
        </w:r>
        <w:r w:rsidDel="007517B2">
          <w:rPr>
            <w:rFonts w:ascii="Times New Roman" w:hAnsi="Times New Roman" w:cs="Times New Roman"/>
            <w:sz w:val="24"/>
            <w:szCs w:val="24"/>
          </w:rPr>
          <w:delText xml:space="preserve"> 2019. Learning to Detect Deceptive Opinion Spam: A Survey.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42934–42945.</w:delText>
        </w:r>
      </w:del>
    </w:p>
    <w:p w14:paraId="5D2C26E0" w14:textId="50F90E87" w:rsidR="002E16FF" w:rsidDel="007517B2" w:rsidRDefault="002E16FF">
      <w:pPr>
        <w:widowControl w:val="0"/>
        <w:autoSpaceDE w:val="0"/>
        <w:autoSpaceDN w:val="0"/>
        <w:adjustRightInd w:val="0"/>
        <w:spacing w:after="0" w:line="240" w:lineRule="auto"/>
        <w:rPr>
          <w:del w:id="309" w:author="blake grills" w:date="2020-02-20T22:18:00Z"/>
          <w:rFonts w:ascii="Times New Roman" w:hAnsi="Times New Roman" w:cs="Times New Roman"/>
          <w:sz w:val="24"/>
          <w:szCs w:val="24"/>
        </w:rPr>
      </w:pPr>
      <w:del w:id="310" w:author="blake grills" w:date="2020-02-20T22:18:00Z">
        <w:r w:rsidDel="007517B2">
          <w:rPr>
            <w:rFonts w:ascii="Times New Roman" w:hAnsi="Times New Roman" w:cs="Times New Roman"/>
            <w:smallCaps/>
            <w:sz w:val="24"/>
            <w:szCs w:val="24"/>
          </w:rPr>
          <w:delText>Song, X., Sun, H., Wang, X., and Yan, J.</w:delText>
        </w:r>
        <w:r w:rsidDel="007517B2">
          <w:rPr>
            <w:rFonts w:ascii="Times New Roman" w:hAnsi="Times New Roman" w:cs="Times New Roman"/>
            <w:sz w:val="24"/>
            <w:szCs w:val="24"/>
          </w:rPr>
          <w:delText xml:space="preserve"> 2019. A Survey of Automatic Generation of Source Code Comments: Algorithms and Techniques.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111411–111428.</w:delText>
        </w:r>
      </w:del>
    </w:p>
    <w:p w14:paraId="01DC462E" w14:textId="4118EDF2" w:rsidR="002E16FF" w:rsidDel="007517B2" w:rsidRDefault="002E16FF">
      <w:pPr>
        <w:widowControl w:val="0"/>
        <w:autoSpaceDE w:val="0"/>
        <w:autoSpaceDN w:val="0"/>
        <w:adjustRightInd w:val="0"/>
        <w:spacing w:after="0" w:line="240" w:lineRule="auto"/>
        <w:rPr>
          <w:del w:id="311" w:author="blake grills" w:date="2020-02-20T22:18:00Z"/>
          <w:rFonts w:ascii="Times New Roman" w:hAnsi="Times New Roman" w:cs="Times New Roman"/>
          <w:sz w:val="24"/>
          <w:szCs w:val="24"/>
        </w:rPr>
      </w:pPr>
      <w:del w:id="312" w:author="blake grills" w:date="2020-02-20T22:18:00Z">
        <w:r w:rsidDel="007517B2">
          <w:rPr>
            <w:rFonts w:ascii="Times New Roman" w:hAnsi="Times New Roman" w:cs="Times New Roman"/>
            <w:smallCaps/>
            <w:sz w:val="24"/>
            <w:szCs w:val="24"/>
          </w:rPr>
          <w:delText>Steidl, D., Hummel, B., and Juergens, E.</w:delText>
        </w:r>
        <w:r w:rsidDel="007517B2">
          <w:rPr>
            <w:rFonts w:ascii="Times New Roman" w:hAnsi="Times New Roman" w:cs="Times New Roman"/>
            <w:sz w:val="24"/>
            <w:szCs w:val="24"/>
          </w:rPr>
          <w:delText xml:space="preserve"> 2013. Quality analysis of source code comments. </w:delText>
        </w:r>
        <w:r w:rsidDel="007517B2">
          <w:rPr>
            <w:rFonts w:ascii="Times New Roman" w:hAnsi="Times New Roman" w:cs="Times New Roman"/>
            <w:i/>
            <w:iCs/>
            <w:sz w:val="24"/>
            <w:szCs w:val="24"/>
          </w:rPr>
          <w:delText>2013 21st International Conference on Program Comprehension (ICPC)</w:delText>
        </w:r>
        <w:r w:rsidDel="007517B2">
          <w:rPr>
            <w:rFonts w:ascii="Times New Roman" w:hAnsi="Times New Roman" w:cs="Times New Roman"/>
            <w:sz w:val="24"/>
            <w:szCs w:val="24"/>
          </w:rPr>
          <w:delText>, IEEE, 83–92.</w:delText>
        </w:r>
      </w:del>
    </w:p>
    <w:p w14:paraId="7A7D0E47" w14:textId="04704DC9" w:rsidR="002E16FF" w:rsidDel="007517B2" w:rsidRDefault="002E16FF">
      <w:pPr>
        <w:widowControl w:val="0"/>
        <w:autoSpaceDE w:val="0"/>
        <w:autoSpaceDN w:val="0"/>
        <w:adjustRightInd w:val="0"/>
        <w:spacing w:after="0" w:line="240" w:lineRule="auto"/>
        <w:rPr>
          <w:del w:id="313" w:author="blake grills" w:date="2020-02-20T22:18:00Z"/>
          <w:rFonts w:ascii="Times New Roman" w:hAnsi="Times New Roman" w:cs="Times New Roman"/>
          <w:sz w:val="24"/>
          <w:szCs w:val="24"/>
        </w:rPr>
      </w:pPr>
      <w:del w:id="314" w:author="blake grills" w:date="2020-02-20T22:18:00Z">
        <w:r w:rsidDel="007517B2">
          <w:rPr>
            <w:rFonts w:ascii="Times New Roman" w:hAnsi="Times New Roman" w:cs="Times New Roman"/>
            <w:smallCaps/>
            <w:sz w:val="24"/>
            <w:szCs w:val="24"/>
          </w:rPr>
          <w:delText>Zhou, S., Xu, X., Liu, Y., Chang, R., and Xiao, Y.</w:delText>
        </w:r>
        <w:r w:rsidDel="007517B2">
          <w:rPr>
            <w:rFonts w:ascii="Times New Roman" w:hAnsi="Times New Roman" w:cs="Times New Roman"/>
            <w:sz w:val="24"/>
            <w:szCs w:val="24"/>
          </w:rPr>
          <w:delText xml:space="preserve"> 2019. Text Similarity Measurement of Semantic Cognition Based on Word Vector Distance Decentralization With Clustering Analysis. </w:delText>
        </w:r>
        <w:r w:rsidDel="007517B2">
          <w:rPr>
            <w:rFonts w:ascii="Times New Roman" w:hAnsi="Times New Roman" w:cs="Times New Roman"/>
            <w:i/>
            <w:iCs/>
            <w:sz w:val="24"/>
            <w:szCs w:val="24"/>
          </w:rPr>
          <w:delText>IEEE Access</w:delText>
        </w:r>
        <w:r w:rsidDel="007517B2">
          <w:rPr>
            <w:rFonts w:ascii="Times New Roman" w:hAnsi="Times New Roman" w:cs="Times New Roman"/>
            <w:sz w:val="24"/>
            <w:szCs w:val="24"/>
          </w:rPr>
          <w:delText xml:space="preserve"> </w:delText>
        </w:r>
        <w:r w:rsidDel="007517B2">
          <w:rPr>
            <w:rFonts w:ascii="Times New Roman" w:hAnsi="Times New Roman" w:cs="Times New Roman"/>
            <w:i/>
            <w:iCs/>
            <w:sz w:val="24"/>
            <w:szCs w:val="24"/>
          </w:rPr>
          <w:delText>7</w:delText>
        </w:r>
        <w:r w:rsidDel="007517B2">
          <w:rPr>
            <w:rFonts w:ascii="Times New Roman" w:hAnsi="Times New Roman" w:cs="Times New Roman"/>
            <w:sz w:val="24"/>
            <w:szCs w:val="24"/>
          </w:rPr>
          <w:delText>, 107247–107258.</w:delText>
        </w:r>
      </w:del>
    </w:p>
    <w:p w14:paraId="2C4F2D04" w14:textId="6364BDA2" w:rsidR="00524C09" w:rsidRPr="004807EF" w:rsidRDefault="002E16FF" w:rsidP="004807EF">
      <w:pPr>
        <w:spacing w:line="480" w:lineRule="auto"/>
        <w:rPr>
          <w:rFonts w:ascii="Times New Roman" w:hAnsi="Times New Roman" w:cs="Times New Roman"/>
          <w:sz w:val="24"/>
          <w:szCs w:val="24"/>
        </w:rPr>
      </w:pPr>
      <w:del w:id="315" w:author="blake grills" w:date="2020-02-20T22:18:00Z">
        <w:r w:rsidDel="007517B2">
          <w:rPr>
            <w:rFonts w:ascii="Times New Roman" w:hAnsi="Times New Roman" w:cs="Times New Roman"/>
            <w:smallCaps/>
            <w:sz w:val="24"/>
            <w:szCs w:val="24"/>
          </w:rPr>
          <w:delText xml:space="preserve"> </w:delText>
        </w:r>
      </w:del>
      <w:r w:rsidR="00254445">
        <w:rPr>
          <w:rFonts w:ascii="Times New Roman" w:hAnsi="Times New Roman" w:cs="Times New Roman"/>
          <w:sz w:val="24"/>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10T17:06:00Z" w:initials="MD">
    <w:p w14:paraId="41E7DCFE" w14:textId="77777777" w:rsidR="00524C09" w:rsidRDefault="00524C09">
      <w:pPr>
        <w:pStyle w:val="CommentText"/>
      </w:pPr>
      <w:r>
        <w:rPr>
          <w:rStyle w:val="CommentReference"/>
        </w:rPr>
        <w:annotationRef/>
      </w:r>
      <w:r>
        <w:t>Write in terms of software evolution.</w:t>
      </w:r>
    </w:p>
    <w:p w14:paraId="42760D82" w14:textId="77777777" w:rsidR="00524C09" w:rsidRDefault="00524C09">
      <w:pPr>
        <w:pStyle w:val="CommentText"/>
      </w:pPr>
      <w:r>
        <w:t>What is software evolution in detail</w:t>
      </w:r>
    </w:p>
    <w:p w14:paraId="613E848B" w14:textId="77777777" w:rsidR="00524C09" w:rsidRDefault="00524C09">
      <w:pPr>
        <w:pStyle w:val="CommentText"/>
        <w:rPr>
          <w:rFonts w:ascii="Times New Roman" w:hAnsi="Times New Roman" w:cs="Times New Roman"/>
          <w:color w:val="000000"/>
        </w:rPr>
      </w:pPr>
      <w:r>
        <w:tab/>
        <w:t xml:space="preserve">Program comprehension biggest part (cite) margarat storey. </w:t>
      </w:r>
      <w:r>
        <w:rPr>
          <w:rFonts w:ascii="Times New Roman" w:hAnsi="Times New Roman" w:cs="Times New Roman"/>
          <w:color w:val="000000"/>
        </w:rPr>
        <w:t>[Maletic'08, Storey'06, Von Mayrhauser'95]</w:t>
      </w:r>
    </w:p>
    <w:p w14:paraId="7906119C" w14:textId="77777777" w:rsidR="00524C09" w:rsidRDefault="00524C09">
      <w:pPr>
        <w:pStyle w:val="CommentText"/>
        <w:rPr>
          <w:rFonts w:ascii="Times New Roman" w:hAnsi="Times New Roman" w:cs="Times New Roman"/>
          <w:color w:val="000000"/>
        </w:rPr>
      </w:pPr>
    </w:p>
    <w:p w14:paraId="6A2D62E3"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How people comprehend: [Brooks'83, Mayrhauser'94, Pennington'87, Soloway'84]</w:t>
      </w:r>
    </w:p>
    <w:p w14:paraId="6E178E1B" w14:textId="77777777" w:rsidR="00524C09" w:rsidRDefault="00524C09">
      <w:pPr>
        <w:pStyle w:val="CommentText"/>
        <w:rPr>
          <w:rFonts w:ascii="Times New Roman" w:hAnsi="Times New Roman" w:cs="Times New Roman"/>
          <w:color w:val="000000"/>
        </w:rPr>
      </w:pPr>
    </w:p>
    <w:p w14:paraId="3B03CC22"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Comprehension techniques and tools [Maletic'08, Storey'06]</w:t>
      </w:r>
    </w:p>
    <w:p w14:paraId="6F450031" w14:textId="77777777" w:rsidR="00524C09" w:rsidRDefault="00524C09">
      <w:pPr>
        <w:pStyle w:val="CommentText"/>
        <w:rPr>
          <w:rFonts w:ascii="Times New Roman" w:hAnsi="Times New Roman" w:cs="Times New Roman"/>
          <w:color w:val="000000"/>
        </w:rPr>
      </w:pPr>
    </w:p>
    <w:p w14:paraId="25A46F7D"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Then introduce commented-out code and how hinderence to comprehension.</w:t>
      </w:r>
    </w:p>
    <w:p w14:paraId="6535708C" w14:textId="77777777" w:rsidR="00524C09" w:rsidRDefault="00524C09">
      <w:pPr>
        <w:pStyle w:val="CommentText"/>
        <w:rPr>
          <w:rFonts w:ascii="Times New Roman" w:hAnsi="Times New Roman" w:cs="Times New Roman"/>
          <w:color w:val="000000"/>
        </w:rPr>
      </w:pPr>
    </w:p>
    <w:p w14:paraId="646076DE"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Might include other motivation here.</w:t>
      </w:r>
    </w:p>
    <w:p w14:paraId="65F264C7" w14:textId="77777777" w:rsidR="00524C09" w:rsidRDefault="00524C09">
      <w:pPr>
        <w:pStyle w:val="CommentText"/>
        <w:rPr>
          <w:rFonts w:ascii="Times New Roman" w:hAnsi="Times New Roman" w:cs="Times New Roman"/>
          <w:color w:val="000000"/>
        </w:rPr>
      </w:pPr>
    </w:p>
    <w:p w14:paraId="39A0BA71" w14:textId="77777777" w:rsidR="00524C09" w:rsidRDefault="00524C09">
      <w:pPr>
        <w:pStyle w:val="CommentText"/>
        <w:rPr>
          <w:rFonts w:ascii="Times New Roman" w:hAnsi="Times New Roman" w:cs="Times New Roman"/>
          <w:color w:val="000000"/>
        </w:rPr>
      </w:pPr>
      <w:r>
        <w:rPr>
          <w:rFonts w:ascii="Times New Roman" w:hAnsi="Times New Roman" w:cs="Times New Roman"/>
          <w:color w:val="000000"/>
        </w:rPr>
        <w:t xml:space="preserve">Need before outline.  </w:t>
      </w:r>
    </w:p>
    <w:p w14:paraId="69E51680" w14:textId="5B10D86A" w:rsidR="00524C09" w:rsidRDefault="00524C09">
      <w:pPr>
        <w:pStyle w:val="CommentText"/>
        <w:rPr>
          <w:rFonts w:ascii="Times New Roman" w:hAnsi="Times New Roman" w:cs="Times New Roman"/>
          <w:color w:val="000000"/>
        </w:rPr>
      </w:pPr>
      <w:r>
        <w:rPr>
          <w:rFonts w:ascii="Times New Roman" w:hAnsi="Times New Roman" w:cs="Times New Roman"/>
          <w:color w:val="000000"/>
        </w:rPr>
        <w:t>List and explain contributions</w:t>
      </w:r>
    </w:p>
    <w:p w14:paraId="3016C1D0" w14:textId="17C18DEF" w:rsidR="00524C09" w:rsidRDefault="00524C09">
      <w:pPr>
        <w:pStyle w:val="CommentText"/>
      </w:pPr>
      <w:r>
        <w:rPr>
          <w:rFonts w:ascii="Times New Roman" w:hAnsi="Times New Roman" w:cs="Times New Roman"/>
          <w:color w:val="000000"/>
        </w:rPr>
        <w:t>List and research research questions</w:t>
      </w:r>
    </w:p>
  </w:comment>
  <w:comment w:id="2" w:author="Michael Decker" w:date="2020-02-11T14:42:00Z" w:initials="MD">
    <w:p w14:paraId="2489792C" w14:textId="77777777" w:rsidR="00524C09" w:rsidRDefault="00524C09">
      <w:pPr>
        <w:pStyle w:val="CommentText"/>
      </w:pPr>
      <w:r>
        <w:rPr>
          <w:rStyle w:val="CommentReference"/>
        </w:rPr>
        <w:annotationRef/>
      </w:r>
      <w:r>
        <w:t>Talk much longer at the general problem with a figure showing commented out code. Elaborate on the problems this can cause.  Then talk about introduce that your work is auto detecting,  then go into more about the applications, studying why it comes into existence, gauge how detrimental it is, auto-removal, etc.</w:t>
      </w:r>
    </w:p>
    <w:p w14:paraId="48224B84" w14:textId="77777777" w:rsidR="00524C09" w:rsidRDefault="00524C09">
      <w:pPr>
        <w:pStyle w:val="CommentText"/>
      </w:pPr>
    </w:p>
    <w:p w14:paraId="76A6DD52" w14:textId="3077DD09" w:rsidR="00524C09" w:rsidRDefault="00524C09">
      <w:pPr>
        <w:pStyle w:val="CommentText"/>
      </w:pPr>
      <w:r>
        <w:t>Overal, this comes too early and some needs to also be formulated it more as research</w:t>
      </w:r>
    </w:p>
  </w:comment>
  <w:comment w:id="9" w:author="Michael Decker" w:date="2020-02-11T14:52:00Z" w:initials="MD">
    <w:p w14:paraId="1319CBC5" w14:textId="320B58A8" w:rsidR="00524C09" w:rsidRDefault="00524C09">
      <w:pPr>
        <w:pStyle w:val="CommentText"/>
      </w:pPr>
      <w:r>
        <w:rPr>
          <w:rStyle w:val="CommentReference"/>
        </w:rPr>
        <w:annotationRef/>
      </w:r>
      <w:r>
        <w:t>A little undecisive.  Mostly we decided.  As it is few we expanded .  Either way, I would structure this.  The related work is divided into these parts and talk about them in those parts.  Have each be a subsection.</w:t>
      </w:r>
    </w:p>
  </w:comment>
  <w:comment w:id="10" w:author="Michael Decker" w:date="2020-02-11T14:56:00Z" w:initials="MD">
    <w:p w14:paraId="6CEE0C02" w14:textId="77777777" w:rsidR="00524C09" w:rsidRDefault="00524C09">
      <w:pPr>
        <w:pStyle w:val="CommentText"/>
      </w:pPr>
      <w:r>
        <w:rPr>
          <w:rStyle w:val="CommentReference"/>
        </w:rPr>
        <w:annotationRef/>
      </w:r>
      <w:r>
        <w:t>There work was motivated as previous work…</w:t>
      </w:r>
    </w:p>
    <w:p w14:paraId="78D7BAC1" w14:textId="64B1FFF5" w:rsidR="00524C09" w:rsidRDefault="00524C09">
      <w:pPr>
        <w:pStyle w:val="CommentText"/>
      </w:pPr>
    </w:p>
  </w:comment>
  <w:comment w:id="11" w:author="Michael Decker" w:date="2020-02-11T14:58:00Z" w:initials="MD">
    <w:p w14:paraId="1BB542E8" w14:textId="2E9C4ABD" w:rsidR="00524C09" w:rsidRDefault="00524C09">
      <w:pPr>
        <w:pStyle w:val="CommentText"/>
      </w:pPr>
      <w:r>
        <w:rPr>
          <w:rStyle w:val="CommentReference"/>
        </w:rPr>
        <w:annotationRef/>
      </w:r>
      <w:r>
        <w:t>This seems a bit redundant.  You can just state a bit more previously in your own words</w:t>
      </w:r>
    </w:p>
  </w:comment>
  <w:comment w:id="12" w:author="Michael Decker" w:date="2020-02-11T14:58:00Z" w:initials="MD">
    <w:p w14:paraId="54595F1B" w14:textId="35DE5CED" w:rsidR="00524C09" w:rsidRDefault="00524C09">
      <w:pPr>
        <w:pStyle w:val="CommentText"/>
      </w:pPr>
      <w:r>
        <w:rPr>
          <w:rStyle w:val="CommentReference"/>
        </w:rPr>
        <w:annotationRef/>
      </w:r>
      <w:r>
        <w:t>???</w:t>
      </w:r>
    </w:p>
  </w:comment>
  <w:comment w:id="14" w:author="Michael Decker" w:date="2020-02-11T14:59:00Z" w:initials="MD">
    <w:p w14:paraId="6B188C98" w14:textId="7F5CC53A" w:rsidR="00524C09" w:rsidRDefault="00524C09">
      <w:pPr>
        <w:pStyle w:val="CommentText"/>
      </w:pPr>
      <w:r>
        <w:rPr>
          <w:rStyle w:val="CommentReference"/>
        </w:rPr>
        <w:annotationRef/>
      </w:r>
      <w:r>
        <w:t>Per person or in total?</w:t>
      </w:r>
    </w:p>
  </w:comment>
  <w:comment w:id="15" w:author="Michael Decker" w:date="2020-02-10T17:37:00Z" w:initials="MD">
    <w:p w14:paraId="4EF43562" w14:textId="799286FC" w:rsidR="00524C09" w:rsidRDefault="00524C09">
      <w:pPr>
        <w:pStyle w:val="CommentText"/>
      </w:pPr>
      <w:r>
        <w:rPr>
          <w:rStyle w:val="CommentReference"/>
        </w:rPr>
        <w:annotationRef/>
      </w:r>
      <w:r>
        <w:t>Period goes after. Use multi-author year</w:t>
      </w:r>
    </w:p>
  </w:comment>
  <w:comment w:id="21" w:author="Michael Decker" w:date="2020-02-11T14:54:00Z" w:initials="MD">
    <w:p w14:paraId="3D6FE7C1" w14:textId="4508D583" w:rsidR="00524C09" w:rsidRDefault="00524C09">
      <w:pPr>
        <w:pStyle w:val="CommentText"/>
      </w:pPr>
      <w:r>
        <w:rPr>
          <w:rStyle w:val="CommentReference"/>
        </w:rPr>
        <w:annotationRef/>
      </w:r>
      <w:r>
        <w:t>They still show</w:t>
      </w:r>
    </w:p>
  </w:comment>
  <w:comment w:id="23" w:author="Michael Decker" w:date="2020-02-11T14:59:00Z" w:initials="MD">
    <w:p w14:paraId="4CC9A347" w14:textId="106F1E28" w:rsidR="00524C09" w:rsidRDefault="00524C09">
      <w:pPr>
        <w:pStyle w:val="CommentText"/>
      </w:pPr>
      <w:r>
        <w:rPr>
          <w:rStyle w:val="CommentReference"/>
        </w:rPr>
        <w:annotationRef/>
      </w:r>
      <w:r>
        <w:t>Don't directly quote.  Also, feel like you need to but more citations to this paper here.</w:t>
      </w:r>
    </w:p>
  </w:comment>
  <w:comment w:id="24" w:author="Michael Decker" w:date="2020-02-11T15:00:00Z" w:initials="MD">
    <w:p w14:paraId="7C21B148" w14:textId="2EA18A2D" w:rsidR="00524C09" w:rsidRDefault="00524C09">
      <w:pPr>
        <w:pStyle w:val="CommentText"/>
      </w:pPr>
      <w:r>
        <w:rPr>
          <w:rStyle w:val="CommentReference"/>
        </w:rPr>
        <w:annotationRef/>
      </w:r>
      <w:r>
        <w:t>??? I think there is something missing about the study as a whole previously when you described it</w:t>
      </w:r>
    </w:p>
  </w:comment>
  <w:comment w:id="25" w:author="Michael Decker" w:date="2020-02-11T15:01:00Z" w:initials="MD">
    <w:p w14:paraId="1F36C3C2" w14:textId="4619C4D7" w:rsidR="00524C09" w:rsidRDefault="00524C09">
      <w:pPr>
        <w:pStyle w:val="CommentText"/>
      </w:pPr>
      <w:r>
        <w:rPr>
          <w:rStyle w:val="CommentReference"/>
        </w:rPr>
        <w:annotationRef/>
      </w:r>
      <w:r>
        <w:t>No direct quotes, I will stop marking them here</w:t>
      </w:r>
    </w:p>
  </w:comment>
  <w:comment w:id="32" w:author="Michael Decker" w:date="2020-02-11T15:02:00Z" w:initials="MD">
    <w:p w14:paraId="5661CD07" w14:textId="7DF2A83C" w:rsidR="00524C09" w:rsidRDefault="00524C09">
      <w:pPr>
        <w:pStyle w:val="CommentText"/>
      </w:pPr>
      <w:r>
        <w:rPr>
          <w:rStyle w:val="CommentReference"/>
        </w:rPr>
        <w:annotationRef/>
      </w:r>
      <w:r>
        <w:t>??? It this a paper?  Don’t use title, always use Author last names(s) [citation]</w:t>
      </w:r>
    </w:p>
    <w:p w14:paraId="7AC23502" w14:textId="77777777" w:rsidR="00524C09" w:rsidRDefault="00524C09">
      <w:pPr>
        <w:pStyle w:val="CommentText"/>
      </w:pPr>
    </w:p>
    <w:p w14:paraId="6F44CE3E" w14:textId="1A3EC803" w:rsidR="00524C09" w:rsidRDefault="00524C09">
      <w:pPr>
        <w:pStyle w:val="CommentText"/>
      </w:pPr>
      <w:r>
        <w:t>If three or more authors First author last name, et al. [citation]</w:t>
      </w:r>
    </w:p>
  </w:comment>
  <w:comment w:id="31" w:author="Michael Decker" w:date="2020-02-11T15:20:00Z" w:initials="MD">
    <w:p w14:paraId="707EABF7" w14:textId="21F413C9" w:rsidR="00524C09" w:rsidRDefault="00524C09">
      <w:pPr>
        <w:pStyle w:val="CommentText"/>
      </w:pPr>
      <w:r>
        <w:rPr>
          <w:rStyle w:val="CommentReference"/>
        </w:rPr>
        <w:annotationRef/>
      </w:r>
      <w:r>
        <w:t>What exactly are they doing/solving?</w:t>
      </w:r>
    </w:p>
  </w:comment>
  <w:comment w:id="36" w:author="Michael Decker" w:date="2020-02-11T15:20:00Z" w:initials="MD">
    <w:p w14:paraId="11A50BDB" w14:textId="5196396D" w:rsidR="00524C09" w:rsidRDefault="00524C09">
      <w:pPr>
        <w:pStyle w:val="CommentText"/>
      </w:pPr>
      <w:r>
        <w:rPr>
          <w:rStyle w:val="CommentReference"/>
        </w:rPr>
        <w:annotationRef/>
      </w:r>
      <w:r>
        <w:t>Who? Also cite</w:t>
      </w:r>
    </w:p>
  </w:comment>
  <w:comment w:id="35" w:author="Michael Decker" w:date="2020-02-11T15:22:00Z" w:initials="MD">
    <w:p w14:paraId="1AD83681" w14:textId="0326B264" w:rsidR="00524C09" w:rsidRDefault="00524C09">
      <w:pPr>
        <w:pStyle w:val="CommentText"/>
      </w:pPr>
      <w:r>
        <w:rPr>
          <w:rStyle w:val="CommentReference"/>
        </w:rPr>
        <w:annotationRef/>
      </w:r>
      <w:r>
        <w:t>I am having a hard time following these related work.  I might need you to talk me though these to rewrite.</w:t>
      </w:r>
    </w:p>
  </w:comment>
  <w:comment w:id="43" w:author="Michael Decker" w:date="2020-02-11T15:28:00Z" w:initials="MD">
    <w:p w14:paraId="402A8C22" w14:textId="10E617AC" w:rsidR="00524C09" w:rsidRDefault="00524C09">
      <w:pPr>
        <w:pStyle w:val="CommentText"/>
      </w:pPr>
      <w:r>
        <w:rPr>
          <w:rStyle w:val="CommentReference"/>
        </w:rPr>
        <w:annotationRef/>
      </w:r>
      <w:r>
        <w:t>This should be the focus of this.  Or depending on how you recorganize this parts of this paper may be talked about in separate sections.</w:t>
      </w:r>
    </w:p>
  </w:comment>
  <w:comment w:id="44" w:author="Michael Decker" w:date="2020-02-11T15:29:00Z" w:initials="MD">
    <w:p w14:paraId="33028A84" w14:textId="77777777" w:rsidR="00524C09" w:rsidRDefault="00524C09">
      <w:pPr>
        <w:pStyle w:val="CommentText"/>
      </w:pPr>
      <w:r>
        <w:rPr>
          <w:rStyle w:val="CommentReference"/>
        </w:rPr>
        <w:annotationRef/>
      </w:r>
      <w:r>
        <w:t>Don't refer to the article or how it is layed out.  Talk in terms of the research presented and the research questions asked/answered</w:t>
      </w:r>
    </w:p>
    <w:p w14:paraId="58CFD9FB" w14:textId="77777777" w:rsidR="00524C09" w:rsidRDefault="00524C09">
      <w:pPr>
        <w:pStyle w:val="CommentText"/>
      </w:pPr>
    </w:p>
    <w:p w14:paraId="3F196908" w14:textId="378F1F92" w:rsidR="00524C09" w:rsidRDefault="00524C09">
      <w:pPr>
        <w:pStyle w:val="CommentText"/>
      </w:pPr>
      <w:r>
        <w:t>It would be good to go over one of these in person so that I can show you how to structure these.  This one especially is a nice report on the paper, but not a lit review/related work section.</w:t>
      </w:r>
    </w:p>
  </w:comment>
  <w:comment w:id="50" w:author="Michael Decker" w:date="2020-02-11T15:38:00Z" w:initials="MD">
    <w:p w14:paraId="61DD5E2D" w14:textId="0C07705C" w:rsidR="00524C09" w:rsidRDefault="00524C09">
      <w:pPr>
        <w:pStyle w:val="CommentText"/>
      </w:pPr>
      <w:r>
        <w:rPr>
          <w:rStyle w:val="CommentReference"/>
        </w:rPr>
        <w:annotationRef/>
      </w:r>
      <w:r>
        <w:t xml:space="preserve">This is the best one so far, but seems to long (but partly may be to organization). </w:t>
      </w:r>
    </w:p>
  </w:comment>
  <w:comment w:id="54" w:author="Michael Decker" w:date="2020-02-11T15:35:00Z" w:initials="MD">
    <w:p w14:paraId="443FD269" w14:textId="1E116599" w:rsidR="00524C09" w:rsidRDefault="00524C09">
      <w:pPr>
        <w:pStyle w:val="CommentText"/>
      </w:pPr>
      <w:r>
        <w:rPr>
          <w:rStyle w:val="CommentReference"/>
        </w:rPr>
        <w:annotationRef/>
      </w:r>
      <w:r>
        <w:t>Not familiar with this one</w:t>
      </w:r>
    </w:p>
  </w:comment>
  <w:comment w:id="55" w:author="Michael Decker" w:date="2020-02-11T15:36:00Z" w:initials="MD">
    <w:p w14:paraId="5DEA2478" w14:textId="3B294A06" w:rsidR="00524C09" w:rsidRDefault="00524C09">
      <w:pPr>
        <w:pStyle w:val="CommentText"/>
      </w:pPr>
      <w:r>
        <w:rPr>
          <w:rStyle w:val="CommentReference"/>
        </w:rPr>
        <w:annotationRef/>
      </w:r>
      <w:r>
        <w:t>One or two directional.  Equivalently what is 1.</w:t>
      </w:r>
    </w:p>
  </w:comment>
  <w:comment w:id="62" w:author="Michael Decker" w:date="2020-02-11T15:39:00Z" w:initials="MD">
    <w:p w14:paraId="146E3478" w14:textId="6784A6E9" w:rsidR="00524C09" w:rsidRDefault="00524C09">
      <w:pPr>
        <w:pStyle w:val="CommentText"/>
      </w:pPr>
      <w:r>
        <w:rPr>
          <w:rStyle w:val="CommentReference"/>
        </w:rPr>
        <w:annotationRef/>
      </w:r>
      <w:r>
        <w:t>There has to a lot more work that this.  Especially, Lanza's work on finding code in email.  You need more breadth and less depth.</w:t>
      </w:r>
    </w:p>
  </w:comment>
  <w:comment w:id="63" w:author="Michael Decker" w:date="2020-02-11T15:41:00Z" w:initials="MD">
    <w:p w14:paraId="0F915CFF" w14:textId="4BD582C4" w:rsidR="00524C09" w:rsidRDefault="00524C09">
      <w:pPr>
        <w:pStyle w:val="CommentText"/>
      </w:pPr>
      <w:r>
        <w:rPr>
          <w:rStyle w:val="CommentReference"/>
        </w:rPr>
        <w:annotationRef/>
      </w:r>
      <w:r>
        <w:t>Before this, you need a section on commented out code detailing it and what it is.  Could also have a srcML chapter, and then a machine learning chapter (possibly not a ml chapter)</w:t>
      </w:r>
    </w:p>
  </w:comment>
  <w:comment w:id="78" w:author="Michael Decker" w:date="2020-02-11T15:43:00Z" w:initials="MD">
    <w:p w14:paraId="67A7E5A8" w14:textId="162DCF99" w:rsidR="00524C09" w:rsidRDefault="00524C09">
      <w:pPr>
        <w:pStyle w:val="CommentText"/>
      </w:pPr>
      <w:r>
        <w:rPr>
          <w:rStyle w:val="CommentReference"/>
        </w:rPr>
        <w:annotationRef/>
      </w:r>
      <w:r>
        <w:t>Well, not a compiler based approach.  Would simplify what you say after as well, as can say how since it does not compile, it does not need access to any external code.  But you can also say it is lossless, preserving all the whitespace, comments, and preprocessor statements.  You actually say this later, so some reordering of statements is needed</w:t>
      </w:r>
    </w:p>
    <w:p w14:paraId="5485F578" w14:textId="77777777" w:rsidR="00524C09" w:rsidRDefault="00524C09">
      <w:pPr>
        <w:pStyle w:val="CommentText"/>
      </w:pPr>
    </w:p>
    <w:p w14:paraId="5A7D10B5" w14:textId="3A94131E" w:rsidR="00524C09" w:rsidRDefault="00524C09">
      <w:pPr>
        <w:pStyle w:val="CommentText"/>
      </w:pPr>
      <w:r>
        <w:t>So, actually, I want a chapter on srcML now.  As part of the purpose for this is to take srcML in and generate srcML with the comments marked up (which the actual extension comes after experiment).  So what it is, its advantages, and how the format will be extended can be explained.  You can't copy any of my dissertation, but the structure is similar.</w:t>
      </w:r>
    </w:p>
  </w:comment>
  <w:comment w:id="79" w:author="Michael Decker" w:date="2020-02-11T15:52:00Z" w:initials="MD">
    <w:p w14:paraId="2773CB93" w14:textId="07AFD9F2" w:rsidR="00524C09" w:rsidRDefault="00524C09">
      <w:pPr>
        <w:pStyle w:val="CommentText"/>
      </w:pPr>
      <w:r>
        <w:rPr>
          <w:rStyle w:val="CommentReference"/>
        </w:rPr>
        <w:annotationRef/>
      </w:r>
      <w:r>
        <w:t>Not sure you can make claim more experience or best approach.</w:t>
      </w:r>
    </w:p>
    <w:p w14:paraId="0048D529" w14:textId="05263ADF" w:rsidR="00524C09" w:rsidRDefault="00524C09">
      <w:pPr>
        <w:pStyle w:val="CommentText"/>
      </w:pPr>
    </w:p>
    <w:p w14:paraId="26AD409A" w14:textId="26058E33" w:rsidR="00524C09" w:rsidRDefault="00524C09">
      <w:pPr>
        <w:pStyle w:val="CommentText"/>
      </w:pPr>
      <w:r>
        <w:t xml:space="preserve">Actually, most of this first sentence just needs cut.  The reasoning after is good.  </w:t>
      </w:r>
    </w:p>
    <w:p w14:paraId="0D67996D" w14:textId="77777777" w:rsidR="00524C09" w:rsidRDefault="00524C09">
      <w:pPr>
        <w:pStyle w:val="CommentText"/>
      </w:pPr>
    </w:p>
    <w:p w14:paraId="5DBE5491" w14:textId="23160C6D" w:rsidR="00524C09" w:rsidRDefault="00524C09">
      <w:pPr>
        <w:pStyle w:val="CommentText"/>
      </w:pPr>
      <w:r>
        <w:t>How is traffic determined?</w:t>
      </w:r>
    </w:p>
  </w:comment>
  <w:comment w:id="82" w:author="Michael Decker" w:date="2020-02-11T15:58:00Z" w:initials="MD">
    <w:p w14:paraId="6AE14C58" w14:textId="504BBF82" w:rsidR="00524C09" w:rsidRDefault="00524C09">
      <w:pPr>
        <w:pStyle w:val="CommentText"/>
      </w:pPr>
      <w:r>
        <w:rPr>
          <w:rStyle w:val="CommentReference"/>
        </w:rPr>
        <w:annotationRef/>
      </w:r>
      <w:r>
        <w:t>Yep, definitely need that srcML section.  No one will know what this is.  Also, probably can just say the projects were converted to srcML and the code queried via an XPath expression (which you can talk about briefly in srcML section).</w:t>
      </w:r>
    </w:p>
  </w:comment>
  <w:comment w:id="83" w:author="Michael Decker" w:date="2020-02-11T16:48:00Z" w:initials="MD">
    <w:p w14:paraId="21A01199" w14:textId="0D32F154" w:rsidR="00524C09" w:rsidRDefault="00524C09">
      <w:pPr>
        <w:pStyle w:val="CommentText"/>
      </w:pPr>
      <w:r>
        <w:rPr>
          <w:rStyle w:val="CommentReference"/>
        </w:rPr>
        <w:annotationRef/>
      </w:r>
      <w:r>
        <w:t>How many from each.  Were they random, were they all comments?</w:t>
      </w:r>
    </w:p>
  </w:comment>
  <w:comment w:id="84" w:author="blake grills" w:date="2020-02-13T12:10:00Z" w:initials="bg">
    <w:p w14:paraId="092E2569" w14:textId="12DFC708" w:rsidR="00524C09" w:rsidRDefault="00524C09">
      <w:pPr>
        <w:pStyle w:val="CommentText"/>
      </w:pPr>
      <w:r>
        <w:rPr>
          <w:rStyle w:val="CommentReference"/>
        </w:rPr>
        <w:annotationRef/>
      </w:r>
      <w:r>
        <w:t>Im a bit confused by this comment, they were all random, but what do you mean by were they all comments, later on in the sentence I state lines of comments. Do you mean were none of them commented out code?</w:t>
      </w:r>
    </w:p>
  </w:comment>
  <w:comment w:id="86" w:author="Michael Decker" w:date="2020-02-11T16:48:00Z" w:initials="MD">
    <w:p w14:paraId="5B568EAC" w14:textId="77777777" w:rsidR="00524C09" w:rsidRDefault="00524C09">
      <w:pPr>
        <w:pStyle w:val="CommentText"/>
      </w:pPr>
      <w:r>
        <w:rPr>
          <w:rStyle w:val="CommentReference"/>
        </w:rPr>
        <w:annotationRef/>
      </w:r>
      <w:r>
        <w:t>Will stop marking up but the we decided verbiage should be taken out.  Talk in terms of this is what we did and this is our rationale.</w:t>
      </w:r>
    </w:p>
    <w:p w14:paraId="42FD87B7" w14:textId="77777777" w:rsidR="00524C09" w:rsidRDefault="00524C09">
      <w:pPr>
        <w:pStyle w:val="CommentText"/>
      </w:pPr>
    </w:p>
    <w:p w14:paraId="5EE8D5DC" w14:textId="2E9CA427" w:rsidR="00524C09" w:rsidRDefault="00524C09">
      <w:pPr>
        <w:pStyle w:val="CommentText"/>
      </w:pPr>
      <w:r>
        <w:t>Also, these needs a figure showing this or some other concrete example</w:t>
      </w:r>
    </w:p>
  </w:comment>
  <w:comment w:id="90" w:author="Michael Decker" w:date="2020-02-25T12:46:00Z" w:initials="MD">
    <w:p w14:paraId="567A2F62" w14:textId="2342678B" w:rsidR="000950BD" w:rsidRDefault="000950BD">
      <w:pPr>
        <w:pStyle w:val="CommentText"/>
      </w:pPr>
      <w:r>
        <w:rPr>
          <w:rStyle w:val="CommentReference"/>
        </w:rPr>
        <w:annotationRef/>
      </w:r>
      <w:r>
        <w:t>Name these here and cross-reference the sections.</w:t>
      </w:r>
      <w:r w:rsidR="00076546">
        <w:t xml:space="preserve">  Use Heading 2</w:t>
      </w:r>
    </w:p>
  </w:comment>
  <w:comment w:id="91" w:author="Michael Decker" w:date="2020-02-25T12:51:00Z" w:initials="MD">
    <w:p w14:paraId="431E6D68" w14:textId="2CC9E996" w:rsidR="008D29EE" w:rsidRDefault="008D29EE">
      <w:pPr>
        <w:pStyle w:val="CommentText"/>
      </w:pPr>
      <w:r>
        <w:rPr>
          <w:rStyle w:val="CommentReference"/>
        </w:rPr>
        <w:annotationRef/>
      </w:r>
      <w:r>
        <w:t>You still need to add in the subsections</w:t>
      </w:r>
    </w:p>
  </w:comment>
  <w:comment w:id="92" w:author="Michael Decker" w:date="2020-02-25T12:49:00Z" w:initials="MD">
    <w:p w14:paraId="24124994" w14:textId="51A28CB2" w:rsidR="005D18E8" w:rsidRDefault="005D18E8">
      <w:pPr>
        <w:pStyle w:val="CommentText"/>
      </w:pPr>
      <w:r>
        <w:rPr>
          <w:rStyle w:val="CommentReference"/>
        </w:rPr>
        <w:annotationRef/>
      </w:r>
      <w:r>
        <w:t>Put total number of checks here</w:t>
      </w:r>
    </w:p>
  </w:comment>
  <w:comment w:id="97" w:author="Michael Decker" w:date="2020-02-25T12:47:00Z" w:initials="MD">
    <w:p w14:paraId="3704B0DF" w14:textId="34153A22" w:rsidR="00B832A6" w:rsidRDefault="00B832A6">
      <w:pPr>
        <w:pStyle w:val="CommentText"/>
      </w:pPr>
      <w:r>
        <w:rPr>
          <w:rStyle w:val="CommentReference"/>
        </w:rPr>
        <w:annotationRef/>
      </w:r>
      <w:r>
        <w:t>Why is there a citation, did this idea come from there.  Need to somehow indicate why cited</w:t>
      </w:r>
    </w:p>
  </w:comment>
  <w:comment w:id="98" w:author="Michael Decker" w:date="2020-02-25T12:52:00Z" w:initials="MD">
    <w:p w14:paraId="39E7A8EB" w14:textId="4C7CD455" w:rsidR="000F0CB9" w:rsidRDefault="00876C9F">
      <w:pPr>
        <w:pStyle w:val="CommentText"/>
      </w:pPr>
      <w:r>
        <w:rPr>
          <w:rStyle w:val="CommentReference"/>
        </w:rPr>
        <w:annotationRef/>
      </w:r>
      <w:r w:rsidR="00F044C5">
        <w:t>Not sure what this part is saying.</w:t>
      </w:r>
    </w:p>
    <w:p w14:paraId="6BEAA2F5" w14:textId="237A884B" w:rsidR="00F044C5" w:rsidRDefault="00F044C5">
      <w:pPr>
        <w:pStyle w:val="CommentText"/>
      </w:pPr>
    </w:p>
    <w:p w14:paraId="59A8BE45" w14:textId="226F11F5" w:rsidR="00876C9F" w:rsidRDefault="00F044C5">
      <w:pPr>
        <w:pStyle w:val="CommentText"/>
      </w:pPr>
      <w:r>
        <w:t>Partially unrelated, s</w:t>
      </w:r>
      <w:r w:rsidR="00076546">
        <w:t>how how each approach works/does not work on example comments.</w:t>
      </w:r>
    </w:p>
  </w:comment>
  <w:comment w:id="99" w:author="Michael Decker" w:date="2020-02-25T13:40:00Z" w:initials="MD">
    <w:p w14:paraId="475F3A41" w14:textId="06CB4A09" w:rsidR="003464FC" w:rsidRDefault="003464FC">
      <w:pPr>
        <w:pStyle w:val="CommentText"/>
      </w:pPr>
      <w:r>
        <w:rPr>
          <w:rStyle w:val="CommentReference"/>
        </w:rPr>
        <w:annotationRef/>
      </w:r>
      <w:r>
        <w:t>Avoid using bad of word in one of the places.  This could be Keyword</w:t>
      </w:r>
      <w:r w:rsidR="003C2D83">
        <w:t>, Term-base, etc.  I don't remember how it was used earlier, but that might be easier to change.</w:t>
      </w:r>
    </w:p>
  </w:comment>
  <w:comment w:id="100" w:author="Michael Decker" w:date="2020-02-25T13:44:00Z" w:initials="MD">
    <w:p w14:paraId="25EB7FFF" w14:textId="5F737676" w:rsidR="00864F54" w:rsidRDefault="00864F54">
      <w:pPr>
        <w:pStyle w:val="CommentText"/>
      </w:pPr>
      <w:r>
        <w:rPr>
          <w:rStyle w:val="CommentReference"/>
        </w:rPr>
        <w:annotationRef/>
      </w:r>
      <w:r>
        <w:t>Make multiple sentences.</w:t>
      </w:r>
    </w:p>
  </w:comment>
  <w:comment w:id="111" w:author="Michael Decker" w:date="2020-02-25T13:44:00Z" w:initials="MD">
    <w:p w14:paraId="1170FE20" w14:textId="5E61EBCC" w:rsidR="00757DCA" w:rsidRDefault="00757DCA">
      <w:pPr>
        <w:pStyle w:val="CommentText"/>
      </w:pPr>
      <w:r>
        <w:rPr>
          <w:rStyle w:val="CommentReference"/>
        </w:rPr>
        <w:annotationRef/>
      </w:r>
      <w:r>
        <w:t>No year?</w:t>
      </w:r>
    </w:p>
  </w:comment>
  <w:comment w:id="114" w:author="Michael Decker" w:date="2020-02-25T13:46:00Z" w:initials="MD">
    <w:p w14:paraId="08C34F81" w14:textId="77777777" w:rsidR="00C44E55" w:rsidRDefault="00C44E55">
      <w:pPr>
        <w:pStyle w:val="CommentText"/>
      </w:pPr>
      <w:r>
        <w:rPr>
          <w:rStyle w:val="CommentReference"/>
        </w:rPr>
        <w:annotationRef/>
      </w:r>
      <w:r>
        <w:t>Need to fix remaining captions and cross-reference.</w:t>
      </w:r>
    </w:p>
    <w:p w14:paraId="3A650C9B" w14:textId="77777777" w:rsidR="00C44E55" w:rsidRDefault="00C44E55">
      <w:pPr>
        <w:pStyle w:val="CommentText"/>
      </w:pPr>
    </w:p>
    <w:p w14:paraId="52EEE60E" w14:textId="2CBA874F" w:rsidR="00C44E55" w:rsidRDefault="00C44E55">
      <w:pPr>
        <w:pStyle w:val="CommentText"/>
      </w:pPr>
      <w:r>
        <w:t>Also, these should all be time new roman.  Check IEEE format for exact (go to ICSME and find link).</w:t>
      </w:r>
    </w:p>
  </w:comment>
  <w:comment w:id="118" w:author="Michael Decker" w:date="2020-02-25T13:48:00Z" w:initials="MD">
    <w:p w14:paraId="27060104" w14:textId="77777777" w:rsidR="0026529F" w:rsidRDefault="0026529F">
      <w:pPr>
        <w:pStyle w:val="CommentText"/>
      </w:pPr>
      <w:r>
        <w:rPr>
          <w:rStyle w:val="CommentReference"/>
        </w:rPr>
        <w:annotationRef/>
      </w:r>
      <w:r>
        <w:t>Make sure consistant indentation.  You can modify the body style if you want to always indent for ease.</w:t>
      </w:r>
    </w:p>
    <w:p w14:paraId="673717FD" w14:textId="3EBE566A" w:rsidR="0026529F" w:rsidRDefault="0026529F">
      <w:pPr>
        <w:pStyle w:val="CommentText"/>
      </w:pPr>
    </w:p>
  </w:comment>
  <w:comment w:id="123" w:author="Michael Decker" w:date="2020-02-25T13:50:00Z" w:initials="MD">
    <w:p w14:paraId="596B0D6E" w14:textId="3D61674C" w:rsidR="004C304C" w:rsidRDefault="004C304C">
      <w:pPr>
        <w:pStyle w:val="CommentText"/>
      </w:pPr>
      <w:r>
        <w:rPr>
          <w:rStyle w:val="CommentReference"/>
        </w:rPr>
        <w:annotationRef/>
      </w:r>
      <w:r>
        <w:t xml:space="preserve">Across the board is bit too </w:t>
      </w:r>
      <w:r w:rsidRPr="004C304C">
        <w:t>colloquial</w:t>
      </w:r>
    </w:p>
  </w:comment>
  <w:comment w:id="124" w:author="Michael Decker" w:date="2020-02-25T13:52:00Z" w:initials="MD">
    <w:p w14:paraId="4EE1AA7D" w14:textId="20B7DE15" w:rsidR="00B730A1" w:rsidRDefault="00B730A1">
      <w:pPr>
        <w:pStyle w:val="CommentText"/>
      </w:pPr>
      <w:r>
        <w:rPr>
          <w:rStyle w:val="CommentReference"/>
        </w:rPr>
        <w:annotationRef/>
      </w:r>
      <w:r>
        <w:t>Where is the table.  Also, refer to it as TABLE 1.</w:t>
      </w:r>
    </w:p>
  </w:comment>
  <w:comment w:id="130" w:author="Michael Decker" w:date="2020-02-25T13:54:00Z" w:initials="MD">
    <w:p w14:paraId="2FD3759D" w14:textId="5CCD64B2" w:rsidR="00825B3E" w:rsidRDefault="00825B3E">
      <w:pPr>
        <w:pStyle w:val="CommentText"/>
      </w:pPr>
      <w:r>
        <w:rPr>
          <w:rStyle w:val="CommentReference"/>
        </w:rPr>
        <w:annotationRef/>
      </w:r>
      <w:r>
        <w:t>Make sure this is talked about before this point.</w:t>
      </w:r>
    </w:p>
  </w:comment>
  <w:comment w:id="136" w:author="Michael Decker" w:date="2020-02-25T13:58:00Z" w:initials="MD">
    <w:p w14:paraId="02DAC813" w14:textId="11E246C0" w:rsidR="0039452F" w:rsidRDefault="0039452F">
      <w:pPr>
        <w:pStyle w:val="CommentText"/>
      </w:pPr>
      <w:r>
        <w:rPr>
          <w:rStyle w:val="CommentReference"/>
        </w:rPr>
        <w:annotationRef/>
      </w:r>
      <w:r>
        <w:t>Try and keep the discussion agnostic to the problem we are solving.  It is good to talk about that they require blanced trees, but this should be reported in the Results chapter</w:t>
      </w:r>
    </w:p>
  </w:comment>
  <w:comment w:id="137" w:author="Michael Decker" w:date="2020-02-25T14:00:00Z" w:initials="MD">
    <w:p w14:paraId="51346D63" w14:textId="573CE042" w:rsidR="00265276" w:rsidRDefault="00265276">
      <w:pPr>
        <w:pStyle w:val="CommentText"/>
      </w:pPr>
      <w:r>
        <w:rPr>
          <w:rStyle w:val="CommentReference"/>
        </w:rPr>
        <w:annotationRef/>
      </w:r>
      <w:r>
        <w:t>Maybe a bit more detail here.  Also, binary decisions sounds better that if-then-else statements.</w:t>
      </w:r>
    </w:p>
  </w:comment>
  <w:comment w:id="138" w:author="Michael Decker" w:date="2020-02-25T14:01:00Z" w:initials="MD">
    <w:p w14:paraId="7F6C8194" w14:textId="64830708" w:rsidR="001219D9" w:rsidRDefault="00A37B2F">
      <w:pPr>
        <w:pStyle w:val="CommentText"/>
      </w:pPr>
      <w:r>
        <w:rPr>
          <w:rStyle w:val="CommentReference"/>
        </w:rPr>
        <w:annotationRef/>
      </w:r>
      <w:r>
        <w:t xml:space="preserve">So just the facts about decision trees.  </w:t>
      </w:r>
      <w:r w:rsidR="001219D9">
        <w:t>So explain that scikit- learn provides this through (is it plotly?).  Give an example (not your data). Probably the iris one.</w:t>
      </w:r>
      <w:bookmarkStart w:id="140" w:name="_GoBack"/>
      <w:bookmarkEnd w:id="140"/>
    </w:p>
    <w:p w14:paraId="12ABC529" w14:textId="77777777" w:rsidR="001219D9" w:rsidRDefault="001219D9">
      <w:pPr>
        <w:pStyle w:val="CommentText"/>
      </w:pPr>
    </w:p>
    <w:p w14:paraId="01F8D89A" w14:textId="00B3F432" w:rsidR="00A37B2F" w:rsidRDefault="00A37B2F">
      <w:pPr>
        <w:pStyle w:val="CommentText"/>
      </w:pPr>
      <w:r>
        <w:t>The reason why we choose then can come after in the Results.  Actually, need a methodology section where you talk about how you went about the process of creating the decision tree and how k-folds works.  Results sections then gives results of applying k-fold (on the different sets), and the final run on all data.</w:t>
      </w:r>
    </w:p>
  </w:comment>
  <w:comment w:id="139" w:author="Michael Decker" w:date="2020-02-25T14:03:00Z" w:initials="MD">
    <w:p w14:paraId="0A91E217" w14:textId="4F091E13" w:rsidR="005B68A7" w:rsidRDefault="005B68A7">
      <w:pPr>
        <w:pStyle w:val="CommentText"/>
      </w:pPr>
      <w:r>
        <w:rPr>
          <w:rStyle w:val="CommentReference"/>
        </w:rPr>
        <w:annotationRef/>
      </w:r>
      <w:r>
        <w:t>Only the label.  Under Insert reference to: Only Label and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6C1D0" w15:done="0"/>
  <w15:commentEx w15:paraId="76A6DD52" w15:done="0"/>
  <w15:commentEx w15:paraId="1319CBC5" w15:done="0"/>
  <w15:commentEx w15:paraId="78D7BAC1" w15:done="0"/>
  <w15:commentEx w15:paraId="1BB542E8" w15:done="0"/>
  <w15:commentEx w15:paraId="54595F1B" w15:done="0"/>
  <w15:commentEx w15:paraId="6B188C98" w15:done="0"/>
  <w15:commentEx w15:paraId="4EF43562" w15:done="0"/>
  <w15:commentEx w15:paraId="3D6FE7C1" w15:done="0"/>
  <w15:commentEx w15:paraId="4CC9A347" w15:done="0"/>
  <w15:commentEx w15:paraId="7C21B148" w15:done="0"/>
  <w15:commentEx w15:paraId="1F36C3C2" w15:done="0"/>
  <w15:commentEx w15:paraId="6F44CE3E" w15:done="0"/>
  <w15:commentEx w15:paraId="707EABF7" w15:done="0"/>
  <w15:commentEx w15:paraId="11A50BDB" w15:done="0"/>
  <w15:commentEx w15:paraId="1AD83681" w15:done="0"/>
  <w15:commentEx w15:paraId="402A8C22" w15:done="0"/>
  <w15:commentEx w15:paraId="3F196908" w15:done="0"/>
  <w15:commentEx w15:paraId="61DD5E2D" w15:done="0"/>
  <w15:commentEx w15:paraId="443FD269" w15:done="0"/>
  <w15:commentEx w15:paraId="5DEA2478" w15:done="0"/>
  <w15:commentEx w15:paraId="146E3478" w15:done="0"/>
  <w15:commentEx w15:paraId="0F915CFF" w15:done="0"/>
  <w15:commentEx w15:paraId="5A7D10B5" w15:done="0"/>
  <w15:commentEx w15:paraId="5DBE5491" w15:done="0"/>
  <w15:commentEx w15:paraId="6AE14C58" w15:done="0"/>
  <w15:commentEx w15:paraId="21A01199" w15:done="0"/>
  <w15:commentEx w15:paraId="092E2569" w15:paraIdParent="21A01199" w15:done="0"/>
  <w15:commentEx w15:paraId="5EE8D5DC" w15:done="0"/>
  <w15:commentEx w15:paraId="567A2F62" w15:done="0"/>
  <w15:commentEx w15:paraId="431E6D68" w15:done="0"/>
  <w15:commentEx w15:paraId="24124994" w15:done="0"/>
  <w15:commentEx w15:paraId="3704B0DF" w15:done="0"/>
  <w15:commentEx w15:paraId="59A8BE45" w15:done="0"/>
  <w15:commentEx w15:paraId="475F3A41" w15:done="0"/>
  <w15:commentEx w15:paraId="25EB7FFF" w15:done="0"/>
  <w15:commentEx w15:paraId="1170FE20" w15:done="0"/>
  <w15:commentEx w15:paraId="52EEE60E" w15:done="0"/>
  <w15:commentEx w15:paraId="673717FD" w15:done="0"/>
  <w15:commentEx w15:paraId="596B0D6E" w15:done="0"/>
  <w15:commentEx w15:paraId="4EE1AA7D" w15:done="0"/>
  <w15:commentEx w15:paraId="2FD3759D" w15:done="0"/>
  <w15:commentEx w15:paraId="02DAC813" w15:done="0"/>
  <w15:commentEx w15:paraId="51346D63" w15:done="0"/>
  <w15:commentEx w15:paraId="01F8D89A" w15:done="0"/>
  <w15:commentEx w15:paraId="0A91E2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6C1D0" w16cid:durableId="21EC0C2E"/>
  <w16cid:commentId w16cid:paraId="76A6DD52" w16cid:durableId="21ED3BEF"/>
  <w16cid:commentId w16cid:paraId="1319CBC5" w16cid:durableId="21ED3E14"/>
  <w16cid:commentId w16cid:paraId="78D7BAC1" w16cid:durableId="21ED3F30"/>
  <w16cid:commentId w16cid:paraId="1BB542E8" w16cid:durableId="21ED3F80"/>
  <w16cid:commentId w16cid:paraId="54595F1B" w16cid:durableId="21ED3FA7"/>
  <w16cid:commentId w16cid:paraId="6B188C98" w16cid:durableId="21ED3FC9"/>
  <w16cid:commentId w16cid:paraId="4EF43562" w16cid:durableId="21EC133F"/>
  <w16cid:commentId w16cid:paraId="3D6FE7C1" w16cid:durableId="21ED3EC0"/>
  <w16cid:commentId w16cid:paraId="4CC9A347" w16cid:durableId="21ED3FE5"/>
  <w16cid:commentId w16cid:paraId="7C21B148" w16cid:durableId="21ED4024"/>
  <w16cid:commentId w16cid:paraId="1F36C3C2" w16cid:durableId="21ED405F"/>
  <w16cid:commentId w16cid:paraId="6F44CE3E" w16cid:durableId="21ED407D"/>
  <w16cid:commentId w16cid:paraId="707EABF7" w16cid:durableId="21ED44C9"/>
  <w16cid:commentId w16cid:paraId="11A50BDB" w16cid:durableId="21ED44B5"/>
  <w16cid:commentId w16cid:paraId="1AD83681" w16cid:durableId="21ED453E"/>
  <w16cid:commentId w16cid:paraId="402A8C22" w16cid:durableId="21ED469E"/>
  <w16cid:commentId w16cid:paraId="3F196908" w16cid:durableId="21ED46D4"/>
  <w16cid:commentId w16cid:paraId="61DD5E2D" w16cid:durableId="21ED48EB"/>
  <w16cid:commentId w16cid:paraId="443FD269" w16cid:durableId="21ED4830"/>
  <w16cid:commentId w16cid:paraId="5DEA2478" w16cid:durableId="21ED4861"/>
  <w16cid:commentId w16cid:paraId="146E3478" w16cid:durableId="21ED492A"/>
  <w16cid:commentId w16cid:paraId="0F915CFF" w16cid:durableId="21ED498F"/>
  <w16cid:commentId w16cid:paraId="5A7D10B5" w16cid:durableId="21ED4A20"/>
  <w16cid:commentId w16cid:paraId="5DBE5491" w16cid:durableId="21ED4C49"/>
  <w16cid:commentId w16cid:paraId="6AE14C58" w16cid:durableId="21ED4DB2"/>
  <w16cid:commentId w16cid:paraId="21A01199" w16cid:durableId="21ED594C"/>
  <w16cid:commentId w16cid:paraId="092E2569" w16cid:durableId="21EFBB1C"/>
  <w16cid:commentId w16cid:paraId="5EE8D5DC" w16cid:durableId="21ED5972"/>
  <w16cid:commentId w16cid:paraId="567A2F62" w16cid:durableId="21FF95B9"/>
  <w16cid:commentId w16cid:paraId="431E6D68" w16cid:durableId="21FF96D5"/>
  <w16cid:commentId w16cid:paraId="24124994" w16cid:durableId="21FF9656"/>
  <w16cid:commentId w16cid:paraId="3704B0DF" w16cid:durableId="21FF95F2"/>
  <w16cid:commentId w16cid:paraId="59A8BE45" w16cid:durableId="21FF9702"/>
  <w16cid:commentId w16cid:paraId="475F3A41" w16cid:durableId="21FFA253"/>
  <w16cid:commentId w16cid:paraId="25EB7FFF" w16cid:durableId="21FFA323"/>
  <w16cid:commentId w16cid:paraId="1170FE20" w16cid:durableId="21FFA342"/>
  <w16cid:commentId w16cid:paraId="52EEE60E" w16cid:durableId="21FFA3BE"/>
  <w16cid:commentId w16cid:paraId="673717FD" w16cid:durableId="21FFA430"/>
  <w16cid:commentId w16cid:paraId="596B0D6E" w16cid:durableId="21FFA4B2"/>
  <w16cid:commentId w16cid:paraId="4EE1AA7D" w16cid:durableId="21FFA50A"/>
  <w16cid:commentId w16cid:paraId="2FD3759D" w16cid:durableId="21FFA594"/>
  <w16cid:commentId w16cid:paraId="02DAC813" w16cid:durableId="21FFA668"/>
  <w16cid:commentId w16cid:paraId="51346D63" w16cid:durableId="21FFA6E9"/>
  <w16cid:commentId w16cid:paraId="01F8D89A" w16cid:durableId="21FFA723"/>
  <w16cid:commentId w16cid:paraId="0A91E217" w16cid:durableId="21FFA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4F137" w14:textId="77777777" w:rsidR="0050794F" w:rsidRDefault="0050794F" w:rsidP="0082705B">
      <w:pPr>
        <w:spacing w:after="0" w:line="240" w:lineRule="auto"/>
      </w:pPr>
      <w:r>
        <w:separator/>
      </w:r>
    </w:p>
  </w:endnote>
  <w:endnote w:type="continuationSeparator" w:id="0">
    <w:p w14:paraId="777C32E9" w14:textId="77777777" w:rsidR="0050794F" w:rsidRDefault="0050794F"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B6A7D" w14:textId="77777777" w:rsidR="0050794F" w:rsidRDefault="0050794F" w:rsidP="0082705B">
      <w:pPr>
        <w:spacing w:after="0" w:line="240" w:lineRule="auto"/>
      </w:pPr>
      <w:r>
        <w:separator/>
      </w:r>
    </w:p>
  </w:footnote>
  <w:footnote w:type="continuationSeparator" w:id="0">
    <w:p w14:paraId="5DBCC2E3" w14:textId="77777777" w:rsidR="0050794F" w:rsidRDefault="0050794F"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24DCA"/>
    <w:rsid w:val="00031259"/>
    <w:rsid w:val="00032148"/>
    <w:rsid w:val="000506FA"/>
    <w:rsid w:val="000530D1"/>
    <w:rsid w:val="000578C2"/>
    <w:rsid w:val="00076202"/>
    <w:rsid w:val="00076546"/>
    <w:rsid w:val="000813E2"/>
    <w:rsid w:val="000950BD"/>
    <w:rsid w:val="000D03BC"/>
    <w:rsid w:val="000E112C"/>
    <w:rsid w:val="000F0CB9"/>
    <w:rsid w:val="000F4E19"/>
    <w:rsid w:val="000F7435"/>
    <w:rsid w:val="001067D7"/>
    <w:rsid w:val="001103A7"/>
    <w:rsid w:val="001219D9"/>
    <w:rsid w:val="0013373A"/>
    <w:rsid w:val="001436A6"/>
    <w:rsid w:val="00190784"/>
    <w:rsid w:val="00193312"/>
    <w:rsid w:val="001C031E"/>
    <w:rsid w:val="001C63ED"/>
    <w:rsid w:val="001E5BAF"/>
    <w:rsid w:val="001F0C12"/>
    <w:rsid w:val="001F5052"/>
    <w:rsid w:val="0020560C"/>
    <w:rsid w:val="00206ACF"/>
    <w:rsid w:val="00214051"/>
    <w:rsid w:val="00215AC9"/>
    <w:rsid w:val="00221D2E"/>
    <w:rsid w:val="00222679"/>
    <w:rsid w:val="002247F2"/>
    <w:rsid w:val="00226841"/>
    <w:rsid w:val="002325B3"/>
    <w:rsid w:val="00234A07"/>
    <w:rsid w:val="00243B80"/>
    <w:rsid w:val="00251D65"/>
    <w:rsid w:val="00254445"/>
    <w:rsid w:val="00264781"/>
    <w:rsid w:val="00265276"/>
    <w:rsid w:val="0026529F"/>
    <w:rsid w:val="002673B4"/>
    <w:rsid w:val="00271B02"/>
    <w:rsid w:val="00286BCC"/>
    <w:rsid w:val="00286CDE"/>
    <w:rsid w:val="002A7B1D"/>
    <w:rsid w:val="002E00E8"/>
    <w:rsid w:val="002E16FF"/>
    <w:rsid w:val="002E31BA"/>
    <w:rsid w:val="002F038B"/>
    <w:rsid w:val="002F7B51"/>
    <w:rsid w:val="0030232B"/>
    <w:rsid w:val="00306481"/>
    <w:rsid w:val="00307C05"/>
    <w:rsid w:val="003177DC"/>
    <w:rsid w:val="00343394"/>
    <w:rsid w:val="003464FC"/>
    <w:rsid w:val="00351DA7"/>
    <w:rsid w:val="003836B4"/>
    <w:rsid w:val="003866D8"/>
    <w:rsid w:val="0039452F"/>
    <w:rsid w:val="003A7C9B"/>
    <w:rsid w:val="003C2D83"/>
    <w:rsid w:val="003C3A11"/>
    <w:rsid w:val="003D5D20"/>
    <w:rsid w:val="003D6EF9"/>
    <w:rsid w:val="003E5494"/>
    <w:rsid w:val="00402E1B"/>
    <w:rsid w:val="00402F8A"/>
    <w:rsid w:val="00404304"/>
    <w:rsid w:val="00411288"/>
    <w:rsid w:val="00415AA1"/>
    <w:rsid w:val="00475CBB"/>
    <w:rsid w:val="004807EF"/>
    <w:rsid w:val="004876A2"/>
    <w:rsid w:val="0049111D"/>
    <w:rsid w:val="00491D9A"/>
    <w:rsid w:val="00493052"/>
    <w:rsid w:val="004B4C20"/>
    <w:rsid w:val="004C15B3"/>
    <w:rsid w:val="004C304C"/>
    <w:rsid w:val="004C5DAD"/>
    <w:rsid w:val="004E5433"/>
    <w:rsid w:val="00502A7E"/>
    <w:rsid w:val="0050794F"/>
    <w:rsid w:val="00510D29"/>
    <w:rsid w:val="00524C09"/>
    <w:rsid w:val="00532475"/>
    <w:rsid w:val="00532576"/>
    <w:rsid w:val="00533450"/>
    <w:rsid w:val="00533878"/>
    <w:rsid w:val="00563734"/>
    <w:rsid w:val="00574C89"/>
    <w:rsid w:val="00582B25"/>
    <w:rsid w:val="00586839"/>
    <w:rsid w:val="005A1B75"/>
    <w:rsid w:val="005A36DE"/>
    <w:rsid w:val="005A4031"/>
    <w:rsid w:val="005A459A"/>
    <w:rsid w:val="005B27F5"/>
    <w:rsid w:val="005B40BA"/>
    <w:rsid w:val="005B68A7"/>
    <w:rsid w:val="005C5F8A"/>
    <w:rsid w:val="005D18E8"/>
    <w:rsid w:val="005D4AF4"/>
    <w:rsid w:val="005E1FC9"/>
    <w:rsid w:val="005F1FF8"/>
    <w:rsid w:val="005F665D"/>
    <w:rsid w:val="00602FDF"/>
    <w:rsid w:val="00615C6D"/>
    <w:rsid w:val="00617285"/>
    <w:rsid w:val="00624F0D"/>
    <w:rsid w:val="00626F73"/>
    <w:rsid w:val="00627BCB"/>
    <w:rsid w:val="006375E0"/>
    <w:rsid w:val="00652B60"/>
    <w:rsid w:val="00662B41"/>
    <w:rsid w:val="00673C4E"/>
    <w:rsid w:val="00676BB6"/>
    <w:rsid w:val="00677769"/>
    <w:rsid w:val="00684528"/>
    <w:rsid w:val="006869EB"/>
    <w:rsid w:val="006A1B36"/>
    <w:rsid w:val="006A551F"/>
    <w:rsid w:val="006B5788"/>
    <w:rsid w:val="006C517B"/>
    <w:rsid w:val="006C74A6"/>
    <w:rsid w:val="006D1180"/>
    <w:rsid w:val="006D7A56"/>
    <w:rsid w:val="00700C7E"/>
    <w:rsid w:val="0070383A"/>
    <w:rsid w:val="007350D6"/>
    <w:rsid w:val="00735FFF"/>
    <w:rsid w:val="00745B4B"/>
    <w:rsid w:val="007517B2"/>
    <w:rsid w:val="00757DCA"/>
    <w:rsid w:val="00767E96"/>
    <w:rsid w:val="00785D30"/>
    <w:rsid w:val="00790D9D"/>
    <w:rsid w:val="0079195E"/>
    <w:rsid w:val="007A174F"/>
    <w:rsid w:val="007A36AA"/>
    <w:rsid w:val="007B5C07"/>
    <w:rsid w:val="007C1309"/>
    <w:rsid w:val="007C75A9"/>
    <w:rsid w:val="007D218F"/>
    <w:rsid w:val="007D3D7B"/>
    <w:rsid w:val="007D495D"/>
    <w:rsid w:val="007E0745"/>
    <w:rsid w:val="007F23B7"/>
    <w:rsid w:val="00813B29"/>
    <w:rsid w:val="00822006"/>
    <w:rsid w:val="00825B3E"/>
    <w:rsid w:val="00826DC0"/>
    <w:rsid w:val="0082705B"/>
    <w:rsid w:val="00833556"/>
    <w:rsid w:val="008429D0"/>
    <w:rsid w:val="00851FE2"/>
    <w:rsid w:val="00864F54"/>
    <w:rsid w:val="00874F7B"/>
    <w:rsid w:val="00876C9F"/>
    <w:rsid w:val="00891261"/>
    <w:rsid w:val="00893476"/>
    <w:rsid w:val="008A2103"/>
    <w:rsid w:val="008B463D"/>
    <w:rsid w:val="008B50BA"/>
    <w:rsid w:val="008C02BC"/>
    <w:rsid w:val="008D29EE"/>
    <w:rsid w:val="008D3269"/>
    <w:rsid w:val="008E6A78"/>
    <w:rsid w:val="00911164"/>
    <w:rsid w:val="009256C9"/>
    <w:rsid w:val="00932EDD"/>
    <w:rsid w:val="0094441D"/>
    <w:rsid w:val="00977175"/>
    <w:rsid w:val="00977D9D"/>
    <w:rsid w:val="009A1C13"/>
    <w:rsid w:val="009B24C9"/>
    <w:rsid w:val="009B62E8"/>
    <w:rsid w:val="009C3B3B"/>
    <w:rsid w:val="009C48F3"/>
    <w:rsid w:val="009D0C18"/>
    <w:rsid w:val="009D5AE3"/>
    <w:rsid w:val="009E6192"/>
    <w:rsid w:val="009F03DF"/>
    <w:rsid w:val="009F4424"/>
    <w:rsid w:val="009F45A0"/>
    <w:rsid w:val="00A00DFF"/>
    <w:rsid w:val="00A27C77"/>
    <w:rsid w:val="00A37B2F"/>
    <w:rsid w:val="00A430DE"/>
    <w:rsid w:val="00A4583F"/>
    <w:rsid w:val="00A51D4A"/>
    <w:rsid w:val="00A56A8C"/>
    <w:rsid w:val="00A60A0D"/>
    <w:rsid w:val="00A639CD"/>
    <w:rsid w:val="00A63BD6"/>
    <w:rsid w:val="00A832E3"/>
    <w:rsid w:val="00A837B8"/>
    <w:rsid w:val="00A91925"/>
    <w:rsid w:val="00AA01E8"/>
    <w:rsid w:val="00AC15AC"/>
    <w:rsid w:val="00AC15E9"/>
    <w:rsid w:val="00AD242D"/>
    <w:rsid w:val="00AD2685"/>
    <w:rsid w:val="00AE132E"/>
    <w:rsid w:val="00AF1598"/>
    <w:rsid w:val="00B00EC7"/>
    <w:rsid w:val="00B17388"/>
    <w:rsid w:val="00B45F99"/>
    <w:rsid w:val="00B634F8"/>
    <w:rsid w:val="00B6359D"/>
    <w:rsid w:val="00B650B2"/>
    <w:rsid w:val="00B730A1"/>
    <w:rsid w:val="00B757DB"/>
    <w:rsid w:val="00B832A6"/>
    <w:rsid w:val="00B93C5E"/>
    <w:rsid w:val="00BA7A7B"/>
    <w:rsid w:val="00BB3A39"/>
    <w:rsid w:val="00BB486E"/>
    <w:rsid w:val="00BD1F22"/>
    <w:rsid w:val="00BD37AD"/>
    <w:rsid w:val="00BE28F3"/>
    <w:rsid w:val="00BF3282"/>
    <w:rsid w:val="00C256D8"/>
    <w:rsid w:val="00C319D6"/>
    <w:rsid w:val="00C36A5E"/>
    <w:rsid w:val="00C44E55"/>
    <w:rsid w:val="00C50DFA"/>
    <w:rsid w:val="00C51363"/>
    <w:rsid w:val="00C56F35"/>
    <w:rsid w:val="00C74185"/>
    <w:rsid w:val="00C74C89"/>
    <w:rsid w:val="00C876DD"/>
    <w:rsid w:val="00CA3D57"/>
    <w:rsid w:val="00CA509A"/>
    <w:rsid w:val="00CB2248"/>
    <w:rsid w:val="00CD6DEC"/>
    <w:rsid w:val="00CE7256"/>
    <w:rsid w:val="00CF0380"/>
    <w:rsid w:val="00D110B0"/>
    <w:rsid w:val="00D13A94"/>
    <w:rsid w:val="00D15243"/>
    <w:rsid w:val="00D51FED"/>
    <w:rsid w:val="00D656D1"/>
    <w:rsid w:val="00D66416"/>
    <w:rsid w:val="00D7535E"/>
    <w:rsid w:val="00D75AD9"/>
    <w:rsid w:val="00DA2F7C"/>
    <w:rsid w:val="00DA6443"/>
    <w:rsid w:val="00DC2AF5"/>
    <w:rsid w:val="00DD61F7"/>
    <w:rsid w:val="00DD7445"/>
    <w:rsid w:val="00DF5401"/>
    <w:rsid w:val="00E202C2"/>
    <w:rsid w:val="00E303E4"/>
    <w:rsid w:val="00E4322B"/>
    <w:rsid w:val="00E45334"/>
    <w:rsid w:val="00E67273"/>
    <w:rsid w:val="00E678E0"/>
    <w:rsid w:val="00E90F86"/>
    <w:rsid w:val="00E977DA"/>
    <w:rsid w:val="00EA3480"/>
    <w:rsid w:val="00F044C5"/>
    <w:rsid w:val="00F11FFC"/>
    <w:rsid w:val="00F15128"/>
    <w:rsid w:val="00F17AFA"/>
    <w:rsid w:val="00F30A10"/>
    <w:rsid w:val="00F403AD"/>
    <w:rsid w:val="00F41DA6"/>
    <w:rsid w:val="00F572BF"/>
    <w:rsid w:val="00F6093E"/>
    <w:rsid w:val="00F6265D"/>
    <w:rsid w:val="00F76600"/>
    <w:rsid w:val="00F90C37"/>
    <w:rsid w:val="00F9107A"/>
    <w:rsid w:val="00FD2855"/>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33"/>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4D05CA0-74C6-2E44-8B39-A02E1A57E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11301</TotalTime>
  <Pages>36</Pages>
  <Words>13044</Words>
  <Characters>74355</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215</cp:revision>
  <dcterms:created xsi:type="dcterms:W3CDTF">2020-02-04T18:25:00Z</dcterms:created>
  <dcterms:modified xsi:type="dcterms:W3CDTF">2020-02-25T19:05:00Z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id="TqOInYIC"/&gt;&lt;style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