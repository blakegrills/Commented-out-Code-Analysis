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401123"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5CB75EBE"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CF68B8">
        <w:rPr>
          <w:rFonts w:ascii="Times New Roman" w:hAnsi="Times New Roman" w:cs="Times New Roman"/>
          <w:b/>
          <w:bCs/>
          <w:sz w:val="32"/>
          <w:szCs w:val="32"/>
        </w:rPr>
        <w:t>7</w:t>
      </w:r>
    </w:p>
    <w:p w14:paraId="7EE75CAC" w14:textId="08A27D8E" w:rsidR="00460B80" w:rsidRPr="00347B64" w:rsidRDefault="00CF68B8" w:rsidP="00460B80">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7B9A21FE" w14:textId="317563E5" w:rsidR="00272337" w:rsidRDefault="00460B80" w:rsidP="00EA7E1E">
      <w:pPr>
        <w:spacing w:line="480" w:lineRule="auto"/>
        <w:rPr>
          <w:rFonts w:ascii="Times New Roman" w:hAnsi="Times New Roman" w:cs="Times New Roman"/>
          <w:noProof/>
          <w:sz w:val="24"/>
          <w:szCs w:val="24"/>
        </w:rPr>
      </w:pPr>
      <w:r>
        <w:tab/>
      </w:r>
      <w:r w:rsidR="00B36294">
        <w:rPr>
          <w:rFonts w:ascii="Times New Roman" w:hAnsi="Times New Roman" w:cs="Times New Roman"/>
          <w:sz w:val="24"/>
          <w:szCs w:val="24"/>
        </w:rPr>
        <w:t xml:space="preserve">The </w:t>
      </w:r>
      <w:r w:rsidR="00CD456F">
        <w:rPr>
          <w:rFonts w:ascii="Times New Roman" w:hAnsi="Times New Roman" w:cs="Times New Roman"/>
          <w:sz w:val="24"/>
          <w:szCs w:val="24"/>
        </w:rPr>
        <w:t xml:space="preserve">results of this research are attained through the use of a decision tree style </w:t>
      </w:r>
      <w:r w:rsidR="00FC7224">
        <w:rPr>
          <w:rFonts w:ascii="Times New Roman" w:hAnsi="Times New Roman" w:cs="Times New Roman"/>
          <w:sz w:val="24"/>
          <w:szCs w:val="24"/>
        </w:rPr>
        <w:t>model</w:t>
      </w:r>
      <w:r w:rsidR="00272337">
        <w:rPr>
          <w:rFonts w:ascii="Times New Roman" w:hAnsi="Times New Roman" w:cs="Times New Roman"/>
          <w:sz w:val="24"/>
          <w:szCs w:val="24"/>
        </w:rPr>
        <w:t xml:space="preserve"> present in the Sci-kit Learn module for</w:t>
      </w:r>
      <w:commentRangeStart w:id="0"/>
      <w:r w:rsidR="00272337">
        <w:rPr>
          <w:rFonts w:ascii="Times New Roman" w:hAnsi="Times New Roman" w:cs="Times New Roman"/>
          <w:sz w:val="24"/>
          <w:szCs w:val="24"/>
        </w:rPr>
        <w:t xml:space="preserve"> Python</w:t>
      </w:r>
      <w:commentRangeEnd w:id="0"/>
      <w:r w:rsidR="003B2683">
        <w:rPr>
          <w:rStyle w:val="CommentReference"/>
        </w:rPr>
        <w:commentReference w:id="0"/>
      </w:r>
      <w:r w:rsidR="00272337">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sample.</w:t>
      </w:r>
    </w:p>
    <w:p w14:paraId="7DC2C6FC" w14:textId="6316F57F" w:rsidR="00272337" w:rsidRDefault="00272337" w:rsidP="00EA7E1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D55621" wp14:editId="5510C785">
            <wp:extent cx="5029835"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2D4FC75" w14:textId="6361B354" w:rsidR="00272337" w:rsidRDefault="00FC7224" w:rsidP="00EA7E1E">
      <w:pPr>
        <w:spacing w:line="480" w:lineRule="auto"/>
        <w:rPr>
          <w:rFonts w:ascii="Times New Roman" w:hAnsi="Times New Roman" w:cs="Times New Roman"/>
          <w:sz w:val="24"/>
          <w:szCs w:val="24"/>
        </w:rPr>
      </w:pPr>
      <w:r>
        <w:rPr>
          <w:rFonts w:ascii="Times New Roman" w:hAnsi="Times New Roman" w:cs="Times New Roman"/>
          <w:sz w:val="24"/>
          <w:szCs w:val="24"/>
        </w:rPr>
        <w:t>Fig ## decision tree sample</w:t>
      </w:r>
    </w:p>
    <w:p w14:paraId="036EF537" w14:textId="52C1FBF9" w:rsidR="00FC7224" w:rsidRDefault="00FC7224" w:rsidP="00EA7E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36298152" w14:textId="76EC53C0" w:rsidR="00FC7224" w:rsidRDefault="00FC7224" w:rsidP="00FC7224">
      <w:pPr>
        <w:spacing w:line="480" w:lineRule="auto"/>
        <w:ind w:left="720"/>
        <w:rPr>
          <w:rFonts w:cstheme="minorHAnsi"/>
          <w:i/>
          <w:iCs/>
          <w:sz w:val="24"/>
          <w:szCs w:val="24"/>
        </w:rPr>
      </w:pPr>
      <w:commentRangeStart w:id="1"/>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1"/>
      <w:r w:rsidR="003B2683">
        <w:rPr>
          <w:rStyle w:val="CommentReference"/>
        </w:rPr>
        <w:commentReference w:id="1"/>
      </w:r>
    </w:p>
    <w:p w14:paraId="6355D3D9" w14:textId="56E9AB00" w:rsidR="00FC7224" w:rsidRDefault="00FC7224" w:rsidP="00FC7224">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very relevant to our decision-making process. Third, because decision trees are a white box </w:t>
      </w:r>
      <w:r w:rsidR="00FE19A4">
        <w:rPr>
          <w:rFonts w:ascii="Times New Roman" w:hAnsi="Times New Roman" w:cs="Times New Roman"/>
          <w:sz w:val="24"/>
          <w:szCs w:val="24"/>
        </w:rPr>
        <w:t>model,</w:t>
      </w:r>
      <w:r>
        <w:rPr>
          <w:rFonts w:ascii="Times New Roman" w:hAnsi="Times New Roman" w:cs="Times New Roman"/>
          <w:sz w:val="24"/>
          <w:szCs w:val="24"/>
        </w:rPr>
        <w:t xml:space="preserve"> we can verify all of the decisions through either Boolean or mathematical approaches. Finally, when considering the immense size of </w:t>
      </w:r>
      <w:r w:rsidR="00146DC4">
        <w:rPr>
          <w:rFonts w:ascii="Times New Roman" w:hAnsi="Times New Roman" w:cs="Times New Roman"/>
          <w:sz w:val="24"/>
          <w:szCs w:val="24"/>
        </w:rPr>
        <w:t>software projects today</w:t>
      </w:r>
      <w:r>
        <w:rPr>
          <w:rFonts w:ascii="Times New Roman" w:hAnsi="Times New Roman" w:cs="Times New Roman"/>
          <w:sz w:val="24"/>
          <w:szCs w:val="24"/>
        </w:rPr>
        <w:t xml:space="preserve"> and the rapid rate at </w:t>
      </w:r>
      <w:r w:rsidR="004B74CD">
        <w:rPr>
          <w:rFonts w:ascii="Times New Roman" w:hAnsi="Times New Roman" w:cs="Times New Roman"/>
          <w:sz w:val="24"/>
          <w:szCs w:val="24"/>
        </w:rPr>
        <w:t>software</w:t>
      </w:r>
      <w:r>
        <w:rPr>
          <w:rFonts w:ascii="Times New Roman" w:hAnsi="Times New Roman" w:cs="Times New Roman"/>
          <w:sz w:val="24"/>
          <w:szCs w:val="24"/>
        </w:rPr>
        <w:t xml:space="preserve"> is growing the fact that the prediction process is logarithmic is extremely important.</w:t>
      </w:r>
    </w:p>
    <w:p w14:paraId="0B088FF3" w14:textId="686AFCF4" w:rsidR="00FE19A4" w:rsidRDefault="00FE19A4" w:rsidP="00FC7224">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2"/>
      <w:r w:rsidR="000C4C59">
        <w:rPr>
          <w:rFonts w:ascii="Times New Roman" w:hAnsi="Times New Roman" w:cs="Times New Roman"/>
          <w:sz w:val="24"/>
          <w:szCs w:val="24"/>
        </w:rPr>
        <w:t xml:space="preserve">In order to ensure that we are receiving high quality and statistically sound results the decision tree was trained using stratified K-fold cross validation utilizing </w:t>
      </w:r>
      <w:commentRangeStart w:id="3"/>
      <w:r w:rsidR="000C4C59">
        <w:rPr>
          <w:rFonts w:ascii="Times New Roman" w:hAnsi="Times New Roman" w:cs="Times New Roman"/>
          <w:sz w:val="24"/>
          <w:szCs w:val="24"/>
        </w:rPr>
        <w:t>five folds</w:t>
      </w:r>
      <w:commentRangeEnd w:id="3"/>
      <w:r w:rsidR="00401123">
        <w:rPr>
          <w:rStyle w:val="CommentReference"/>
        </w:rPr>
        <w:commentReference w:id="3"/>
      </w:r>
      <w:r w:rsidR="000C4C59">
        <w:rPr>
          <w:rFonts w:ascii="Times New Roman" w:hAnsi="Times New Roman" w:cs="Times New Roman"/>
          <w:sz w:val="24"/>
          <w:szCs w:val="24"/>
        </w:rPr>
        <w:t xml:space="preserve">. Initial tests were then preformed on smaller samples of 250 lines of true comments and 250 lines of commented out code to prevent a training </w:t>
      </w:r>
      <w:commentRangeEnd w:id="2"/>
      <w:r w:rsidR="00401123">
        <w:rPr>
          <w:rStyle w:val="CommentReference"/>
        </w:rPr>
        <w:lastRenderedPageBreak/>
        <w:commentReference w:id="2"/>
      </w:r>
      <w:r w:rsidR="000C4C59">
        <w:rPr>
          <w:rFonts w:ascii="Times New Roman" w:hAnsi="Times New Roman" w:cs="Times New Roman"/>
          <w:sz w:val="24"/>
          <w:szCs w:val="24"/>
        </w:rPr>
        <w:t xml:space="preserve">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w:t>
      </w:r>
      <w:r w:rsidR="00DD4475">
        <w:rPr>
          <w:rFonts w:ascii="Times New Roman" w:hAnsi="Times New Roman" w:cs="Times New Roman"/>
          <w:sz w:val="24"/>
          <w:szCs w:val="24"/>
        </w:rPr>
        <w:t>then the sample is likely a comment. This is a highly reliable question as initial research indicated that on average comments are constructed of approximately 24% spaces while commented out code is constructed of approximately 33% spaces.</w:t>
      </w:r>
      <w:r w:rsidR="006505AD">
        <w:rPr>
          <w:rFonts w:ascii="Times New Roman" w:hAnsi="Times New Roman" w:cs="Times New Roman"/>
          <w:sz w:val="24"/>
          <w:szCs w:val="24"/>
        </w:rPr>
        <w:t xml:space="preserve"> </w:t>
      </w:r>
    </w:p>
    <w:p w14:paraId="6B76FFD8" w14:textId="0787312B" w:rsidR="006505AD" w:rsidRPr="00FC7224" w:rsidRDefault="006505AD" w:rsidP="00FC72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w:t>
      </w:r>
      <w:commentRangeStart w:id="4"/>
      <w:r>
        <w:rPr>
          <w:rFonts w:ascii="Times New Roman" w:hAnsi="Times New Roman" w:cs="Times New Roman"/>
          <w:sz w:val="24"/>
          <w:szCs w:val="24"/>
        </w:rPr>
        <w:t xml:space="preserve">have been verified it is time to move on to larger </w:t>
      </w:r>
      <w:del w:id="5" w:author="Michael Decker" w:date="2020-01-20T16:51:00Z">
        <w:r w:rsidDel="00401123">
          <w:rPr>
            <w:rFonts w:ascii="Times New Roman" w:hAnsi="Times New Roman" w:cs="Times New Roman"/>
            <w:sz w:val="24"/>
            <w:szCs w:val="24"/>
          </w:rPr>
          <w:delText>test runs to pin</w:delText>
        </w:r>
      </w:del>
      <w:ins w:id="6" w:author="Michael Decker" w:date="2020-01-20T16:51:00Z">
        <w:r w:rsidR="00401123">
          <w:rPr>
            <w:rFonts w:ascii="Times New Roman" w:hAnsi="Times New Roman" w:cs="Times New Roman"/>
            <w:sz w:val="24"/>
            <w:szCs w:val="24"/>
          </w:rPr>
          <w:t>data set</w:t>
        </w:r>
      </w:ins>
      <w:del w:id="7" w:author="Michael Decker" w:date="2020-01-20T16:51:00Z">
        <w:r w:rsidDel="00401123">
          <w:rPr>
            <w:rFonts w:ascii="Times New Roman" w:hAnsi="Times New Roman" w:cs="Times New Roman"/>
            <w:sz w:val="24"/>
            <w:szCs w:val="24"/>
          </w:rPr>
          <w:delText xml:space="preserve"> down </w:delText>
        </w:r>
      </w:del>
      <w:ins w:id="8" w:author="Michael Decker" w:date="2020-01-20T16:51:00Z">
        <w:r w:rsidR="00401123">
          <w:rPr>
            <w:rFonts w:ascii="Times New Roman" w:hAnsi="Times New Roman" w:cs="Times New Roman"/>
            <w:sz w:val="24"/>
            <w:szCs w:val="24"/>
          </w:rPr>
          <w:t xml:space="preserve"> to evaluate </w:t>
        </w:r>
      </w:ins>
      <w:bookmarkStart w:id="9" w:name="_GoBack"/>
      <w:bookmarkEnd w:id="9"/>
      <w:r>
        <w:rPr>
          <w:rFonts w:ascii="Times New Roman" w:hAnsi="Times New Roman" w:cs="Times New Roman"/>
          <w:sz w:val="24"/>
          <w:szCs w:val="24"/>
        </w:rPr>
        <w:t xml:space="preserve">the overall quality of this identification approach, and the results are very promising. Over a series of 10 tests randomly selecting 1000 lines of comments from the 20 different projects we show an accuracy of 96.5%, a precision of 97.6%, a recall of 94.3% and a F1 score of 96.6%. </w:t>
      </w:r>
      <w:r w:rsidR="00CB5E39">
        <w:rPr>
          <w:rFonts w:ascii="Times New Roman" w:hAnsi="Times New Roman" w:cs="Times New Roman"/>
          <w:sz w:val="24"/>
          <w:szCs w:val="24"/>
        </w:rPr>
        <w:t>All of these results were calculated automatically using metrics from Sci-kit Learn.</w:t>
      </w:r>
      <w:commentRangeEnd w:id="4"/>
      <w:r w:rsidR="00401123">
        <w:rPr>
          <w:rStyle w:val="CommentReference"/>
        </w:rPr>
        <w:commentReference w:id="4"/>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20T16:40:00Z" w:initials="MD">
    <w:p w14:paraId="09D6B521" w14:textId="77777777" w:rsidR="003B2683" w:rsidRDefault="003B2683">
      <w:pPr>
        <w:pStyle w:val="CommentText"/>
      </w:pPr>
      <w:r>
        <w:rPr>
          <w:rStyle w:val="CommentReference"/>
        </w:rPr>
        <w:annotationRef/>
      </w:r>
      <w:r>
        <w:t xml:space="preserve">Sci-kit uses a specific algorithm State using that algorithm as provided by Sci-kit Learn.  Also, have footnote with </w:t>
      </w:r>
      <w:proofErr w:type="spellStart"/>
      <w:r>
        <w:t>url</w:t>
      </w:r>
      <w:proofErr w:type="spellEnd"/>
      <w:r>
        <w:t xml:space="preserve"> to documentation for algorithm</w:t>
      </w:r>
    </w:p>
    <w:p w14:paraId="5682BD2E" w14:textId="77777777" w:rsidR="00CC0083" w:rsidRDefault="00CC0083">
      <w:pPr>
        <w:pStyle w:val="CommentText"/>
      </w:pPr>
    </w:p>
    <w:p w14:paraId="5286D174" w14:textId="7D3474F5" w:rsidR="00CC0083" w:rsidRDefault="00CC0083">
      <w:pPr>
        <w:pStyle w:val="CommentText"/>
      </w:pPr>
      <w:r>
        <w:t>As this is a thesis, a chapter explaining in depth decision trees</w:t>
      </w:r>
      <w:r w:rsidR="006B6573">
        <w:t xml:space="preserve"> and how to correctly use/apply/evaluate</w:t>
      </w:r>
      <w:r>
        <w:t xml:space="preserve"> </w:t>
      </w:r>
      <w:r w:rsidR="00F302E5">
        <w:t>would be useful.  Also, good for committee so now you know the material and are using it correctly.</w:t>
      </w:r>
    </w:p>
  </w:comment>
  <w:comment w:id="1" w:author="Michael Decker" w:date="2020-01-20T16:41:00Z" w:initials="MD">
    <w:p w14:paraId="6603F9CE" w14:textId="034BD48D" w:rsidR="003B2683" w:rsidRDefault="003B2683">
      <w:pPr>
        <w:pStyle w:val="CommentText"/>
      </w:pPr>
      <w:r>
        <w:rPr>
          <w:rStyle w:val="CommentReference"/>
        </w:rPr>
        <w:annotationRef/>
      </w:r>
      <w:r>
        <w:t xml:space="preserve">Needs labels and as a table.  </w:t>
      </w:r>
    </w:p>
  </w:comment>
  <w:comment w:id="3" w:author="Michael Decker" w:date="2020-01-20T16:44:00Z" w:initials="MD">
    <w:p w14:paraId="2AF5225B" w14:textId="481BB238" w:rsidR="00401123" w:rsidRDefault="00401123">
      <w:pPr>
        <w:pStyle w:val="CommentText"/>
      </w:pPr>
      <w:r>
        <w:rPr>
          <w:rStyle w:val="CommentReference"/>
        </w:rPr>
        <w:annotationRef/>
      </w:r>
      <w:r>
        <w:t>Why? And citation.</w:t>
      </w:r>
    </w:p>
  </w:comment>
  <w:comment w:id="2" w:author="Michael Decker" w:date="2020-01-20T16:46:00Z" w:initials="MD">
    <w:p w14:paraId="66396AFE" w14:textId="77777777" w:rsidR="00401123" w:rsidRDefault="00401123">
      <w:pPr>
        <w:pStyle w:val="CommentText"/>
      </w:pPr>
      <w:r>
        <w:rPr>
          <w:rStyle w:val="CommentReference"/>
        </w:rPr>
        <w:annotationRef/>
      </w:r>
      <w:r>
        <w:t xml:space="preserve">Need more detail her.  K-fold on what data.  How was this selected from the data </w:t>
      </w:r>
      <w:proofErr w:type="gramStart"/>
      <w:r>
        <w:t>set.</w:t>
      </w:r>
      <w:proofErr w:type="gramEnd"/>
      <w:r>
        <w:t xml:space="preserve">  Was it all data, was it portion of the data, was it selected at random from the full data to create the training/test </w:t>
      </w:r>
      <w:proofErr w:type="gramStart"/>
      <w:r>
        <w:t>set.</w:t>
      </w:r>
      <w:proofErr w:type="gramEnd"/>
      <w:r>
        <w:t xml:space="preserve">  And so on.</w:t>
      </w:r>
    </w:p>
    <w:p w14:paraId="4C932D4E" w14:textId="77777777" w:rsidR="00401123" w:rsidRDefault="00401123">
      <w:pPr>
        <w:pStyle w:val="CommentText"/>
      </w:pPr>
    </w:p>
    <w:p w14:paraId="76E327D9" w14:textId="20EE848D" w:rsidR="00401123" w:rsidRDefault="00401123">
      <w:pPr>
        <w:pStyle w:val="CommentText"/>
      </w:pPr>
      <w:r>
        <w:t>Where/when does this 250 come into play?  How is this related to the k-fold.  If not related, mention this before the k-fold.</w:t>
      </w:r>
    </w:p>
  </w:comment>
  <w:comment w:id="4" w:author="Michael Decker" w:date="2020-01-20T16:49:00Z" w:initials="MD">
    <w:p w14:paraId="0A7AA59B" w14:textId="77777777" w:rsidR="00401123" w:rsidRDefault="00401123">
      <w:pPr>
        <w:pStyle w:val="CommentText"/>
      </w:pPr>
      <w:r>
        <w:rPr>
          <w:rStyle w:val="CommentReference"/>
        </w:rPr>
        <w:annotationRef/>
      </w:r>
      <w:r>
        <w:t>Have the results of all folds in a table along with final result.</w:t>
      </w:r>
    </w:p>
    <w:p w14:paraId="2E34CEAD" w14:textId="77777777" w:rsidR="00401123" w:rsidRDefault="00401123">
      <w:pPr>
        <w:pStyle w:val="CommentText"/>
      </w:pPr>
    </w:p>
    <w:p w14:paraId="795FCA7E" w14:textId="70B89201" w:rsidR="00401123" w:rsidRDefault="00401123">
      <w:pPr>
        <w:pStyle w:val="CommentText"/>
      </w:pPr>
      <w:r>
        <w:t xml:space="preserve">Also how was 1k chosen.  This can go in the chapter I mention earlier, but you have to define how accuracy, precision, recall, and f-measure are calculated (and what they are).  I know they are really common, but it is something we always state to make sure the researcher applied/calculated them correctly.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6D174" w15:done="0"/>
  <w15:commentEx w15:paraId="6603F9CE" w15:done="0"/>
  <w15:commentEx w15:paraId="2AF5225B" w15:done="0"/>
  <w15:commentEx w15:paraId="76E327D9" w15:done="0"/>
  <w15:commentEx w15:paraId="795FCA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6D174" w16cid:durableId="21D0567D"/>
  <w16cid:commentId w16cid:paraId="6603F9CE" w16cid:durableId="21D056CF"/>
  <w16cid:commentId w16cid:paraId="2AF5225B" w16cid:durableId="21D05776"/>
  <w16cid:commentId w16cid:paraId="76E327D9" w16cid:durableId="21D057CE"/>
  <w16cid:commentId w16cid:paraId="795FCA7E" w16cid:durableId="21D058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C4C59"/>
    <w:rsid w:val="00146DC4"/>
    <w:rsid w:val="00200B0E"/>
    <w:rsid w:val="00272337"/>
    <w:rsid w:val="00325C1B"/>
    <w:rsid w:val="003455B2"/>
    <w:rsid w:val="00347B64"/>
    <w:rsid w:val="003A7C9B"/>
    <w:rsid w:val="003B2683"/>
    <w:rsid w:val="00401123"/>
    <w:rsid w:val="00460B80"/>
    <w:rsid w:val="004B6467"/>
    <w:rsid w:val="004B74CD"/>
    <w:rsid w:val="004F139D"/>
    <w:rsid w:val="005175C7"/>
    <w:rsid w:val="0053583B"/>
    <w:rsid w:val="0058312C"/>
    <w:rsid w:val="005D3C33"/>
    <w:rsid w:val="005E1FC9"/>
    <w:rsid w:val="006505AD"/>
    <w:rsid w:val="006B6573"/>
    <w:rsid w:val="00713C40"/>
    <w:rsid w:val="007A3F0E"/>
    <w:rsid w:val="0081003F"/>
    <w:rsid w:val="00927A40"/>
    <w:rsid w:val="00A01D44"/>
    <w:rsid w:val="00A22288"/>
    <w:rsid w:val="00A4748E"/>
    <w:rsid w:val="00A637D6"/>
    <w:rsid w:val="00AC279F"/>
    <w:rsid w:val="00AE7927"/>
    <w:rsid w:val="00B00471"/>
    <w:rsid w:val="00B15576"/>
    <w:rsid w:val="00B177FB"/>
    <w:rsid w:val="00B36294"/>
    <w:rsid w:val="00C0515C"/>
    <w:rsid w:val="00CB5E39"/>
    <w:rsid w:val="00CC0083"/>
    <w:rsid w:val="00CD456F"/>
    <w:rsid w:val="00CF5C1A"/>
    <w:rsid w:val="00CF68B8"/>
    <w:rsid w:val="00D751DE"/>
    <w:rsid w:val="00DA73C7"/>
    <w:rsid w:val="00DD4475"/>
    <w:rsid w:val="00EA7E1E"/>
    <w:rsid w:val="00ED21F1"/>
    <w:rsid w:val="00F302E5"/>
    <w:rsid w:val="00F32967"/>
    <w:rsid w:val="00FB2BA4"/>
    <w:rsid w:val="00FB75CF"/>
    <w:rsid w:val="00FC7224"/>
    <w:rsid w:val="00FE1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95081">
      <w:bodyDiv w:val="1"/>
      <w:marLeft w:val="0"/>
      <w:marRight w:val="0"/>
      <w:marTop w:val="0"/>
      <w:marBottom w:val="0"/>
      <w:divBdr>
        <w:top w:val="none" w:sz="0" w:space="0" w:color="auto"/>
        <w:left w:val="none" w:sz="0" w:space="0" w:color="auto"/>
        <w:bottom w:val="none" w:sz="0" w:space="0" w:color="auto"/>
        <w:right w:val="none" w:sz="0" w:space="0" w:color="auto"/>
      </w:divBdr>
      <w:divsChild>
        <w:div w:id="1549956030">
          <w:marLeft w:val="0"/>
          <w:marRight w:val="0"/>
          <w:marTop w:val="0"/>
          <w:marBottom w:val="0"/>
          <w:divBdr>
            <w:top w:val="none" w:sz="0" w:space="0" w:color="auto"/>
            <w:left w:val="none" w:sz="0" w:space="0" w:color="auto"/>
            <w:bottom w:val="none" w:sz="0" w:space="0" w:color="auto"/>
            <w:right w:val="none" w:sz="0" w:space="0" w:color="auto"/>
          </w:divBdr>
          <w:divsChild>
            <w:div w:id="5483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38</cp:revision>
  <dcterms:created xsi:type="dcterms:W3CDTF">2020-01-07T19:43:00Z</dcterms:created>
  <dcterms:modified xsi:type="dcterms:W3CDTF">2020-01-20T21:51:00Z</dcterms:modified>
</cp:coreProperties>
</file>