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80ED6" w14:textId="5B099565" w:rsidR="00C02FF7" w:rsidRPr="00347B64" w:rsidRDefault="00FF66BF" w:rsidP="00460B80">
      <w:pPr>
        <w:spacing w:line="480" w:lineRule="auto"/>
        <w:jc w:val="center"/>
        <w:rPr>
          <w:rFonts w:ascii="Times New Roman" w:hAnsi="Times New Roman" w:cs="Times New Roman"/>
          <w:b/>
          <w:bCs/>
          <w:sz w:val="32"/>
          <w:szCs w:val="32"/>
        </w:rPr>
      </w:pPr>
    </w:p>
    <w:p w14:paraId="19B52C38" w14:textId="566E22BB" w:rsidR="00460B80" w:rsidRPr="00347B64" w:rsidRDefault="00460B80" w:rsidP="00460B80">
      <w:pPr>
        <w:spacing w:line="480" w:lineRule="auto"/>
        <w:jc w:val="center"/>
        <w:rPr>
          <w:rFonts w:ascii="Times New Roman" w:hAnsi="Times New Roman" w:cs="Times New Roman"/>
          <w:b/>
          <w:bCs/>
          <w:sz w:val="32"/>
          <w:szCs w:val="32"/>
        </w:rPr>
      </w:pPr>
    </w:p>
    <w:p w14:paraId="5A373739" w14:textId="134E7700" w:rsidR="00460B80" w:rsidRPr="00347B64" w:rsidRDefault="00460B80" w:rsidP="00460B80">
      <w:pPr>
        <w:spacing w:line="480" w:lineRule="auto"/>
        <w:jc w:val="center"/>
        <w:rPr>
          <w:rFonts w:ascii="Times New Roman" w:hAnsi="Times New Roman" w:cs="Times New Roman"/>
          <w:b/>
          <w:bCs/>
          <w:sz w:val="32"/>
          <w:szCs w:val="32"/>
        </w:rPr>
      </w:pPr>
    </w:p>
    <w:p w14:paraId="4438070D" w14:textId="5CB75EBE" w:rsidR="00460B80" w:rsidRPr="00347B64" w:rsidRDefault="00460B80" w:rsidP="00460B80">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Chapter </w:t>
      </w:r>
      <w:r w:rsidR="00CF68B8">
        <w:rPr>
          <w:rFonts w:ascii="Times New Roman" w:hAnsi="Times New Roman" w:cs="Times New Roman"/>
          <w:b/>
          <w:bCs/>
          <w:sz w:val="32"/>
          <w:szCs w:val="32"/>
        </w:rPr>
        <w:t>7</w:t>
      </w:r>
    </w:p>
    <w:p w14:paraId="7EE75CAC" w14:textId="1AD54E4C" w:rsidR="00460B80" w:rsidRPr="00347B64" w:rsidRDefault="00BA5BB4" w:rsidP="00460B80">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Future Works</w:t>
      </w:r>
    </w:p>
    <w:p w14:paraId="24FE264B" w14:textId="7505EC5A" w:rsidR="001D6264" w:rsidRDefault="00460B80" w:rsidP="00FC66F6">
      <w:pPr>
        <w:spacing w:line="480" w:lineRule="auto"/>
        <w:rPr>
          <w:rFonts w:ascii="Times New Roman" w:hAnsi="Times New Roman" w:cs="Times New Roman"/>
          <w:sz w:val="24"/>
          <w:szCs w:val="24"/>
        </w:rPr>
      </w:pPr>
      <w:r>
        <w:tab/>
      </w:r>
      <w:r w:rsidR="00B36294">
        <w:rPr>
          <w:rFonts w:ascii="Times New Roman" w:hAnsi="Times New Roman" w:cs="Times New Roman"/>
          <w:sz w:val="24"/>
          <w:szCs w:val="24"/>
        </w:rPr>
        <w:t>T</w:t>
      </w:r>
      <w:r w:rsidR="00B80994">
        <w:rPr>
          <w:rFonts w:ascii="Times New Roman" w:hAnsi="Times New Roman" w:cs="Times New Roman"/>
          <w:sz w:val="24"/>
          <w:szCs w:val="24"/>
        </w:rPr>
        <w:t xml:space="preserve">he research that we have currently completed is merely the tip of the iceberg. </w:t>
      </w:r>
      <w:r w:rsidR="00486DC4">
        <w:rPr>
          <w:rFonts w:ascii="Times New Roman" w:hAnsi="Times New Roman" w:cs="Times New Roman"/>
          <w:sz w:val="24"/>
          <w:szCs w:val="24"/>
        </w:rPr>
        <w:t xml:space="preserve">There are currently </w:t>
      </w:r>
      <w:r w:rsidR="001D6264">
        <w:rPr>
          <w:rFonts w:ascii="Times New Roman" w:hAnsi="Times New Roman" w:cs="Times New Roman"/>
          <w:sz w:val="24"/>
          <w:szCs w:val="24"/>
        </w:rPr>
        <w:t>four</w:t>
      </w:r>
      <w:r w:rsidR="00486DC4">
        <w:rPr>
          <w:rFonts w:ascii="Times New Roman" w:hAnsi="Times New Roman" w:cs="Times New Roman"/>
          <w:sz w:val="24"/>
          <w:szCs w:val="24"/>
        </w:rPr>
        <w:t xml:space="preserve"> primary fields that we believe need to be handled in the future to extend the power and validity of this research. The first subject that we would like to see extended upon is handling specific coding </w:t>
      </w:r>
      <w:r w:rsidR="00B12C11">
        <w:rPr>
          <w:rFonts w:ascii="Times New Roman" w:hAnsi="Times New Roman" w:cs="Times New Roman"/>
          <w:sz w:val="24"/>
          <w:szCs w:val="24"/>
        </w:rPr>
        <w:t>styles</w:t>
      </w:r>
      <w:r w:rsidR="00486DC4">
        <w:rPr>
          <w:rFonts w:ascii="Times New Roman" w:hAnsi="Times New Roman" w:cs="Times New Roman"/>
          <w:sz w:val="24"/>
          <w:szCs w:val="24"/>
        </w:rPr>
        <w:t xml:space="preserve"> such as Hungarian </w:t>
      </w:r>
      <w:r w:rsidR="00B12C11">
        <w:rPr>
          <w:rFonts w:ascii="Times New Roman" w:hAnsi="Times New Roman" w:cs="Times New Roman"/>
          <w:sz w:val="24"/>
          <w:szCs w:val="24"/>
        </w:rPr>
        <w:t>Notation</w:t>
      </w:r>
      <w:r w:rsidR="00486DC4">
        <w:rPr>
          <w:rFonts w:ascii="Times New Roman" w:hAnsi="Times New Roman" w:cs="Times New Roman"/>
          <w:sz w:val="24"/>
          <w:szCs w:val="24"/>
        </w:rPr>
        <w:t xml:space="preserve">, </w:t>
      </w:r>
      <w:r w:rsidR="00B12C11">
        <w:rPr>
          <w:rFonts w:ascii="Times New Roman" w:hAnsi="Times New Roman" w:cs="Times New Roman"/>
          <w:sz w:val="24"/>
          <w:szCs w:val="24"/>
        </w:rPr>
        <w:t xml:space="preserve">vertical alignment, Whitesmiths style, and indentation styles. </w:t>
      </w:r>
      <w:r w:rsidR="00D3144E">
        <w:rPr>
          <w:rFonts w:ascii="Times New Roman" w:hAnsi="Times New Roman" w:cs="Times New Roman"/>
          <w:sz w:val="24"/>
          <w:szCs w:val="24"/>
        </w:rPr>
        <w:t xml:space="preserve">The second focus of our future research is to extend the number of languages that our method works with. </w:t>
      </w:r>
      <w:r w:rsidR="007D0E5F">
        <w:rPr>
          <w:rFonts w:ascii="Times New Roman" w:hAnsi="Times New Roman" w:cs="Times New Roman"/>
          <w:sz w:val="24"/>
          <w:szCs w:val="24"/>
        </w:rPr>
        <w:t xml:space="preserve">The third focus of our future research </w:t>
      </w:r>
      <w:r w:rsidR="001D6264">
        <w:rPr>
          <w:rFonts w:ascii="Times New Roman" w:hAnsi="Times New Roman" w:cs="Times New Roman"/>
          <w:sz w:val="24"/>
          <w:szCs w:val="24"/>
        </w:rPr>
        <w:t xml:space="preserve">is to handle the various levels of coding skill as well as bad coding practices that are in use today. The final focus of our </w:t>
      </w:r>
      <w:r w:rsidR="0073409A">
        <w:rPr>
          <w:rFonts w:ascii="Times New Roman" w:hAnsi="Times New Roman" w:cs="Times New Roman"/>
          <w:sz w:val="24"/>
          <w:szCs w:val="24"/>
        </w:rPr>
        <w:t xml:space="preserve">future </w:t>
      </w:r>
      <w:r w:rsidR="001D6264">
        <w:rPr>
          <w:rFonts w:ascii="Times New Roman" w:hAnsi="Times New Roman" w:cs="Times New Roman"/>
          <w:sz w:val="24"/>
          <w:szCs w:val="24"/>
        </w:rPr>
        <w:t>research</w:t>
      </w:r>
      <w:r w:rsidR="0073409A">
        <w:rPr>
          <w:rFonts w:ascii="Times New Roman" w:hAnsi="Times New Roman" w:cs="Times New Roman"/>
          <w:sz w:val="24"/>
          <w:szCs w:val="24"/>
        </w:rPr>
        <w:t xml:space="preserve"> is to be able to search merge history within version control to identify exactly when and by whom code has been commented out. </w:t>
      </w:r>
    </w:p>
    <w:p w14:paraId="7F492736" w14:textId="24709FA4" w:rsidR="0073409A" w:rsidRDefault="0073409A" w:rsidP="00FC66F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dealing with unique and specific coding styles such as </w:t>
      </w:r>
      <w:r>
        <w:rPr>
          <w:rFonts w:ascii="Times New Roman" w:hAnsi="Times New Roman" w:cs="Times New Roman"/>
          <w:sz w:val="24"/>
          <w:szCs w:val="24"/>
        </w:rPr>
        <w:t xml:space="preserve">Hungarian Notation, vertical alignment, Whitesmiths style, and </w:t>
      </w:r>
      <w:r>
        <w:rPr>
          <w:rFonts w:ascii="Times New Roman" w:hAnsi="Times New Roman" w:cs="Times New Roman"/>
          <w:sz w:val="24"/>
          <w:szCs w:val="24"/>
        </w:rPr>
        <w:t xml:space="preserve">various </w:t>
      </w:r>
      <w:r>
        <w:rPr>
          <w:rFonts w:ascii="Times New Roman" w:hAnsi="Times New Roman" w:cs="Times New Roman"/>
          <w:sz w:val="24"/>
          <w:szCs w:val="24"/>
        </w:rPr>
        <w:t>indentation styles</w:t>
      </w:r>
      <w:r>
        <w:rPr>
          <w:rFonts w:ascii="Times New Roman" w:hAnsi="Times New Roman" w:cs="Times New Roman"/>
          <w:sz w:val="24"/>
          <w:szCs w:val="24"/>
        </w:rPr>
        <w:t xml:space="preserve"> there are many different problems that must be considered. As discussed in further depth in the threats to validity section Hungarian Notation and </w:t>
      </w:r>
      <w:r>
        <w:rPr>
          <w:rFonts w:ascii="Times New Roman" w:hAnsi="Times New Roman" w:cs="Times New Roman"/>
          <w:sz w:val="24"/>
          <w:szCs w:val="24"/>
        </w:rPr>
        <w:lastRenderedPageBreak/>
        <w:t xml:space="preserve">Whitesmiths style cause different values that would not normally indicate commented out code to indicate commented out code. in these </w:t>
      </w:r>
      <w:r w:rsidR="003E21AA">
        <w:rPr>
          <w:rFonts w:ascii="Times New Roman" w:hAnsi="Times New Roman" w:cs="Times New Roman"/>
          <w:sz w:val="24"/>
          <w:szCs w:val="24"/>
        </w:rPr>
        <w:t>cases,</w:t>
      </w:r>
      <w:r>
        <w:rPr>
          <w:rFonts w:ascii="Times New Roman" w:hAnsi="Times New Roman" w:cs="Times New Roman"/>
          <w:sz w:val="24"/>
          <w:szCs w:val="24"/>
        </w:rPr>
        <w:t xml:space="preserve"> it needs to be decided if unique trees need to be created for these problems or if there is a way to incorporate </w:t>
      </w:r>
      <w:r w:rsidR="003E21AA">
        <w:rPr>
          <w:rFonts w:ascii="Times New Roman" w:hAnsi="Times New Roman" w:cs="Times New Roman"/>
          <w:sz w:val="24"/>
          <w:szCs w:val="24"/>
        </w:rPr>
        <w:t>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5CE61B4E" w14:textId="77777777" w:rsidR="00D34008" w:rsidRDefault="003E21AA" w:rsidP="00FC66F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future of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set to expansion of their version one of this fantastic parsing tool there is a lot of hope that we will be able to collaborate in order to help us gain access to a wider suite of languages to work with. To this end work is under way to </w:t>
      </w:r>
      <w:r w:rsidR="00D34008">
        <w:rPr>
          <w:rFonts w:ascii="Times New Roman" w:hAnsi="Times New Roman" w:cs="Times New Roman"/>
          <w:sz w:val="24"/>
          <w:szCs w:val="24"/>
        </w:rPr>
        <w:t xml:space="preserve">develop a new and unique method of adding parsing capability to </w:t>
      </w:r>
      <w:proofErr w:type="spellStart"/>
      <w:r w:rsidR="00D34008">
        <w:rPr>
          <w:rFonts w:ascii="Times New Roman" w:hAnsi="Times New Roman" w:cs="Times New Roman"/>
          <w:sz w:val="24"/>
          <w:szCs w:val="24"/>
        </w:rPr>
        <w:t>srcML</w:t>
      </w:r>
      <w:proofErr w:type="spellEnd"/>
      <w:r w:rsidR="00D34008">
        <w:rPr>
          <w:rFonts w:ascii="Times New Roman" w:hAnsi="Times New Roman" w:cs="Times New Roman"/>
          <w:sz w:val="24"/>
          <w:szCs w:val="24"/>
        </w:rPr>
        <w:t xml:space="preserve">, this comes in the form of developing a system that can be fed grammar rules of the languages that you want to have parsed and have </w:t>
      </w:r>
      <w:proofErr w:type="spellStart"/>
      <w:r w:rsidR="00D34008">
        <w:rPr>
          <w:rFonts w:ascii="Times New Roman" w:hAnsi="Times New Roman" w:cs="Times New Roman"/>
          <w:sz w:val="24"/>
          <w:szCs w:val="24"/>
        </w:rPr>
        <w:t>srcML</w:t>
      </w:r>
      <w:proofErr w:type="spellEnd"/>
      <w:r w:rsidR="00D34008">
        <w:rPr>
          <w:rFonts w:ascii="Times New Roman" w:hAnsi="Times New Roman" w:cs="Times New Roman"/>
          <w:sz w:val="24"/>
          <w:szCs w:val="24"/>
        </w:rPr>
        <w:t xml:space="preserve"> auto-generate a parser for the language.</w:t>
      </w:r>
    </w:p>
    <w:p w14:paraId="0FA92EFF" w14:textId="6E050480" w:rsidR="003E21AA" w:rsidRDefault="00D34008" w:rsidP="00FC66F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chapter of threats to validity it is discussed that the scope of this study is limited, because it has only worked with twenty very popular projects from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Now of course, this choice was made with the idea in mind that we wanted to have a very well written sample of code to work with for the first </w:t>
      </w:r>
      <w:r>
        <w:rPr>
          <w:rFonts w:ascii="Times New Roman" w:hAnsi="Times New Roman" w:cs="Times New Roman"/>
          <w:sz w:val="24"/>
          <w:szCs w:val="24"/>
        </w:rPr>
        <w:lastRenderedPageBreak/>
        <w:t xml:space="preserve">iteration of this project and it did give us access to almost 100,000 lines of comments. However the code in these projects tend to be very well written and fairly uniform, and while this does give us a good example of what code and comments should look like it does not account for junior programmers who are still learning the ropes and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programmers and their coding styles </w:t>
      </w:r>
      <w:r w:rsidR="00FF66BF">
        <w:rPr>
          <w:rFonts w:ascii="Times New Roman" w:hAnsi="Times New Roman" w:cs="Times New Roman"/>
          <w:sz w:val="24"/>
          <w:szCs w:val="24"/>
        </w:rPr>
        <w:t>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518A9AD6" w14:textId="4BD3499C" w:rsidR="00FF66BF" w:rsidRPr="00FC7224" w:rsidRDefault="00FF66BF" w:rsidP="00FC66F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a big part of our future research, and one of the purposes that this research is a major steppingstone </w:t>
      </w:r>
      <w:bookmarkStart w:id="0" w:name="_GoBack"/>
      <w:bookmarkEnd w:id="0"/>
      <w:r>
        <w:rPr>
          <w:rFonts w:ascii="Times New Roman" w:hAnsi="Times New Roman" w:cs="Times New Roman"/>
          <w:sz w:val="24"/>
          <w:szCs w:val="24"/>
        </w:rPr>
        <w:t>for is the ability to automate the process of locating exactly when commented out code has been introduced to a script. Once we can identify when commented out code has been added into a script then we can also figure out who actually commented out the code in the script. This allows us to ask the programmer exactly they commented out the code in the first place hopefully find good solutions to the removal of this commented out code so that when a project is finally shipped it will be much easier to maintain.</w:t>
      </w:r>
    </w:p>
    <w:p w14:paraId="3B99C55A" w14:textId="195E7F29" w:rsidR="00325C1B" w:rsidRPr="00B00471" w:rsidRDefault="00325C1B" w:rsidP="00325C1B">
      <w:pPr>
        <w:spacing w:line="480" w:lineRule="auto"/>
        <w:rPr>
          <w:rFonts w:ascii="Times New Roman" w:hAnsi="Times New Roman" w:cs="Times New Roman"/>
          <w:sz w:val="24"/>
          <w:szCs w:val="24"/>
        </w:rPr>
      </w:pPr>
    </w:p>
    <w:sectPr w:rsidR="00325C1B" w:rsidRPr="00B00471" w:rsidSect="00460B80">
      <w:pgSz w:w="12240" w:h="15840"/>
      <w:pgMar w:top="1440" w:right="144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80"/>
    <w:rsid w:val="0003172C"/>
    <w:rsid w:val="000C4C59"/>
    <w:rsid w:val="001D6264"/>
    <w:rsid w:val="00200B0E"/>
    <w:rsid w:val="00272337"/>
    <w:rsid w:val="00325C1B"/>
    <w:rsid w:val="003455B2"/>
    <w:rsid w:val="00347B64"/>
    <w:rsid w:val="003A7C9B"/>
    <w:rsid w:val="003E21AA"/>
    <w:rsid w:val="00460B80"/>
    <w:rsid w:val="00486DC4"/>
    <w:rsid w:val="004B6467"/>
    <w:rsid w:val="004F139D"/>
    <w:rsid w:val="00507BC6"/>
    <w:rsid w:val="005175C7"/>
    <w:rsid w:val="0053583B"/>
    <w:rsid w:val="0058312C"/>
    <w:rsid w:val="005D3C33"/>
    <w:rsid w:val="005E1FC9"/>
    <w:rsid w:val="006505AD"/>
    <w:rsid w:val="00713C40"/>
    <w:rsid w:val="0073409A"/>
    <w:rsid w:val="0076554E"/>
    <w:rsid w:val="007A3F0E"/>
    <w:rsid w:val="007D0E5F"/>
    <w:rsid w:val="0081003F"/>
    <w:rsid w:val="00927A40"/>
    <w:rsid w:val="00A01D44"/>
    <w:rsid w:val="00A22288"/>
    <w:rsid w:val="00A4748E"/>
    <w:rsid w:val="00A637D6"/>
    <w:rsid w:val="00AC279F"/>
    <w:rsid w:val="00AE7927"/>
    <w:rsid w:val="00B00471"/>
    <w:rsid w:val="00B12C11"/>
    <w:rsid w:val="00B15576"/>
    <w:rsid w:val="00B177FB"/>
    <w:rsid w:val="00B36294"/>
    <w:rsid w:val="00B80994"/>
    <w:rsid w:val="00BA5BB4"/>
    <w:rsid w:val="00C0515C"/>
    <w:rsid w:val="00CB5E39"/>
    <w:rsid w:val="00CD456F"/>
    <w:rsid w:val="00CF5C1A"/>
    <w:rsid w:val="00CF68B8"/>
    <w:rsid w:val="00D3144E"/>
    <w:rsid w:val="00D34008"/>
    <w:rsid w:val="00D751DE"/>
    <w:rsid w:val="00DA73C7"/>
    <w:rsid w:val="00DD4475"/>
    <w:rsid w:val="00EA7E1E"/>
    <w:rsid w:val="00ED21F1"/>
    <w:rsid w:val="00F32967"/>
    <w:rsid w:val="00FB2BA4"/>
    <w:rsid w:val="00FB75CF"/>
    <w:rsid w:val="00FC66F6"/>
    <w:rsid w:val="00FC7224"/>
    <w:rsid w:val="00FE19A4"/>
    <w:rsid w:val="00FF66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31FD"/>
  <w15:chartTrackingRefBased/>
  <w15:docId w15:val="{E4C5269F-5095-46A0-890E-1A8D1DB2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00471"/>
    <w:rPr>
      <w:sz w:val="16"/>
      <w:szCs w:val="16"/>
    </w:rPr>
  </w:style>
  <w:style w:type="paragraph" w:styleId="CommentText">
    <w:name w:val="annotation text"/>
    <w:basedOn w:val="Normal"/>
    <w:link w:val="CommentTextChar"/>
    <w:uiPriority w:val="99"/>
    <w:semiHidden/>
    <w:unhideWhenUsed/>
    <w:rsid w:val="00B00471"/>
    <w:pPr>
      <w:spacing w:line="240" w:lineRule="auto"/>
    </w:pPr>
    <w:rPr>
      <w:sz w:val="20"/>
      <w:szCs w:val="20"/>
    </w:rPr>
  </w:style>
  <w:style w:type="character" w:customStyle="1" w:styleId="CommentTextChar">
    <w:name w:val="Comment Text Char"/>
    <w:basedOn w:val="DefaultParagraphFont"/>
    <w:link w:val="CommentText"/>
    <w:uiPriority w:val="99"/>
    <w:semiHidden/>
    <w:rsid w:val="00B00471"/>
    <w:rPr>
      <w:sz w:val="20"/>
      <w:szCs w:val="20"/>
    </w:rPr>
  </w:style>
  <w:style w:type="paragraph" w:styleId="BalloonText">
    <w:name w:val="Balloon Text"/>
    <w:basedOn w:val="Normal"/>
    <w:link w:val="BalloonTextChar"/>
    <w:uiPriority w:val="99"/>
    <w:semiHidden/>
    <w:unhideWhenUsed/>
    <w:rsid w:val="00B004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47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D21F1"/>
    <w:rPr>
      <w:b/>
      <w:bCs/>
    </w:rPr>
  </w:style>
  <w:style w:type="character" w:customStyle="1" w:styleId="CommentSubjectChar">
    <w:name w:val="Comment Subject Char"/>
    <w:basedOn w:val="CommentTextChar"/>
    <w:link w:val="CommentSubject"/>
    <w:uiPriority w:val="99"/>
    <w:semiHidden/>
    <w:rsid w:val="00ED21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395081">
      <w:bodyDiv w:val="1"/>
      <w:marLeft w:val="0"/>
      <w:marRight w:val="0"/>
      <w:marTop w:val="0"/>
      <w:marBottom w:val="0"/>
      <w:divBdr>
        <w:top w:val="none" w:sz="0" w:space="0" w:color="auto"/>
        <w:left w:val="none" w:sz="0" w:space="0" w:color="auto"/>
        <w:bottom w:val="none" w:sz="0" w:space="0" w:color="auto"/>
        <w:right w:val="none" w:sz="0" w:space="0" w:color="auto"/>
      </w:divBdr>
      <w:divsChild>
        <w:div w:id="1549956030">
          <w:marLeft w:val="0"/>
          <w:marRight w:val="0"/>
          <w:marTop w:val="0"/>
          <w:marBottom w:val="0"/>
          <w:divBdr>
            <w:top w:val="none" w:sz="0" w:space="0" w:color="auto"/>
            <w:left w:val="none" w:sz="0" w:space="0" w:color="auto"/>
            <w:bottom w:val="none" w:sz="0" w:space="0" w:color="auto"/>
            <w:right w:val="none" w:sz="0" w:space="0" w:color="auto"/>
          </w:divBdr>
          <w:divsChild>
            <w:div w:id="5483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4128</TotalTime>
  <Pages>3</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35</cp:revision>
  <dcterms:created xsi:type="dcterms:W3CDTF">2020-01-07T19:43:00Z</dcterms:created>
  <dcterms:modified xsi:type="dcterms:W3CDTF">2020-01-18T19:00:00Z</dcterms:modified>
</cp:coreProperties>
</file>