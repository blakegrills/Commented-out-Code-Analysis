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80ED6" w14:textId="5B099565" w:rsidR="00C02FF7" w:rsidRPr="00347B64" w:rsidRDefault="005B103D" w:rsidP="00460B80">
      <w:pPr>
        <w:spacing w:line="480" w:lineRule="auto"/>
        <w:jc w:val="center"/>
        <w:rPr>
          <w:rFonts w:ascii="Times New Roman" w:hAnsi="Times New Roman" w:cs="Times New Roman"/>
          <w:b/>
          <w:bCs/>
          <w:sz w:val="32"/>
          <w:szCs w:val="32"/>
        </w:rPr>
      </w:pPr>
    </w:p>
    <w:p w14:paraId="19B52C38" w14:textId="566E22BB" w:rsidR="00460B80" w:rsidRPr="00347B64" w:rsidRDefault="00460B80" w:rsidP="00460B80">
      <w:pPr>
        <w:spacing w:line="480" w:lineRule="auto"/>
        <w:jc w:val="center"/>
        <w:rPr>
          <w:rFonts w:ascii="Times New Roman" w:hAnsi="Times New Roman" w:cs="Times New Roman"/>
          <w:b/>
          <w:bCs/>
          <w:sz w:val="32"/>
          <w:szCs w:val="32"/>
        </w:rPr>
      </w:pPr>
    </w:p>
    <w:p w14:paraId="5A373739" w14:textId="134E7700" w:rsidR="00460B80" w:rsidRPr="00347B64" w:rsidRDefault="00460B80" w:rsidP="00460B80">
      <w:pPr>
        <w:spacing w:line="480" w:lineRule="auto"/>
        <w:jc w:val="center"/>
        <w:rPr>
          <w:rFonts w:ascii="Times New Roman" w:hAnsi="Times New Roman" w:cs="Times New Roman"/>
          <w:b/>
          <w:bCs/>
          <w:sz w:val="32"/>
          <w:szCs w:val="32"/>
        </w:rPr>
      </w:pPr>
    </w:p>
    <w:p w14:paraId="4438070D" w14:textId="0B079573" w:rsidR="00460B80" w:rsidRPr="00347B64" w:rsidRDefault="00460B80" w:rsidP="00460B80">
      <w:pPr>
        <w:spacing w:line="480" w:lineRule="auto"/>
        <w:jc w:val="center"/>
        <w:rPr>
          <w:rFonts w:ascii="Times New Roman" w:hAnsi="Times New Roman" w:cs="Times New Roman"/>
          <w:b/>
          <w:bCs/>
          <w:sz w:val="32"/>
          <w:szCs w:val="32"/>
        </w:rPr>
      </w:pPr>
      <w:r w:rsidRPr="00347B64">
        <w:rPr>
          <w:rFonts w:ascii="Times New Roman" w:hAnsi="Times New Roman" w:cs="Times New Roman"/>
          <w:b/>
          <w:bCs/>
          <w:sz w:val="32"/>
          <w:szCs w:val="32"/>
        </w:rPr>
        <w:t xml:space="preserve">Chapter </w:t>
      </w:r>
      <w:r w:rsidR="00D224E3">
        <w:rPr>
          <w:rFonts w:ascii="Times New Roman" w:hAnsi="Times New Roman" w:cs="Times New Roman"/>
          <w:b/>
          <w:bCs/>
          <w:sz w:val="32"/>
          <w:szCs w:val="32"/>
        </w:rPr>
        <w:t>5</w:t>
      </w:r>
    </w:p>
    <w:p w14:paraId="7EE75CAC" w14:textId="65753C8F" w:rsidR="00460B80" w:rsidRPr="00347B64" w:rsidRDefault="00460B80" w:rsidP="00460B80">
      <w:pPr>
        <w:spacing w:line="480" w:lineRule="auto"/>
        <w:jc w:val="center"/>
        <w:rPr>
          <w:rFonts w:ascii="Times New Roman" w:hAnsi="Times New Roman" w:cs="Times New Roman"/>
          <w:b/>
          <w:bCs/>
          <w:sz w:val="32"/>
          <w:szCs w:val="32"/>
        </w:rPr>
      </w:pPr>
      <w:r w:rsidRPr="00347B64">
        <w:rPr>
          <w:rFonts w:ascii="Times New Roman" w:hAnsi="Times New Roman" w:cs="Times New Roman"/>
          <w:b/>
          <w:bCs/>
          <w:sz w:val="32"/>
          <w:szCs w:val="32"/>
        </w:rPr>
        <w:t>Data</w:t>
      </w:r>
      <w:r w:rsidR="00B00471" w:rsidRPr="00347B64">
        <w:rPr>
          <w:rFonts w:ascii="Times New Roman" w:hAnsi="Times New Roman" w:cs="Times New Roman"/>
          <w:b/>
          <w:bCs/>
          <w:sz w:val="32"/>
          <w:szCs w:val="32"/>
        </w:rPr>
        <w:t xml:space="preserve"> </w:t>
      </w:r>
      <w:r w:rsidR="00D224E3">
        <w:rPr>
          <w:rFonts w:ascii="Times New Roman" w:hAnsi="Times New Roman" w:cs="Times New Roman"/>
          <w:b/>
          <w:bCs/>
          <w:sz w:val="32"/>
          <w:szCs w:val="32"/>
        </w:rPr>
        <w:t>Analysis</w:t>
      </w:r>
    </w:p>
    <w:p w14:paraId="428B08D4" w14:textId="29CE0873" w:rsidR="00366AED" w:rsidRDefault="00460B80" w:rsidP="00D224E3">
      <w:pPr>
        <w:spacing w:line="480" w:lineRule="auto"/>
        <w:rPr>
          <w:rFonts w:ascii="Times New Roman" w:hAnsi="Times New Roman" w:cs="Times New Roman"/>
          <w:sz w:val="24"/>
          <w:szCs w:val="24"/>
        </w:rPr>
      </w:pPr>
      <w:r>
        <w:tab/>
      </w:r>
      <w:commentRangeStart w:id="0"/>
      <w:r w:rsidR="00366AED">
        <w:rPr>
          <w:rFonts w:ascii="Times New Roman" w:hAnsi="Times New Roman" w:cs="Times New Roman"/>
          <w:sz w:val="24"/>
          <w:szCs w:val="24"/>
        </w:rPr>
        <w:t xml:space="preserve">When </w:t>
      </w:r>
      <w:commentRangeEnd w:id="0"/>
      <w:r w:rsidR="005F6C15">
        <w:rPr>
          <w:rStyle w:val="CommentReference"/>
        </w:rPr>
        <w:commentReference w:id="0"/>
      </w:r>
      <w:r w:rsidR="00366AED">
        <w:rPr>
          <w:rFonts w:ascii="Times New Roman" w:hAnsi="Times New Roman" w:cs="Times New Roman"/>
          <w:sz w:val="24"/>
          <w:szCs w:val="24"/>
        </w:rPr>
        <w:t xml:space="preserve">attempting to determine whether or not a comment, or a line of a block comment, is a piece of commented out code things become much more complicated then when a trained programmer is simply able to review it. Over the progress of this research multiple approaches </w:t>
      </w:r>
      <w:ins w:id="1" w:author="Michael Decker" w:date="2020-01-12T17:42:00Z">
        <w:r w:rsidR="00621074">
          <w:rPr>
            <w:rFonts w:ascii="Times New Roman" w:hAnsi="Times New Roman" w:cs="Times New Roman"/>
            <w:sz w:val="24"/>
            <w:szCs w:val="24"/>
          </w:rPr>
          <w:t>are</w:t>
        </w:r>
      </w:ins>
      <w:r w:rsidR="00366AED">
        <w:rPr>
          <w:rFonts w:ascii="Times New Roman" w:hAnsi="Times New Roman" w:cs="Times New Roman"/>
          <w:sz w:val="24"/>
          <w:szCs w:val="24"/>
        </w:rPr>
        <w:t xml:space="preserve"> considered with the final method being the one that is </w:t>
      </w:r>
      <w:commentRangeStart w:id="2"/>
      <w:r w:rsidR="00366AED">
        <w:rPr>
          <w:rFonts w:ascii="Times New Roman" w:hAnsi="Times New Roman" w:cs="Times New Roman"/>
          <w:sz w:val="24"/>
          <w:szCs w:val="24"/>
        </w:rPr>
        <w:t>currently in use at this time</w:t>
      </w:r>
      <w:commentRangeEnd w:id="2"/>
      <w:r w:rsidR="00621074">
        <w:rPr>
          <w:rStyle w:val="CommentReference"/>
        </w:rPr>
        <w:commentReference w:id="2"/>
      </w:r>
      <w:r w:rsidR="00366AED">
        <w:rPr>
          <w:rFonts w:ascii="Times New Roman" w:hAnsi="Times New Roman" w:cs="Times New Roman"/>
          <w:sz w:val="24"/>
          <w:szCs w:val="24"/>
        </w:rPr>
        <w:t>. The first of these methods which had proven to be fairly ineffective on larger test cases is what we would call the syntax-based approach.</w:t>
      </w:r>
    </w:p>
    <w:p w14:paraId="6B3EC53C" w14:textId="66DB90F7" w:rsidR="00366AED" w:rsidRDefault="00347B64" w:rsidP="00D224E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366AED">
        <w:rPr>
          <w:rFonts w:ascii="Times New Roman" w:hAnsi="Times New Roman" w:cs="Times New Roman"/>
          <w:sz w:val="24"/>
          <w:szCs w:val="24"/>
        </w:rPr>
        <w:tab/>
        <w:t xml:space="preserve">In the syntax-based approach the method for analysis of lines </w:t>
      </w:r>
      <w:ins w:id="3" w:author="Michael Decker" w:date="2020-01-12T17:45:00Z">
        <w:r w:rsidR="00621074">
          <w:rPr>
            <w:rFonts w:ascii="Times New Roman" w:hAnsi="Times New Roman" w:cs="Times New Roman"/>
            <w:sz w:val="24"/>
            <w:szCs w:val="24"/>
          </w:rPr>
          <w:t xml:space="preserve">is </w:t>
        </w:r>
      </w:ins>
      <w:r w:rsidR="00366AED">
        <w:rPr>
          <w:rFonts w:ascii="Times New Roman" w:hAnsi="Times New Roman" w:cs="Times New Roman"/>
          <w:sz w:val="24"/>
          <w:szCs w:val="24"/>
        </w:rPr>
        <w:t xml:space="preserve">very simple and </w:t>
      </w:r>
      <w:ins w:id="4" w:author="Michael Decker" w:date="2020-01-12T17:45:00Z">
        <w:r w:rsidR="00621074">
          <w:rPr>
            <w:rFonts w:ascii="Times New Roman" w:hAnsi="Times New Roman" w:cs="Times New Roman"/>
            <w:sz w:val="24"/>
            <w:szCs w:val="24"/>
          </w:rPr>
          <w:t xml:space="preserve">is </w:t>
        </w:r>
      </w:ins>
      <w:r w:rsidR="00366AED">
        <w:rPr>
          <w:rFonts w:ascii="Times New Roman" w:hAnsi="Times New Roman" w:cs="Times New Roman"/>
          <w:sz w:val="24"/>
          <w:szCs w:val="24"/>
        </w:rPr>
        <w:t>broken down into a series of</w:t>
      </w:r>
      <w:del w:id="5" w:author="blake grills" w:date="2020-01-14T10:51:00Z">
        <w:r w:rsidR="00366AED" w:rsidDel="00585211">
          <w:rPr>
            <w:rFonts w:ascii="Times New Roman" w:hAnsi="Times New Roman" w:cs="Times New Roman"/>
            <w:sz w:val="24"/>
            <w:szCs w:val="24"/>
          </w:rPr>
          <w:delText xml:space="preserve"> </w:delText>
        </w:r>
      </w:del>
      <w:ins w:id="6" w:author="Michael Decker" w:date="2020-01-12T17:45:00Z">
        <w:r w:rsidR="00687CF8">
          <w:rPr>
            <w:rFonts w:ascii="Times New Roman" w:hAnsi="Times New Roman" w:cs="Times New Roman"/>
            <w:sz w:val="24"/>
            <w:szCs w:val="24"/>
          </w:rPr>
          <w:t xml:space="preserve"> </w:t>
        </w:r>
      </w:ins>
      <w:r w:rsidR="00366AED">
        <w:rPr>
          <w:rFonts w:ascii="Times New Roman" w:hAnsi="Times New Roman" w:cs="Times New Roman"/>
          <w:sz w:val="24"/>
          <w:szCs w:val="24"/>
        </w:rPr>
        <w:t xml:space="preserve">different checks. The first check, run on every line, </w:t>
      </w:r>
      <w:ins w:id="7" w:author="Michael Decker" w:date="2020-01-12T17:45:00Z">
        <w:r w:rsidR="00687CF8">
          <w:rPr>
            <w:rFonts w:ascii="Times New Roman" w:hAnsi="Times New Roman" w:cs="Times New Roman"/>
            <w:sz w:val="24"/>
            <w:szCs w:val="24"/>
          </w:rPr>
          <w:t xml:space="preserve">is </w:t>
        </w:r>
      </w:ins>
      <w:r w:rsidR="00366AED">
        <w:rPr>
          <w:rFonts w:ascii="Times New Roman" w:hAnsi="Times New Roman" w:cs="Times New Roman"/>
          <w:sz w:val="24"/>
          <w:szCs w:val="24"/>
        </w:rPr>
        <w:t>whether or not the line contain</w:t>
      </w:r>
      <w:ins w:id="8" w:author="Michael Decker" w:date="2020-01-12T17:45:00Z">
        <w:r w:rsidR="00687CF8">
          <w:rPr>
            <w:rFonts w:ascii="Times New Roman" w:hAnsi="Times New Roman" w:cs="Times New Roman"/>
            <w:sz w:val="24"/>
            <w:szCs w:val="24"/>
          </w:rPr>
          <w:t>s</w:t>
        </w:r>
      </w:ins>
      <w:del w:id="9" w:author="Michael Decker" w:date="2020-01-12T17:45:00Z">
        <w:r w:rsidR="00366AED" w:rsidDel="00687CF8">
          <w:rPr>
            <w:rFonts w:ascii="Times New Roman" w:hAnsi="Times New Roman" w:cs="Times New Roman"/>
            <w:sz w:val="24"/>
            <w:szCs w:val="24"/>
          </w:rPr>
          <w:delText>ed</w:delText>
        </w:r>
      </w:del>
      <w:r w:rsidR="00366AED">
        <w:rPr>
          <w:rFonts w:ascii="Times New Roman" w:hAnsi="Times New Roman" w:cs="Times New Roman"/>
          <w:sz w:val="24"/>
          <w:szCs w:val="24"/>
        </w:rPr>
        <w:t xml:space="preserve"> a semicolon, which has the direct ability to generate a number of false positives depending on the writing style of the programmer in their standard comments. The second and third checks relied both on checking for the opening and closing of parenthesis and curly braces respectively. This was not something that we had at first expected to be a problem, and in fact it was, as in cases where optional snippets of code had been </w:t>
      </w:r>
      <w:r w:rsidR="00366AED">
        <w:rPr>
          <w:rFonts w:ascii="Times New Roman" w:hAnsi="Times New Roman" w:cs="Times New Roman"/>
          <w:sz w:val="24"/>
          <w:szCs w:val="24"/>
        </w:rPr>
        <w:lastRenderedPageBreak/>
        <w:t>commented out, the automation process would disregard these sections as it did not find the opening or closing piece that it was looking for. The second approach, which was considered but never implemented was a bag of words approach.</w:t>
      </w:r>
    </w:p>
    <w:p w14:paraId="7A23CA19" w14:textId="4D637048" w:rsidR="00366AED" w:rsidRDefault="00366AED" w:rsidP="00D224E3">
      <w:pPr>
        <w:spacing w:line="480" w:lineRule="auto"/>
        <w:rPr>
          <w:rFonts w:ascii="Times New Roman" w:hAnsi="Times New Roman" w:cs="Times New Roman"/>
          <w:sz w:val="24"/>
          <w:szCs w:val="24"/>
        </w:rPr>
      </w:pPr>
      <w:r>
        <w:rPr>
          <w:rFonts w:ascii="Times New Roman" w:hAnsi="Times New Roman" w:cs="Times New Roman"/>
          <w:sz w:val="24"/>
          <w:szCs w:val="24"/>
        </w:rPr>
        <w:tab/>
      </w:r>
      <w:commentRangeStart w:id="10"/>
      <w:r>
        <w:rPr>
          <w:rFonts w:ascii="Times New Roman" w:hAnsi="Times New Roman" w:cs="Times New Roman"/>
          <w:sz w:val="24"/>
          <w:szCs w:val="24"/>
        </w:rPr>
        <w:t xml:space="preserve">This bag of words </w:t>
      </w:r>
      <w:commentRangeEnd w:id="10"/>
      <w:r w:rsidR="00796406">
        <w:rPr>
          <w:rStyle w:val="CommentReference"/>
        </w:rPr>
        <w:commentReference w:id="10"/>
      </w:r>
      <w:r>
        <w:rPr>
          <w:rFonts w:ascii="Times New Roman" w:hAnsi="Times New Roman" w:cs="Times New Roman"/>
          <w:sz w:val="24"/>
          <w:szCs w:val="24"/>
        </w:rPr>
        <w:t xml:space="preserve">approach is not to be confused with the bag of words approach mentioned earlier in the data collection chapter, which proposes the use of common terms as an additional method of verification. Rather, the concept of this approach </w:t>
      </w:r>
      <w:ins w:id="11" w:author="Michael Decker" w:date="2020-01-12T17:47:00Z">
        <w:r w:rsidR="00796406">
          <w:rPr>
            <w:rFonts w:ascii="Times New Roman" w:hAnsi="Times New Roman" w:cs="Times New Roman"/>
            <w:sz w:val="24"/>
            <w:szCs w:val="24"/>
          </w:rPr>
          <w:t>i</w:t>
        </w:r>
      </w:ins>
      <w:del w:id="12" w:author="Michael Decker" w:date="2020-01-12T17:47:00Z">
        <w:r w:rsidDel="00796406">
          <w:rPr>
            <w:rFonts w:ascii="Times New Roman" w:hAnsi="Times New Roman" w:cs="Times New Roman"/>
            <w:sz w:val="24"/>
            <w:szCs w:val="24"/>
          </w:rPr>
          <w:delText>a</w:delText>
        </w:r>
      </w:del>
      <w:r>
        <w:rPr>
          <w:rFonts w:ascii="Times New Roman" w:hAnsi="Times New Roman" w:cs="Times New Roman"/>
          <w:sz w:val="24"/>
          <w:szCs w:val="24"/>
        </w:rPr>
        <w:t xml:space="preserve">s to break down an entire piece of source code and create a bag of words from it, which could then be used to cross check comments for terms that are present in the line which are found to be frequent in the bag of words. While this could be helpful in finding commented out code that is modifying common variables or using common variables as part of a greater equation, it has a number of strong failing points. First, when considering variable names, one time use variables, variables created in a piece of commented out code, and commented out functions are all highly likely to be ignored due to the fact that in comparison to other terms in the bag of words they may only have an appearance rate of 1-3 times in the entire source code where as a term like int, void, or count will appear much more frequently. The other issue with this method comes down to explanations of how code functions, in the case of </w:t>
      </w:r>
      <w:commentRangeStart w:id="13"/>
      <w:r>
        <w:rPr>
          <w:rFonts w:ascii="Times New Roman" w:hAnsi="Times New Roman" w:cs="Times New Roman"/>
          <w:sz w:val="24"/>
          <w:szCs w:val="24"/>
        </w:rPr>
        <w:t>th</w:t>
      </w:r>
      <w:r w:rsidR="00526102">
        <w:rPr>
          <w:rFonts w:ascii="Times New Roman" w:hAnsi="Times New Roman" w:cs="Times New Roman"/>
          <w:sz w:val="24"/>
          <w:szCs w:val="24"/>
        </w:rPr>
        <w:t>o</w:t>
      </w:r>
      <w:r>
        <w:rPr>
          <w:rFonts w:ascii="Times New Roman" w:hAnsi="Times New Roman" w:cs="Times New Roman"/>
          <w:sz w:val="24"/>
          <w:szCs w:val="24"/>
        </w:rPr>
        <w:t xml:space="preserve">rough </w:t>
      </w:r>
      <w:commentRangeEnd w:id="13"/>
      <w:r w:rsidR="00B80864">
        <w:rPr>
          <w:rStyle w:val="CommentReference"/>
        </w:rPr>
        <w:commentReference w:id="13"/>
      </w:r>
      <w:r>
        <w:rPr>
          <w:rFonts w:ascii="Times New Roman" w:hAnsi="Times New Roman" w:cs="Times New Roman"/>
          <w:sz w:val="24"/>
          <w:szCs w:val="24"/>
        </w:rPr>
        <w:t xml:space="preserve">documentation where a programmer may be referencing function names and variable names, to many of such references is likely to cause false positives. This brings us to our third and most current approach, what </w:t>
      </w:r>
      <w:ins w:id="14" w:author="Michael Decker" w:date="2020-01-12T17:50:00Z">
        <w:r w:rsidR="00B5583A">
          <w:rPr>
            <w:rFonts w:ascii="Times New Roman" w:hAnsi="Times New Roman" w:cs="Times New Roman"/>
            <w:sz w:val="24"/>
            <w:szCs w:val="24"/>
          </w:rPr>
          <w:t>we</w:t>
        </w:r>
      </w:ins>
      <w:r>
        <w:rPr>
          <w:rFonts w:ascii="Times New Roman" w:hAnsi="Times New Roman" w:cs="Times New Roman"/>
          <w:sz w:val="24"/>
          <w:szCs w:val="24"/>
        </w:rPr>
        <w:t xml:space="preserve"> call the frequency approach.</w:t>
      </w:r>
    </w:p>
    <w:p w14:paraId="05FFD806" w14:textId="430F16FA" w:rsidR="00366AED" w:rsidRDefault="00366AED" w:rsidP="00D224E3">
      <w:pPr>
        <w:spacing w:line="480" w:lineRule="auto"/>
        <w:rPr>
          <w:rFonts w:ascii="Times New Roman" w:hAnsi="Times New Roman" w:cs="Times New Roman"/>
          <w:sz w:val="24"/>
          <w:szCs w:val="24"/>
        </w:rPr>
      </w:pPr>
    </w:p>
    <w:p w14:paraId="5DA28B6B" w14:textId="77777777" w:rsidR="00A935C9" w:rsidRDefault="00366AED" w:rsidP="00D224E3">
      <w:pPr>
        <w:spacing w:line="480" w:lineRule="auto"/>
        <w:rPr>
          <w:ins w:id="15" w:author="Michael Decker" w:date="2020-01-12T17:54:00Z"/>
          <w:rFonts w:ascii="Times New Roman" w:hAnsi="Times New Roman" w:cs="Times New Roman"/>
          <w:sz w:val="24"/>
          <w:szCs w:val="24"/>
        </w:rPr>
      </w:pPr>
      <w:r w:rsidRPr="00366AED">
        <w:rPr>
          <w:rFonts w:ascii="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14:anchorId="3AB1DC8A" wp14:editId="365CCDE5">
                <wp:simplePos x="0" y="0"/>
                <wp:positionH relativeFrom="margin">
                  <wp:align>left</wp:align>
                </wp:positionH>
                <wp:positionV relativeFrom="margin">
                  <wp:align>bottom</wp:align>
                </wp:positionV>
                <wp:extent cx="3209925" cy="386080"/>
                <wp:effectExtent l="0" t="0" r="9525"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386080"/>
                        </a:xfrm>
                        <a:prstGeom prst="rect">
                          <a:avLst/>
                        </a:prstGeom>
                        <a:solidFill>
                          <a:srgbClr val="FFFFFF"/>
                        </a:solidFill>
                        <a:ln w="9525">
                          <a:noFill/>
                          <a:miter lim="800000"/>
                          <a:headEnd/>
                          <a:tailEnd/>
                        </a:ln>
                      </wps:spPr>
                      <wps:txbx>
                        <w:txbxContent>
                          <w:p w14:paraId="5D4F43FA" w14:textId="6FA43E1A" w:rsidR="00366AED" w:rsidRDefault="00366AED">
                            <w:r>
                              <w:t>Fig ## large frequency differences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AB1DC8A" id="_x0000_t202" coordsize="21600,21600" o:spt="202" path="m,l,21600r21600,l21600,xe">
                <v:stroke joinstyle="miter"/>
                <v:path gradientshapeok="t" o:connecttype="rect"/>
              </v:shapetype>
              <v:shape id="Text Box 2" o:spid="_x0000_s1026" type="#_x0000_t202" style="position:absolute;margin-left:0;margin-top:0;width:252.75pt;height:30.4pt;z-index:251659264;visibility:visible;mso-wrap-style:square;mso-width-percent:0;mso-height-percent:200;mso-wrap-distance-left:9pt;mso-wrap-distance-top:3.6pt;mso-wrap-distance-right:9pt;mso-wrap-distance-bottom:3.6pt;mso-position-horizontal:left;mso-position-horizontal-relative:margin;mso-position-vertical:bottom;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" stroked="f">
                <v:textbox style="mso-fit-shape-to-text:t">
                  <w:txbxContent>
                    <w:p w14:paraId="5D4F43FA" w14:textId="6FA43E1A" w:rsidR="00366AED" w:rsidRDefault="00366AED">
                      <w:r>
                        <w:t>Fig ## large frequency differences</w:t>
                      </w:r>
                    </w:p>
                  </w:txbxContent>
                </v:textbox>
                <w10:wrap type="topAndBottom" anchorx="margin" anchory="margin"/>
              </v:shape>
            </w:pict>
          </mc:Fallback>
        </mc:AlternateContent>
      </w:r>
      <w:r>
        <w:rPr>
          <w:noProof/>
        </w:rPr>
        <w:drawing>
          <wp:anchor distT="0" distB="0" distL="114300" distR="114300" simplePos="0" relativeHeight="251660288" behindDoc="0" locked="0" layoutInCell="1" allowOverlap="1" wp14:anchorId="5B186E7A" wp14:editId="7C8D02D5">
            <wp:simplePos x="0" y="0"/>
            <wp:positionH relativeFrom="margin">
              <wp:align>right</wp:align>
            </wp:positionH>
            <wp:positionV relativeFrom="page">
              <wp:posOffset>6061075</wp:posOffset>
            </wp:positionV>
            <wp:extent cx="5029200" cy="2719070"/>
            <wp:effectExtent l="0" t="0" r="0" b="5080"/>
            <wp:wrapTopAndBottom/>
            <wp:docPr id="1" name="Chart 1">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Pr>
          <w:rFonts w:ascii="Times New Roman" w:hAnsi="Times New Roman" w:cs="Times New Roman"/>
          <w:sz w:val="24"/>
          <w:szCs w:val="24"/>
        </w:rPr>
        <w:tab/>
        <w:t xml:space="preserve">The original basis of the frequency approach owes itself to a discussion on the works of Dvorak and </w:t>
      </w:r>
      <w:commentRangeStart w:id="16"/>
      <w:r>
        <w:rPr>
          <w:rFonts w:ascii="Times New Roman" w:hAnsi="Times New Roman" w:cs="Times New Roman"/>
          <w:sz w:val="24"/>
          <w:szCs w:val="24"/>
        </w:rPr>
        <w:t>Blickensderfer</w:t>
      </w:r>
      <w:commentRangeEnd w:id="16"/>
      <w:r w:rsidR="00393C66">
        <w:rPr>
          <w:rStyle w:val="CommentReference"/>
        </w:rPr>
        <w:commentReference w:id="16"/>
      </w:r>
      <w:r>
        <w:rPr>
          <w:rFonts w:ascii="Times New Roman" w:hAnsi="Times New Roman" w:cs="Times New Roman"/>
          <w:sz w:val="24"/>
          <w:szCs w:val="24"/>
        </w:rPr>
        <w:t>, both of whom are famous for designing alternate versions of the key board layout used on English typewriters and computers today. To simplify the concepts explained in the related works chapter, Dvorak and Blickensderfer both examined which letters are most frequently used in the English language and relocated their positions to allow for easier and less strenuous typing. This concept of common characters in English words brought forth a v</w:t>
      </w:r>
      <w:ins w:id="17" w:author="Michael Decker" w:date="2020-01-12T17:51:00Z">
        <w:r w:rsidR="00BE2D26">
          <w:rPr>
            <w:rFonts w:ascii="Times New Roman" w:hAnsi="Times New Roman" w:cs="Times New Roman"/>
            <w:sz w:val="24"/>
            <w:szCs w:val="24"/>
          </w:rPr>
          <w:t>e</w:t>
        </w:r>
      </w:ins>
      <w:del w:id="18" w:author="Michael Decker" w:date="2020-01-12T17:51:00Z">
        <w:r w:rsidDel="00BE2D26">
          <w:rPr>
            <w:rFonts w:ascii="Times New Roman" w:hAnsi="Times New Roman" w:cs="Times New Roman"/>
            <w:sz w:val="24"/>
            <w:szCs w:val="24"/>
          </w:rPr>
          <w:delText>a</w:delText>
        </w:r>
      </w:del>
      <w:r>
        <w:rPr>
          <w:rFonts w:ascii="Times New Roman" w:hAnsi="Times New Roman" w:cs="Times New Roman"/>
          <w:sz w:val="24"/>
          <w:szCs w:val="24"/>
        </w:rPr>
        <w:t xml:space="preserve">ry powerful idea, what if we check the frequency of ASCII characters found in lines of both English prose style comments and commented out code and compared them against each other? What the data shows us when analyzing the results of these frequencies is that there are key differences between English prose and commented out code, and not only are these differences present, some of them are quite extreme. As shown in Fig ## large frequency differences, there are thirteen symbols which have a frequency near to or greater than one percent more common in commented out code versus in a standard comment. The most </w:t>
      </w:r>
      <w:r>
        <w:rPr>
          <w:rFonts w:ascii="Times New Roman" w:hAnsi="Times New Roman" w:cs="Times New Roman"/>
          <w:sz w:val="24"/>
          <w:szCs w:val="24"/>
        </w:rPr>
        <w:lastRenderedPageBreak/>
        <w:t xml:space="preserve">staggering of these numbers is actually the frequency of spaces found in commented out code, for which a number of assumptions are made. Likely, one of the largest reasons for this is good indentation practices leaving large amounts of whitespace in commented out code. </w:t>
      </w:r>
      <w:commentRangeStart w:id="19"/>
      <w:r>
        <w:rPr>
          <w:rFonts w:ascii="Times New Roman" w:hAnsi="Times New Roman" w:cs="Times New Roman"/>
          <w:sz w:val="24"/>
          <w:szCs w:val="24"/>
        </w:rPr>
        <w:t>However, upon closer analysis of some samples where spacing rates were particularly high it was noted that the average character length of terms tended to be much shorter in commented out code, a prime example being</w:t>
      </w:r>
      <w:ins w:id="20" w:author="Michael Decker" w:date="2020-01-12T17:54:00Z">
        <w:r w:rsidR="00A935C9">
          <w:rPr>
            <w:rFonts w:ascii="Times New Roman" w:hAnsi="Times New Roman" w:cs="Times New Roman"/>
            <w:sz w:val="24"/>
            <w:szCs w:val="24"/>
          </w:rPr>
          <w:t>:</w:t>
        </w:r>
      </w:ins>
    </w:p>
    <w:p w14:paraId="7D559C66" w14:textId="7FE015AE" w:rsidR="00A935C9" w:rsidRPr="00381E26" w:rsidRDefault="00366AED" w:rsidP="00381E26">
      <w:pPr>
        <w:spacing w:line="480" w:lineRule="auto"/>
        <w:jc w:val="center"/>
        <w:rPr>
          <w:rFonts w:ascii="Times New Roman" w:hAnsi="Times New Roman" w:cs="Times New Roman"/>
          <w:i/>
          <w:iCs/>
          <w:sz w:val="24"/>
          <w:szCs w:val="24"/>
        </w:rPr>
      </w:pPr>
      <w:r w:rsidRPr="00526102">
        <w:rPr>
          <w:rFonts w:ascii="Consolas" w:hAnsi="Consolas" w:cs="Consolas"/>
          <w:i/>
          <w:iCs/>
          <w:sz w:val="24"/>
          <w:szCs w:val="24"/>
        </w:rPr>
        <w:t xml:space="preserve">//    </w:t>
      </w:r>
      <w:proofErr w:type="spellStart"/>
      <w:r w:rsidRPr="00526102">
        <w:rPr>
          <w:rFonts w:ascii="Consolas" w:hAnsi="Consolas" w:cs="Consolas"/>
          <w:i/>
          <w:iCs/>
          <w:sz w:val="24"/>
          <w:szCs w:val="24"/>
        </w:rPr>
        <w:t>i</w:t>
      </w:r>
      <w:proofErr w:type="spellEnd"/>
      <w:r w:rsidRPr="00526102">
        <w:rPr>
          <w:rFonts w:ascii="Consolas" w:hAnsi="Consolas" w:cs="Consolas"/>
          <w:i/>
          <w:iCs/>
          <w:sz w:val="24"/>
          <w:szCs w:val="24"/>
        </w:rPr>
        <w:t xml:space="preserve"> = a + b;</w:t>
      </w:r>
    </w:p>
    <w:p w14:paraId="34F14286" w14:textId="4ED3F54F" w:rsidR="00366AED" w:rsidRDefault="00366AED" w:rsidP="00D224E3">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 Further, taking into consideration </w:t>
      </w:r>
      <w:proofErr w:type="spellStart"/>
      <w:r>
        <w:rPr>
          <w:rFonts w:ascii="Times New Roman" w:hAnsi="Times New Roman" w:cs="Times New Roman"/>
          <w:sz w:val="24"/>
          <w:szCs w:val="24"/>
        </w:rPr>
        <w:t>Mayzner’s</w:t>
      </w:r>
      <w:proofErr w:type="spellEnd"/>
      <w:r>
        <w:rPr>
          <w:rFonts w:ascii="Times New Roman" w:hAnsi="Times New Roman" w:cs="Times New Roman"/>
          <w:sz w:val="24"/>
          <w:szCs w:val="24"/>
        </w:rPr>
        <w:t xml:space="preserve"> work in 1965 and Googles follow-on research using modern computational methods, it has been determined that the average length of an English word is 4.7 characters. This means that in the same space of total characters, fifteen, on average 3 words would fit, assuming that it ends in a period and contains 2 spaces. </w:t>
      </w:r>
      <w:commentRangeEnd w:id="19"/>
      <w:r w:rsidR="00A935C9">
        <w:rPr>
          <w:rStyle w:val="CommentReference"/>
        </w:rPr>
        <w:commentReference w:id="19"/>
      </w:r>
      <w:r>
        <w:rPr>
          <w:rFonts w:ascii="Times New Roman" w:hAnsi="Times New Roman" w:cs="Times New Roman"/>
          <w:sz w:val="24"/>
          <w:szCs w:val="24"/>
        </w:rPr>
        <w:t xml:space="preserve">Importantly, what this means is that spaces would be making up about 13% of the total number of characters in the line which is roughly 80% less spaces than the </w:t>
      </w:r>
      <w:proofErr w:type="gramStart"/>
      <w:r>
        <w:rPr>
          <w:rFonts w:ascii="Times New Roman" w:hAnsi="Times New Roman" w:cs="Times New Roman"/>
          <w:sz w:val="24"/>
          <w:szCs w:val="24"/>
        </w:rPr>
        <w:t>commented out</w:t>
      </w:r>
      <w:proofErr w:type="gramEnd"/>
      <w:r>
        <w:rPr>
          <w:rFonts w:ascii="Times New Roman" w:hAnsi="Times New Roman" w:cs="Times New Roman"/>
          <w:sz w:val="24"/>
          <w:szCs w:val="24"/>
        </w:rPr>
        <w:t xml:space="preserve"> code example. These methods continue to hold true at different frequencies for a wide variety of different characters besides the ones mentioned previously</w:t>
      </w:r>
      <w:ins w:id="21" w:author="Michael Decker" w:date="2020-01-12T17:54:00Z">
        <w:r w:rsidR="00980650">
          <w:rPr>
            <w:rFonts w:ascii="Times New Roman" w:hAnsi="Times New Roman" w:cs="Times New Roman"/>
            <w:sz w:val="24"/>
            <w:szCs w:val="24"/>
          </w:rPr>
          <w:t>,</w:t>
        </w:r>
      </w:ins>
      <w:r>
        <w:rPr>
          <w:rFonts w:ascii="Times New Roman" w:hAnsi="Times New Roman" w:cs="Times New Roman"/>
          <w:sz w:val="24"/>
          <w:szCs w:val="24"/>
        </w:rPr>
        <w:t xml:space="preserve"> though in smaller amounts. </w:t>
      </w:r>
    </w:p>
    <w:p w14:paraId="370AFA9C" w14:textId="459FF460" w:rsidR="00935BB3" w:rsidRDefault="00935BB3" w:rsidP="00D224E3">
      <w:pPr>
        <w:spacing w:line="480" w:lineRule="auto"/>
        <w:rPr>
          <w:rFonts w:ascii="Times New Roman" w:hAnsi="Times New Roman" w:cs="Times New Roman"/>
          <w:sz w:val="24"/>
          <w:szCs w:val="24"/>
        </w:rPr>
      </w:pPr>
      <w:r>
        <w:rPr>
          <w:rFonts w:ascii="Times New Roman" w:hAnsi="Times New Roman" w:cs="Times New Roman"/>
          <w:sz w:val="24"/>
          <w:szCs w:val="24"/>
        </w:rPr>
        <w:tab/>
      </w:r>
      <w:r w:rsidR="000B6C11">
        <w:rPr>
          <w:rFonts w:ascii="Times New Roman" w:hAnsi="Times New Roman" w:cs="Times New Roman"/>
          <w:sz w:val="24"/>
          <w:szCs w:val="24"/>
        </w:rPr>
        <w:t xml:space="preserve">One of the benefits of using a method like this is by scanning a variety of scripts you are able to create frequency distributions that are consistent across the </w:t>
      </w:r>
      <w:r w:rsidR="000B6C11">
        <w:rPr>
          <w:rFonts w:ascii="Times New Roman" w:hAnsi="Times New Roman" w:cs="Times New Roman"/>
          <w:sz w:val="24"/>
          <w:szCs w:val="24"/>
        </w:rPr>
        <w:lastRenderedPageBreak/>
        <w:t xml:space="preserve">board. In the case of the final frequency distributions used in this research the values are pulled from code and comments from amongst different projects, ensuring </w:t>
      </w:r>
      <w:commentRangeStart w:id="22"/>
      <w:r w:rsidR="000B6C11">
        <w:rPr>
          <w:rFonts w:ascii="Times New Roman" w:hAnsi="Times New Roman" w:cs="Times New Roman"/>
          <w:sz w:val="24"/>
          <w:szCs w:val="24"/>
        </w:rPr>
        <w:t>that it gets a good general representation of what a frequency distribution should look like</w:t>
      </w:r>
      <w:r w:rsidR="006F53DC">
        <w:rPr>
          <w:rFonts w:ascii="Times New Roman" w:hAnsi="Times New Roman" w:cs="Times New Roman"/>
          <w:sz w:val="24"/>
          <w:szCs w:val="24"/>
        </w:rPr>
        <w:t xml:space="preserve"> and helps with generalizability and avoiding overfitting</w:t>
      </w:r>
      <w:r w:rsidR="000B6C11">
        <w:rPr>
          <w:rFonts w:ascii="Times New Roman" w:hAnsi="Times New Roman" w:cs="Times New Roman"/>
          <w:sz w:val="24"/>
          <w:szCs w:val="24"/>
        </w:rPr>
        <w:t xml:space="preserve">. </w:t>
      </w:r>
      <w:commentRangeEnd w:id="22"/>
      <w:r w:rsidR="00852448">
        <w:rPr>
          <w:rStyle w:val="CommentReference"/>
        </w:rPr>
        <w:commentReference w:id="22"/>
      </w:r>
      <w:r w:rsidR="000B6C11">
        <w:rPr>
          <w:rFonts w:ascii="Times New Roman" w:hAnsi="Times New Roman" w:cs="Times New Roman"/>
          <w:sz w:val="24"/>
          <w:szCs w:val="24"/>
        </w:rPr>
        <w:t>Of course, an added benefit to this is if you are examining code and comments that are required to follow a very specific structure then the process is equally as beneficially once the scanning process is complete. The way this is done is by taking each line one at a time and verifying each character converted to lowercase for normalization against a dictionary of characters and then consequently stored</w:t>
      </w:r>
      <w:r w:rsidR="00FD34CF">
        <w:rPr>
          <w:rFonts w:ascii="Times New Roman" w:hAnsi="Times New Roman" w:cs="Times New Roman"/>
          <w:sz w:val="24"/>
          <w:szCs w:val="24"/>
        </w:rPr>
        <w:t xml:space="preserve"> in the dictionary. Once the entire line has been read and all characters have been stored and a final count of characters is obtained the frequency of each character is calculated and stored in a list, ensuring that they remain in order by using key based verification. </w:t>
      </w:r>
      <w:commentRangeStart w:id="24"/>
      <w:r w:rsidR="00FD34CF">
        <w:rPr>
          <w:rFonts w:ascii="Times New Roman" w:hAnsi="Times New Roman" w:cs="Times New Roman"/>
          <w:sz w:val="24"/>
          <w:szCs w:val="24"/>
        </w:rPr>
        <w:t xml:space="preserve">These frequencies can then be used individually, as a group, or averaged into a single working list. </w:t>
      </w:r>
      <w:commentRangeEnd w:id="24"/>
      <w:r w:rsidR="00E149EA">
        <w:rPr>
          <w:rStyle w:val="CommentReference"/>
        </w:rPr>
        <w:commentReference w:id="24"/>
      </w:r>
    </w:p>
    <w:p w14:paraId="26A6C578" w14:textId="26176024" w:rsidR="00325C1B" w:rsidRDefault="00325C1B" w:rsidP="00325C1B">
      <w:pPr>
        <w:spacing w:line="480" w:lineRule="auto"/>
        <w:rPr>
          <w:rFonts w:ascii="Times New Roman" w:hAnsi="Times New Roman" w:cs="Times New Roman"/>
          <w:sz w:val="24"/>
          <w:szCs w:val="24"/>
        </w:rPr>
      </w:pPr>
    </w:p>
    <w:p w14:paraId="3B99C55A" w14:textId="0149D996" w:rsidR="00325C1B" w:rsidRPr="00B00471" w:rsidRDefault="00325C1B" w:rsidP="00325C1B">
      <w:pPr>
        <w:spacing w:line="480" w:lineRule="auto"/>
        <w:rPr>
          <w:rFonts w:ascii="Times New Roman" w:hAnsi="Times New Roman" w:cs="Times New Roman"/>
          <w:sz w:val="24"/>
          <w:szCs w:val="24"/>
        </w:rPr>
      </w:pPr>
    </w:p>
    <w:sectPr w:rsidR="00325C1B" w:rsidRPr="00B00471" w:rsidSect="00460B80">
      <w:pgSz w:w="12240" w:h="15840"/>
      <w:pgMar w:top="1440" w:right="1440" w:bottom="1440" w:left="28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hael Decker" w:date="2020-01-12T17:40:00Z" w:initials="MD">
    <w:p w14:paraId="709C609D" w14:textId="7CC7BF45" w:rsidR="005F6C15" w:rsidRDefault="005F6C15">
      <w:pPr>
        <w:pStyle w:val="CommentText"/>
      </w:pPr>
      <w:r>
        <w:rPr>
          <w:rStyle w:val="CommentReference"/>
        </w:rPr>
        <w:annotationRef/>
      </w:r>
      <w:r>
        <w:t>Use present tense.</w:t>
      </w:r>
      <w:r w:rsidR="00236771">
        <w:t xml:space="preserve">  I will show fixes to </w:t>
      </w:r>
      <w:proofErr w:type="gramStart"/>
      <w:r w:rsidR="00236771">
        <w:t>a few, but</w:t>
      </w:r>
      <w:proofErr w:type="gramEnd"/>
      <w:r w:rsidR="00236771">
        <w:t xml:space="preserve"> leave the rest to you.</w:t>
      </w:r>
    </w:p>
  </w:comment>
  <w:comment w:id="2" w:author="Michael Decker" w:date="2020-01-12T17:43:00Z" w:initials="MD">
    <w:p w14:paraId="7C3E0EED" w14:textId="1AA70494" w:rsidR="00621074" w:rsidRDefault="00621074">
      <w:pPr>
        <w:pStyle w:val="CommentText"/>
      </w:pPr>
      <w:r>
        <w:rPr>
          <w:rStyle w:val="CommentReference"/>
        </w:rPr>
        <w:annotationRef/>
      </w:r>
      <w:r>
        <w:t>This opening sounds sort of like a report on work done.  Be a bit more agnostic and state there are several approaches which you will discuss individually (numbered</w:t>
      </w:r>
      <w:r w:rsidR="00653983">
        <w:t>/named</w:t>
      </w:r>
      <w:r>
        <w:t xml:space="preserve"> and </w:t>
      </w:r>
      <w:r w:rsidR="00653983">
        <w:t xml:space="preserve">either bolded at </w:t>
      </w:r>
      <w:proofErr w:type="spellStart"/>
      <w:r w:rsidR="00653983">
        <w:t>begining</w:t>
      </w:r>
      <w:proofErr w:type="spellEnd"/>
      <w:r w:rsidR="00653983">
        <w:t xml:space="preserve"> of paragraph or g</w:t>
      </w:r>
      <w:r>
        <w:t>in separate sub-sections).  You can state the last is the best performing.</w:t>
      </w:r>
    </w:p>
  </w:comment>
  <w:comment w:id="10" w:author="Michael Decker" w:date="2020-01-12T17:47:00Z" w:initials="MD">
    <w:p w14:paraId="6B36DA41" w14:textId="20264331" w:rsidR="00796406" w:rsidRDefault="00796406">
      <w:pPr>
        <w:pStyle w:val="CommentText"/>
      </w:pPr>
      <w:r>
        <w:rPr>
          <w:rStyle w:val="CommentReference"/>
        </w:rPr>
        <w:annotationRef/>
      </w:r>
      <w:r>
        <w:t>The description of this is somewhat related to VSM (vector space model)</w:t>
      </w:r>
      <w:r w:rsidR="008D0EF1">
        <w:t>, but not completely.  Bad of words is a valid term in either case.</w:t>
      </w:r>
      <w:r>
        <w:t xml:space="preserve"> </w:t>
      </w:r>
    </w:p>
  </w:comment>
  <w:comment w:id="13" w:author="Michael Decker" w:date="2020-01-12T17:49:00Z" w:initials="MD">
    <w:p w14:paraId="2386F3F2" w14:textId="5849C1CD" w:rsidR="00B80864" w:rsidRDefault="00B80864">
      <w:pPr>
        <w:pStyle w:val="CommentText"/>
      </w:pPr>
      <w:r>
        <w:rPr>
          <w:rStyle w:val="CommentReference"/>
        </w:rPr>
        <w:annotationRef/>
      </w:r>
      <w:r>
        <w:t>???</w:t>
      </w:r>
    </w:p>
  </w:comment>
  <w:comment w:id="16" w:author="Michael Decker" w:date="2020-01-12T17:50:00Z" w:initials="MD">
    <w:p w14:paraId="44EA05BE" w14:textId="5E4EBEAE" w:rsidR="00393C66" w:rsidRDefault="00393C66">
      <w:pPr>
        <w:pStyle w:val="CommentText"/>
      </w:pPr>
      <w:r>
        <w:rPr>
          <w:rStyle w:val="CommentReference"/>
        </w:rPr>
        <w:annotationRef/>
      </w:r>
      <w:r>
        <w:t>Citations</w:t>
      </w:r>
      <w:r w:rsidR="0092279C">
        <w:t xml:space="preserve"> in</w:t>
      </w:r>
      <w:r>
        <w:t xml:space="preserve"> </w:t>
      </w:r>
      <w:r w:rsidR="0092279C">
        <w:t>Author Year.</w:t>
      </w:r>
    </w:p>
  </w:comment>
  <w:comment w:id="19" w:author="Michael Decker" w:date="2020-01-12T17:53:00Z" w:initials="MD">
    <w:p w14:paraId="29C3A02E" w14:textId="1E8E1637" w:rsidR="00A935C9" w:rsidRDefault="00A935C9">
      <w:pPr>
        <w:pStyle w:val="CommentText"/>
      </w:pPr>
      <w:r>
        <w:rPr>
          <w:rStyle w:val="CommentReference"/>
        </w:rPr>
        <w:annotationRef/>
      </w:r>
      <w:r>
        <w:t xml:space="preserve">Great stuff!  </w:t>
      </w:r>
    </w:p>
  </w:comment>
  <w:comment w:id="22" w:author="Michael Decker" w:date="2020-01-12T17:55:00Z" w:initials="MD">
    <w:p w14:paraId="117DE042" w14:textId="2D5F0990" w:rsidR="00852448" w:rsidRDefault="00852448">
      <w:pPr>
        <w:pStyle w:val="CommentText"/>
      </w:pPr>
      <w:bookmarkStart w:id="23" w:name="_GoBack"/>
      <w:r>
        <w:rPr>
          <w:rStyle w:val="CommentReference"/>
        </w:rPr>
        <w:annotationRef/>
      </w:r>
      <w:proofErr w:type="gramStart"/>
      <w:r>
        <w:t>Also</w:t>
      </w:r>
      <w:proofErr w:type="gramEnd"/>
      <w:r>
        <w:t xml:space="preserve"> can help with generalizability and avoiding overfitting.</w:t>
      </w:r>
      <w:bookmarkEnd w:id="23"/>
    </w:p>
  </w:comment>
  <w:comment w:id="24" w:author="Michael Decker" w:date="2020-01-12T17:56:00Z" w:initials="MD">
    <w:p w14:paraId="669DA68F" w14:textId="1E623B25" w:rsidR="00E149EA" w:rsidRDefault="00E149EA">
      <w:pPr>
        <w:pStyle w:val="CommentText"/>
      </w:pPr>
      <w:r>
        <w:rPr>
          <w:rStyle w:val="CommentReference"/>
        </w:rPr>
        <w:annotationRef/>
      </w:r>
      <w:r>
        <w:t>Example.  For a few comments.  A couple line, and 1 block comment (of a few lines).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9C609D" w15:done="0"/>
  <w15:commentEx w15:paraId="7C3E0EED" w15:done="0"/>
  <w15:commentEx w15:paraId="6B36DA41" w15:done="1"/>
  <w15:commentEx w15:paraId="2386F3F2" w15:done="1"/>
  <w15:commentEx w15:paraId="44EA05BE" w15:done="0"/>
  <w15:commentEx w15:paraId="29C3A02E" w15:done="1"/>
  <w15:commentEx w15:paraId="117DE042" w15:done="1"/>
  <w15:commentEx w15:paraId="669DA68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9C609D" w16cid:durableId="21C5D8AA"/>
  <w16cid:commentId w16cid:paraId="7C3E0EED" w16cid:durableId="21C5D924"/>
  <w16cid:commentId w16cid:paraId="6B36DA41" w16cid:durableId="21C5DA2F"/>
  <w16cid:commentId w16cid:paraId="2386F3F2" w16cid:durableId="21C5DAC3"/>
  <w16cid:commentId w16cid:paraId="44EA05BE" w16cid:durableId="21C5DAFD"/>
  <w16cid:commentId w16cid:paraId="29C3A02E" w16cid:durableId="21C5DB9B"/>
  <w16cid:commentId w16cid:paraId="117DE042" w16cid:durableId="21C5DC15"/>
  <w16cid:commentId w16cid:paraId="669DA68F" w16cid:durableId="21C5DC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32DFD" w14:textId="77777777" w:rsidR="005B103D" w:rsidRDefault="005B103D" w:rsidP="00366AED">
      <w:pPr>
        <w:spacing w:after="0" w:line="240" w:lineRule="auto"/>
      </w:pPr>
      <w:r>
        <w:separator/>
      </w:r>
    </w:p>
  </w:endnote>
  <w:endnote w:type="continuationSeparator" w:id="0">
    <w:p w14:paraId="6B3873B3" w14:textId="77777777" w:rsidR="005B103D" w:rsidRDefault="005B103D" w:rsidP="00366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65BE04" w14:textId="77777777" w:rsidR="005B103D" w:rsidRDefault="005B103D" w:rsidP="00366AED">
      <w:pPr>
        <w:spacing w:after="0" w:line="240" w:lineRule="auto"/>
      </w:pPr>
      <w:r>
        <w:separator/>
      </w:r>
    </w:p>
  </w:footnote>
  <w:footnote w:type="continuationSeparator" w:id="0">
    <w:p w14:paraId="3B1870B9" w14:textId="77777777" w:rsidR="005B103D" w:rsidRDefault="005B103D" w:rsidP="00366AED">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Decker">
    <w15:presenceInfo w15:providerId="AD" w15:userId="S::mdecke@bgsu.edu::1ef9e404-2f64-4121-a12a-5bc2e1b1f801"/>
  </w15:person>
  <w15:person w15:author="blake grills">
    <w15:presenceInfo w15:providerId="Windows Live" w15:userId="0c6273a41064c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B80"/>
    <w:rsid w:val="0003172C"/>
    <w:rsid w:val="000B6C11"/>
    <w:rsid w:val="00236771"/>
    <w:rsid w:val="00325C1B"/>
    <w:rsid w:val="00347B64"/>
    <w:rsid w:val="00366AED"/>
    <w:rsid w:val="00381E26"/>
    <w:rsid w:val="00393C66"/>
    <w:rsid w:val="003A7C9B"/>
    <w:rsid w:val="00460B80"/>
    <w:rsid w:val="004A240F"/>
    <w:rsid w:val="005175C7"/>
    <w:rsid w:val="00526102"/>
    <w:rsid w:val="0053583B"/>
    <w:rsid w:val="00585211"/>
    <w:rsid w:val="005B103D"/>
    <w:rsid w:val="005E1FC9"/>
    <w:rsid w:val="005F4F4C"/>
    <w:rsid w:val="005F6C15"/>
    <w:rsid w:val="00621074"/>
    <w:rsid w:val="00653983"/>
    <w:rsid w:val="00687CF8"/>
    <w:rsid w:val="006F53DC"/>
    <w:rsid w:val="00796406"/>
    <w:rsid w:val="007A3F0E"/>
    <w:rsid w:val="00852448"/>
    <w:rsid w:val="008D0EF1"/>
    <w:rsid w:val="008D6507"/>
    <w:rsid w:val="0092279C"/>
    <w:rsid w:val="00935BB3"/>
    <w:rsid w:val="00980650"/>
    <w:rsid w:val="00A637D6"/>
    <w:rsid w:val="00A935C9"/>
    <w:rsid w:val="00B00471"/>
    <w:rsid w:val="00B5583A"/>
    <w:rsid w:val="00B80864"/>
    <w:rsid w:val="00BE2D26"/>
    <w:rsid w:val="00C950EF"/>
    <w:rsid w:val="00D224E3"/>
    <w:rsid w:val="00E149EA"/>
    <w:rsid w:val="00FB2BA4"/>
    <w:rsid w:val="00FB75CF"/>
    <w:rsid w:val="00FD34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531FD"/>
  <w15:chartTrackingRefBased/>
  <w15:docId w15:val="{E4C5269F-5095-46A0-890E-1A8D1DB2D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00471"/>
    <w:rPr>
      <w:sz w:val="16"/>
      <w:szCs w:val="16"/>
    </w:rPr>
  </w:style>
  <w:style w:type="paragraph" w:styleId="CommentText">
    <w:name w:val="annotation text"/>
    <w:basedOn w:val="Normal"/>
    <w:link w:val="CommentTextChar"/>
    <w:uiPriority w:val="99"/>
    <w:semiHidden/>
    <w:unhideWhenUsed/>
    <w:rsid w:val="00B00471"/>
    <w:pPr>
      <w:spacing w:line="240" w:lineRule="auto"/>
    </w:pPr>
    <w:rPr>
      <w:sz w:val="20"/>
      <w:szCs w:val="20"/>
    </w:rPr>
  </w:style>
  <w:style w:type="character" w:customStyle="1" w:styleId="CommentTextChar">
    <w:name w:val="Comment Text Char"/>
    <w:basedOn w:val="DefaultParagraphFont"/>
    <w:link w:val="CommentText"/>
    <w:uiPriority w:val="99"/>
    <w:semiHidden/>
    <w:rsid w:val="00B00471"/>
    <w:rPr>
      <w:sz w:val="20"/>
      <w:szCs w:val="20"/>
    </w:rPr>
  </w:style>
  <w:style w:type="paragraph" w:styleId="BalloonText">
    <w:name w:val="Balloon Text"/>
    <w:basedOn w:val="Normal"/>
    <w:link w:val="BalloonTextChar"/>
    <w:uiPriority w:val="99"/>
    <w:semiHidden/>
    <w:unhideWhenUsed/>
    <w:rsid w:val="00B004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0471"/>
    <w:rPr>
      <w:rFonts w:ascii="Segoe UI" w:hAnsi="Segoe UI" w:cs="Segoe UI"/>
      <w:sz w:val="18"/>
      <w:szCs w:val="18"/>
    </w:rPr>
  </w:style>
  <w:style w:type="paragraph" w:styleId="Header">
    <w:name w:val="header"/>
    <w:basedOn w:val="Normal"/>
    <w:link w:val="HeaderChar"/>
    <w:uiPriority w:val="99"/>
    <w:unhideWhenUsed/>
    <w:rsid w:val="00366A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AED"/>
  </w:style>
  <w:style w:type="paragraph" w:styleId="Footer">
    <w:name w:val="footer"/>
    <w:basedOn w:val="Normal"/>
    <w:link w:val="FooterChar"/>
    <w:uiPriority w:val="99"/>
    <w:unhideWhenUsed/>
    <w:rsid w:val="00366A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AED"/>
  </w:style>
  <w:style w:type="paragraph" w:styleId="CommentSubject">
    <w:name w:val="annotation subject"/>
    <w:basedOn w:val="CommentText"/>
    <w:next w:val="CommentText"/>
    <w:link w:val="CommentSubjectChar"/>
    <w:uiPriority w:val="99"/>
    <w:semiHidden/>
    <w:unhideWhenUsed/>
    <w:rsid w:val="005F6C15"/>
    <w:rPr>
      <w:b/>
      <w:bCs/>
    </w:rPr>
  </w:style>
  <w:style w:type="character" w:customStyle="1" w:styleId="CommentSubjectChar">
    <w:name w:val="Comment Subject Char"/>
    <w:basedOn w:val="CommentTextChar"/>
    <w:link w:val="CommentSubject"/>
    <w:uiPriority w:val="99"/>
    <w:semiHidden/>
    <w:rsid w:val="005F6C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21106334151014869"/>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975-417D-9250-9A4419225BB0}"/>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2444</TotalTime>
  <Pages>5</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blake grills</cp:lastModifiedBy>
  <cp:revision>29</cp:revision>
  <dcterms:created xsi:type="dcterms:W3CDTF">2020-01-07T19:43:00Z</dcterms:created>
  <dcterms:modified xsi:type="dcterms:W3CDTF">2020-01-14T16:42:00Z</dcterms:modified>
</cp:coreProperties>
</file>