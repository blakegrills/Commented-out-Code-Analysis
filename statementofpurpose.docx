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1665" w14:textId="15F6FFA5" w:rsidR="00C02FF7" w:rsidRDefault="001975AA" w:rsidP="001975AA">
      <w:pPr>
        <w:spacing w:line="480" w:lineRule="auto"/>
        <w:rPr>
          <w:rFonts w:ascii="Times New Roman" w:hAnsi="Times New Roman" w:cs="Times New Roman"/>
          <w:sz w:val="24"/>
          <w:szCs w:val="24"/>
        </w:rPr>
      </w:pPr>
      <w:r>
        <w:rPr>
          <w:rFonts w:ascii="Times New Roman" w:hAnsi="Times New Roman" w:cs="Times New Roman"/>
          <w:sz w:val="24"/>
          <w:szCs w:val="24"/>
        </w:rPr>
        <w:t>Blake Grills</w:t>
      </w:r>
    </w:p>
    <w:p w14:paraId="3FBA0E9F" w14:textId="2A2C465A" w:rsidR="001975AA" w:rsidRDefault="001975AA" w:rsidP="001975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Statement of Purpose</w:t>
      </w:r>
    </w:p>
    <w:p w14:paraId="7F93B625" w14:textId="3B495216" w:rsidR="001975AA" w:rsidRDefault="001975AA" w:rsidP="001975AA">
      <w:pPr>
        <w:spacing w:line="480" w:lineRule="auto"/>
        <w:rPr>
          <w:rFonts w:ascii="Times New Roman" w:hAnsi="Times New Roman" w:cs="Times New Roman"/>
          <w:sz w:val="24"/>
          <w:szCs w:val="24"/>
        </w:rPr>
      </w:pPr>
      <w:r>
        <w:rPr>
          <w:rFonts w:ascii="Times New Roman" w:hAnsi="Times New Roman" w:cs="Times New Roman"/>
          <w:sz w:val="24"/>
          <w:szCs w:val="24"/>
        </w:rPr>
        <w:tab/>
      </w:r>
      <w:r w:rsidR="006200ED">
        <w:rPr>
          <w:rFonts w:ascii="Times New Roman" w:hAnsi="Times New Roman" w:cs="Times New Roman"/>
          <w:sz w:val="24"/>
          <w:szCs w:val="24"/>
        </w:rPr>
        <w:t xml:space="preserve">Throughout my academic career following my retirement from the United States Air Force I spent all of my time with one long term goal in mind, to do research in the field of Natural Language Processing, Software Engineering, Data Science, and to teach the future generation of programmers and software engineers. I attended Bowling Green State University to attain both my bachelor’s and master’s degrees where I focused on course work related to Natural Language Processing, Software Engineering, and Data Science. It is my hope to successfully mix Natural Language Processing and modern Data Science machine learning practices to provide new research that will improve the quality of life of programmers all over the world in both academia and in industry. </w:t>
      </w:r>
    </w:p>
    <w:p w14:paraId="06DEE75E" w14:textId="4907ECE3" w:rsidR="00C47502" w:rsidRDefault="00C47502" w:rsidP="001975AA">
      <w:pPr>
        <w:spacing w:line="480" w:lineRule="auto"/>
        <w:rPr>
          <w:rFonts w:ascii="Times New Roman" w:hAnsi="Times New Roman" w:cs="Times New Roman"/>
          <w:sz w:val="24"/>
          <w:szCs w:val="24"/>
        </w:rPr>
      </w:pPr>
      <w:r>
        <w:rPr>
          <w:rFonts w:ascii="Times New Roman" w:hAnsi="Times New Roman" w:cs="Times New Roman"/>
          <w:sz w:val="24"/>
          <w:szCs w:val="24"/>
        </w:rPr>
        <w:tab/>
        <w:t>To this end, I sought out schools that would be able to help me progress in my research and being an Ohio local Kent State University immediately comes to mind. Kent state is currently nationally ranked within the Top 10% of schools to attain a degree in Computer Science from and has earned a position on USA news Best Graduate Programs rankings for the Computer Science program. Not only is Kent State University a highly ranked school, they also believe in their program, which is shown by the dep</w:t>
      </w:r>
      <w:r w:rsidR="00BE0BC5">
        <w:rPr>
          <w:rFonts w:ascii="Times New Roman" w:hAnsi="Times New Roman" w:cs="Times New Roman"/>
          <w:sz w:val="24"/>
          <w:szCs w:val="24"/>
        </w:rPr>
        <w:t xml:space="preserve">artment successfully being awarded a two-million-dollar grant for their computer science program and securing a slot in the 2020 NASA suits challenge. </w:t>
      </w:r>
    </w:p>
    <w:p w14:paraId="735BCCEC" w14:textId="70AAFD51" w:rsidR="00BE0BC5" w:rsidRPr="001975AA" w:rsidRDefault="00BE0BC5" w:rsidP="001975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course, I also have my personal reasons for wanting to attend Kent State University aside from it being a highly ranked school. First and foremost, my master’s coordinator, Dr. Michael J Decker, is a Kent State Alumni and speaks very highly of the program and what he </w:t>
      </w:r>
      <w:r>
        <w:rPr>
          <w:rFonts w:ascii="Times New Roman" w:hAnsi="Times New Roman" w:cs="Times New Roman"/>
          <w:sz w:val="24"/>
          <w:szCs w:val="24"/>
        </w:rPr>
        <w:lastRenderedPageBreak/>
        <w:t xml:space="preserve">learned while in attendance there. Second is the faculty at Kent State University, I have had the opportunity to work and study alongside Dr. John </w:t>
      </w:r>
      <w:proofErr w:type="spellStart"/>
      <w:r>
        <w:rPr>
          <w:rFonts w:ascii="Times New Roman" w:hAnsi="Times New Roman" w:cs="Times New Roman"/>
          <w:sz w:val="24"/>
          <w:szCs w:val="24"/>
        </w:rPr>
        <w:t>Maletic</w:t>
      </w:r>
      <w:proofErr w:type="spellEnd"/>
      <w:r>
        <w:rPr>
          <w:rFonts w:ascii="Times New Roman" w:hAnsi="Times New Roman" w:cs="Times New Roman"/>
          <w:sz w:val="24"/>
          <w:szCs w:val="24"/>
        </w:rPr>
        <w:t xml:space="preserve"> and Dr. Michael Collard while attending Bowling Green State University and have a tremendous amount of respect and admiration for both of them. </w:t>
      </w:r>
      <w:r w:rsidR="00603886">
        <w:rPr>
          <w:rFonts w:ascii="Times New Roman" w:hAnsi="Times New Roman" w:cs="Times New Roman"/>
          <w:sz w:val="24"/>
          <w:szCs w:val="24"/>
        </w:rPr>
        <w:t xml:space="preserve">Finally, one of the current researchers in the field of Natural Language Processing whom I have great interest in the work they are doing, Dr. Christian Newman, is also a Kent State University Alumni and frequently works with Dr. </w:t>
      </w:r>
      <w:proofErr w:type="spellStart"/>
      <w:r w:rsidR="00603886">
        <w:rPr>
          <w:rFonts w:ascii="Times New Roman" w:hAnsi="Times New Roman" w:cs="Times New Roman"/>
          <w:sz w:val="24"/>
          <w:szCs w:val="24"/>
        </w:rPr>
        <w:t>Maletic’s</w:t>
      </w:r>
      <w:proofErr w:type="spellEnd"/>
      <w:r w:rsidR="00603886">
        <w:rPr>
          <w:rFonts w:ascii="Times New Roman" w:hAnsi="Times New Roman" w:cs="Times New Roman"/>
          <w:sz w:val="24"/>
          <w:szCs w:val="24"/>
        </w:rPr>
        <w:t xml:space="preserve"> team. </w:t>
      </w:r>
      <w:bookmarkStart w:id="0" w:name="_GoBack"/>
      <w:bookmarkEnd w:id="0"/>
    </w:p>
    <w:sectPr w:rsidR="00BE0BC5" w:rsidRPr="0019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DF"/>
    <w:rsid w:val="001975AA"/>
    <w:rsid w:val="003A7C9B"/>
    <w:rsid w:val="005E1FC9"/>
    <w:rsid w:val="00603886"/>
    <w:rsid w:val="006200ED"/>
    <w:rsid w:val="00BE0BC5"/>
    <w:rsid w:val="00C47502"/>
    <w:rsid w:val="00E9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12B2"/>
  <w15:chartTrackingRefBased/>
  <w15:docId w15:val="{A5B116D5-87F6-468B-999E-D078EE49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3</cp:revision>
  <dcterms:created xsi:type="dcterms:W3CDTF">2020-01-19T16:59:00Z</dcterms:created>
  <dcterms:modified xsi:type="dcterms:W3CDTF">2020-01-19T17:41:00Z</dcterms:modified>
</cp:coreProperties>
</file>