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80ED6" w14:textId="5B099565" w:rsidR="00C02FF7" w:rsidRPr="00347B64" w:rsidRDefault="00200B0E" w:rsidP="00460B80">
      <w:pPr>
        <w:spacing w:line="480" w:lineRule="auto"/>
        <w:jc w:val="center"/>
        <w:rPr>
          <w:rFonts w:ascii="Times New Roman" w:hAnsi="Times New Roman" w:cs="Times New Roman"/>
          <w:b/>
          <w:bCs/>
          <w:sz w:val="32"/>
          <w:szCs w:val="32"/>
        </w:rPr>
      </w:pPr>
    </w:p>
    <w:p w14:paraId="19B52C38" w14:textId="566E22BB" w:rsidR="00460B80" w:rsidRPr="00347B64" w:rsidRDefault="00460B80" w:rsidP="00460B80">
      <w:pPr>
        <w:spacing w:line="480" w:lineRule="auto"/>
        <w:jc w:val="center"/>
        <w:rPr>
          <w:rFonts w:ascii="Times New Roman" w:hAnsi="Times New Roman" w:cs="Times New Roman"/>
          <w:b/>
          <w:bCs/>
          <w:sz w:val="32"/>
          <w:szCs w:val="32"/>
        </w:rPr>
      </w:pPr>
    </w:p>
    <w:p w14:paraId="5A373739" w14:textId="134E7700" w:rsidR="00460B80" w:rsidRPr="00347B64" w:rsidRDefault="00460B80" w:rsidP="00460B80">
      <w:pPr>
        <w:spacing w:line="480" w:lineRule="auto"/>
        <w:jc w:val="center"/>
        <w:rPr>
          <w:rFonts w:ascii="Times New Roman" w:hAnsi="Times New Roman" w:cs="Times New Roman"/>
          <w:b/>
          <w:bCs/>
          <w:sz w:val="32"/>
          <w:szCs w:val="32"/>
        </w:rPr>
      </w:pPr>
    </w:p>
    <w:p w14:paraId="4438070D" w14:textId="7C68CB0D"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 xml:space="preserve">Chapter </w:t>
      </w:r>
      <w:r w:rsidR="004B6467">
        <w:rPr>
          <w:rFonts w:ascii="Times New Roman" w:hAnsi="Times New Roman" w:cs="Times New Roman"/>
          <w:b/>
          <w:bCs/>
          <w:sz w:val="32"/>
          <w:szCs w:val="32"/>
        </w:rPr>
        <w:t>6</w:t>
      </w:r>
    </w:p>
    <w:p w14:paraId="7EE75CAC" w14:textId="7B97AE14" w:rsidR="00460B80" w:rsidRPr="00347B64" w:rsidRDefault="00460B80" w:rsidP="00460B80">
      <w:pPr>
        <w:spacing w:line="480" w:lineRule="auto"/>
        <w:jc w:val="center"/>
        <w:rPr>
          <w:rFonts w:ascii="Times New Roman" w:hAnsi="Times New Roman" w:cs="Times New Roman"/>
          <w:b/>
          <w:bCs/>
          <w:sz w:val="32"/>
          <w:szCs w:val="32"/>
        </w:rPr>
      </w:pPr>
      <w:r w:rsidRPr="00347B64">
        <w:rPr>
          <w:rFonts w:ascii="Times New Roman" w:hAnsi="Times New Roman" w:cs="Times New Roman"/>
          <w:b/>
          <w:bCs/>
          <w:sz w:val="32"/>
          <w:szCs w:val="32"/>
        </w:rPr>
        <w:t>Data</w:t>
      </w:r>
      <w:r w:rsidR="00B00471" w:rsidRPr="00347B64">
        <w:rPr>
          <w:rFonts w:ascii="Times New Roman" w:hAnsi="Times New Roman" w:cs="Times New Roman"/>
          <w:b/>
          <w:bCs/>
          <w:sz w:val="32"/>
          <w:szCs w:val="32"/>
        </w:rPr>
        <w:t xml:space="preserve"> Collection</w:t>
      </w:r>
    </w:p>
    <w:p w14:paraId="1F49593D" w14:textId="5828C578" w:rsidR="007A3F0E" w:rsidRPr="00347B64" w:rsidRDefault="00460B80" w:rsidP="00460B80">
      <w:pPr>
        <w:spacing w:line="480" w:lineRule="auto"/>
        <w:rPr>
          <w:rFonts w:ascii="Times New Roman" w:hAnsi="Times New Roman" w:cs="Times New Roman"/>
          <w:sz w:val="24"/>
          <w:szCs w:val="24"/>
        </w:rPr>
      </w:pPr>
      <w:r>
        <w:tab/>
      </w:r>
      <w:r w:rsidR="00347B64" w:rsidRPr="00347B64">
        <w:rPr>
          <w:rFonts w:ascii="Times New Roman" w:hAnsi="Times New Roman" w:cs="Times New Roman"/>
          <w:sz w:val="24"/>
          <w:szCs w:val="24"/>
        </w:rPr>
        <w:t xml:space="preserve">In order to ensure that all of the comments </w:t>
      </w:r>
      <w:r w:rsidR="00347B64">
        <w:rPr>
          <w:rFonts w:ascii="Times New Roman" w:hAnsi="Times New Roman" w:cs="Times New Roman"/>
          <w:sz w:val="24"/>
          <w:szCs w:val="24"/>
        </w:rPr>
        <w:t xml:space="preserve">found in the source code are properly pulled for analysis a powerful language parsing tool, </w:t>
      </w:r>
      <w:proofErr w:type="spellStart"/>
      <w:r w:rsidR="00347B64">
        <w:rPr>
          <w:rFonts w:ascii="Times New Roman" w:hAnsi="Times New Roman" w:cs="Times New Roman"/>
          <w:sz w:val="24"/>
          <w:szCs w:val="24"/>
        </w:rPr>
        <w:t>srcML</w:t>
      </w:r>
      <w:proofErr w:type="spellEnd"/>
      <w:r w:rsidR="00347B64">
        <w:rPr>
          <w:rFonts w:ascii="Times New Roman" w:hAnsi="Times New Roman" w:cs="Times New Roman"/>
          <w:sz w:val="24"/>
          <w:szCs w:val="24"/>
        </w:rPr>
        <w:t xml:space="preserve">, is </w:t>
      </w:r>
      <w:commentRangeStart w:id="0"/>
      <w:r w:rsidR="00347B64">
        <w:rPr>
          <w:rFonts w:ascii="Times New Roman" w:hAnsi="Times New Roman" w:cs="Times New Roman"/>
          <w:sz w:val="24"/>
          <w:szCs w:val="24"/>
        </w:rPr>
        <w:t>used</w:t>
      </w:r>
      <w:commentRangeEnd w:id="0"/>
      <w:r w:rsidR="00ED21F1">
        <w:rPr>
          <w:rStyle w:val="CommentReference"/>
        </w:rPr>
        <w:commentReference w:id="0"/>
      </w:r>
      <w:r w:rsidR="00347B64">
        <w:rPr>
          <w:rFonts w:ascii="Times New Roman" w:hAnsi="Times New Roman" w:cs="Times New Roman"/>
          <w:sz w:val="24"/>
          <w:szCs w:val="24"/>
        </w:rPr>
        <w:t xml:space="preserve">. At its core </w:t>
      </w:r>
      <w:proofErr w:type="spellStart"/>
      <w:r w:rsidR="00347B64">
        <w:rPr>
          <w:rFonts w:ascii="Times New Roman" w:hAnsi="Times New Roman" w:cs="Times New Roman"/>
          <w:sz w:val="24"/>
          <w:szCs w:val="24"/>
        </w:rPr>
        <w:t>srcML</w:t>
      </w:r>
      <w:proofErr w:type="spellEnd"/>
      <w:r w:rsidR="00347B64">
        <w:rPr>
          <w:rFonts w:ascii="Times New Roman" w:hAnsi="Times New Roman" w:cs="Times New Roman"/>
          <w:sz w:val="24"/>
          <w:szCs w:val="24"/>
        </w:rPr>
        <w:t xml:space="preserve"> is a tool designed to take source code and represent it in autogenerated XML.</w:t>
      </w:r>
      <w:commentRangeStart w:id="1"/>
      <w:r w:rsidR="00347B64">
        <w:rPr>
          <w:rFonts w:ascii="Times New Roman" w:hAnsi="Times New Roman" w:cs="Times New Roman"/>
          <w:sz w:val="24"/>
          <w:szCs w:val="24"/>
        </w:rPr>
        <w:t xml:space="preserve"> This of course is an oversimplification of just what this tool does. </w:t>
      </w:r>
      <w:proofErr w:type="spellStart"/>
      <w:r w:rsidR="00347B64">
        <w:rPr>
          <w:rFonts w:ascii="Times New Roman" w:hAnsi="Times New Roman" w:cs="Times New Roman"/>
          <w:sz w:val="24"/>
          <w:szCs w:val="24"/>
        </w:rPr>
        <w:t>srcML</w:t>
      </w:r>
      <w:proofErr w:type="spellEnd"/>
      <w:r w:rsidR="00347B64">
        <w:rPr>
          <w:rFonts w:ascii="Times New Roman" w:hAnsi="Times New Roman" w:cs="Times New Roman"/>
          <w:sz w:val="24"/>
          <w:szCs w:val="24"/>
        </w:rPr>
        <w:t xml:space="preserve"> processes source code independent </w:t>
      </w:r>
      <w:r w:rsidR="0003172C">
        <w:rPr>
          <w:rFonts w:ascii="Times New Roman" w:hAnsi="Times New Roman" w:cs="Times New Roman"/>
          <w:sz w:val="24"/>
          <w:szCs w:val="24"/>
        </w:rPr>
        <w:t>of the preprocessor, which is great for the purposes of this project because it means that when comments are being extracted from the source code we do not have to worry about things such as missing libraries needed to actually run the source code</w:t>
      </w:r>
      <w:commentRangeEnd w:id="1"/>
      <w:r w:rsidR="003455B2">
        <w:rPr>
          <w:rStyle w:val="CommentReference"/>
        </w:rPr>
        <w:commentReference w:id="1"/>
      </w:r>
      <w:r w:rsidR="0003172C">
        <w:rPr>
          <w:rFonts w:ascii="Times New Roman" w:hAnsi="Times New Roman" w:cs="Times New Roman"/>
          <w:sz w:val="24"/>
          <w:szCs w:val="24"/>
        </w:rPr>
        <w:t xml:space="preserve">. Further, because </w:t>
      </w:r>
      <w:proofErr w:type="spellStart"/>
      <w:r w:rsidR="0003172C">
        <w:rPr>
          <w:rFonts w:ascii="Times New Roman" w:hAnsi="Times New Roman" w:cs="Times New Roman"/>
          <w:sz w:val="24"/>
          <w:szCs w:val="24"/>
        </w:rPr>
        <w:t>srcML</w:t>
      </w:r>
      <w:proofErr w:type="spellEnd"/>
      <w:r w:rsidR="0003172C">
        <w:rPr>
          <w:rFonts w:ascii="Times New Roman" w:hAnsi="Times New Roman" w:cs="Times New Roman"/>
          <w:sz w:val="24"/>
          <w:szCs w:val="24"/>
        </w:rPr>
        <w:t xml:space="preserve"> does not need to compile the code in order to analyze and extract information it is able to run extremely quickly, which is great for the purpose of this project due to the large number of files that are being analyzed. Another reason that </w:t>
      </w:r>
      <w:proofErr w:type="spellStart"/>
      <w:r w:rsidR="0003172C">
        <w:rPr>
          <w:rFonts w:ascii="Times New Roman" w:hAnsi="Times New Roman" w:cs="Times New Roman"/>
          <w:sz w:val="24"/>
          <w:szCs w:val="24"/>
        </w:rPr>
        <w:t>srcML</w:t>
      </w:r>
      <w:proofErr w:type="spellEnd"/>
      <w:r w:rsidR="0003172C">
        <w:rPr>
          <w:rFonts w:ascii="Times New Roman" w:hAnsi="Times New Roman" w:cs="Times New Roman"/>
          <w:sz w:val="24"/>
          <w:szCs w:val="24"/>
        </w:rPr>
        <w:t xml:space="preserve"> </w:t>
      </w:r>
      <w:del w:id="2" w:author="Michael Decker" w:date="2020-01-12T17:04:00Z">
        <w:r w:rsidR="0003172C" w:rsidDel="003455B2">
          <w:rPr>
            <w:rFonts w:ascii="Times New Roman" w:hAnsi="Times New Roman" w:cs="Times New Roman"/>
            <w:sz w:val="24"/>
            <w:szCs w:val="24"/>
          </w:rPr>
          <w:delText xml:space="preserve">was </w:delText>
        </w:r>
      </w:del>
      <w:ins w:id="3" w:author="Michael Decker" w:date="2020-01-12T17:04:00Z">
        <w:r w:rsidR="003455B2">
          <w:rPr>
            <w:rFonts w:ascii="Times New Roman" w:hAnsi="Times New Roman" w:cs="Times New Roman"/>
            <w:sz w:val="24"/>
            <w:szCs w:val="24"/>
          </w:rPr>
          <w:t xml:space="preserve">is </w:t>
        </w:r>
      </w:ins>
      <w:r w:rsidR="0003172C">
        <w:rPr>
          <w:rFonts w:ascii="Times New Roman" w:hAnsi="Times New Roman" w:cs="Times New Roman"/>
          <w:sz w:val="24"/>
          <w:szCs w:val="24"/>
        </w:rPr>
        <w:t>selected as the extraction tool for this project is because of the tools ability to leave the original structure of the source code entirely intact, meaning that whitespace, comments</w:t>
      </w:r>
      <w:ins w:id="4" w:author="Michael Decker" w:date="2020-01-12T17:04:00Z">
        <w:r w:rsidR="003455B2">
          <w:rPr>
            <w:rFonts w:ascii="Times New Roman" w:hAnsi="Times New Roman" w:cs="Times New Roman"/>
            <w:sz w:val="24"/>
            <w:szCs w:val="24"/>
          </w:rPr>
          <w:t>,</w:t>
        </w:r>
      </w:ins>
      <w:r w:rsidR="0003172C">
        <w:rPr>
          <w:rFonts w:ascii="Times New Roman" w:hAnsi="Times New Roman" w:cs="Times New Roman"/>
          <w:sz w:val="24"/>
          <w:szCs w:val="24"/>
        </w:rPr>
        <w:t xml:space="preserve"> and all preprocessing comments are left untouched.</w:t>
      </w:r>
      <w:r w:rsidR="00FB75CF">
        <w:rPr>
          <w:rFonts w:ascii="Times New Roman" w:hAnsi="Times New Roman" w:cs="Times New Roman"/>
          <w:sz w:val="24"/>
          <w:szCs w:val="24"/>
        </w:rPr>
        <w:t xml:space="preserve"> Once source code has been converted to XML using </w:t>
      </w:r>
      <w:proofErr w:type="spellStart"/>
      <w:r w:rsidR="00FB75CF">
        <w:rPr>
          <w:rFonts w:ascii="Times New Roman" w:hAnsi="Times New Roman" w:cs="Times New Roman"/>
          <w:sz w:val="24"/>
          <w:szCs w:val="24"/>
        </w:rPr>
        <w:t>srcML</w:t>
      </w:r>
      <w:proofErr w:type="spellEnd"/>
      <w:r w:rsidR="00FB75CF">
        <w:rPr>
          <w:rFonts w:ascii="Times New Roman" w:hAnsi="Times New Roman" w:cs="Times New Roman"/>
          <w:sz w:val="24"/>
          <w:szCs w:val="24"/>
        </w:rPr>
        <w:t xml:space="preserve"> the user is </w:t>
      </w:r>
      <w:r w:rsidR="00FB75CF">
        <w:rPr>
          <w:rFonts w:ascii="Times New Roman" w:hAnsi="Times New Roman" w:cs="Times New Roman"/>
          <w:sz w:val="24"/>
          <w:szCs w:val="24"/>
        </w:rPr>
        <w:lastRenderedPageBreak/>
        <w:t>able to</w:t>
      </w:r>
      <w:r w:rsidR="003455B2">
        <w:rPr>
          <w:rFonts w:ascii="Times New Roman" w:hAnsi="Times New Roman" w:cs="Times New Roman"/>
          <w:sz w:val="24"/>
          <w:szCs w:val="24"/>
        </w:rPr>
        <w:t xml:space="preserve"> w</w:t>
      </w:r>
      <w:bookmarkStart w:id="5" w:name="_GoBack"/>
      <w:bookmarkEnd w:id="5"/>
      <w:r w:rsidR="003455B2">
        <w:rPr>
          <w:rFonts w:ascii="Times New Roman" w:hAnsi="Times New Roman" w:cs="Times New Roman"/>
          <w:sz w:val="24"/>
          <w:szCs w:val="24"/>
        </w:rPr>
        <w:t>rite</w:t>
      </w:r>
      <w:r w:rsidR="00FB75CF">
        <w:rPr>
          <w:rFonts w:ascii="Times New Roman" w:hAnsi="Times New Roman" w:cs="Times New Roman"/>
          <w:sz w:val="24"/>
          <w:szCs w:val="24"/>
        </w:rPr>
        <w:t xml:space="preserve"> </w:t>
      </w:r>
      <w:commentRangeStart w:id="6"/>
      <w:r w:rsidR="00FB75CF">
        <w:rPr>
          <w:rFonts w:ascii="Times New Roman" w:hAnsi="Times New Roman" w:cs="Times New Roman"/>
          <w:sz w:val="24"/>
          <w:szCs w:val="24"/>
        </w:rPr>
        <w:t xml:space="preserve">XPath </w:t>
      </w:r>
      <w:commentRangeEnd w:id="6"/>
      <w:r w:rsidR="0058312C">
        <w:rPr>
          <w:rStyle w:val="CommentReference"/>
        </w:rPr>
        <w:commentReference w:id="6"/>
      </w:r>
      <w:r w:rsidR="00FB75CF">
        <w:rPr>
          <w:rFonts w:ascii="Times New Roman" w:hAnsi="Times New Roman" w:cs="Times New Roman"/>
          <w:sz w:val="24"/>
          <w:szCs w:val="24"/>
        </w:rPr>
        <w:t xml:space="preserve">queries to pull any specific information needed from the original source code quickly and easily. </w:t>
      </w:r>
      <w:commentRangeStart w:id="7"/>
      <w:r w:rsidR="00FB75CF">
        <w:rPr>
          <w:rFonts w:ascii="Times New Roman" w:hAnsi="Times New Roman" w:cs="Times New Roman"/>
          <w:sz w:val="24"/>
          <w:szCs w:val="24"/>
        </w:rPr>
        <w:t xml:space="preserve">This is great for the purpose of this </w:t>
      </w:r>
      <w:commentRangeEnd w:id="7"/>
      <w:r w:rsidR="00AC279F">
        <w:rPr>
          <w:rStyle w:val="CommentReference"/>
        </w:rPr>
        <w:commentReference w:id="7"/>
      </w:r>
      <w:r w:rsidR="00FB75CF">
        <w:rPr>
          <w:rFonts w:ascii="Times New Roman" w:hAnsi="Times New Roman" w:cs="Times New Roman"/>
          <w:sz w:val="24"/>
          <w:szCs w:val="24"/>
        </w:rPr>
        <w:t xml:space="preserve">project as the actual code from the source code can be ignored and just the comments can be extracted. The original path of the files is preserved and in the case of scanning whole directories </w:t>
      </w:r>
      <w:commentRangeStart w:id="8"/>
      <w:r w:rsidR="00FB75CF">
        <w:rPr>
          <w:rFonts w:ascii="Times New Roman" w:hAnsi="Times New Roman" w:cs="Times New Roman"/>
          <w:sz w:val="24"/>
          <w:szCs w:val="24"/>
        </w:rPr>
        <w:t xml:space="preserve">XSLT </w:t>
      </w:r>
      <w:commentRangeEnd w:id="8"/>
      <w:r w:rsidR="0058312C">
        <w:rPr>
          <w:rStyle w:val="CommentReference"/>
        </w:rPr>
        <w:commentReference w:id="8"/>
      </w:r>
      <w:r w:rsidR="00FB75CF">
        <w:rPr>
          <w:rFonts w:ascii="Times New Roman" w:hAnsi="Times New Roman" w:cs="Times New Roman"/>
          <w:sz w:val="24"/>
          <w:szCs w:val="24"/>
        </w:rPr>
        <w:t xml:space="preserve">may be used in conjunction to create an archive of these queries. Currently, the greatest limitation of </w:t>
      </w:r>
      <w:proofErr w:type="spellStart"/>
      <w:r w:rsidR="00FB75CF">
        <w:rPr>
          <w:rFonts w:ascii="Times New Roman" w:hAnsi="Times New Roman" w:cs="Times New Roman"/>
          <w:sz w:val="24"/>
          <w:szCs w:val="24"/>
        </w:rPr>
        <w:t>srcML</w:t>
      </w:r>
      <w:proofErr w:type="spellEnd"/>
      <w:r w:rsidR="00FB75CF">
        <w:rPr>
          <w:rFonts w:ascii="Times New Roman" w:hAnsi="Times New Roman" w:cs="Times New Roman"/>
          <w:sz w:val="24"/>
          <w:szCs w:val="24"/>
        </w:rPr>
        <w:t xml:space="preserve"> is that it can only parse C, C++, C#,</w:t>
      </w:r>
      <w:del w:id="9" w:author="Michael Decker" w:date="2020-01-12T17:06:00Z">
        <w:r w:rsidR="00FB75CF" w:rsidDel="00C0515C">
          <w:rPr>
            <w:rFonts w:ascii="Times New Roman" w:hAnsi="Times New Roman" w:cs="Times New Roman"/>
            <w:sz w:val="24"/>
            <w:szCs w:val="24"/>
          </w:rPr>
          <w:delText xml:space="preserve"> CPP</w:delText>
        </w:r>
      </w:del>
      <w:r w:rsidR="00FB75CF">
        <w:rPr>
          <w:rFonts w:ascii="Times New Roman" w:hAnsi="Times New Roman" w:cs="Times New Roman"/>
          <w:sz w:val="24"/>
          <w:szCs w:val="24"/>
        </w:rPr>
        <w:t xml:space="preserve"> and </w:t>
      </w:r>
      <w:del w:id="10" w:author="Michael Decker" w:date="2020-01-12T17:06:00Z">
        <w:r w:rsidR="00FB75CF" w:rsidDel="00C0515C">
          <w:rPr>
            <w:rFonts w:ascii="Times New Roman" w:hAnsi="Times New Roman" w:cs="Times New Roman"/>
            <w:sz w:val="24"/>
            <w:szCs w:val="24"/>
          </w:rPr>
          <w:delText>JAVA</w:delText>
        </w:r>
      </w:del>
      <w:ins w:id="11" w:author="Michael Decker" w:date="2020-01-12T17:06:00Z">
        <w:r w:rsidR="00C0515C">
          <w:rPr>
            <w:rFonts w:ascii="Times New Roman" w:hAnsi="Times New Roman" w:cs="Times New Roman"/>
            <w:sz w:val="24"/>
            <w:szCs w:val="24"/>
          </w:rPr>
          <w:t>Java</w:t>
        </w:r>
      </w:ins>
      <w:r w:rsidR="00FB75CF">
        <w:rPr>
          <w:rFonts w:ascii="Times New Roman" w:hAnsi="Times New Roman" w:cs="Times New Roman"/>
          <w:sz w:val="24"/>
          <w:szCs w:val="24"/>
        </w:rPr>
        <w:t>, though for the purposes of this research this is not an issue.</w:t>
      </w:r>
    </w:p>
    <w:p w14:paraId="2D9A5064" w14:textId="68129FF2" w:rsidR="007A3F0E" w:rsidRDefault="00FB2BA4" w:rsidP="007A3F0E">
      <w:pPr>
        <w:spacing w:line="480" w:lineRule="auto"/>
        <w:ind w:firstLine="720"/>
        <w:rPr>
          <w:rFonts w:ascii="Times New Roman" w:hAnsi="Times New Roman" w:cs="Times New Roman"/>
          <w:sz w:val="24"/>
          <w:szCs w:val="24"/>
        </w:rPr>
      </w:pPr>
      <w:commentRangeStart w:id="12"/>
      <w:r>
        <w:rPr>
          <w:rFonts w:ascii="Times New Roman" w:hAnsi="Times New Roman" w:cs="Times New Roman"/>
          <w:sz w:val="24"/>
          <w:szCs w:val="24"/>
        </w:rPr>
        <w:t xml:space="preserve">To ensure </w:t>
      </w:r>
      <w:commentRangeEnd w:id="12"/>
      <w:r w:rsidR="00AC279F">
        <w:rPr>
          <w:rStyle w:val="CommentReference"/>
        </w:rPr>
        <w:commentReference w:id="12"/>
      </w:r>
      <w:r>
        <w:rPr>
          <w:rFonts w:ascii="Times New Roman" w:hAnsi="Times New Roman" w:cs="Times New Roman"/>
          <w:sz w:val="24"/>
          <w:szCs w:val="24"/>
        </w:rPr>
        <w:t xml:space="preserve">that the quality of the base source code that is being used in this project is maintained and written by programmers with more experience it is decided that the best approach is to pull highly trafficked projects from GitHub. The reason for this is two-fold, first, projects that have higher rates of traffic are likely to be better maintained as there is greater scrutiny on the projects, and second, these projects are more likely to be written by programmers with greater experience and better represent the general population of programmers. </w:t>
      </w:r>
      <w:r w:rsidR="007A3F0E">
        <w:rPr>
          <w:rFonts w:ascii="Times New Roman" w:hAnsi="Times New Roman" w:cs="Times New Roman"/>
          <w:sz w:val="24"/>
          <w:szCs w:val="24"/>
        </w:rPr>
        <w:t xml:space="preserve">Based on this, the 20 topmost trafficked C, C++, C# and Java projects have been selected and pulled for the use in building the data artifact used in this project. </w:t>
      </w:r>
      <w:commentRangeStart w:id="13"/>
      <w:r w:rsidR="007A3F0E">
        <w:rPr>
          <w:rFonts w:ascii="Times New Roman" w:hAnsi="Times New Roman" w:cs="Times New Roman"/>
          <w:sz w:val="24"/>
          <w:szCs w:val="24"/>
        </w:rPr>
        <w:t xml:space="preserve">The reason </w:t>
      </w:r>
      <w:del w:id="14" w:author="Michael Decker" w:date="2020-01-12T17:13:00Z">
        <w:r w:rsidR="007A3F0E" w:rsidDel="00AC279F">
          <w:rPr>
            <w:rFonts w:ascii="Times New Roman" w:hAnsi="Times New Roman" w:cs="Times New Roman"/>
            <w:sz w:val="24"/>
            <w:szCs w:val="24"/>
          </w:rPr>
          <w:delText xml:space="preserve">from </w:delText>
        </w:r>
      </w:del>
      <w:ins w:id="15" w:author="Michael Decker" w:date="2020-01-12T17:13:00Z">
        <w:r w:rsidR="00AC279F">
          <w:rPr>
            <w:rFonts w:ascii="Times New Roman" w:hAnsi="Times New Roman" w:cs="Times New Roman"/>
            <w:sz w:val="24"/>
            <w:szCs w:val="24"/>
          </w:rPr>
          <w:t xml:space="preserve">for </w:t>
        </w:r>
      </w:ins>
      <w:r w:rsidR="007A3F0E">
        <w:rPr>
          <w:rFonts w:ascii="Times New Roman" w:hAnsi="Times New Roman" w:cs="Times New Roman"/>
          <w:sz w:val="24"/>
          <w:szCs w:val="24"/>
        </w:rPr>
        <w:t>choosing C, C++, C# and Java over other languages is that they represent such a large chunk of the source code currently maintained today and additionally the tool that is used for extracting the comments from the sour</w:t>
      </w:r>
      <w:commentRangeEnd w:id="13"/>
      <w:r w:rsidR="0081003F">
        <w:rPr>
          <w:rStyle w:val="CommentReference"/>
        </w:rPr>
        <w:commentReference w:id="13"/>
      </w:r>
      <w:r w:rsidR="007A3F0E">
        <w:rPr>
          <w:rFonts w:ascii="Times New Roman" w:hAnsi="Times New Roman" w:cs="Times New Roman"/>
          <w:sz w:val="24"/>
          <w:szCs w:val="24"/>
        </w:rPr>
        <w:t xml:space="preserve">ce code, </w:t>
      </w:r>
      <w:proofErr w:type="spellStart"/>
      <w:r w:rsidR="007A3F0E">
        <w:rPr>
          <w:rFonts w:ascii="Times New Roman" w:hAnsi="Times New Roman" w:cs="Times New Roman"/>
          <w:sz w:val="24"/>
          <w:szCs w:val="24"/>
        </w:rPr>
        <w:t>srcML</w:t>
      </w:r>
      <w:proofErr w:type="spellEnd"/>
      <w:r w:rsidR="007A3F0E">
        <w:rPr>
          <w:rFonts w:ascii="Times New Roman" w:hAnsi="Times New Roman" w:cs="Times New Roman"/>
          <w:sz w:val="24"/>
          <w:szCs w:val="24"/>
        </w:rPr>
        <w:t>, supports all of these languages.</w:t>
      </w:r>
    </w:p>
    <w:p w14:paraId="4FB41BBD" w14:textId="70BA9A80" w:rsidR="00A637D6" w:rsidRDefault="00A637D6"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do this the first step is to convert the entire series of projects into one large archive XML file of all of the code present in all of the source code of each </w:t>
      </w:r>
      <w:r>
        <w:rPr>
          <w:rFonts w:ascii="Times New Roman" w:hAnsi="Times New Roman" w:cs="Times New Roman"/>
          <w:sz w:val="24"/>
          <w:szCs w:val="24"/>
        </w:rPr>
        <w:lastRenderedPageBreak/>
        <w:t xml:space="preserve">of the 20 projects. This archive can be simultaneously broken down into just the comments from these projects by including an </w:t>
      </w:r>
      <w:commentRangeStart w:id="16"/>
      <w:r>
        <w:rPr>
          <w:rFonts w:ascii="Times New Roman" w:hAnsi="Times New Roman" w:cs="Times New Roman"/>
          <w:sz w:val="24"/>
          <w:szCs w:val="24"/>
        </w:rPr>
        <w:t xml:space="preserve">XPATH query </w:t>
      </w:r>
      <w:commentRangeEnd w:id="16"/>
      <w:r w:rsidR="00713C40">
        <w:rPr>
          <w:rStyle w:val="CommentReference"/>
        </w:rPr>
        <w:commentReference w:id="16"/>
      </w:r>
      <w:r>
        <w:rPr>
          <w:rFonts w:ascii="Times New Roman" w:hAnsi="Times New Roman" w:cs="Times New Roman"/>
          <w:sz w:val="24"/>
          <w:szCs w:val="24"/>
        </w:rPr>
        <w:t>that looks for just the comments in the source code. In the case of this research, this is the appropriate step to take as the rest of the source code is not needed. Since the long term goal of this research is to use automated verification of comments through machine learning it is important to ensure that the initial variables being given to the machine learning algorithm are as accurate as possible, to this end a manual verification approach was decided by reviewing thousands of lines of comments term by term.</w:t>
      </w:r>
    </w:p>
    <w:p w14:paraId="41C61DC8" w14:textId="192A3489" w:rsidR="00A637D6" w:rsidRDefault="0053583B" w:rsidP="007A3F0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entire process of manual verification covered a spread of 2935 lines of comments from amongst the 20 different projects and covers a mix of all four languages selected for this project. </w:t>
      </w:r>
      <w:commentRangeStart w:id="17"/>
      <w:r>
        <w:rPr>
          <w:rFonts w:ascii="Times New Roman" w:hAnsi="Times New Roman" w:cs="Times New Roman"/>
          <w:sz w:val="24"/>
          <w:szCs w:val="24"/>
        </w:rPr>
        <w:t xml:space="preserve">We </w:t>
      </w:r>
      <w:commentRangeEnd w:id="17"/>
      <w:r w:rsidR="00CF5C1A">
        <w:rPr>
          <w:rStyle w:val="CommentReference"/>
        </w:rPr>
        <w:commentReference w:id="17"/>
      </w:r>
      <w:r>
        <w:rPr>
          <w:rFonts w:ascii="Times New Roman" w:hAnsi="Times New Roman" w:cs="Times New Roman"/>
          <w:sz w:val="24"/>
          <w:szCs w:val="24"/>
        </w:rPr>
        <w:t xml:space="preserve">have decided that it is best to verify all comments on a line by line basis, this is to include block comments on a line to line basis, the reason for reviewing even block comments in this manner is that it is very possible to have a block comment that is a mix of both commented out code and standard English prose. The manual verification process took a total of 185 hours both of initial review and double verification over the course of two months. The results of this manual verification have been stored inside a data artifact in the form of a 7-column csv file for ease of use and the sake of future research regarding this topic. </w:t>
      </w:r>
    </w:p>
    <w:p w14:paraId="0B396077" w14:textId="21B7C646"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Each of the 7 columns of the </w:t>
      </w:r>
      <w:commentRangeStart w:id="18"/>
      <w:r>
        <w:rPr>
          <w:rFonts w:ascii="Times New Roman" w:hAnsi="Times New Roman" w:cs="Times New Roman"/>
          <w:sz w:val="24"/>
          <w:szCs w:val="24"/>
        </w:rPr>
        <w:t xml:space="preserve">csv file </w:t>
      </w:r>
      <w:commentRangeEnd w:id="18"/>
      <w:r w:rsidR="00A4748E">
        <w:rPr>
          <w:rStyle w:val="CommentReference"/>
        </w:rPr>
        <w:commentReference w:id="18"/>
      </w:r>
      <w:r>
        <w:rPr>
          <w:rFonts w:ascii="Times New Roman" w:hAnsi="Times New Roman" w:cs="Times New Roman"/>
          <w:sz w:val="24"/>
          <w:szCs w:val="24"/>
        </w:rPr>
        <w:t xml:space="preserve">represent what we feel are the most important notes on each comment though only two of the columns will actually be used for the machine learning process, namely the comment itself and the column </w:t>
      </w:r>
      <w:r>
        <w:rPr>
          <w:rFonts w:ascii="Times New Roman" w:hAnsi="Times New Roman" w:cs="Times New Roman"/>
          <w:sz w:val="24"/>
          <w:szCs w:val="24"/>
        </w:rPr>
        <w:lastRenderedPageBreak/>
        <w:t xml:space="preserve">that </w:t>
      </w:r>
      <w:del w:id="19" w:author="Michael Decker" w:date="2020-01-12T17:29:00Z">
        <w:r w:rsidDel="00D751DE">
          <w:rPr>
            <w:rFonts w:ascii="Times New Roman" w:hAnsi="Times New Roman" w:cs="Times New Roman"/>
            <w:sz w:val="24"/>
            <w:szCs w:val="24"/>
          </w:rPr>
          <w:delText xml:space="preserve">determines </w:delText>
        </w:r>
      </w:del>
      <w:ins w:id="20" w:author="Michael Decker" w:date="2020-01-12T17:29:00Z">
        <w:r w:rsidR="00D751DE">
          <w:rPr>
            <w:rFonts w:ascii="Times New Roman" w:hAnsi="Times New Roman" w:cs="Times New Roman"/>
            <w:sz w:val="24"/>
            <w:szCs w:val="24"/>
          </w:rPr>
          <w:t xml:space="preserve">specifies </w:t>
        </w:r>
      </w:ins>
      <w:r>
        <w:rPr>
          <w:rFonts w:ascii="Times New Roman" w:hAnsi="Times New Roman" w:cs="Times New Roman"/>
          <w:sz w:val="24"/>
          <w:szCs w:val="24"/>
        </w:rPr>
        <w:t>whether or not a line is code. The first of these columns contains the comments themselves, in the case of block comments, each line is stored independently in the csv, as described in the previous paragraph. In the interest of maintaining the integrity of the data, all of the blank lines within block comments have been kept as well and are stored on their own lines. To maintain comments of all different types the markers for the comments are also maintained in these lines. Some examples of this include ‘//’, ‘/*’, ‘*’, ‘///’ and in the case of C++ and C style block comments potentially no marker at all. The purpose of this was to determine if certain types of comments were more likely to generate false positives in the machine learning algorithm and</w:t>
      </w:r>
      <w:del w:id="21" w:author="Michael Decker" w:date="2020-01-12T17:30:00Z">
        <w:r w:rsidDel="00A01D44">
          <w:rPr>
            <w:rFonts w:ascii="Times New Roman" w:hAnsi="Times New Roman" w:cs="Times New Roman"/>
            <w:sz w:val="24"/>
            <w:szCs w:val="24"/>
          </w:rPr>
          <w:delText xml:space="preserve"> </w:delText>
        </w:r>
      </w:del>
      <w:r>
        <w:rPr>
          <w:rFonts w:ascii="Times New Roman" w:hAnsi="Times New Roman" w:cs="Times New Roman"/>
          <w:sz w:val="24"/>
          <w:szCs w:val="24"/>
        </w:rPr>
        <w:t>, if this was the case, to ensure that we manipulate the comments by removing these markers before feeding them into the machine learning algorithm. The second through fourth columns are used primarily for bookkeeping purposes but do provide important information especially towards future research.</w:t>
      </w:r>
    </w:p>
    <w:p w14:paraId="3D2292B8" w14:textId="51674C50" w:rsidR="0053583B" w:rsidRDefault="0053583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column is the name of the </w:t>
      </w:r>
      <w:ins w:id="22" w:author="Michael Decker" w:date="2020-01-12T17:31:00Z">
        <w:r w:rsidR="00A01D44">
          <w:rPr>
            <w:rFonts w:ascii="Times New Roman" w:hAnsi="Times New Roman" w:cs="Times New Roman"/>
            <w:sz w:val="24"/>
            <w:szCs w:val="24"/>
          </w:rPr>
          <w:t xml:space="preserve">source-code </w:t>
        </w:r>
      </w:ins>
      <w:r>
        <w:rPr>
          <w:rFonts w:ascii="Times New Roman" w:hAnsi="Times New Roman" w:cs="Times New Roman"/>
          <w:sz w:val="24"/>
          <w:szCs w:val="24"/>
        </w:rPr>
        <w:t>file from which the comment has been pulled from</w:t>
      </w:r>
      <w:del w:id="23" w:author="Michael Decker" w:date="2020-01-12T17:31:00Z">
        <w:r w:rsidDel="00A01D44">
          <w:rPr>
            <w:rFonts w:ascii="Times New Roman" w:hAnsi="Times New Roman" w:cs="Times New Roman"/>
            <w:sz w:val="24"/>
            <w:szCs w:val="24"/>
          </w:rPr>
          <w:delText xml:space="preserve"> source code</w:delText>
        </w:r>
      </w:del>
      <w:r>
        <w:rPr>
          <w:rFonts w:ascii="Times New Roman" w:hAnsi="Times New Roman" w:cs="Times New Roman"/>
          <w:sz w:val="24"/>
          <w:szCs w:val="24"/>
        </w:rPr>
        <w:t xml:space="preserve">. This file name is extracted from the path information provided by </w:t>
      </w:r>
      <w:proofErr w:type="spellStart"/>
      <w:r>
        <w:rPr>
          <w:rFonts w:ascii="Times New Roman" w:hAnsi="Times New Roman" w:cs="Times New Roman"/>
          <w:sz w:val="24"/>
          <w:szCs w:val="24"/>
        </w:rPr>
        <w:t>srcML</w:t>
      </w:r>
      <w:proofErr w:type="spellEnd"/>
      <w:r>
        <w:rPr>
          <w:rFonts w:ascii="Times New Roman" w:hAnsi="Times New Roman" w:cs="Times New Roman"/>
          <w:sz w:val="24"/>
          <w:szCs w:val="24"/>
        </w:rPr>
        <w:t xml:space="preserve"> in the XML archive used in the production of this data artifact. The third column of the csv file is labeled block comment, and there are two different ways that this is marked down. If this column is marked with a n then the line is not part of a block comment. If the line is given a range of numbers then those numbers represent the range of lines that are a block comment that the line is a part of, not</w:t>
      </w:r>
      <w:ins w:id="24" w:author="Michael Decker" w:date="2020-01-12T17:32:00Z">
        <w:r w:rsidR="00DA73C7">
          <w:rPr>
            <w:rFonts w:ascii="Times New Roman" w:hAnsi="Times New Roman" w:cs="Times New Roman"/>
            <w:sz w:val="24"/>
            <w:szCs w:val="24"/>
          </w:rPr>
          <w:t xml:space="preserve"> </w:t>
        </w:r>
      </w:ins>
      <w:del w:id="25" w:author="Michael Decker" w:date="2020-01-12T17:32:00Z">
        <w:r w:rsidDel="00DA73C7">
          <w:rPr>
            <w:rFonts w:ascii="Times New Roman" w:hAnsi="Times New Roman" w:cs="Times New Roman"/>
            <w:sz w:val="24"/>
            <w:szCs w:val="24"/>
          </w:rPr>
          <w:delText xml:space="preserve">e </w:delText>
        </w:r>
      </w:del>
      <w:r>
        <w:rPr>
          <w:rFonts w:ascii="Times New Roman" w:hAnsi="Times New Roman" w:cs="Times New Roman"/>
          <w:sz w:val="24"/>
          <w:szCs w:val="24"/>
        </w:rPr>
        <w:t xml:space="preserve">here </w:t>
      </w:r>
      <w:del w:id="26" w:author="Michael Decker" w:date="2020-01-12T17:32:00Z">
        <w:r w:rsidDel="00DA73C7">
          <w:rPr>
            <w:rFonts w:ascii="Times New Roman" w:hAnsi="Times New Roman" w:cs="Times New Roman"/>
            <w:sz w:val="24"/>
            <w:szCs w:val="24"/>
          </w:rPr>
          <w:delText xml:space="preserve">that </w:delText>
        </w:r>
      </w:del>
      <w:r>
        <w:rPr>
          <w:rFonts w:ascii="Times New Roman" w:hAnsi="Times New Roman" w:cs="Times New Roman"/>
          <w:sz w:val="24"/>
          <w:szCs w:val="24"/>
        </w:rPr>
        <w:t xml:space="preserve">this number applies only to the csv document and not to the source code </w:t>
      </w:r>
      <w:commentRangeStart w:id="27"/>
      <w:r>
        <w:rPr>
          <w:rFonts w:ascii="Times New Roman" w:hAnsi="Times New Roman" w:cs="Times New Roman"/>
          <w:sz w:val="24"/>
          <w:szCs w:val="24"/>
        </w:rPr>
        <w:t>itself</w:t>
      </w:r>
      <w:commentRangeEnd w:id="27"/>
      <w:r w:rsidR="00DA73C7">
        <w:rPr>
          <w:rStyle w:val="CommentReference"/>
        </w:rPr>
        <w:commentReference w:id="27"/>
      </w:r>
      <w:r>
        <w:rPr>
          <w:rFonts w:ascii="Times New Roman" w:hAnsi="Times New Roman" w:cs="Times New Roman"/>
          <w:sz w:val="24"/>
          <w:szCs w:val="24"/>
        </w:rPr>
        <w:t xml:space="preserve">. The fourth column is labeled as </w:t>
      </w:r>
      <w:r>
        <w:rPr>
          <w:rFonts w:ascii="Times New Roman" w:hAnsi="Times New Roman" w:cs="Times New Roman"/>
          <w:sz w:val="24"/>
          <w:szCs w:val="24"/>
        </w:rPr>
        <w:lastRenderedPageBreak/>
        <w:t>language and represent the coding language that the source code was written in.</w:t>
      </w:r>
      <w:ins w:id="28" w:author="Michael Decker" w:date="2020-01-12T17:32:00Z">
        <w:r w:rsidR="00B177FB">
          <w:rPr>
            <w:rFonts w:ascii="Times New Roman" w:hAnsi="Times New Roman" w:cs="Times New Roman"/>
            <w:sz w:val="24"/>
            <w:szCs w:val="24"/>
          </w:rPr>
          <w:t xml:space="preserve">  W</w:t>
        </w:r>
      </w:ins>
      <w:del w:id="29" w:author="Michael Decker" w:date="2020-01-12T17:32:00Z">
        <w:r w:rsidDel="00B177FB">
          <w:rPr>
            <w:rFonts w:ascii="Times New Roman" w:hAnsi="Times New Roman" w:cs="Times New Roman"/>
            <w:sz w:val="24"/>
            <w:szCs w:val="24"/>
          </w:rPr>
          <w:delText xml:space="preserve"> w</w:delText>
        </w:r>
      </w:del>
      <w:r>
        <w:rPr>
          <w:rFonts w:ascii="Times New Roman" w:hAnsi="Times New Roman" w:cs="Times New Roman"/>
          <w:sz w:val="24"/>
          <w:szCs w:val="24"/>
        </w:rPr>
        <w:t xml:space="preserve">e decided to add this column for the purpose of both future research and to ensure that anyone viewing the data artifact will know what language the comment was written </w:t>
      </w:r>
      <w:del w:id="30" w:author="Michael Decker" w:date="2020-01-12T17:33:00Z">
        <w:r w:rsidDel="004F139D">
          <w:rPr>
            <w:rFonts w:ascii="Times New Roman" w:hAnsi="Times New Roman" w:cs="Times New Roman"/>
            <w:sz w:val="24"/>
            <w:szCs w:val="24"/>
          </w:rPr>
          <w:delText xml:space="preserve">of </w:delText>
        </w:r>
      </w:del>
      <w:ins w:id="31" w:author="Michael Decker" w:date="2020-01-12T17:33:00Z">
        <w:r w:rsidR="004F139D">
          <w:rPr>
            <w:rFonts w:ascii="Times New Roman" w:hAnsi="Times New Roman" w:cs="Times New Roman"/>
            <w:sz w:val="24"/>
            <w:szCs w:val="24"/>
          </w:rPr>
          <w:t xml:space="preserve">in </w:t>
        </w:r>
      </w:ins>
      <w:r>
        <w:rPr>
          <w:rFonts w:ascii="Times New Roman" w:hAnsi="Times New Roman" w:cs="Times New Roman"/>
          <w:sz w:val="24"/>
          <w:szCs w:val="24"/>
        </w:rPr>
        <w:t xml:space="preserve">regardless of whether or not they are familiar with all of the different file endings attributed to a language. The language column is followed by two different column’s that are related to one another, the first is the contains code column and the second is the </w:t>
      </w:r>
      <w:del w:id="32" w:author="Michael Decker" w:date="2020-01-12T17:33:00Z">
        <w:r w:rsidDel="004F139D">
          <w:rPr>
            <w:rFonts w:ascii="Times New Roman" w:hAnsi="Times New Roman" w:cs="Times New Roman"/>
            <w:sz w:val="24"/>
            <w:szCs w:val="24"/>
          </w:rPr>
          <w:delText xml:space="preserve">is </w:delText>
        </w:r>
      </w:del>
      <w:r>
        <w:rPr>
          <w:rFonts w:ascii="Times New Roman" w:hAnsi="Times New Roman" w:cs="Times New Roman"/>
          <w:sz w:val="24"/>
          <w:szCs w:val="24"/>
        </w:rPr>
        <w:t xml:space="preserve">code column. </w:t>
      </w:r>
    </w:p>
    <w:p w14:paraId="30DD74FC" w14:textId="7B79E559" w:rsidR="0053583B" w:rsidRDefault="005175C7"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first of these two columns, the contains code column, is the fifth column of the csv file and was determined to be extremely important when verifying false positives when catching commented out code with the machine learning algorithm. The primary thing that we check for when determining whether or not to mark this comment with a yes are function names and equations. While equations seem to be less common function names may be included in order to aid in the description of what a section of source code does or to mark what functions need to be called within an area of the source code. The sixth column, which is the column labeled is code, is the second column directly important to the machine learning algorithm. This column is very straight forward and is marked with either a y or n depending on whether or not it is determined that a comment line is commented out code. However, it is important to note that </w:t>
      </w:r>
      <w:commentRangeStart w:id="33"/>
      <w:r>
        <w:rPr>
          <w:rFonts w:ascii="Times New Roman" w:hAnsi="Times New Roman" w:cs="Times New Roman"/>
          <w:sz w:val="24"/>
          <w:szCs w:val="24"/>
        </w:rPr>
        <w:t xml:space="preserve">this has nothing to do with the actual source code itself, rather, we decided to mark anything that if uncommented a compiler would attempt to compile it as code. </w:t>
      </w:r>
      <w:commentRangeEnd w:id="33"/>
      <w:r w:rsidR="004F139D">
        <w:rPr>
          <w:rStyle w:val="CommentReference"/>
        </w:rPr>
        <w:commentReference w:id="33"/>
      </w:r>
      <w:r w:rsidR="00325C1B">
        <w:rPr>
          <w:rFonts w:ascii="Times New Roman" w:hAnsi="Times New Roman" w:cs="Times New Roman"/>
          <w:sz w:val="24"/>
          <w:szCs w:val="24"/>
        </w:rPr>
        <w:t>The last columns purpose is purely for future research and the possibility of additional checks that can be made in a multilayered machine learning approach.</w:t>
      </w:r>
    </w:p>
    <w:p w14:paraId="0E608C1C" w14:textId="4647AAF3" w:rsidR="00325C1B" w:rsidRDefault="00325C1B" w:rsidP="0053583B">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seventh column, which is labeled contains standard terms, is only ever filled when a comment line is commented out code. The primary purpose of this column is to provide a list of terms that could be used as a bag of words when identifying lines of commented out code. for example, in C++ </w:t>
      </w:r>
      <w:commentRangeStart w:id="34"/>
      <w:r w:rsidRPr="00A22288">
        <w:rPr>
          <w:rFonts w:ascii="Consolas" w:hAnsi="Consolas" w:cs="Consolas"/>
          <w:i/>
          <w:iCs/>
          <w:sz w:val="24"/>
          <w:szCs w:val="24"/>
          <w:rPrChange w:id="35" w:author="Michael Decker" w:date="2020-01-12T17:36:00Z">
            <w:rPr>
              <w:rFonts w:ascii="Times New Roman" w:hAnsi="Times New Roman" w:cs="Times New Roman"/>
              <w:sz w:val="24"/>
              <w:szCs w:val="24"/>
            </w:rPr>
          </w:rPrChange>
        </w:rPr>
        <w:t>#include</w:t>
      </w:r>
      <w:commentRangeEnd w:id="34"/>
      <w:r w:rsidR="00A22288">
        <w:rPr>
          <w:rStyle w:val="CommentReference"/>
        </w:rPr>
        <w:commentReference w:id="34"/>
      </w:r>
      <w:r>
        <w:rPr>
          <w:rFonts w:ascii="Times New Roman" w:hAnsi="Times New Roman" w:cs="Times New Roman"/>
          <w:sz w:val="24"/>
          <w:szCs w:val="24"/>
        </w:rPr>
        <w:t xml:space="preserve">, return, void, int, string, virtual, float, and double are all fairly common within code and are terms that could be used to identify commented out code. We are also marking things such as if, else, else if etc. though these are less likely to be helpful due to the fact that they are common English words. In Fig </w:t>
      </w:r>
      <w:commentRangeStart w:id="36"/>
      <w:r>
        <w:rPr>
          <w:rFonts w:ascii="Times New Roman" w:hAnsi="Times New Roman" w:cs="Times New Roman"/>
          <w:sz w:val="24"/>
          <w:szCs w:val="24"/>
        </w:rPr>
        <w:t xml:space="preserve">## </w:t>
      </w:r>
      <w:commentRangeEnd w:id="36"/>
      <w:r w:rsidR="00A4748E">
        <w:rPr>
          <w:rStyle w:val="CommentReference"/>
        </w:rPr>
        <w:commentReference w:id="36"/>
      </w:r>
      <w:r>
        <w:rPr>
          <w:rFonts w:ascii="Times New Roman" w:hAnsi="Times New Roman" w:cs="Times New Roman"/>
          <w:sz w:val="24"/>
          <w:szCs w:val="24"/>
        </w:rPr>
        <w:t>a sample section of the csv is shown to help visualize everything that has been discussed in this chapter.</w:t>
      </w:r>
    </w:p>
    <w:p w14:paraId="26A6C578" w14:textId="4675F81B" w:rsidR="00325C1B" w:rsidRDefault="00325C1B" w:rsidP="00325C1B">
      <w:pPr>
        <w:spacing w:line="480" w:lineRule="auto"/>
        <w:rPr>
          <w:rFonts w:ascii="Times New Roman" w:hAnsi="Times New Roman" w:cs="Times New Roman"/>
          <w:sz w:val="24"/>
          <w:szCs w:val="24"/>
        </w:rPr>
      </w:pPr>
      <w:r w:rsidRPr="00325C1B">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02A7834B" wp14:editId="1FBFA45E">
                <wp:simplePos x="0" y="0"/>
                <wp:positionH relativeFrom="margin">
                  <wp:align>left</wp:align>
                </wp:positionH>
                <wp:positionV relativeFrom="paragraph">
                  <wp:posOffset>3858895</wp:posOffset>
                </wp:positionV>
                <wp:extent cx="2360930" cy="271780"/>
                <wp:effectExtent l="0" t="0" r="7620" b="0"/>
                <wp:wrapThrough wrapText="bothSides">
                  <wp:wrapPolygon edited="0">
                    <wp:start x="0" y="0"/>
                    <wp:lineTo x="0" y="19682"/>
                    <wp:lineTo x="21477" y="19682"/>
                    <wp:lineTo x="21477"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1780"/>
                        </a:xfrm>
                        <a:prstGeom prst="rect">
                          <a:avLst/>
                        </a:prstGeom>
                        <a:solidFill>
                          <a:srgbClr val="FFFFFF"/>
                        </a:solidFill>
                        <a:ln w="9525">
                          <a:noFill/>
                          <a:miter lim="800000"/>
                          <a:headEnd/>
                          <a:tailEnd/>
                        </a:ln>
                      </wps:spPr>
                      <wps:txbx>
                        <w:txbxContent>
                          <w:p w14:paraId="18BD7629" w14:textId="081AF56F" w:rsidR="00325C1B" w:rsidRDefault="00325C1B">
                            <w:r>
                              <w:t>Fig ## Sample of CSV File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2A7834B" id="_x0000_t202" coordsize="21600,21600" o:spt="202" path="m,l,21600r21600,l21600,xe">
                <v:stroke joinstyle="miter"/>
                <v:path gradientshapeok="t" o:connecttype="rect"/>
              </v:shapetype>
              <v:shape id="Text Box 2" o:spid="_x0000_s1026" type="#_x0000_t202" style="position:absolute;margin-left:0;margin-top:303.85pt;width:185.9pt;height:21.4pt;z-index:251659264;visibility:visible;mso-wrap-style:square;mso-width-percent:400;mso-height-percent:0;mso-wrap-distance-left:9pt;mso-wrap-distance-top:3.6pt;mso-wrap-distance-right:9pt;mso-wrap-distance-bottom:3.6pt;mso-position-horizontal:lef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" stroked="f">
                <v:textbox>
                  <w:txbxContent>
                    <w:p w14:paraId="18BD7629" w14:textId="081AF56F" w:rsidR="00325C1B" w:rsidRDefault="00325C1B">
                      <w:r>
                        <w:t>Fig ## Sample of CSV File</w:t>
                      </w:r>
                    </w:p>
                  </w:txbxContent>
                </v:textbox>
                <w10:wrap type="through" anchorx="margin"/>
              </v:shape>
            </w:pict>
          </mc:Fallback>
        </mc:AlternateContent>
      </w:r>
      <w:r>
        <w:rPr>
          <w:noProof/>
        </w:rPr>
        <w:drawing>
          <wp:inline distT="0" distB="0" distL="0" distR="0" wp14:anchorId="0CD1F88E" wp14:editId="21C0D1DD">
            <wp:extent cx="50292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9200" cy="3797935"/>
                    </a:xfrm>
                    <a:prstGeom prst="rect">
                      <a:avLst/>
                    </a:prstGeom>
                  </pic:spPr>
                </pic:pic>
              </a:graphicData>
            </a:graphic>
          </wp:inline>
        </w:drawing>
      </w:r>
    </w:p>
    <w:p w14:paraId="3B99C55A" w14:textId="195E7F29" w:rsidR="00325C1B" w:rsidRPr="00B00471" w:rsidRDefault="00325C1B" w:rsidP="00325C1B">
      <w:pPr>
        <w:spacing w:line="480" w:lineRule="auto"/>
        <w:rPr>
          <w:rFonts w:ascii="Times New Roman" w:hAnsi="Times New Roman" w:cs="Times New Roman"/>
          <w:sz w:val="24"/>
          <w:szCs w:val="24"/>
        </w:rPr>
      </w:pPr>
    </w:p>
    <w:sectPr w:rsidR="00325C1B" w:rsidRPr="00B00471" w:rsidSect="00460B80">
      <w:pgSz w:w="12240" w:h="15840"/>
      <w:pgMar w:top="1440" w:right="1440" w:bottom="1440" w:left="288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hael Decker" w:date="2020-01-12T17:02:00Z" w:initials="MD">
    <w:p w14:paraId="6236D200" w14:textId="09AB3C8A" w:rsidR="00ED21F1" w:rsidRDefault="00ED21F1">
      <w:pPr>
        <w:pStyle w:val="CommentText"/>
      </w:pPr>
      <w:r>
        <w:rPr>
          <w:rStyle w:val="CommentReference"/>
        </w:rPr>
        <w:annotationRef/>
      </w:r>
      <w:r>
        <w:t>Cite</w:t>
      </w:r>
    </w:p>
  </w:comment>
  <w:comment w:id="1" w:author="Michael Decker" w:date="2020-01-12T17:03:00Z" w:initials="MD">
    <w:p w14:paraId="64FD6614" w14:textId="1008162E" w:rsidR="003455B2" w:rsidRDefault="003455B2">
      <w:pPr>
        <w:pStyle w:val="CommentText"/>
      </w:pPr>
      <w:r>
        <w:rPr>
          <w:rStyle w:val="CommentReference"/>
        </w:rPr>
        <w:annotationRef/>
      </w:r>
      <w:r>
        <w:t>Some of the wording is too conversational.</w:t>
      </w:r>
    </w:p>
  </w:comment>
  <w:comment w:id="6" w:author="Michael Decker" w:date="2020-01-12T17:07:00Z" w:initials="MD">
    <w:p w14:paraId="1B1E48A5" w14:textId="06F0E740" w:rsidR="0058312C" w:rsidRDefault="0058312C">
      <w:pPr>
        <w:pStyle w:val="CommentText"/>
      </w:pPr>
      <w:r>
        <w:rPr>
          <w:rStyle w:val="CommentReference"/>
        </w:rPr>
        <w:annotationRef/>
      </w:r>
      <w:r>
        <w:t>What is XPath?</w:t>
      </w:r>
    </w:p>
  </w:comment>
  <w:comment w:id="7" w:author="Michael Decker" w:date="2020-01-12T17:08:00Z" w:initials="MD">
    <w:p w14:paraId="317429C4" w14:textId="4CF0981E" w:rsidR="00AC279F" w:rsidRDefault="00AC279F">
      <w:pPr>
        <w:pStyle w:val="CommentText"/>
      </w:pPr>
      <w:r>
        <w:rPr>
          <w:rStyle w:val="CommentReference"/>
        </w:rPr>
        <w:annotationRef/>
      </w:r>
      <w:r>
        <w:t xml:space="preserve">This gets stated quite a bit it separate parts about different things.  Thinking you need sub-headings.  Start chapter with what you will talk about in each section.  </w:t>
      </w:r>
      <w:proofErr w:type="gramStart"/>
      <w:r>
        <w:t>First sub section,</w:t>
      </w:r>
      <w:proofErr w:type="gramEnd"/>
      <w:r>
        <w:t xml:space="preserve"> will be </w:t>
      </w:r>
      <w:proofErr w:type="spellStart"/>
      <w:r>
        <w:t>srcML</w:t>
      </w:r>
      <w:proofErr w:type="spellEnd"/>
      <w:r>
        <w:t xml:space="preserve">.  Explain all what </w:t>
      </w:r>
      <w:proofErr w:type="spellStart"/>
      <w:r>
        <w:t>srcML</w:t>
      </w:r>
      <w:proofErr w:type="spellEnd"/>
      <w:r>
        <w:t xml:space="preserve"> is and then collectively all the reasons it is used for the project.</w:t>
      </w:r>
    </w:p>
  </w:comment>
  <w:comment w:id="8" w:author="Michael Decker" w:date="2020-01-12T17:07:00Z" w:initials="MD">
    <w:p w14:paraId="62E42F21" w14:textId="2635F195" w:rsidR="0058312C" w:rsidRDefault="0058312C">
      <w:pPr>
        <w:pStyle w:val="CommentText"/>
      </w:pPr>
      <w:r>
        <w:rPr>
          <w:rStyle w:val="CommentReference"/>
        </w:rPr>
        <w:annotationRef/>
      </w:r>
      <w:r>
        <w:t>What is XSLT</w:t>
      </w:r>
      <w:r w:rsidR="005D3C33">
        <w:t>?</w:t>
      </w:r>
    </w:p>
  </w:comment>
  <w:comment w:id="12" w:author="Michael Decker" w:date="2020-01-12T17:12:00Z" w:initials="MD">
    <w:p w14:paraId="4508A604" w14:textId="1D7D402C" w:rsidR="00AC279F" w:rsidRDefault="00AC279F">
      <w:pPr>
        <w:pStyle w:val="CommentText"/>
      </w:pPr>
      <w:r>
        <w:rPr>
          <w:rStyle w:val="CommentReference"/>
        </w:rPr>
        <w:annotationRef/>
      </w:r>
      <w:r w:rsidR="0081003F">
        <w:t xml:space="preserve">This part where you describe the systems should be its own sub-section before </w:t>
      </w:r>
      <w:proofErr w:type="spellStart"/>
      <w:r w:rsidR="0081003F">
        <w:t>srcML</w:t>
      </w:r>
      <w:proofErr w:type="spellEnd"/>
      <w:r w:rsidR="0081003F">
        <w:t>.  Just talk about the data set.  Also, give a table of the projects and URL to get them.</w:t>
      </w:r>
    </w:p>
  </w:comment>
  <w:comment w:id="13" w:author="Michael Decker" w:date="2020-01-12T17:13:00Z" w:initials="MD">
    <w:p w14:paraId="2D2C0FE2" w14:textId="1C89EA67" w:rsidR="0081003F" w:rsidRDefault="0081003F">
      <w:pPr>
        <w:pStyle w:val="CommentText"/>
      </w:pPr>
      <w:r>
        <w:rPr>
          <w:rStyle w:val="CommentReference"/>
        </w:rPr>
        <w:annotationRef/>
      </w:r>
      <w:r>
        <w:t xml:space="preserve">Probably more accurate to say, these are the languages </w:t>
      </w:r>
      <w:proofErr w:type="spellStart"/>
      <w:r>
        <w:t>srcML</w:t>
      </w:r>
      <w:proofErr w:type="spellEnd"/>
      <w:r>
        <w:t xml:space="preserve"> supports is the main reason. And then explain why this is not a real threat to validity. </w:t>
      </w:r>
    </w:p>
  </w:comment>
  <w:comment w:id="16" w:author="Michael Decker" w:date="2020-01-12T17:17:00Z" w:initials="MD">
    <w:p w14:paraId="35EBB8D9" w14:textId="4737C72D" w:rsidR="00713C40" w:rsidRDefault="00713C40">
      <w:pPr>
        <w:pStyle w:val="CommentText"/>
      </w:pPr>
      <w:r>
        <w:rPr>
          <w:rStyle w:val="CommentReference"/>
        </w:rPr>
        <w:annotationRef/>
      </w:r>
      <w:r>
        <w:t xml:space="preserve">Give the query (and </w:t>
      </w:r>
      <w:proofErr w:type="spellStart"/>
      <w:r>
        <w:t>srcML</w:t>
      </w:r>
      <w:proofErr w:type="spellEnd"/>
      <w:r>
        <w:t xml:space="preserve"> command).  Can be with </w:t>
      </w:r>
      <w:proofErr w:type="gramStart"/>
      <w:r>
        <w:t>text, but</w:t>
      </w:r>
      <w:proofErr w:type="gramEnd"/>
      <w:r>
        <w:t xml:space="preserve"> put it on its own line</w:t>
      </w:r>
      <w:r w:rsidR="00AE7927">
        <w:t xml:space="preserve">.  </w:t>
      </w:r>
      <w:r w:rsidR="00AE7927">
        <w:br/>
      </w:r>
      <w:r w:rsidR="00AE7927">
        <w:br/>
        <w:t xml:space="preserve">You can also put timings on long this process is.  Then as this marks the end of talking about </w:t>
      </w:r>
      <w:proofErr w:type="spellStart"/>
      <w:r w:rsidR="00AE7927">
        <w:t>srcML</w:t>
      </w:r>
      <w:proofErr w:type="spellEnd"/>
      <w:r w:rsidR="00AE7927">
        <w:t>, lead into next section on manual verification.</w:t>
      </w:r>
    </w:p>
  </w:comment>
  <w:comment w:id="17" w:author="Michael Decker" w:date="2020-01-12T17:19:00Z" w:initials="MD">
    <w:p w14:paraId="6092537E" w14:textId="0FE16C62" w:rsidR="00927A40" w:rsidRDefault="00CF5C1A">
      <w:pPr>
        <w:pStyle w:val="CommentText"/>
      </w:pPr>
      <w:r>
        <w:rPr>
          <w:rStyle w:val="CommentReference"/>
        </w:rPr>
        <w:annotationRef/>
      </w:r>
      <w:r>
        <w:t>Example</w:t>
      </w:r>
      <w:r w:rsidR="00927A40">
        <w:t xml:space="preserve"> of how you handle a block comment (and possibly a line comment).</w:t>
      </w:r>
    </w:p>
    <w:p w14:paraId="76B9431D" w14:textId="77777777" w:rsidR="00927A40" w:rsidRDefault="00927A40">
      <w:pPr>
        <w:pStyle w:val="CommentText"/>
      </w:pPr>
    </w:p>
    <w:p w14:paraId="7B539B5B" w14:textId="77777777" w:rsidR="00927A40" w:rsidRDefault="00927A40">
      <w:pPr>
        <w:pStyle w:val="CommentText"/>
      </w:pPr>
    </w:p>
    <w:p w14:paraId="5C89D8FC" w14:textId="50B0744D" w:rsidR="00927A40" w:rsidRDefault="00927A40">
      <w:pPr>
        <w:pStyle w:val="CommentText"/>
      </w:pPr>
      <w:proofErr w:type="gramStart"/>
      <w:r>
        <w:t>Also</w:t>
      </w:r>
      <w:proofErr w:type="gramEnd"/>
      <w:r>
        <w:t xml:space="preserve"> could go more depth on comment.  </w:t>
      </w:r>
      <w:proofErr w:type="spellStart"/>
      <w:r>
        <w:t>Possibily</w:t>
      </w:r>
      <w:proofErr w:type="spellEnd"/>
      <w:r>
        <w:t xml:space="preserve"> in earlier chapter.   Provide examples of each type of comment that can appear in each language.  </w:t>
      </w:r>
      <w:r w:rsidR="00B15576">
        <w:t xml:space="preserve">Can also mention that #if and </w:t>
      </w:r>
      <w:proofErr w:type="gramStart"/>
      <w:r w:rsidR="00B15576">
        <w:t>if(</w:t>
      </w:r>
      <w:proofErr w:type="gramEnd"/>
      <w:r w:rsidR="00B15576">
        <w:t>0) can also be used as code commenting mechanism, but you are this research focuses on line and block comments</w:t>
      </w:r>
    </w:p>
    <w:p w14:paraId="2E581F39" w14:textId="2E2C3386" w:rsidR="00CF5C1A" w:rsidRDefault="00CF5C1A">
      <w:pPr>
        <w:pStyle w:val="CommentText"/>
      </w:pPr>
    </w:p>
  </w:comment>
  <w:comment w:id="18" w:author="Michael Decker" w:date="2020-01-12T17:27:00Z" w:initials="MD">
    <w:p w14:paraId="4686F31B" w14:textId="5153F5AD" w:rsidR="00A4748E" w:rsidRDefault="00A4748E">
      <w:pPr>
        <w:pStyle w:val="CommentText"/>
      </w:pPr>
      <w:r>
        <w:rPr>
          <w:rStyle w:val="CommentReference"/>
        </w:rPr>
        <w:annotationRef/>
      </w:r>
      <w:r>
        <w:t xml:space="preserve">It is good to state it is stored as a csv file.  But afterwards, it may be better not to refer to that way.  Talk about how for each comment, you recorded </w:t>
      </w:r>
      <w:proofErr w:type="gramStart"/>
      <w:r>
        <w:t>7  pieces</w:t>
      </w:r>
      <w:proofErr w:type="gramEnd"/>
      <w:r>
        <w:t xml:space="preserve"> of information or something.</w:t>
      </w:r>
    </w:p>
  </w:comment>
  <w:comment w:id="27" w:author="Michael Decker" w:date="2020-01-12T17:32:00Z" w:initials="MD">
    <w:p w14:paraId="746EFAF0" w14:textId="3D71DCAE" w:rsidR="00DA73C7" w:rsidRDefault="00DA73C7">
      <w:pPr>
        <w:pStyle w:val="CommentText"/>
      </w:pPr>
      <w:r>
        <w:rPr>
          <w:rStyle w:val="CommentReference"/>
        </w:rPr>
        <w:annotationRef/>
      </w:r>
      <w:r>
        <w:t>This would be a good example of with a table you reference it and use and example from it.</w:t>
      </w:r>
    </w:p>
  </w:comment>
  <w:comment w:id="33" w:author="Michael Decker" w:date="2020-01-12T17:34:00Z" w:initials="MD">
    <w:p w14:paraId="02E786B0" w14:textId="2D7312E5" w:rsidR="004F139D" w:rsidRDefault="004F139D">
      <w:pPr>
        <w:pStyle w:val="CommentText"/>
      </w:pPr>
      <w:r>
        <w:rPr>
          <w:rStyle w:val="CommentReference"/>
        </w:rPr>
        <w:annotationRef/>
      </w:r>
      <w:r>
        <w:t>This needs to be more exact and have examples.  Especially the mixed cases, Javadoc, etc.  At what point was it considered commented out code?</w:t>
      </w:r>
    </w:p>
  </w:comment>
  <w:comment w:id="34" w:author="Michael Decker" w:date="2020-01-12T17:36:00Z" w:initials="MD">
    <w:p w14:paraId="7F6AFAB6" w14:textId="1C699D9F" w:rsidR="00A22288" w:rsidRDefault="00A22288">
      <w:pPr>
        <w:pStyle w:val="CommentText"/>
      </w:pPr>
      <w:r>
        <w:rPr>
          <w:rStyle w:val="CommentReference"/>
        </w:rPr>
        <w:annotationRef/>
      </w:r>
      <w:r>
        <w:t xml:space="preserve">Annotate code in a special way.  I used </w:t>
      </w:r>
      <w:proofErr w:type="spellStart"/>
      <w:r>
        <w:t>consolas</w:t>
      </w:r>
      <w:proofErr w:type="spellEnd"/>
      <w:r>
        <w:t xml:space="preserve"> here, but any monospace font is fine.  Also, put in italics.</w:t>
      </w:r>
    </w:p>
  </w:comment>
  <w:comment w:id="36" w:author="Michael Decker" w:date="2020-01-12T17:23:00Z" w:initials="MD">
    <w:p w14:paraId="70C1578B" w14:textId="5D9E331D" w:rsidR="00A4748E" w:rsidRDefault="00A4748E">
      <w:pPr>
        <w:pStyle w:val="CommentText"/>
      </w:pPr>
      <w:r>
        <w:rPr>
          <w:rStyle w:val="CommentReference"/>
        </w:rPr>
        <w:annotationRef/>
      </w:r>
      <w:r>
        <w:t xml:space="preserve">Figure should be where first talk about columns.  Also, make it a table with representative/interesting sample of entries (maybe 5).  Have all discussion on this be in reference to the table.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36D200" w15:done="0"/>
  <w15:commentEx w15:paraId="64FD6614" w15:done="0"/>
  <w15:commentEx w15:paraId="1B1E48A5" w15:done="0"/>
  <w15:commentEx w15:paraId="317429C4" w15:done="0"/>
  <w15:commentEx w15:paraId="62E42F21" w15:done="0"/>
  <w15:commentEx w15:paraId="4508A604" w15:done="0"/>
  <w15:commentEx w15:paraId="2D2C0FE2" w15:done="0"/>
  <w15:commentEx w15:paraId="35EBB8D9" w15:done="0"/>
  <w15:commentEx w15:paraId="2E581F39" w15:done="0"/>
  <w15:commentEx w15:paraId="4686F31B" w15:done="0"/>
  <w15:commentEx w15:paraId="746EFAF0" w15:done="0"/>
  <w15:commentEx w15:paraId="02E786B0" w15:done="0"/>
  <w15:commentEx w15:paraId="7F6AFAB6" w15:done="0"/>
  <w15:commentEx w15:paraId="70C1578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36D200" w16cid:durableId="21C5CFBC"/>
  <w16cid:commentId w16cid:paraId="64FD6614" w16cid:durableId="21C5CFF5"/>
  <w16cid:commentId w16cid:paraId="1B1E48A5" w16cid:durableId="21C5D0E2"/>
  <w16cid:commentId w16cid:paraId="317429C4" w16cid:durableId="21C5D10C"/>
  <w16cid:commentId w16cid:paraId="62E42F21" w16cid:durableId="21C5D0ED"/>
  <w16cid:commentId w16cid:paraId="4508A604" w16cid:durableId="21C5D210"/>
  <w16cid:commentId w16cid:paraId="2D2C0FE2" w16cid:durableId="21C5D24A"/>
  <w16cid:commentId w16cid:paraId="35EBB8D9" w16cid:durableId="21C5D33B"/>
  <w16cid:commentId w16cid:paraId="2E581F39" w16cid:durableId="21C5D3B0"/>
  <w16cid:commentId w16cid:paraId="4686F31B" w16cid:durableId="21C5D59E"/>
  <w16cid:commentId w16cid:paraId="746EFAF0" w16cid:durableId="21C5D6A8"/>
  <w16cid:commentId w16cid:paraId="02E786B0" w16cid:durableId="21C5D729"/>
  <w16cid:commentId w16cid:paraId="7F6AFAB6" w16cid:durableId="21C5D7B9"/>
  <w16cid:commentId w16cid:paraId="70C1578B" w16cid:durableId="21C5D4A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B80"/>
    <w:rsid w:val="0003172C"/>
    <w:rsid w:val="00200B0E"/>
    <w:rsid w:val="00325C1B"/>
    <w:rsid w:val="003455B2"/>
    <w:rsid w:val="00347B64"/>
    <w:rsid w:val="003A7C9B"/>
    <w:rsid w:val="00460B80"/>
    <w:rsid w:val="004B6467"/>
    <w:rsid w:val="004F139D"/>
    <w:rsid w:val="005175C7"/>
    <w:rsid w:val="0053583B"/>
    <w:rsid w:val="0058312C"/>
    <w:rsid w:val="005D3C33"/>
    <w:rsid w:val="005E1FC9"/>
    <w:rsid w:val="00713C40"/>
    <w:rsid w:val="007A3F0E"/>
    <w:rsid w:val="0081003F"/>
    <w:rsid w:val="00927A40"/>
    <w:rsid w:val="00A01D44"/>
    <w:rsid w:val="00A22288"/>
    <w:rsid w:val="00A4748E"/>
    <w:rsid w:val="00A637D6"/>
    <w:rsid w:val="00AC279F"/>
    <w:rsid w:val="00AE7927"/>
    <w:rsid w:val="00B00471"/>
    <w:rsid w:val="00B15576"/>
    <w:rsid w:val="00B177FB"/>
    <w:rsid w:val="00C0515C"/>
    <w:rsid w:val="00CF5C1A"/>
    <w:rsid w:val="00D751DE"/>
    <w:rsid w:val="00DA73C7"/>
    <w:rsid w:val="00ED21F1"/>
    <w:rsid w:val="00F32967"/>
    <w:rsid w:val="00FB2BA4"/>
    <w:rsid w:val="00FB7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531FD"/>
  <w15:chartTrackingRefBased/>
  <w15:docId w15:val="{E4C5269F-5095-46A0-890E-1A8D1DB2D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00471"/>
    <w:rPr>
      <w:sz w:val="16"/>
      <w:szCs w:val="16"/>
    </w:rPr>
  </w:style>
  <w:style w:type="paragraph" w:styleId="CommentText">
    <w:name w:val="annotation text"/>
    <w:basedOn w:val="Normal"/>
    <w:link w:val="CommentTextChar"/>
    <w:uiPriority w:val="99"/>
    <w:semiHidden/>
    <w:unhideWhenUsed/>
    <w:rsid w:val="00B00471"/>
    <w:pPr>
      <w:spacing w:line="240" w:lineRule="auto"/>
    </w:pPr>
    <w:rPr>
      <w:sz w:val="20"/>
      <w:szCs w:val="20"/>
    </w:rPr>
  </w:style>
  <w:style w:type="character" w:customStyle="1" w:styleId="CommentTextChar">
    <w:name w:val="Comment Text Char"/>
    <w:basedOn w:val="DefaultParagraphFont"/>
    <w:link w:val="CommentText"/>
    <w:uiPriority w:val="99"/>
    <w:semiHidden/>
    <w:rsid w:val="00B00471"/>
    <w:rPr>
      <w:sz w:val="20"/>
      <w:szCs w:val="20"/>
    </w:rPr>
  </w:style>
  <w:style w:type="paragraph" w:styleId="BalloonText">
    <w:name w:val="Balloon Text"/>
    <w:basedOn w:val="Normal"/>
    <w:link w:val="BalloonTextChar"/>
    <w:uiPriority w:val="99"/>
    <w:semiHidden/>
    <w:unhideWhenUsed/>
    <w:rsid w:val="00B0047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047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D21F1"/>
    <w:rPr>
      <w:b/>
      <w:bCs/>
    </w:rPr>
  </w:style>
  <w:style w:type="character" w:customStyle="1" w:styleId="CommentSubjectChar">
    <w:name w:val="Comment Subject Char"/>
    <w:basedOn w:val="CommentTextChar"/>
    <w:link w:val="CommentSubject"/>
    <w:uiPriority w:val="99"/>
    <w:semiHidden/>
    <w:rsid w:val="00ED21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2527</TotalTime>
  <Pages>6</Pages>
  <Words>1346</Words>
  <Characters>7674</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blake grills</cp:lastModifiedBy>
  <cp:revision>28</cp:revision>
  <dcterms:created xsi:type="dcterms:W3CDTF">2020-01-07T19:43:00Z</dcterms:created>
  <dcterms:modified xsi:type="dcterms:W3CDTF">2020-01-14T21:00:00Z</dcterms:modified>
</cp:coreProperties>
</file>